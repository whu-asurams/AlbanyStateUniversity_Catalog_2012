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9"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40" w:lineRule="exact"/>
              <w:rPr>
                <w:rFonts w:ascii="Times New Roman" w:hAnsi="Times New Roman"/>
                <w:sz w:val="14"/>
                <w:szCs w:val="14"/>
              </w:rPr>
            </w:pPr>
          </w:p>
          <w:p w:rsidR="00721764" w:rsidRPr="00FA7AC7" w:rsidRDefault="00721764" w:rsidP="00B67EC4">
            <w:pPr>
              <w:widowControl w:val="0"/>
              <w:autoSpaceDE w:val="0"/>
              <w:autoSpaceDN w:val="0"/>
              <w:adjustRightInd w:val="0"/>
              <w:spacing w:after="0" w:line="240" w:lineRule="auto"/>
              <w:ind w:left="10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60" w:lineRule="exact"/>
        <w:rPr>
          <w:rFonts w:ascii="Times New Roman" w:hAnsi="Times New Roman"/>
          <w:sz w:val="26"/>
          <w:szCs w:val="26"/>
        </w:rPr>
      </w:pPr>
    </w:p>
    <w:p w:rsidR="00721764" w:rsidRDefault="00721764" w:rsidP="00721764">
      <w:pPr>
        <w:widowControl w:val="0"/>
        <w:autoSpaceDE w:val="0"/>
        <w:autoSpaceDN w:val="0"/>
        <w:adjustRightInd w:val="0"/>
        <w:spacing w:after="0" w:line="773" w:lineRule="exact"/>
        <w:ind w:left="1944"/>
        <w:rPr>
          <w:rFonts w:ascii="Impact" w:hAnsi="Impact" w:cs="Impact"/>
          <w:color w:val="000000"/>
          <w:sz w:val="72"/>
          <w:szCs w:val="72"/>
        </w:rPr>
      </w:pPr>
      <w:r>
        <w:rPr>
          <w:rFonts w:ascii="Impact" w:hAnsi="Impact" w:cs="Impact"/>
          <w:color w:val="666666"/>
          <w:sz w:val="72"/>
          <w:szCs w:val="72"/>
        </w:rPr>
        <w:t>COLLEGE OF EDUC</w:t>
      </w:r>
      <w:r>
        <w:rPr>
          <w:rFonts w:ascii="Impact" w:hAnsi="Impact" w:cs="Impact"/>
          <w:color w:val="666666"/>
          <w:spacing w:val="-40"/>
          <w:sz w:val="72"/>
          <w:szCs w:val="72"/>
        </w:rPr>
        <w:t>A</w:t>
      </w:r>
      <w:r>
        <w:rPr>
          <w:rFonts w:ascii="Impact" w:hAnsi="Impact" w:cs="Impact"/>
          <w:color w:val="666666"/>
          <w:sz w:val="72"/>
          <w:szCs w:val="72"/>
        </w:rPr>
        <w:t>TION</w:t>
      </w:r>
    </w:p>
    <w:p w:rsidR="00721764" w:rsidRDefault="003F0AB9" w:rsidP="00721764">
      <w:pPr>
        <w:widowControl w:val="0"/>
        <w:autoSpaceDE w:val="0"/>
        <w:autoSpaceDN w:val="0"/>
        <w:adjustRightInd w:val="0"/>
        <w:spacing w:before="71" w:after="0" w:line="240" w:lineRule="auto"/>
        <w:ind w:left="1944"/>
        <w:rPr>
          <w:rFonts w:ascii="Times New Roman" w:hAnsi="Times New Roman"/>
          <w:color w:val="000000"/>
          <w:sz w:val="28"/>
          <w:szCs w:val="28"/>
        </w:rPr>
      </w:pPr>
      <w:r w:rsidRPr="003F0AB9">
        <w:rPr>
          <w:noProof/>
        </w:rPr>
        <w:pict>
          <v:group id="_x0000_s1246" style="position:absolute;left:0;text-align:left;margin-left:263.55pt;margin-top:-99.9pt;width:31.2pt;height:31.05pt;z-index:-251656192;mso-position-horizontal-relative:page" coordorigin="5271,-1998" coordsize="624,621" o:allowincell="f">
            <v:rect id="_x0000_s1247" style="position:absolute;left:5276;top:-1993;width:613;height:610" o:allowincell="f" stroked="f">
              <v:path arrowok="t"/>
            </v:rect>
            <v:rect id="_x0000_s1248" style="position:absolute;left:5276;top:-1993;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0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000000"/>
          <w:sz w:val="28"/>
          <w:szCs w:val="28"/>
        </w:rPr>
        <w:t>Mission and Objectives</w:t>
      </w:r>
    </w:p>
    <w:p w:rsidR="00721764" w:rsidRDefault="003F0AB9" w:rsidP="00721764">
      <w:pPr>
        <w:widowControl w:val="0"/>
        <w:autoSpaceDE w:val="0"/>
        <w:autoSpaceDN w:val="0"/>
        <w:adjustRightInd w:val="0"/>
        <w:spacing w:before="37" w:after="0" w:line="250" w:lineRule="auto"/>
        <w:ind w:left="1944" w:right="978" w:firstLine="360"/>
        <w:rPr>
          <w:rFonts w:ascii="Times New Roman" w:hAnsi="Times New Roman"/>
          <w:color w:val="000000"/>
          <w:sz w:val="20"/>
          <w:szCs w:val="20"/>
        </w:rPr>
      </w:pPr>
      <w:r w:rsidRPr="003F0AB9">
        <w:rPr>
          <w:noProof/>
        </w:rPr>
        <w:pict>
          <v:shapetype id="_x0000_t202" coordsize="21600,21600" o:spt="202" path="m,l,21600r21600,l21600,xe">
            <v:stroke joinstyle="miter"/>
            <v:path gradientshapeok="t" o:connecttype="rect"/>
          </v:shapetype>
          <v:shape id="_x0000_s1250" type="#_x0000_t202" style="position:absolute;left:0;text-align:left;margin-left:17.75pt;margin-top:14.95pt;width:1in;height:270.7pt;z-index:-25165414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The College of Education</w:t>
      </w:r>
      <w:r w:rsidR="00B84E98">
        <w:rPr>
          <w:rFonts w:ascii="Times New Roman" w:hAnsi="Times New Roman"/>
          <w:color w:val="000000"/>
          <w:sz w:val="20"/>
          <w:szCs w:val="20"/>
        </w:rPr>
        <w:t xml:space="preserve"> </w:t>
      </w:r>
      <w:r w:rsidR="00721764">
        <w:rPr>
          <w:rFonts w:ascii="Times New Roman" w:hAnsi="Times New Roman"/>
          <w:color w:val="000000"/>
          <w:sz w:val="20"/>
          <w:szCs w:val="20"/>
        </w:rPr>
        <w:t>o</w:t>
      </w:r>
      <w:r w:rsidR="00721764">
        <w:rPr>
          <w:rFonts w:ascii="Times New Roman" w:hAnsi="Times New Roman"/>
          <w:color w:val="000000"/>
          <w:spacing w:val="-4"/>
          <w:sz w:val="20"/>
          <w:szCs w:val="20"/>
        </w:rPr>
        <w:t>f</w:t>
      </w:r>
      <w:r w:rsidR="00721764">
        <w:rPr>
          <w:rFonts w:ascii="Times New Roman" w:hAnsi="Times New Roman"/>
          <w:color w:val="000000"/>
          <w:sz w:val="20"/>
          <w:szCs w:val="20"/>
        </w:rPr>
        <w:t xml:space="preserve">fers the Master of Education (M.Ed.) degree in the various </w:t>
      </w:r>
      <w:proofErr w:type="spellStart"/>
      <w:r w:rsidR="00721764">
        <w:rPr>
          <w:rFonts w:ascii="Times New Roman" w:hAnsi="Times New Roman"/>
          <w:color w:val="000000"/>
          <w:sz w:val="20"/>
          <w:szCs w:val="20"/>
        </w:rPr>
        <w:t>cert</w:t>
      </w:r>
      <w:r w:rsidR="00721764">
        <w:rPr>
          <w:rFonts w:ascii="Times New Roman" w:hAnsi="Times New Roman"/>
          <w:color w:val="000000"/>
          <w:spacing w:val="-4"/>
          <w:sz w:val="20"/>
          <w:szCs w:val="20"/>
        </w:rPr>
        <w:t>i</w:t>
      </w:r>
      <w:proofErr w:type="spellEnd"/>
      <w:r w:rsidR="00721764">
        <w:rPr>
          <w:rFonts w:ascii="Times New Roman" w:hAnsi="Times New Roman"/>
          <w:color w:val="000000"/>
          <w:sz w:val="20"/>
          <w:szCs w:val="20"/>
        </w:rPr>
        <w:t xml:space="preserve">- </w:t>
      </w:r>
      <w:proofErr w:type="spellStart"/>
      <w:r w:rsidR="00721764">
        <w:rPr>
          <w:rFonts w:ascii="Times New Roman" w:hAnsi="Times New Roman"/>
          <w:color w:val="000000"/>
          <w:sz w:val="20"/>
          <w:szCs w:val="20"/>
        </w:rPr>
        <w:t>fication</w:t>
      </w:r>
      <w:proofErr w:type="spellEnd"/>
      <w:r w:rsidR="00721764">
        <w:rPr>
          <w:rFonts w:ascii="Times New Roman" w:hAnsi="Times New Roman"/>
          <w:color w:val="000000"/>
          <w:sz w:val="20"/>
          <w:szCs w:val="20"/>
        </w:rPr>
        <w:t xml:space="preserve"> areas shown and the Education Specialist (</w:t>
      </w:r>
      <w:proofErr w:type="spellStart"/>
      <w:r w:rsidR="00721764">
        <w:rPr>
          <w:rFonts w:ascii="Times New Roman" w:hAnsi="Times New Roman"/>
          <w:color w:val="000000"/>
          <w:sz w:val="20"/>
          <w:szCs w:val="20"/>
        </w:rPr>
        <w:t>Ed.S</w:t>
      </w:r>
      <w:proofErr w:type="spellEnd"/>
      <w:r w:rsidR="00721764">
        <w:rPr>
          <w:rFonts w:ascii="Times New Roman" w:hAnsi="Times New Roman"/>
          <w:color w:val="000000"/>
          <w:sz w:val="20"/>
          <w:szCs w:val="20"/>
        </w:rPr>
        <w:t>.) degree in educational leadership.</w:t>
      </w:r>
      <w:r w:rsidR="00721764">
        <w:rPr>
          <w:rFonts w:ascii="Times New Roman" w:hAnsi="Times New Roman"/>
          <w:color w:val="000000"/>
          <w:spacing w:val="-3"/>
          <w:sz w:val="20"/>
          <w:szCs w:val="20"/>
        </w:rPr>
        <w:t xml:space="preserve"> </w:t>
      </w:r>
      <w:r w:rsidR="00721764">
        <w:rPr>
          <w:rFonts w:ascii="Times New Roman" w:hAnsi="Times New Roman"/>
          <w:color w:val="000000"/>
          <w:sz w:val="20"/>
          <w:szCs w:val="20"/>
        </w:rPr>
        <w:t xml:space="preserve">The purpose of the M.Ed. degree program is to develop responsibility and leadership in classroom teaching, subject matter specialization, and /or supervision and administration in educational sys- </w:t>
      </w:r>
      <w:proofErr w:type="spellStart"/>
      <w:r w:rsidR="00721764">
        <w:rPr>
          <w:rFonts w:ascii="Times New Roman" w:hAnsi="Times New Roman"/>
          <w:color w:val="000000"/>
          <w:sz w:val="20"/>
          <w:szCs w:val="20"/>
        </w:rPr>
        <w:t>tems</w:t>
      </w:r>
      <w:proofErr w:type="spellEnd"/>
      <w:r w:rsidR="00721764">
        <w:rPr>
          <w:rFonts w:ascii="Times New Roman" w:hAnsi="Times New Roman"/>
          <w:color w:val="000000"/>
          <w:sz w:val="20"/>
          <w:szCs w:val="20"/>
        </w:rPr>
        <w:t>.</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program promotes critical thinking and creative reasoning skills in solving educational problems, a continual quest for knowledge and the ability to communicate e</w:t>
      </w:r>
      <w:r w:rsidR="00721764">
        <w:rPr>
          <w:rFonts w:ascii="Times New Roman" w:hAnsi="Times New Roman"/>
          <w:color w:val="000000"/>
          <w:spacing w:val="-4"/>
          <w:sz w:val="20"/>
          <w:szCs w:val="20"/>
        </w:rPr>
        <w:t>f</w:t>
      </w:r>
      <w:r w:rsidR="00721764">
        <w:rPr>
          <w:rFonts w:ascii="Times New Roman" w:hAnsi="Times New Roman"/>
          <w:color w:val="000000"/>
          <w:sz w:val="20"/>
          <w:szCs w:val="20"/>
        </w:rPr>
        <w:t xml:space="preserve">fectively with </w:t>
      </w:r>
      <w:proofErr w:type="spellStart"/>
      <w:r w:rsidR="00721764">
        <w:rPr>
          <w:rFonts w:ascii="Times New Roman" w:hAnsi="Times New Roman"/>
          <w:color w:val="000000"/>
          <w:sz w:val="20"/>
          <w:szCs w:val="20"/>
        </w:rPr>
        <w:t>stu</w:t>
      </w:r>
      <w:proofErr w:type="spellEnd"/>
      <w:r w:rsidR="00721764">
        <w:rPr>
          <w:rFonts w:ascii="Times New Roman" w:hAnsi="Times New Roman"/>
          <w:color w:val="000000"/>
          <w:sz w:val="20"/>
          <w:szCs w:val="20"/>
        </w:rPr>
        <w:t>- dents, parents, citizens and the community of educators.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 xml:space="preserve">The program has the following </w:t>
      </w:r>
      <w:proofErr w:type="spellStart"/>
      <w:r w:rsidR="00721764">
        <w:rPr>
          <w:rFonts w:ascii="Times New Roman" w:hAnsi="Times New Roman"/>
          <w:color w:val="000000"/>
          <w:sz w:val="20"/>
          <w:szCs w:val="20"/>
        </w:rPr>
        <w:t>objec</w:t>
      </w:r>
      <w:proofErr w:type="spellEnd"/>
      <w:r w:rsidR="00721764">
        <w:rPr>
          <w:rFonts w:ascii="Times New Roman" w:hAnsi="Times New Roman"/>
          <w:color w:val="000000"/>
          <w:sz w:val="20"/>
          <w:szCs w:val="20"/>
        </w:rPr>
        <w:t xml:space="preserve">- </w:t>
      </w:r>
      <w:proofErr w:type="spellStart"/>
      <w:r w:rsidR="00721764">
        <w:rPr>
          <w:rFonts w:ascii="Times New Roman" w:hAnsi="Times New Roman"/>
          <w:color w:val="000000"/>
          <w:sz w:val="20"/>
          <w:szCs w:val="20"/>
        </w:rPr>
        <w:t>tives</w:t>
      </w:r>
      <w:proofErr w:type="spellEnd"/>
      <w:r w:rsidR="00721764">
        <w:rPr>
          <w:rFonts w:ascii="Times New Roman" w:hAnsi="Times New Roman"/>
          <w:color w:val="000000"/>
          <w:sz w:val="20"/>
          <w:szCs w:val="20"/>
        </w:rPr>
        <w:t>:</w:t>
      </w:r>
    </w:p>
    <w:p w:rsidR="00721764" w:rsidRDefault="00721764" w:rsidP="00721764">
      <w:pPr>
        <w:widowControl w:val="0"/>
        <w:autoSpaceDE w:val="0"/>
        <w:autoSpaceDN w:val="0"/>
        <w:adjustRightInd w:val="0"/>
        <w:spacing w:before="2" w:after="0" w:line="249" w:lineRule="auto"/>
        <w:ind w:left="2304" w:right="1109" w:hanging="288"/>
        <w:rPr>
          <w:rFonts w:ascii="Times New Roman" w:hAnsi="Times New Roman"/>
          <w:color w:val="000000"/>
          <w:sz w:val="20"/>
          <w:szCs w:val="20"/>
        </w:rPr>
      </w:pPr>
      <w:r>
        <w:rPr>
          <w:rFonts w:ascii="Times New Roman" w:hAnsi="Times New Roman"/>
          <w:color w:val="000000"/>
          <w:position w:val="2"/>
          <w:sz w:val="20"/>
          <w:szCs w:val="20"/>
        </w:rPr>
        <w:t>1.</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prepare teachers, educational supervisors and educational leaders to implement basic and applied research in education.</w:t>
      </w:r>
    </w:p>
    <w:p w:rsidR="00721764" w:rsidRDefault="00721764" w:rsidP="00721764">
      <w:pPr>
        <w:widowControl w:val="0"/>
        <w:autoSpaceDE w:val="0"/>
        <w:autoSpaceDN w:val="0"/>
        <w:adjustRightInd w:val="0"/>
        <w:spacing w:after="0" w:line="231" w:lineRule="exact"/>
        <w:ind w:left="2016"/>
        <w:rPr>
          <w:rFonts w:ascii="Times New Roman" w:hAnsi="Times New Roman"/>
          <w:color w:val="000000"/>
          <w:sz w:val="20"/>
          <w:szCs w:val="20"/>
        </w:rPr>
      </w:pPr>
      <w:r>
        <w:rPr>
          <w:rFonts w:ascii="Times New Roman" w:hAnsi="Times New Roman"/>
          <w:color w:val="000000"/>
          <w:position w:val="2"/>
          <w:sz w:val="20"/>
          <w:szCs w:val="20"/>
        </w:rPr>
        <w:t>2.</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promote the development of the essential observable competencies deemed significant for</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proofErr w:type="gramStart"/>
      <w:r>
        <w:rPr>
          <w:rFonts w:ascii="Times New Roman" w:hAnsi="Times New Roman"/>
          <w:color w:val="000000"/>
          <w:sz w:val="20"/>
          <w:szCs w:val="20"/>
        </w:rPr>
        <w:t>teachers</w:t>
      </w:r>
      <w:proofErr w:type="gramEnd"/>
      <w:r>
        <w:rPr>
          <w:rFonts w:ascii="Times New Roman" w:hAnsi="Times New Roman"/>
          <w:color w:val="000000"/>
          <w:sz w:val="20"/>
          <w:szCs w:val="20"/>
        </w:rPr>
        <w:t xml:space="preserve"> and educational leaders.</w:t>
      </w:r>
    </w:p>
    <w:p w:rsidR="00721764" w:rsidRDefault="00721764" w:rsidP="00721764">
      <w:pPr>
        <w:widowControl w:val="0"/>
        <w:autoSpaceDE w:val="0"/>
        <w:autoSpaceDN w:val="0"/>
        <w:adjustRightInd w:val="0"/>
        <w:spacing w:after="0" w:line="238" w:lineRule="exact"/>
        <w:ind w:left="2016"/>
        <w:rPr>
          <w:rFonts w:ascii="Times New Roman" w:hAnsi="Times New Roman"/>
          <w:color w:val="000000"/>
          <w:sz w:val="20"/>
          <w:szCs w:val="20"/>
        </w:rPr>
      </w:pPr>
      <w:r>
        <w:rPr>
          <w:rFonts w:ascii="Times New Roman" w:hAnsi="Times New Roman"/>
          <w:color w:val="000000"/>
          <w:position w:val="2"/>
          <w:sz w:val="20"/>
          <w:szCs w:val="20"/>
        </w:rPr>
        <w:t>3.</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assure the acquisition of knowledge in a field of concentration at an advanced level.</w:t>
      </w:r>
    </w:p>
    <w:p w:rsidR="00721764" w:rsidRDefault="00721764" w:rsidP="00721764">
      <w:pPr>
        <w:widowControl w:val="0"/>
        <w:autoSpaceDE w:val="0"/>
        <w:autoSpaceDN w:val="0"/>
        <w:adjustRightInd w:val="0"/>
        <w:spacing w:after="0" w:line="220" w:lineRule="exact"/>
        <w:ind w:left="2016"/>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provide a variety of experiences to enhance professional advancement opportunities for</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proofErr w:type="gramStart"/>
      <w:r>
        <w:rPr>
          <w:rFonts w:ascii="Times New Roman" w:hAnsi="Times New Roman"/>
          <w:color w:val="000000"/>
          <w:sz w:val="20"/>
          <w:szCs w:val="20"/>
        </w:rPr>
        <w:t>teachers</w:t>
      </w:r>
      <w:proofErr w:type="gramEnd"/>
      <w:r>
        <w:rPr>
          <w:rFonts w:ascii="Times New Roman" w:hAnsi="Times New Roman"/>
          <w:color w:val="000000"/>
          <w:sz w:val="20"/>
          <w:szCs w:val="20"/>
        </w:rPr>
        <w:t xml:space="preserve"> and educational managers.</w:t>
      </w:r>
    </w:p>
    <w:p w:rsidR="00721764" w:rsidRDefault="00721764" w:rsidP="00721764">
      <w:pPr>
        <w:widowControl w:val="0"/>
        <w:autoSpaceDE w:val="0"/>
        <w:autoSpaceDN w:val="0"/>
        <w:adjustRightInd w:val="0"/>
        <w:spacing w:before="10" w:after="0" w:line="240" w:lineRule="auto"/>
        <w:ind w:left="2016"/>
        <w:rPr>
          <w:rFonts w:ascii="Times New Roman" w:hAnsi="Times New Roman"/>
          <w:color w:val="000000"/>
          <w:sz w:val="20"/>
          <w:szCs w:val="20"/>
        </w:rPr>
      </w:pPr>
      <w:r>
        <w:rPr>
          <w:rFonts w:ascii="Times New Roman" w:hAnsi="Times New Roman"/>
          <w:color w:val="000000"/>
          <w:sz w:val="20"/>
          <w:szCs w:val="20"/>
        </w:rPr>
        <w:t>5.</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prepare students for further graduate study in the field of education.</w:t>
      </w:r>
    </w:p>
    <w:p w:rsidR="00721764" w:rsidRDefault="00721764" w:rsidP="00721764">
      <w:pPr>
        <w:widowControl w:val="0"/>
        <w:autoSpaceDE w:val="0"/>
        <w:autoSpaceDN w:val="0"/>
        <w:adjustRightInd w:val="0"/>
        <w:spacing w:before="3"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48"/>
          <w:szCs w:val="48"/>
        </w:rPr>
      </w:pPr>
      <w:r>
        <w:rPr>
          <w:rFonts w:ascii="Impact" w:hAnsi="Impact" w:cs="Impact"/>
          <w:color w:val="666666"/>
          <w:sz w:val="48"/>
          <w:szCs w:val="48"/>
        </w:rPr>
        <w:t>MASTER OF EDUC</w:t>
      </w:r>
      <w:r>
        <w:rPr>
          <w:rFonts w:ascii="Impact" w:hAnsi="Impact" w:cs="Impact"/>
          <w:color w:val="666666"/>
          <w:spacing w:val="-26"/>
          <w:sz w:val="48"/>
          <w:szCs w:val="48"/>
        </w:rPr>
        <w:t>A</w:t>
      </w:r>
      <w:r>
        <w:rPr>
          <w:rFonts w:ascii="Impact" w:hAnsi="Impact" w:cs="Impact"/>
          <w:color w:val="666666"/>
          <w:sz w:val="48"/>
          <w:szCs w:val="48"/>
        </w:rPr>
        <w:t>TION</w:t>
      </w:r>
    </w:p>
    <w:p w:rsidR="00721764" w:rsidRDefault="00721764" w:rsidP="00721764">
      <w:pPr>
        <w:widowControl w:val="0"/>
        <w:autoSpaceDE w:val="0"/>
        <w:autoSpaceDN w:val="0"/>
        <w:adjustRightInd w:val="0"/>
        <w:spacing w:before="47" w:after="0" w:line="250" w:lineRule="auto"/>
        <w:ind w:left="1944" w:right="1051" w:firstLine="360"/>
        <w:jc w:val="both"/>
        <w:rPr>
          <w:rFonts w:ascii="Times New Roman" w:hAnsi="Times New Roman"/>
          <w:color w:val="000000"/>
          <w:sz w:val="20"/>
          <w:szCs w:val="20"/>
        </w:rPr>
      </w:pPr>
      <w:r>
        <w:rPr>
          <w:rFonts w:ascii="Times New Roman" w:hAnsi="Times New Roman"/>
          <w:color w:val="000000"/>
          <w:sz w:val="20"/>
          <w:szCs w:val="20"/>
        </w:rPr>
        <w:t>Graduate students may pursue 10 di</w:t>
      </w:r>
      <w:r>
        <w:rPr>
          <w:rFonts w:ascii="Times New Roman" w:hAnsi="Times New Roman"/>
          <w:color w:val="000000"/>
          <w:spacing w:val="-4"/>
          <w:sz w:val="20"/>
          <w:szCs w:val="20"/>
        </w:rPr>
        <w:t>f</w:t>
      </w:r>
      <w:r>
        <w:rPr>
          <w:rFonts w:ascii="Times New Roman" w:hAnsi="Times New Roman"/>
          <w:color w:val="000000"/>
          <w:sz w:val="20"/>
          <w:szCs w:val="20"/>
        </w:rPr>
        <w:t xml:space="preserve">ferent major programs for </w:t>
      </w:r>
      <w:del w:id="0" w:author=" " w:date="2011-04-06T10:23:00Z">
        <w:r w:rsidDel="008369BF">
          <w:rPr>
            <w:rFonts w:ascii="Times New Roman" w:hAnsi="Times New Roman"/>
            <w:color w:val="000000"/>
            <w:sz w:val="20"/>
            <w:szCs w:val="20"/>
          </w:rPr>
          <w:delText>t</w:delText>
        </w:r>
      </w:del>
      <w:del w:id="1" w:author=" " w:date="2011-04-06T10:22:00Z">
        <w:r w:rsidDel="008369BF">
          <w:rPr>
            <w:rFonts w:ascii="Times New Roman" w:hAnsi="Times New Roman"/>
            <w:color w:val="000000"/>
            <w:sz w:val="20"/>
            <w:szCs w:val="20"/>
          </w:rPr>
          <w:delText>eacher</w:delText>
        </w:r>
      </w:del>
      <w:r>
        <w:rPr>
          <w:rFonts w:ascii="Times New Roman" w:hAnsi="Times New Roman"/>
          <w:color w:val="000000"/>
          <w:sz w:val="20"/>
          <w:szCs w:val="20"/>
        </w:rPr>
        <w:t xml:space="preserve"> certification. </w:t>
      </w:r>
      <w:ins w:id="2" w:author=" " w:date="2011-04-06T10:23:00Z">
        <w:r w:rsidR="008369BF">
          <w:rPr>
            <w:rFonts w:ascii="Times New Roman" w:hAnsi="Times New Roman"/>
            <w:color w:val="000000"/>
            <w:sz w:val="20"/>
            <w:szCs w:val="20"/>
          </w:rPr>
          <w:t xml:space="preserve">With the exception of Educational Leadership, degree </w:t>
        </w:r>
      </w:ins>
      <w:del w:id="3" w:author=" " w:date="2011-04-06T10:23:00Z">
        <w:r w:rsidDel="008369BF">
          <w:rPr>
            <w:rFonts w:ascii="Times New Roman" w:hAnsi="Times New Roman"/>
            <w:color w:val="000000"/>
            <w:sz w:val="20"/>
            <w:szCs w:val="20"/>
          </w:rPr>
          <w:delText>Degree</w:delText>
        </w:r>
      </w:del>
      <w:r>
        <w:rPr>
          <w:rFonts w:ascii="Times New Roman" w:hAnsi="Times New Roman"/>
          <w:color w:val="000000"/>
          <w:sz w:val="20"/>
          <w:szCs w:val="20"/>
        </w:rPr>
        <w:t xml:space="preserve"> programs are designed for fifth-year level certification. Education courses are o</w:t>
      </w:r>
      <w:r>
        <w:rPr>
          <w:rFonts w:ascii="Times New Roman" w:hAnsi="Times New Roman"/>
          <w:color w:val="000000"/>
          <w:spacing w:val="-4"/>
          <w:sz w:val="20"/>
          <w:szCs w:val="20"/>
        </w:rPr>
        <w:t>f</w:t>
      </w:r>
      <w:r>
        <w:rPr>
          <w:rFonts w:ascii="Times New Roman" w:hAnsi="Times New Roman"/>
          <w:color w:val="000000"/>
          <w:sz w:val="20"/>
          <w:szCs w:val="20"/>
        </w:rPr>
        <w:t xml:space="preserve">fered in </w:t>
      </w:r>
      <w:proofErr w:type="spellStart"/>
      <w:r>
        <w:rPr>
          <w:rFonts w:ascii="Times New Roman" w:hAnsi="Times New Roman"/>
          <w:color w:val="000000"/>
          <w:sz w:val="20"/>
          <w:szCs w:val="20"/>
        </w:rPr>
        <w:t>founda</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tions</w:t>
      </w:r>
      <w:proofErr w:type="spellEnd"/>
      <w:r>
        <w:rPr>
          <w:rFonts w:ascii="Times New Roman" w:hAnsi="Times New Roman"/>
          <w:color w:val="000000"/>
          <w:sz w:val="20"/>
          <w:szCs w:val="20"/>
        </w:rPr>
        <w:t>, teaching fields, research and statistics.</w:t>
      </w:r>
      <w:r>
        <w:rPr>
          <w:rFonts w:ascii="Times New Roman" w:hAnsi="Times New Roman"/>
          <w:color w:val="000000"/>
          <w:spacing w:val="-3"/>
          <w:sz w:val="20"/>
          <w:szCs w:val="20"/>
        </w:rPr>
        <w:t xml:space="preserve"> </w:t>
      </w:r>
      <w:r>
        <w:rPr>
          <w:rFonts w:ascii="Times New Roman" w:hAnsi="Times New Roman"/>
          <w:color w:val="000000"/>
          <w:sz w:val="20"/>
          <w:szCs w:val="20"/>
        </w:rPr>
        <w:t>The following array depicts the 10 major programs</w:t>
      </w:r>
    </w:p>
    <w:p w:rsidR="00721764" w:rsidRDefault="00721764" w:rsidP="00721764">
      <w:pPr>
        <w:widowControl w:val="0"/>
        <w:autoSpaceDE w:val="0"/>
        <w:autoSpaceDN w:val="0"/>
        <w:adjustRightInd w:val="0"/>
        <w:spacing w:after="0" w:line="250" w:lineRule="auto"/>
        <w:ind w:left="1944" w:right="913"/>
        <w:rPr>
          <w:rFonts w:ascii="Times New Roman" w:hAnsi="Times New Roman"/>
          <w:color w:val="000000"/>
          <w:sz w:val="20"/>
          <w:szCs w:val="20"/>
        </w:rPr>
      </w:pPr>
      <w:proofErr w:type="gramStart"/>
      <w:r>
        <w:rPr>
          <w:rFonts w:ascii="Times New Roman" w:hAnsi="Times New Roman"/>
          <w:color w:val="000000"/>
          <w:sz w:val="20"/>
          <w:szCs w:val="20"/>
        </w:rPr>
        <w:t>of</w:t>
      </w:r>
      <w:proofErr w:type="gramEnd"/>
      <w:r>
        <w:rPr>
          <w:rFonts w:ascii="Times New Roman" w:hAnsi="Times New Roman"/>
          <w:color w:val="000000"/>
          <w:sz w:val="20"/>
          <w:szCs w:val="20"/>
        </w:rPr>
        <w:t xml:space="preserve"> stud</w:t>
      </w:r>
      <w:r>
        <w:rPr>
          <w:rFonts w:ascii="Times New Roman" w:hAnsi="Times New Roman"/>
          <w:color w:val="000000"/>
          <w:spacing w:val="-13"/>
          <w:sz w:val="20"/>
          <w:szCs w:val="20"/>
        </w:rPr>
        <w:t>y</w:t>
      </w:r>
      <w:r>
        <w:rPr>
          <w:rFonts w:ascii="Times New Roman" w:hAnsi="Times New Roman"/>
          <w:color w:val="000000"/>
          <w:sz w:val="20"/>
          <w:szCs w:val="20"/>
        </w:rPr>
        <w:t>, identifies the college o</w:t>
      </w:r>
      <w:r>
        <w:rPr>
          <w:rFonts w:ascii="Times New Roman" w:hAnsi="Times New Roman"/>
          <w:color w:val="000000"/>
          <w:spacing w:val="-4"/>
          <w:sz w:val="20"/>
          <w:szCs w:val="20"/>
        </w:rPr>
        <w:t>f</w:t>
      </w:r>
      <w:r>
        <w:rPr>
          <w:rFonts w:ascii="Times New Roman" w:hAnsi="Times New Roman"/>
          <w:color w:val="000000"/>
          <w:sz w:val="20"/>
          <w:szCs w:val="20"/>
        </w:rPr>
        <w:t>fering each specific program and provides the telephone numbers for each.</w:t>
      </w:r>
    </w:p>
    <w:p w:rsidR="00721764" w:rsidRDefault="003F0AB9" w:rsidP="00721764">
      <w:pPr>
        <w:widowControl w:val="0"/>
        <w:tabs>
          <w:tab w:val="left" w:pos="4820"/>
          <w:tab w:val="left" w:pos="7680"/>
        </w:tabs>
        <w:autoSpaceDE w:val="0"/>
        <w:autoSpaceDN w:val="0"/>
        <w:adjustRightInd w:val="0"/>
        <w:spacing w:after="0" w:line="240" w:lineRule="auto"/>
        <w:ind w:left="1944"/>
        <w:rPr>
          <w:rFonts w:ascii="Times New Roman" w:hAnsi="Times New Roman"/>
          <w:color w:val="000000"/>
          <w:sz w:val="20"/>
          <w:szCs w:val="20"/>
        </w:rPr>
      </w:pPr>
      <w:r w:rsidRPr="003F0AB9">
        <w:rPr>
          <w:noProof/>
        </w:rPr>
        <w:pict>
          <v:shape id="_x0000_s1249" type="#_x0000_t202" style="position:absolute;left:0;text-align:left;margin-left:17.75pt;margin-top:4.85pt;width:1in;height:184.35pt;z-index:-251655168;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u w:val="single"/>
        </w:rPr>
        <w:t>M.Ed. P</w:t>
      </w:r>
      <w:r w:rsidR="00721764">
        <w:rPr>
          <w:rFonts w:ascii="Times New Roman" w:hAnsi="Times New Roman"/>
          <w:b/>
          <w:bCs/>
          <w:color w:val="000000"/>
          <w:spacing w:val="-4"/>
          <w:sz w:val="20"/>
          <w:szCs w:val="20"/>
          <w:u w:val="single"/>
        </w:rPr>
        <w:t>r</w:t>
      </w:r>
      <w:r w:rsidR="00721764">
        <w:rPr>
          <w:rFonts w:ascii="Times New Roman" w:hAnsi="Times New Roman"/>
          <w:b/>
          <w:bCs/>
          <w:color w:val="000000"/>
          <w:sz w:val="20"/>
          <w:szCs w:val="20"/>
          <w:u w:val="single"/>
        </w:rPr>
        <w:t xml:space="preserve">ogram </w:t>
      </w:r>
      <w:r w:rsidR="00721764">
        <w:rPr>
          <w:rFonts w:ascii="Times New Roman" w:hAnsi="Times New Roman"/>
          <w:b/>
          <w:bCs/>
          <w:color w:val="000000"/>
          <w:sz w:val="20"/>
          <w:szCs w:val="20"/>
          <w:u w:val="single"/>
        </w:rPr>
        <w:tab/>
        <w:t xml:space="preserve">College </w:t>
      </w:r>
      <w:r w:rsidR="00721764">
        <w:rPr>
          <w:rFonts w:ascii="Times New Roman" w:hAnsi="Times New Roman"/>
          <w:b/>
          <w:bCs/>
          <w:color w:val="000000"/>
          <w:sz w:val="20"/>
          <w:szCs w:val="20"/>
          <w:u w:val="single"/>
        </w:rPr>
        <w:tab/>
      </w:r>
      <w:r w:rsidR="00721764">
        <w:rPr>
          <w:rFonts w:ascii="Times New Roman" w:hAnsi="Times New Roman"/>
          <w:b/>
          <w:bCs/>
          <w:color w:val="000000"/>
          <w:spacing w:val="-18"/>
          <w:sz w:val="20"/>
          <w:szCs w:val="20"/>
          <w:u w:val="single"/>
        </w:rPr>
        <w:t>T</w:t>
      </w:r>
      <w:r w:rsidR="00721764">
        <w:rPr>
          <w:rFonts w:ascii="Times New Roman" w:hAnsi="Times New Roman"/>
          <w:b/>
          <w:bCs/>
          <w:color w:val="000000"/>
          <w:sz w:val="20"/>
          <w:szCs w:val="20"/>
          <w:u w:val="single"/>
        </w:rPr>
        <w:t>elephone</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Early Childhood Education</w:t>
      </w:r>
      <w:r>
        <w:rPr>
          <w:rFonts w:ascii="Times New Roman" w:hAnsi="Times New Roman"/>
          <w:color w:val="000000"/>
          <w:sz w:val="20"/>
          <w:szCs w:val="20"/>
        </w:rPr>
        <w:tab/>
        <w:t>College of Education</w:t>
      </w:r>
      <w:r>
        <w:rPr>
          <w:rFonts w:ascii="Times New Roman" w:hAnsi="Times New Roman"/>
          <w:color w:val="000000"/>
          <w:sz w:val="20"/>
          <w:szCs w:val="20"/>
        </w:rPr>
        <w:tab/>
        <w:t>(229) 430-6471</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Educational Leadership</w:t>
      </w:r>
      <w:r>
        <w:rPr>
          <w:rFonts w:ascii="Times New Roman" w:hAnsi="Times New Roman"/>
          <w:color w:val="000000"/>
          <w:sz w:val="20"/>
          <w:szCs w:val="20"/>
        </w:rPr>
        <w:tab/>
        <w:t>College of Education</w:t>
      </w:r>
      <w:r>
        <w:rPr>
          <w:rFonts w:ascii="Times New Roman" w:hAnsi="Times New Roman"/>
          <w:color w:val="000000"/>
          <w:sz w:val="20"/>
          <w:szCs w:val="20"/>
        </w:rPr>
        <w:tab/>
        <w:t>(229) 430-4715</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English Education</w:t>
      </w:r>
      <w:r>
        <w:rPr>
          <w:rFonts w:ascii="Times New Roman" w:hAnsi="Times New Roman"/>
          <w:color w:val="000000"/>
          <w:sz w:val="20"/>
          <w:szCs w:val="20"/>
        </w:rPr>
        <w:tab/>
        <w:t>College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Arts and </w:t>
      </w:r>
      <w:proofErr w:type="gramStart"/>
      <w:r>
        <w:rPr>
          <w:rFonts w:ascii="Times New Roman" w:hAnsi="Times New Roman"/>
          <w:color w:val="000000"/>
          <w:sz w:val="20"/>
          <w:szCs w:val="20"/>
        </w:rPr>
        <w:t xml:space="preserve">Humanities </w:t>
      </w:r>
      <w:r>
        <w:rPr>
          <w:rFonts w:ascii="Times New Roman" w:hAnsi="Times New Roman"/>
          <w:color w:val="000000"/>
          <w:spacing w:val="27"/>
          <w:sz w:val="20"/>
          <w:szCs w:val="20"/>
        </w:rPr>
        <w:t xml:space="preserve"> </w:t>
      </w:r>
      <w:r>
        <w:rPr>
          <w:rFonts w:ascii="Times New Roman" w:hAnsi="Times New Roman"/>
          <w:color w:val="000000"/>
          <w:sz w:val="20"/>
          <w:szCs w:val="20"/>
        </w:rPr>
        <w:t>(</w:t>
      </w:r>
      <w:proofErr w:type="gramEnd"/>
      <w:r>
        <w:rPr>
          <w:rFonts w:ascii="Times New Roman" w:hAnsi="Times New Roman"/>
          <w:color w:val="000000"/>
          <w:sz w:val="20"/>
          <w:szCs w:val="20"/>
        </w:rPr>
        <w:t>229) 430-4833</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Health and Physical Education</w:t>
      </w:r>
      <w:r>
        <w:rPr>
          <w:rFonts w:ascii="Times New Roman" w:hAnsi="Times New Roman"/>
          <w:color w:val="000000"/>
          <w:sz w:val="20"/>
          <w:szCs w:val="20"/>
        </w:rPr>
        <w:tab/>
        <w:t>College of Education</w:t>
      </w:r>
      <w:r>
        <w:rPr>
          <w:rFonts w:ascii="Times New Roman" w:hAnsi="Times New Roman"/>
          <w:color w:val="000000"/>
          <w:sz w:val="20"/>
          <w:szCs w:val="20"/>
        </w:rPr>
        <w:tab/>
        <w:t>(229) 430-4762</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Mathematics Education</w:t>
      </w:r>
      <w:r>
        <w:rPr>
          <w:rFonts w:ascii="Times New Roman" w:hAnsi="Times New Roman"/>
          <w:color w:val="000000"/>
          <w:sz w:val="20"/>
          <w:szCs w:val="20"/>
        </w:rPr>
        <w:tab/>
        <w:t>College of Sciences</w:t>
      </w:r>
    </w:p>
    <w:p w:rsidR="00721764" w:rsidRDefault="00721764" w:rsidP="00721764">
      <w:pPr>
        <w:widowControl w:val="0"/>
        <w:tabs>
          <w:tab w:val="left" w:pos="7480"/>
        </w:tabs>
        <w:autoSpaceDE w:val="0"/>
        <w:autoSpaceDN w:val="0"/>
        <w:adjustRightInd w:val="0"/>
        <w:spacing w:before="10" w:after="0" w:line="240" w:lineRule="auto"/>
        <w:ind w:left="4835"/>
        <w:rPr>
          <w:rFonts w:ascii="Times New Roman" w:hAnsi="Times New Roman"/>
          <w:color w:val="000000"/>
          <w:sz w:val="20"/>
          <w:szCs w:val="20"/>
        </w:rPr>
      </w:pPr>
      <w:proofErr w:type="gramStart"/>
      <w:r>
        <w:rPr>
          <w:rFonts w:ascii="Times New Roman" w:hAnsi="Times New Roman"/>
          <w:color w:val="000000"/>
          <w:sz w:val="20"/>
          <w:szCs w:val="20"/>
        </w:rPr>
        <w:t>and</w:t>
      </w:r>
      <w:proofErr w:type="gramEnd"/>
      <w:r>
        <w:rPr>
          <w:rFonts w:ascii="Times New Roman" w:hAnsi="Times New Roman"/>
          <w:color w:val="000000"/>
          <w:sz w:val="20"/>
          <w:szCs w:val="20"/>
        </w:rPr>
        <w:t xml:space="preserve"> Health Professions</w:t>
      </w:r>
      <w:r>
        <w:rPr>
          <w:rFonts w:ascii="Times New Roman" w:hAnsi="Times New Roman"/>
          <w:color w:val="000000"/>
          <w:sz w:val="20"/>
          <w:szCs w:val="20"/>
        </w:rPr>
        <w:tab/>
        <w:t>(229) 430-4886</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Middle Grades Education</w:t>
      </w:r>
      <w:r>
        <w:rPr>
          <w:rFonts w:ascii="Times New Roman" w:hAnsi="Times New Roman"/>
          <w:color w:val="000000"/>
          <w:sz w:val="20"/>
          <w:szCs w:val="20"/>
        </w:rPr>
        <w:tab/>
        <w:t>College of Education</w:t>
      </w:r>
      <w:r>
        <w:rPr>
          <w:rFonts w:ascii="Times New Roman" w:hAnsi="Times New Roman"/>
          <w:color w:val="000000"/>
          <w:sz w:val="20"/>
          <w:szCs w:val="20"/>
        </w:rPr>
        <w:tab/>
        <w:t>(229) 430-4737</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Music Education*</w:t>
      </w:r>
      <w:r>
        <w:rPr>
          <w:rFonts w:ascii="Times New Roman" w:hAnsi="Times New Roman"/>
          <w:color w:val="000000"/>
          <w:sz w:val="20"/>
          <w:szCs w:val="20"/>
        </w:rPr>
        <w:tab/>
        <w:t>College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Arts and </w:t>
      </w:r>
      <w:proofErr w:type="gramStart"/>
      <w:r>
        <w:rPr>
          <w:rFonts w:ascii="Times New Roman" w:hAnsi="Times New Roman"/>
          <w:color w:val="000000"/>
          <w:sz w:val="20"/>
          <w:szCs w:val="20"/>
        </w:rPr>
        <w:t xml:space="preserve">Humanities </w:t>
      </w:r>
      <w:r>
        <w:rPr>
          <w:rFonts w:ascii="Times New Roman" w:hAnsi="Times New Roman"/>
          <w:color w:val="000000"/>
          <w:spacing w:val="27"/>
          <w:sz w:val="20"/>
          <w:szCs w:val="20"/>
        </w:rPr>
        <w:t xml:space="preserve"> </w:t>
      </w:r>
      <w:r>
        <w:rPr>
          <w:rFonts w:ascii="Times New Roman" w:hAnsi="Times New Roman"/>
          <w:color w:val="000000"/>
          <w:sz w:val="20"/>
          <w:szCs w:val="20"/>
        </w:rPr>
        <w:t>(</w:t>
      </w:r>
      <w:proofErr w:type="gramEnd"/>
      <w:r>
        <w:rPr>
          <w:rFonts w:ascii="Times New Roman" w:hAnsi="Times New Roman"/>
          <w:color w:val="000000"/>
          <w:sz w:val="20"/>
          <w:szCs w:val="20"/>
        </w:rPr>
        <w:t>229) 430-4849</w:t>
      </w:r>
    </w:p>
    <w:p w:rsidR="00721764" w:rsidRDefault="00721764" w:rsidP="00721764">
      <w:pPr>
        <w:widowControl w:val="0"/>
        <w:tabs>
          <w:tab w:val="left" w:pos="4820"/>
          <w:tab w:val="left" w:pos="7480"/>
        </w:tabs>
        <w:autoSpaceDE w:val="0"/>
        <w:autoSpaceDN w:val="0"/>
        <w:adjustRightInd w:val="0"/>
        <w:spacing w:before="10" w:after="0" w:line="250" w:lineRule="auto"/>
        <w:ind w:left="4835" w:right="1967" w:hanging="2891"/>
        <w:rPr>
          <w:rFonts w:ascii="Times New Roman" w:hAnsi="Times New Roman"/>
          <w:color w:val="000000"/>
          <w:sz w:val="20"/>
          <w:szCs w:val="20"/>
        </w:rPr>
      </w:pPr>
      <w:r>
        <w:rPr>
          <w:rFonts w:ascii="Times New Roman" w:hAnsi="Times New Roman"/>
          <w:color w:val="000000"/>
          <w:sz w:val="20"/>
          <w:szCs w:val="20"/>
        </w:rPr>
        <w:t>Science Education</w:t>
      </w:r>
      <w:r>
        <w:rPr>
          <w:rFonts w:ascii="Times New Roman" w:hAnsi="Times New Roman"/>
          <w:color w:val="000000"/>
          <w:sz w:val="20"/>
          <w:szCs w:val="20"/>
        </w:rPr>
        <w:tab/>
        <w:t>College of Sciences</w:t>
      </w:r>
      <w:r>
        <w:rPr>
          <w:rFonts w:ascii="Times New Roman" w:hAnsi="Times New Roman"/>
          <w:color w:val="000000"/>
          <w:sz w:val="20"/>
          <w:szCs w:val="20"/>
        </w:rPr>
        <w:tab/>
        <w:t>(229) 430-48</w:t>
      </w:r>
      <w:r>
        <w:rPr>
          <w:rFonts w:ascii="Times New Roman" w:hAnsi="Times New Roman"/>
          <w:color w:val="000000"/>
          <w:spacing w:val="-7"/>
          <w:sz w:val="20"/>
          <w:szCs w:val="20"/>
        </w:rPr>
        <w:t>1</w:t>
      </w:r>
      <w:r>
        <w:rPr>
          <w:rFonts w:ascii="Times New Roman" w:hAnsi="Times New Roman"/>
          <w:color w:val="000000"/>
          <w:sz w:val="20"/>
          <w:szCs w:val="20"/>
        </w:rPr>
        <w:t>1 and Health Professions</w:t>
      </w:r>
    </w:p>
    <w:p w:rsidR="00721764" w:rsidRDefault="00721764" w:rsidP="00721764">
      <w:pPr>
        <w:widowControl w:val="0"/>
        <w:tabs>
          <w:tab w:val="left" w:pos="4820"/>
          <w:tab w:val="left" w:pos="748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color w:val="000000"/>
          <w:sz w:val="20"/>
          <w:szCs w:val="20"/>
        </w:rPr>
        <w:t>Special Education</w:t>
      </w:r>
      <w:r>
        <w:rPr>
          <w:rFonts w:ascii="Times New Roman" w:hAnsi="Times New Roman"/>
          <w:color w:val="000000"/>
          <w:sz w:val="20"/>
          <w:szCs w:val="20"/>
        </w:rPr>
        <w:tab/>
        <w:t>College of Education</w:t>
      </w:r>
      <w:r>
        <w:rPr>
          <w:rFonts w:ascii="Times New Roman" w:hAnsi="Times New Roman"/>
          <w:color w:val="000000"/>
          <w:sz w:val="20"/>
          <w:szCs w:val="20"/>
        </w:rPr>
        <w:tab/>
        <w:t>(229) 430-6471</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School Counseling</w:t>
      </w:r>
      <w:r>
        <w:rPr>
          <w:rFonts w:ascii="Times New Roman" w:hAnsi="Times New Roman"/>
          <w:color w:val="000000"/>
          <w:sz w:val="20"/>
          <w:szCs w:val="20"/>
        </w:rPr>
        <w:tab/>
        <w:t>College of Education</w:t>
      </w:r>
      <w:r>
        <w:rPr>
          <w:rFonts w:ascii="Times New Roman" w:hAnsi="Times New Roman"/>
          <w:color w:val="000000"/>
          <w:sz w:val="20"/>
          <w:szCs w:val="20"/>
        </w:rPr>
        <w:tab/>
        <w:t>(229) 430-4715</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000000"/>
          <w:sz w:val="20"/>
          <w:szCs w:val="20"/>
        </w:rPr>
        <w:t>* Not accepting applicants</w:t>
      </w:r>
    </w:p>
    <w:p w:rsidR="00721764" w:rsidRDefault="00721764" w:rsidP="00721764">
      <w:pPr>
        <w:widowControl w:val="0"/>
        <w:autoSpaceDE w:val="0"/>
        <w:autoSpaceDN w:val="0"/>
        <w:adjustRightInd w:val="0"/>
        <w:spacing w:before="2" w:after="0" w:line="120" w:lineRule="exact"/>
        <w:rPr>
          <w:rFonts w:ascii="Times New Roman" w:hAnsi="Times New Roman"/>
          <w:color w:val="000000"/>
          <w:sz w:val="12"/>
          <w:szCs w:val="12"/>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pPr>
      <w:r>
        <w:rPr>
          <w:rFonts w:ascii="Times New Roman" w:hAnsi="Times New Roman"/>
          <w:b/>
          <w:bCs/>
          <w:color w:val="000000"/>
          <w:sz w:val="28"/>
          <w:szCs w:val="28"/>
        </w:rPr>
        <w:t>Categories of</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Admission for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the Master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of Education Deg</w:t>
      </w:r>
      <w:r>
        <w:rPr>
          <w:rFonts w:ascii="Times New Roman" w:hAnsi="Times New Roman"/>
          <w:b/>
          <w:bCs/>
          <w:color w:val="000000"/>
          <w:spacing w:val="-5"/>
          <w:sz w:val="28"/>
          <w:szCs w:val="28"/>
        </w:rPr>
        <w:t>r</w:t>
      </w:r>
      <w:r>
        <w:rPr>
          <w:rFonts w:ascii="Times New Roman" w:hAnsi="Times New Roman"/>
          <w:b/>
          <w:bCs/>
          <w:color w:val="000000"/>
          <w:sz w:val="28"/>
          <w:szCs w:val="28"/>
        </w:rPr>
        <w:t>ee</w:t>
      </w:r>
    </w:p>
    <w:p w:rsidR="00721764" w:rsidRDefault="00721764" w:rsidP="00721764">
      <w:pPr>
        <w:widowControl w:val="0"/>
        <w:autoSpaceDE w:val="0"/>
        <w:autoSpaceDN w:val="0"/>
        <w:adjustRightInd w:val="0"/>
        <w:spacing w:before="37" w:after="0" w:line="250" w:lineRule="auto"/>
        <w:ind w:left="1944" w:right="865" w:firstLine="360"/>
        <w:jc w:val="both"/>
        <w:rPr>
          <w:rFonts w:ascii="Times New Roman" w:hAnsi="Times New Roman"/>
          <w:color w:val="000000"/>
          <w:sz w:val="20"/>
          <w:szCs w:val="20"/>
        </w:rPr>
      </w:pPr>
      <w:r>
        <w:rPr>
          <w:rFonts w:ascii="Times New Roman" w:hAnsi="Times New Roman"/>
          <w:color w:val="000000"/>
          <w:sz w:val="20"/>
          <w:szCs w:val="20"/>
        </w:rPr>
        <w:t>Students</w:t>
      </w:r>
      <w:r>
        <w:rPr>
          <w:rFonts w:ascii="Times New Roman" w:hAnsi="Times New Roman"/>
          <w:color w:val="000000"/>
          <w:spacing w:val="-2"/>
          <w:sz w:val="20"/>
          <w:szCs w:val="20"/>
        </w:rPr>
        <w:t xml:space="preserve"> </w:t>
      </w:r>
      <w:r>
        <w:rPr>
          <w:rFonts w:ascii="Times New Roman" w:hAnsi="Times New Roman"/>
          <w:color w:val="000000"/>
          <w:sz w:val="20"/>
          <w:szCs w:val="20"/>
        </w:rPr>
        <w:t>enrolling</w:t>
      </w:r>
      <w:r>
        <w:rPr>
          <w:rFonts w:ascii="Times New Roman" w:hAnsi="Times New Roman"/>
          <w:color w:val="000000"/>
          <w:spacing w:val="-2"/>
          <w:sz w:val="20"/>
          <w:szCs w:val="20"/>
        </w:rPr>
        <w:t xml:space="preserve"> </w:t>
      </w:r>
      <w:r>
        <w:rPr>
          <w:rFonts w:ascii="Times New Roman" w:hAnsi="Times New Roman"/>
          <w:color w:val="000000"/>
          <w:sz w:val="20"/>
          <w:szCs w:val="20"/>
        </w:rPr>
        <w:t>for</w:t>
      </w:r>
      <w:r>
        <w:rPr>
          <w:rFonts w:ascii="Times New Roman" w:hAnsi="Times New Roman"/>
          <w:color w:val="000000"/>
          <w:spacing w:val="-2"/>
          <w:sz w:val="20"/>
          <w:szCs w:val="20"/>
        </w:rPr>
        <w:t xml:space="preserve"> </w:t>
      </w:r>
      <w:r>
        <w:rPr>
          <w:rFonts w:ascii="Times New Roman" w:hAnsi="Times New Roman"/>
          <w:color w:val="000000"/>
          <w:sz w:val="20"/>
          <w:szCs w:val="20"/>
        </w:rPr>
        <w:t>graduate</w:t>
      </w:r>
      <w:r>
        <w:rPr>
          <w:rFonts w:ascii="Times New Roman" w:hAnsi="Times New Roman"/>
          <w:color w:val="000000"/>
          <w:spacing w:val="-2"/>
          <w:sz w:val="20"/>
          <w:szCs w:val="20"/>
        </w:rPr>
        <w:t xml:space="preserve"> </w:t>
      </w:r>
      <w:r>
        <w:rPr>
          <w:rFonts w:ascii="Times New Roman" w:hAnsi="Times New Roman"/>
          <w:color w:val="000000"/>
          <w:sz w:val="20"/>
          <w:szCs w:val="20"/>
        </w:rPr>
        <w:t>studies</w:t>
      </w:r>
      <w:r>
        <w:rPr>
          <w:rFonts w:ascii="Times New Roman" w:hAnsi="Times New Roman"/>
          <w:color w:val="000000"/>
          <w:spacing w:val="-2"/>
          <w:sz w:val="20"/>
          <w:szCs w:val="20"/>
        </w:rPr>
        <w:t xml:space="preserve"> </w:t>
      </w:r>
      <w:r>
        <w:rPr>
          <w:rFonts w:ascii="Times New Roman" w:hAnsi="Times New Roman"/>
          <w:color w:val="000000"/>
          <w:sz w:val="20"/>
          <w:szCs w:val="20"/>
        </w:rPr>
        <w:t>in</w:t>
      </w:r>
      <w:r>
        <w:rPr>
          <w:rFonts w:ascii="Times New Roman" w:hAnsi="Times New Roman"/>
          <w:color w:val="000000"/>
          <w:spacing w:val="-2"/>
          <w:sz w:val="20"/>
          <w:szCs w:val="20"/>
        </w:rPr>
        <w:t xml:space="preserve"> </w:t>
      </w:r>
      <w:r>
        <w:rPr>
          <w:rFonts w:ascii="Times New Roman" w:hAnsi="Times New Roman"/>
          <w:color w:val="000000"/>
          <w:sz w:val="20"/>
          <w:szCs w:val="20"/>
        </w:rPr>
        <w:t>the</w:t>
      </w:r>
      <w:r>
        <w:rPr>
          <w:rFonts w:ascii="Times New Roman" w:hAnsi="Times New Roman"/>
          <w:color w:val="000000"/>
          <w:spacing w:val="-2"/>
          <w:sz w:val="20"/>
          <w:szCs w:val="20"/>
        </w:rPr>
        <w:t xml:space="preserve"> </w:t>
      </w:r>
      <w:r>
        <w:rPr>
          <w:rFonts w:ascii="Times New Roman" w:hAnsi="Times New Roman"/>
          <w:color w:val="000000"/>
          <w:sz w:val="20"/>
          <w:szCs w:val="20"/>
        </w:rPr>
        <w:t>College</w:t>
      </w:r>
      <w:r>
        <w:rPr>
          <w:rFonts w:ascii="Times New Roman" w:hAnsi="Times New Roman"/>
          <w:color w:val="000000"/>
          <w:spacing w:val="-2"/>
          <w:sz w:val="20"/>
          <w:szCs w:val="20"/>
        </w:rPr>
        <w:t xml:space="preserve"> </w:t>
      </w:r>
      <w:r>
        <w:rPr>
          <w:rFonts w:ascii="Times New Roman" w:hAnsi="Times New Roman"/>
          <w:color w:val="000000"/>
          <w:sz w:val="20"/>
          <w:szCs w:val="20"/>
        </w:rPr>
        <w:t>of</w:t>
      </w:r>
      <w:r>
        <w:rPr>
          <w:rFonts w:ascii="Times New Roman" w:hAnsi="Times New Roman"/>
          <w:color w:val="000000"/>
          <w:spacing w:val="-2"/>
          <w:sz w:val="20"/>
          <w:szCs w:val="20"/>
        </w:rPr>
        <w:t xml:space="preserve"> </w:t>
      </w:r>
      <w:r>
        <w:rPr>
          <w:rFonts w:ascii="Times New Roman" w:hAnsi="Times New Roman"/>
          <w:color w:val="000000"/>
          <w:sz w:val="20"/>
          <w:szCs w:val="20"/>
        </w:rPr>
        <w:t>Education</w:t>
      </w:r>
      <w:r>
        <w:rPr>
          <w:rFonts w:ascii="Times New Roman" w:hAnsi="Times New Roman"/>
          <w:color w:val="000000"/>
          <w:spacing w:val="-2"/>
          <w:sz w:val="20"/>
          <w:szCs w:val="20"/>
        </w:rPr>
        <w:t xml:space="preserve"> </w:t>
      </w:r>
      <w:r>
        <w:rPr>
          <w:rFonts w:ascii="Times New Roman" w:hAnsi="Times New Roman"/>
          <w:color w:val="000000"/>
          <w:sz w:val="20"/>
          <w:szCs w:val="20"/>
        </w:rPr>
        <w:t>will</w:t>
      </w:r>
      <w:r>
        <w:rPr>
          <w:rFonts w:ascii="Times New Roman" w:hAnsi="Times New Roman"/>
          <w:color w:val="000000"/>
          <w:spacing w:val="-2"/>
          <w:sz w:val="20"/>
          <w:szCs w:val="20"/>
        </w:rPr>
        <w:t xml:space="preserve"> </w:t>
      </w:r>
      <w:r>
        <w:rPr>
          <w:rFonts w:ascii="Times New Roman" w:hAnsi="Times New Roman"/>
          <w:color w:val="000000"/>
          <w:sz w:val="20"/>
          <w:szCs w:val="20"/>
        </w:rPr>
        <w:t>enter</w:t>
      </w:r>
      <w:r>
        <w:rPr>
          <w:rFonts w:ascii="Times New Roman" w:hAnsi="Times New Roman"/>
          <w:color w:val="000000"/>
          <w:spacing w:val="-2"/>
          <w:sz w:val="20"/>
          <w:szCs w:val="20"/>
        </w:rPr>
        <w:t xml:space="preserve"> </w:t>
      </w:r>
      <w:r>
        <w:rPr>
          <w:rFonts w:ascii="Times New Roman" w:hAnsi="Times New Roman"/>
          <w:color w:val="000000"/>
          <w:sz w:val="20"/>
          <w:szCs w:val="20"/>
        </w:rPr>
        <w:t>under</w:t>
      </w:r>
      <w:r>
        <w:rPr>
          <w:rFonts w:ascii="Times New Roman" w:hAnsi="Times New Roman"/>
          <w:color w:val="000000"/>
          <w:spacing w:val="-2"/>
          <w:sz w:val="20"/>
          <w:szCs w:val="20"/>
        </w:rPr>
        <w:t xml:space="preserve"> </w:t>
      </w:r>
      <w:r>
        <w:rPr>
          <w:rFonts w:ascii="Times New Roman" w:hAnsi="Times New Roman"/>
          <w:color w:val="000000"/>
          <w:sz w:val="20"/>
          <w:szCs w:val="20"/>
        </w:rPr>
        <w:t>one</w:t>
      </w:r>
      <w:r>
        <w:rPr>
          <w:rFonts w:ascii="Times New Roman" w:hAnsi="Times New Roman"/>
          <w:color w:val="000000"/>
          <w:spacing w:val="-2"/>
          <w:sz w:val="20"/>
          <w:szCs w:val="20"/>
        </w:rPr>
        <w:t xml:space="preserve"> </w:t>
      </w:r>
      <w:r>
        <w:rPr>
          <w:rFonts w:ascii="Times New Roman" w:hAnsi="Times New Roman"/>
          <w:color w:val="000000"/>
          <w:sz w:val="20"/>
          <w:szCs w:val="20"/>
        </w:rPr>
        <w:t>of</w:t>
      </w:r>
      <w:r>
        <w:rPr>
          <w:rFonts w:ascii="Times New Roman" w:hAnsi="Times New Roman"/>
          <w:color w:val="000000"/>
          <w:spacing w:val="-2"/>
          <w:sz w:val="20"/>
          <w:szCs w:val="20"/>
        </w:rPr>
        <w:t xml:space="preserve"> </w:t>
      </w:r>
      <w:r>
        <w:rPr>
          <w:rFonts w:ascii="Times New Roman" w:hAnsi="Times New Roman"/>
          <w:color w:val="000000"/>
          <w:sz w:val="20"/>
          <w:szCs w:val="20"/>
        </w:rPr>
        <w:t>five categories</w:t>
      </w:r>
      <w:r>
        <w:rPr>
          <w:rFonts w:ascii="Times New Roman" w:hAnsi="Times New Roman"/>
          <w:color w:val="000000"/>
          <w:spacing w:val="-2"/>
          <w:sz w:val="20"/>
          <w:szCs w:val="20"/>
        </w:rPr>
        <w:t xml:space="preserve"> </w:t>
      </w:r>
      <w:r>
        <w:rPr>
          <w:rFonts w:ascii="Times New Roman" w:hAnsi="Times New Roman"/>
          <w:color w:val="000000"/>
          <w:sz w:val="20"/>
          <w:szCs w:val="20"/>
        </w:rPr>
        <w:t>described</w:t>
      </w:r>
      <w:r>
        <w:rPr>
          <w:rFonts w:ascii="Times New Roman" w:hAnsi="Times New Roman"/>
          <w:color w:val="000000"/>
          <w:spacing w:val="-2"/>
          <w:sz w:val="20"/>
          <w:szCs w:val="20"/>
        </w:rPr>
        <w:t xml:space="preserve"> </w:t>
      </w:r>
      <w:r>
        <w:rPr>
          <w:rFonts w:ascii="Times New Roman" w:hAnsi="Times New Roman"/>
          <w:color w:val="000000"/>
          <w:sz w:val="20"/>
          <w:szCs w:val="20"/>
        </w:rPr>
        <w:t>belo</w:t>
      </w:r>
      <w:r>
        <w:rPr>
          <w:rFonts w:ascii="Times New Roman" w:hAnsi="Times New Roman"/>
          <w:color w:val="000000"/>
          <w:spacing w:val="-13"/>
          <w:sz w:val="20"/>
          <w:szCs w:val="20"/>
        </w:rPr>
        <w:t>w</w:t>
      </w:r>
      <w:r>
        <w:rPr>
          <w:rFonts w:ascii="Times New Roman" w:hAnsi="Times New Roman"/>
          <w:color w:val="000000"/>
          <w:sz w:val="20"/>
          <w:szCs w:val="20"/>
        </w:rPr>
        <w:t>.</w:t>
      </w:r>
      <w:r>
        <w:rPr>
          <w:rFonts w:ascii="Times New Roman" w:hAnsi="Times New Roman"/>
          <w:color w:val="000000"/>
          <w:spacing w:val="-13"/>
          <w:sz w:val="20"/>
          <w:szCs w:val="20"/>
        </w:rPr>
        <w:t xml:space="preserve"> </w:t>
      </w:r>
      <w:r>
        <w:rPr>
          <w:rFonts w:ascii="Times New Roman" w:hAnsi="Times New Roman"/>
          <w:color w:val="000000"/>
          <w:sz w:val="20"/>
          <w:szCs w:val="20"/>
        </w:rPr>
        <w:t>All</w:t>
      </w:r>
      <w:r>
        <w:rPr>
          <w:rFonts w:ascii="Times New Roman" w:hAnsi="Times New Roman"/>
          <w:color w:val="000000"/>
          <w:spacing w:val="-2"/>
          <w:sz w:val="20"/>
          <w:szCs w:val="20"/>
        </w:rPr>
        <w:t xml:space="preserve"> </w:t>
      </w:r>
      <w:r>
        <w:rPr>
          <w:rFonts w:ascii="Times New Roman" w:hAnsi="Times New Roman"/>
          <w:color w:val="000000"/>
          <w:sz w:val="20"/>
          <w:szCs w:val="20"/>
        </w:rPr>
        <w:t>categories</w:t>
      </w:r>
      <w:r>
        <w:rPr>
          <w:rFonts w:ascii="Times New Roman" w:hAnsi="Times New Roman"/>
          <w:color w:val="000000"/>
          <w:spacing w:val="-2"/>
          <w:sz w:val="20"/>
          <w:szCs w:val="20"/>
        </w:rPr>
        <w:t xml:space="preserve"> </w:t>
      </w:r>
      <w:r>
        <w:rPr>
          <w:rFonts w:ascii="Times New Roman" w:hAnsi="Times New Roman"/>
          <w:color w:val="000000"/>
          <w:sz w:val="20"/>
          <w:szCs w:val="20"/>
        </w:rPr>
        <w:t>require</w:t>
      </w:r>
      <w:r>
        <w:rPr>
          <w:rFonts w:ascii="Times New Roman" w:hAnsi="Times New Roman"/>
          <w:color w:val="000000"/>
          <w:spacing w:val="-2"/>
          <w:sz w:val="20"/>
          <w:szCs w:val="20"/>
        </w:rPr>
        <w:t xml:space="preserve"> </w:t>
      </w:r>
      <w:r>
        <w:rPr>
          <w:rFonts w:ascii="Times New Roman" w:hAnsi="Times New Roman"/>
          <w:color w:val="000000"/>
          <w:sz w:val="20"/>
          <w:szCs w:val="20"/>
        </w:rPr>
        <w:t>that</w:t>
      </w:r>
      <w:r>
        <w:rPr>
          <w:rFonts w:ascii="Times New Roman" w:hAnsi="Times New Roman"/>
          <w:color w:val="000000"/>
          <w:spacing w:val="-2"/>
          <w:sz w:val="20"/>
          <w:szCs w:val="20"/>
        </w:rPr>
        <w:t xml:space="preserve"> </w:t>
      </w:r>
      <w:r>
        <w:rPr>
          <w:rFonts w:ascii="Times New Roman" w:hAnsi="Times New Roman"/>
          <w:color w:val="000000"/>
          <w:sz w:val="20"/>
          <w:szCs w:val="20"/>
        </w:rPr>
        <w:t>applicants</w:t>
      </w:r>
      <w:r>
        <w:rPr>
          <w:rFonts w:ascii="Times New Roman" w:hAnsi="Times New Roman"/>
          <w:color w:val="000000"/>
          <w:spacing w:val="-2"/>
          <w:sz w:val="20"/>
          <w:szCs w:val="20"/>
        </w:rPr>
        <w:t xml:space="preserve"> </w:t>
      </w:r>
      <w:r>
        <w:rPr>
          <w:rFonts w:ascii="Times New Roman" w:hAnsi="Times New Roman"/>
          <w:color w:val="000000"/>
          <w:sz w:val="20"/>
          <w:szCs w:val="20"/>
        </w:rPr>
        <w:t>have</w:t>
      </w:r>
      <w:r>
        <w:rPr>
          <w:rFonts w:ascii="Times New Roman" w:hAnsi="Times New Roman"/>
          <w:color w:val="000000"/>
          <w:spacing w:val="-2"/>
          <w:sz w:val="20"/>
          <w:szCs w:val="20"/>
        </w:rPr>
        <w:t xml:space="preserve"> </w:t>
      </w:r>
      <w:r>
        <w:rPr>
          <w:rFonts w:ascii="Times New Roman" w:hAnsi="Times New Roman"/>
          <w:color w:val="000000"/>
          <w:sz w:val="20"/>
          <w:szCs w:val="20"/>
        </w:rPr>
        <w:t>received</w:t>
      </w:r>
      <w:r>
        <w:rPr>
          <w:rFonts w:ascii="Times New Roman" w:hAnsi="Times New Roman"/>
          <w:color w:val="000000"/>
          <w:spacing w:val="-2"/>
          <w:sz w:val="20"/>
          <w:szCs w:val="20"/>
        </w:rPr>
        <w:t xml:space="preserve"> </w:t>
      </w:r>
      <w:r>
        <w:rPr>
          <w:rFonts w:ascii="Times New Roman" w:hAnsi="Times New Roman"/>
          <w:color w:val="000000"/>
          <w:sz w:val="20"/>
          <w:szCs w:val="20"/>
        </w:rPr>
        <w:t>a</w:t>
      </w:r>
      <w:r>
        <w:rPr>
          <w:rFonts w:ascii="Times New Roman" w:hAnsi="Times New Roman"/>
          <w:color w:val="000000"/>
          <w:spacing w:val="-2"/>
          <w:sz w:val="20"/>
          <w:szCs w:val="20"/>
        </w:rPr>
        <w:t xml:space="preserve"> </w:t>
      </w:r>
      <w:r>
        <w:rPr>
          <w:rFonts w:ascii="Times New Roman" w:hAnsi="Times New Roman"/>
          <w:color w:val="000000"/>
          <w:sz w:val="20"/>
          <w:szCs w:val="20"/>
        </w:rPr>
        <w:t>baccalaureate</w:t>
      </w:r>
      <w:r>
        <w:rPr>
          <w:rFonts w:ascii="Times New Roman" w:hAnsi="Times New Roman"/>
          <w:color w:val="000000"/>
          <w:spacing w:val="-2"/>
          <w:sz w:val="20"/>
          <w:szCs w:val="20"/>
        </w:rPr>
        <w:t xml:space="preserve"> </w:t>
      </w:r>
      <w:r>
        <w:rPr>
          <w:rFonts w:ascii="Times New Roman" w:hAnsi="Times New Roman"/>
          <w:color w:val="000000"/>
          <w:sz w:val="20"/>
          <w:szCs w:val="20"/>
        </w:rPr>
        <w:t xml:space="preserve">de- </w:t>
      </w:r>
      <w:proofErr w:type="spellStart"/>
      <w:r>
        <w:rPr>
          <w:rFonts w:ascii="Times New Roman" w:hAnsi="Times New Roman"/>
          <w:color w:val="000000"/>
          <w:sz w:val="20"/>
          <w:szCs w:val="20"/>
        </w:rPr>
        <w:t>gree</w:t>
      </w:r>
      <w:proofErr w:type="spellEnd"/>
      <w:r>
        <w:rPr>
          <w:rFonts w:ascii="Times New Roman" w:hAnsi="Times New Roman"/>
          <w:color w:val="000000"/>
          <w:sz w:val="20"/>
          <w:szCs w:val="20"/>
        </w:rPr>
        <w:t xml:space="preserve"> from an accredited college or university with an unde</w:t>
      </w:r>
      <w:r>
        <w:rPr>
          <w:rFonts w:ascii="Times New Roman" w:hAnsi="Times New Roman"/>
          <w:color w:val="000000"/>
          <w:spacing w:val="-3"/>
          <w:sz w:val="20"/>
          <w:szCs w:val="20"/>
        </w:rPr>
        <w:t>r</w:t>
      </w:r>
      <w:r>
        <w:rPr>
          <w:rFonts w:ascii="Times New Roman" w:hAnsi="Times New Roman"/>
          <w:color w:val="000000"/>
          <w:sz w:val="20"/>
          <w:szCs w:val="20"/>
        </w:rPr>
        <w:t xml:space="preserve">graduate major in (or prerequisite re- </w:t>
      </w:r>
      <w:proofErr w:type="spellStart"/>
      <w:r>
        <w:rPr>
          <w:rFonts w:ascii="Times New Roman" w:hAnsi="Times New Roman"/>
          <w:color w:val="000000"/>
          <w:sz w:val="20"/>
          <w:szCs w:val="20"/>
        </w:rPr>
        <w:t>quirement</w:t>
      </w:r>
      <w:proofErr w:type="spellEnd"/>
      <w:r>
        <w:rPr>
          <w:rFonts w:ascii="Times New Roman" w:hAnsi="Times New Roman"/>
          <w:color w:val="000000"/>
          <w:spacing w:val="4"/>
          <w:sz w:val="20"/>
          <w:szCs w:val="20"/>
        </w:rPr>
        <w:t xml:space="preserve"> </w:t>
      </w:r>
      <w:r>
        <w:rPr>
          <w:rFonts w:ascii="Times New Roman" w:hAnsi="Times New Roman"/>
          <w:color w:val="000000"/>
          <w:sz w:val="20"/>
          <w:szCs w:val="20"/>
        </w:rPr>
        <w:t>satisfied</w:t>
      </w:r>
      <w:r>
        <w:rPr>
          <w:rFonts w:ascii="Times New Roman" w:hAnsi="Times New Roman"/>
          <w:color w:val="000000"/>
          <w:spacing w:val="4"/>
          <w:sz w:val="20"/>
          <w:szCs w:val="20"/>
        </w:rPr>
        <w:t xml:space="preserve"> </w:t>
      </w:r>
      <w:r>
        <w:rPr>
          <w:rFonts w:ascii="Times New Roman" w:hAnsi="Times New Roman"/>
          <w:color w:val="000000"/>
          <w:sz w:val="20"/>
          <w:szCs w:val="20"/>
        </w:rPr>
        <w:t>for)</w:t>
      </w:r>
      <w:r>
        <w:rPr>
          <w:rFonts w:ascii="Times New Roman" w:hAnsi="Times New Roman"/>
          <w:color w:val="000000"/>
          <w:spacing w:val="4"/>
          <w:sz w:val="20"/>
          <w:szCs w:val="20"/>
        </w:rPr>
        <w:t xml:space="preserve"> </w:t>
      </w:r>
      <w:r>
        <w:rPr>
          <w:rFonts w:ascii="Times New Roman" w:hAnsi="Times New Roman"/>
          <w:color w:val="000000"/>
          <w:sz w:val="20"/>
          <w:szCs w:val="20"/>
        </w:rPr>
        <w:t>the</w:t>
      </w:r>
      <w:r>
        <w:rPr>
          <w:rFonts w:ascii="Times New Roman" w:hAnsi="Times New Roman"/>
          <w:color w:val="000000"/>
          <w:spacing w:val="4"/>
          <w:sz w:val="20"/>
          <w:szCs w:val="20"/>
        </w:rPr>
        <w:t xml:space="preserve"> </w:t>
      </w:r>
      <w:r>
        <w:rPr>
          <w:rFonts w:ascii="Times New Roman" w:hAnsi="Times New Roman"/>
          <w:color w:val="000000"/>
          <w:sz w:val="20"/>
          <w:szCs w:val="20"/>
        </w:rPr>
        <w:t>planned</w:t>
      </w:r>
      <w:r>
        <w:rPr>
          <w:rFonts w:ascii="Times New Roman" w:hAnsi="Times New Roman"/>
          <w:color w:val="000000"/>
          <w:spacing w:val="4"/>
          <w:sz w:val="20"/>
          <w:szCs w:val="20"/>
        </w:rPr>
        <w:t xml:space="preserve"> </w:t>
      </w:r>
      <w:r>
        <w:rPr>
          <w:rFonts w:ascii="Times New Roman" w:hAnsi="Times New Roman"/>
          <w:color w:val="000000"/>
          <w:sz w:val="20"/>
          <w:szCs w:val="20"/>
        </w:rPr>
        <w:t>graduate</w:t>
      </w:r>
      <w:r>
        <w:rPr>
          <w:rFonts w:ascii="Times New Roman" w:hAnsi="Times New Roman"/>
          <w:color w:val="000000"/>
          <w:spacing w:val="4"/>
          <w:sz w:val="20"/>
          <w:szCs w:val="20"/>
        </w:rPr>
        <w:t xml:space="preserve"> </w:t>
      </w:r>
      <w:r>
        <w:rPr>
          <w:rFonts w:ascii="Times New Roman" w:hAnsi="Times New Roman"/>
          <w:color w:val="000000"/>
          <w:sz w:val="20"/>
          <w:szCs w:val="20"/>
        </w:rPr>
        <w:t>field</w:t>
      </w:r>
      <w:r>
        <w:rPr>
          <w:rFonts w:ascii="Times New Roman" w:hAnsi="Times New Roman"/>
          <w:color w:val="000000"/>
          <w:spacing w:val="4"/>
          <w:sz w:val="20"/>
          <w:szCs w:val="20"/>
        </w:rPr>
        <w:t xml:space="preserve"> </w:t>
      </w:r>
      <w:r>
        <w:rPr>
          <w:rFonts w:ascii="Times New Roman" w:hAnsi="Times New Roman"/>
          <w:color w:val="000000"/>
          <w:sz w:val="20"/>
          <w:szCs w:val="20"/>
        </w:rPr>
        <w:t>of</w:t>
      </w:r>
      <w:r>
        <w:rPr>
          <w:rFonts w:ascii="Times New Roman" w:hAnsi="Times New Roman"/>
          <w:color w:val="000000"/>
          <w:spacing w:val="4"/>
          <w:sz w:val="20"/>
          <w:szCs w:val="20"/>
        </w:rPr>
        <w:t xml:space="preserve"> </w:t>
      </w:r>
      <w:r>
        <w:rPr>
          <w:rFonts w:ascii="Times New Roman" w:hAnsi="Times New Roman"/>
          <w:color w:val="000000"/>
          <w:sz w:val="20"/>
          <w:szCs w:val="20"/>
        </w:rPr>
        <w:t>stud</w:t>
      </w:r>
      <w:r>
        <w:rPr>
          <w:rFonts w:ascii="Times New Roman" w:hAnsi="Times New Roman"/>
          <w:color w:val="000000"/>
          <w:spacing w:val="-13"/>
          <w:sz w:val="20"/>
          <w:szCs w:val="20"/>
        </w:rPr>
        <w:t>y</w:t>
      </w:r>
      <w:r>
        <w:rPr>
          <w:rFonts w:ascii="Times New Roman" w:hAnsi="Times New Roman"/>
          <w:color w:val="000000"/>
          <w:sz w:val="20"/>
          <w:szCs w:val="20"/>
        </w:rPr>
        <w:t>. These</w:t>
      </w:r>
      <w:r>
        <w:rPr>
          <w:rFonts w:ascii="Times New Roman" w:hAnsi="Times New Roman"/>
          <w:color w:val="000000"/>
          <w:spacing w:val="4"/>
          <w:sz w:val="20"/>
          <w:szCs w:val="20"/>
        </w:rPr>
        <w:t xml:space="preserve"> </w:t>
      </w:r>
      <w:r>
        <w:rPr>
          <w:rFonts w:ascii="Times New Roman" w:hAnsi="Times New Roman"/>
          <w:color w:val="000000"/>
          <w:sz w:val="20"/>
          <w:szCs w:val="20"/>
        </w:rPr>
        <w:t>categories</w:t>
      </w:r>
      <w:r>
        <w:rPr>
          <w:rFonts w:ascii="Times New Roman" w:hAnsi="Times New Roman"/>
          <w:color w:val="000000"/>
          <w:spacing w:val="4"/>
          <w:sz w:val="20"/>
          <w:szCs w:val="20"/>
        </w:rPr>
        <w:t xml:space="preserve"> </w:t>
      </w:r>
      <w:r>
        <w:rPr>
          <w:rFonts w:ascii="Times New Roman" w:hAnsi="Times New Roman"/>
          <w:color w:val="000000"/>
          <w:sz w:val="20"/>
          <w:szCs w:val="20"/>
        </w:rPr>
        <w:t>do</w:t>
      </w:r>
      <w:r>
        <w:rPr>
          <w:rFonts w:ascii="Times New Roman" w:hAnsi="Times New Roman"/>
          <w:color w:val="000000"/>
          <w:spacing w:val="4"/>
          <w:sz w:val="20"/>
          <w:szCs w:val="20"/>
        </w:rPr>
        <w:t xml:space="preserve"> </w:t>
      </w:r>
      <w:r>
        <w:rPr>
          <w:rFonts w:ascii="Times New Roman" w:hAnsi="Times New Roman"/>
          <w:color w:val="000000"/>
          <w:sz w:val="20"/>
          <w:szCs w:val="20"/>
        </w:rPr>
        <w:t>not</w:t>
      </w:r>
      <w:r>
        <w:rPr>
          <w:rFonts w:ascii="Times New Roman" w:hAnsi="Times New Roman"/>
          <w:color w:val="000000"/>
          <w:spacing w:val="4"/>
          <w:sz w:val="20"/>
          <w:szCs w:val="20"/>
        </w:rPr>
        <w:t xml:space="preserve"> </w:t>
      </w:r>
      <w:r>
        <w:rPr>
          <w:rFonts w:ascii="Times New Roman" w:hAnsi="Times New Roman"/>
          <w:color w:val="000000"/>
          <w:sz w:val="20"/>
          <w:szCs w:val="20"/>
        </w:rPr>
        <w:t>apply</w:t>
      </w:r>
      <w:r>
        <w:rPr>
          <w:rFonts w:ascii="Times New Roman" w:hAnsi="Times New Roman"/>
          <w:color w:val="000000"/>
          <w:spacing w:val="4"/>
          <w:sz w:val="20"/>
          <w:szCs w:val="20"/>
        </w:rPr>
        <w:t xml:space="preserve"> </w:t>
      </w:r>
      <w:r>
        <w:rPr>
          <w:rFonts w:ascii="Times New Roman" w:hAnsi="Times New Roman"/>
          <w:color w:val="000000"/>
          <w:sz w:val="20"/>
          <w:szCs w:val="20"/>
        </w:rPr>
        <w:t>to</w:t>
      </w:r>
      <w:r>
        <w:rPr>
          <w:rFonts w:ascii="Times New Roman" w:hAnsi="Times New Roman"/>
          <w:color w:val="000000"/>
          <w:spacing w:val="4"/>
          <w:sz w:val="20"/>
          <w:szCs w:val="20"/>
        </w:rPr>
        <w:t xml:space="preserve"> </w:t>
      </w:r>
      <w:r>
        <w:rPr>
          <w:rFonts w:ascii="Times New Roman" w:hAnsi="Times New Roman"/>
          <w:color w:val="000000"/>
          <w:sz w:val="20"/>
          <w:szCs w:val="20"/>
        </w:rPr>
        <w:t xml:space="preserve">the requirements of the </w:t>
      </w:r>
      <w:proofErr w:type="spellStart"/>
      <w:r>
        <w:rPr>
          <w:rFonts w:ascii="Times New Roman" w:hAnsi="Times New Roman"/>
          <w:color w:val="000000"/>
          <w:sz w:val="20"/>
          <w:szCs w:val="20"/>
        </w:rPr>
        <w:t>Ed.S</w:t>
      </w:r>
      <w:proofErr w:type="spellEnd"/>
      <w:r>
        <w:rPr>
          <w:rFonts w:ascii="Times New Roman" w:hAnsi="Times New Roman"/>
          <w:color w:val="000000"/>
          <w:sz w:val="20"/>
          <w:szCs w:val="20"/>
        </w:rPr>
        <w:t xml:space="preserve">. </w:t>
      </w:r>
      <w:proofErr w:type="gramStart"/>
      <w:r>
        <w:rPr>
          <w:rFonts w:ascii="Times New Roman" w:hAnsi="Times New Roman"/>
          <w:color w:val="000000"/>
          <w:sz w:val="20"/>
          <w:szCs w:val="20"/>
        </w:rPr>
        <w:t>program</w:t>
      </w:r>
      <w:proofErr w:type="gramEnd"/>
      <w:r>
        <w:rPr>
          <w:rFonts w:ascii="Times New Roman" w:hAnsi="Times New Roman"/>
          <w:color w:val="000000"/>
          <w:sz w:val="20"/>
          <w:szCs w:val="20"/>
        </w:rPr>
        <w:t>).</w:t>
      </w:r>
    </w:p>
    <w:p w:rsidR="00721764" w:rsidRDefault="00721764" w:rsidP="00721764">
      <w:pPr>
        <w:widowControl w:val="0"/>
        <w:autoSpaceDE w:val="0"/>
        <w:autoSpaceDN w:val="0"/>
        <w:adjustRightInd w:val="0"/>
        <w:spacing w:before="17"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pPr>
      <w:r>
        <w:rPr>
          <w:rFonts w:ascii="Times New Roman" w:hAnsi="Times New Roman"/>
          <w:b/>
          <w:bCs/>
          <w:color w:val="000000"/>
          <w:sz w:val="28"/>
          <w:szCs w:val="28"/>
        </w:rPr>
        <w:lastRenderedPageBreak/>
        <w:t>Regular</w:t>
      </w:r>
      <w:r>
        <w:rPr>
          <w:rFonts w:ascii="Times New Roman" w:hAnsi="Times New Roman"/>
          <w:b/>
          <w:bCs/>
          <w:color w:val="000000"/>
          <w:spacing w:val="-20"/>
          <w:sz w:val="28"/>
          <w:szCs w:val="28"/>
        </w:rPr>
        <w:t xml:space="preserve"> </w:t>
      </w:r>
      <w:r>
        <w:rPr>
          <w:rFonts w:ascii="Times New Roman" w:hAnsi="Times New Roman"/>
          <w:b/>
          <w:bCs/>
          <w:color w:val="000000"/>
          <w:sz w:val="28"/>
          <w:szCs w:val="28"/>
        </w:rPr>
        <w:t>Admission</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sectPr w:rsidR="00721764">
          <w:footerReference w:type="even" r:id="rId7"/>
          <w:footerReference w:type="default" r:id="rId8"/>
          <w:pgSz w:w="12240" w:h="15840"/>
          <w:pgMar w:top="320" w:right="1300" w:bottom="280" w:left="200" w:header="0" w:footer="906" w:gutter="0"/>
          <w:pgNumType w:start="68"/>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B67EC4">
            <w:pPr>
              <w:widowControl w:val="0"/>
              <w:autoSpaceDE w:val="0"/>
              <w:autoSpaceDN w:val="0"/>
              <w:adjustRightInd w:val="0"/>
              <w:spacing w:after="0" w:line="240" w:lineRule="auto"/>
              <w:ind w:left="17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7" w:after="0" w:line="250" w:lineRule="auto"/>
        <w:ind w:left="1239" w:right="2305"/>
        <w:rPr>
          <w:rFonts w:ascii="Times New Roman" w:hAnsi="Times New Roman"/>
          <w:sz w:val="20"/>
          <w:szCs w:val="20"/>
        </w:rPr>
      </w:pPr>
      <w:r>
        <w:rPr>
          <w:rFonts w:ascii="Times New Roman" w:hAnsi="Times New Roman"/>
          <w:b/>
          <w:bCs/>
          <w:sz w:val="20"/>
          <w:szCs w:val="20"/>
        </w:rPr>
        <w:t>Admission Requi</w:t>
      </w:r>
      <w:r>
        <w:rPr>
          <w:rFonts w:ascii="Times New Roman" w:hAnsi="Times New Roman"/>
          <w:b/>
          <w:bCs/>
          <w:spacing w:val="-4"/>
          <w:sz w:val="20"/>
          <w:szCs w:val="20"/>
        </w:rPr>
        <w:t>r</w:t>
      </w:r>
      <w:r>
        <w:rPr>
          <w:rFonts w:ascii="Times New Roman" w:hAnsi="Times New Roman"/>
          <w:b/>
          <w:bCs/>
          <w:sz w:val="20"/>
          <w:szCs w:val="20"/>
        </w:rPr>
        <w:t>ement for</w:t>
      </w:r>
      <w:r>
        <w:rPr>
          <w:rFonts w:ascii="Times New Roman" w:hAnsi="Times New Roman"/>
          <w:b/>
          <w:bCs/>
          <w:spacing w:val="-4"/>
          <w:sz w:val="20"/>
          <w:szCs w:val="20"/>
        </w:rPr>
        <w:t xml:space="preserve"> </w:t>
      </w:r>
      <w:r>
        <w:rPr>
          <w:rFonts w:ascii="Times New Roman" w:hAnsi="Times New Roman"/>
          <w:b/>
          <w:bCs/>
          <w:sz w:val="20"/>
          <w:szCs w:val="20"/>
        </w:rPr>
        <w:t>Certified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eachers: </w:t>
      </w:r>
      <w:r>
        <w:rPr>
          <w:rFonts w:ascii="Times New Roman" w:hAnsi="Times New Roman"/>
          <w:sz w:val="20"/>
          <w:szCs w:val="20"/>
        </w:rPr>
        <w:t>Clear Renewable</w:t>
      </w:r>
      <w:r>
        <w:rPr>
          <w:rFonts w:ascii="Times New Roman" w:hAnsi="Times New Roman"/>
          <w:spacing w:val="-3"/>
          <w:sz w:val="20"/>
          <w:szCs w:val="20"/>
        </w:rPr>
        <w:t xml:space="preserve"> </w:t>
      </w:r>
      <w:r>
        <w:rPr>
          <w:rFonts w:ascii="Times New Roman" w:hAnsi="Times New Roman"/>
          <w:spacing w:val="-14"/>
          <w:sz w:val="20"/>
          <w:szCs w:val="20"/>
        </w:rPr>
        <w:t>T</w:t>
      </w:r>
      <w:r>
        <w:rPr>
          <w:rFonts w:ascii="Times New Roman" w:hAnsi="Times New Roman"/>
          <w:sz w:val="20"/>
          <w:szCs w:val="20"/>
        </w:rPr>
        <w:t>eaching Certificate, three work-related letters of recommendation, and a writing sample</w:t>
      </w:r>
    </w:p>
    <w:p w:rsidR="00721764" w:rsidRDefault="00721764" w:rsidP="00721764">
      <w:pPr>
        <w:widowControl w:val="0"/>
        <w:autoSpaceDE w:val="0"/>
        <w:autoSpaceDN w:val="0"/>
        <w:adjustRightInd w:val="0"/>
        <w:spacing w:after="0" w:line="250" w:lineRule="auto"/>
        <w:ind w:left="1239" w:right="2003"/>
        <w:rPr>
          <w:rFonts w:ascii="Times New Roman" w:hAnsi="Times New Roman"/>
          <w:sz w:val="20"/>
          <w:szCs w:val="20"/>
        </w:rPr>
      </w:pPr>
      <w:r>
        <w:rPr>
          <w:rFonts w:ascii="Times New Roman" w:hAnsi="Times New Roman"/>
          <w:b/>
          <w:bCs/>
          <w:sz w:val="20"/>
          <w:szCs w:val="20"/>
        </w:rPr>
        <w:t>Admission Requi</w:t>
      </w:r>
      <w:r>
        <w:rPr>
          <w:rFonts w:ascii="Times New Roman" w:hAnsi="Times New Roman"/>
          <w:b/>
          <w:bCs/>
          <w:spacing w:val="-4"/>
          <w:sz w:val="20"/>
          <w:szCs w:val="20"/>
        </w:rPr>
        <w:t>r</w:t>
      </w:r>
      <w:r>
        <w:rPr>
          <w:rFonts w:ascii="Times New Roman" w:hAnsi="Times New Roman"/>
          <w:b/>
          <w:bCs/>
          <w:sz w:val="20"/>
          <w:szCs w:val="20"/>
        </w:rPr>
        <w:t>ement for</w:t>
      </w:r>
      <w:r>
        <w:rPr>
          <w:rFonts w:ascii="Times New Roman" w:hAnsi="Times New Roman"/>
          <w:b/>
          <w:bCs/>
          <w:spacing w:val="-4"/>
          <w:sz w:val="20"/>
          <w:szCs w:val="20"/>
        </w:rPr>
        <w:t xml:space="preserve"> </w:t>
      </w:r>
      <w:r>
        <w:rPr>
          <w:rFonts w:ascii="Times New Roman" w:hAnsi="Times New Roman"/>
          <w:b/>
          <w:bCs/>
          <w:sz w:val="20"/>
          <w:szCs w:val="20"/>
        </w:rPr>
        <w:t>Non-Certified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eachers: </w:t>
      </w:r>
      <w:r>
        <w:rPr>
          <w:rFonts w:ascii="Times New Roman" w:hAnsi="Times New Roman"/>
          <w:sz w:val="20"/>
          <w:szCs w:val="20"/>
        </w:rPr>
        <w:t>GACE Basic, three letters of refe</w:t>
      </w:r>
      <w:r>
        <w:rPr>
          <w:rFonts w:ascii="Times New Roman" w:hAnsi="Times New Roman"/>
          <w:spacing w:val="-4"/>
          <w:sz w:val="20"/>
          <w:szCs w:val="20"/>
        </w:rPr>
        <w:t>r</w:t>
      </w:r>
      <w:r>
        <w:rPr>
          <w:rFonts w:ascii="Times New Roman" w:hAnsi="Times New Roman"/>
          <w:sz w:val="20"/>
          <w:szCs w:val="20"/>
        </w:rPr>
        <w:t xml:space="preserve">- </w:t>
      </w:r>
      <w:proofErr w:type="spellStart"/>
      <w:r>
        <w:rPr>
          <w:rFonts w:ascii="Times New Roman" w:hAnsi="Times New Roman"/>
          <w:sz w:val="20"/>
          <w:szCs w:val="20"/>
        </w:rPr>
        <w:t>ence</w:t>
      </w:r>
      <w:proofErr w:type="spellEnd"/>
      <w:r>
        <w:rPr>
          <w:rFonts w:ascii="Times New Roman" w:hAnsi="Times New Roman"/>
          <w:sz w:val="20"/>
          <w:szCs w:val="20"/>
        </w:rPr>
        <w:t>, a writing sample, 2.5 G</w:t>
      </w:r>
      <w:r>
        <w:rPr>
          <w:rFonts w:ascii="Times New Roman" w:hAnsi="Times New Roman"/>
          <w:spacing w:val="-18"/>
          <w:sz w:val="20"/>
          <w:szCs w:val="20"/>
        </w:rPr>
        <w:t>P</w:t>
      </w:r>
      <w:r>
        <w:rPr>
          <w:rFonts w:ascii="Times New Roman" w:hAnsi="Times New Roman"/>
          <w:sz w:val="20"/>
          <w:szCs w:val="20"/>
        </w:rPr>
        <w:t>A, met current M</w:t>
      </w:r>
      <w:r>
        <w:rPr>
          <w:rFonts w:ascii="Times New Roman" w:hAnsi="Times New Roman"/>
          <w:spacing w:val="-22"/>
          <w:sz w:val="20"/>
          <w:szCs w:val="20"/>
        </w:rPr>
        <w:t>A</w:t>
      </w:r>
      <w:r>
        <w:rPr>
          <w:rFonts w:ascii="Times New Roman" w:hAnsi="Times New Roman"/>
          <w:sz w:val="20"/>
          <w:szCs w:val="20"/>
        </w:rPr>
        <w:t>T or GRE admission to Education Standards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240" w:lineRule="auto"/>
        <w:ind w:left="879"/>
        <w:rPr>
          <w:rFonts w:ascii="Times New Roman" w:hAnsi="Times New Roman"/>
          <w:sz w:val="28"/>
          <w:szCs w:val="28"/>
        </w:rPr>
      </w:pPr>
      <w:r w:rsidRPr="003F0AB9">
        <w:rPr>
          <w:noProof/>
        </w:rPr>
        <w:pict>
          <v:group id="_x0000_s1251" style="position:absolute;left:0;text-align:left;margin-left:315pt;margin-top:-113.25pt;width:31.2pt;height:31.05pt;z-index:-251653120;mso-position-horizontal-relative:page" coordorigin="6300,-2265" coordsize="624,621" o:allowincell="f">
            <v:rect id="_x0000_s1252" style="position:absolute;left:6305;top:-2260;width:613;height:610" o:allowincell="f" stroked="f">
              <v:path arrowok="t"/>
            </v:rect>
            <v:rect id="_x0000_s1253" style="position:absolute;left:6306;top:-2260;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0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P</w:t>
      </w:r>
      <w:r w:rsidR="00721764">
        <w:rPr>
          <w:rFonts w:ascii="Times New Roman" w:hAnsi="Times New Roman"/>
          <w:b/>
          <w:bCs/>
          <w:spacing w:val="-5"/>
          <w:sz w:val="28"/>
          <w:szCs w:val="28"/>
        </w:rPr>
        <w:t>r</w:t>
      </w:r>
      <w:r w:rsidR="00721764">
        <w:rPr>
          <w:rFonts w:ascii="Times New Roman" w:hAnsi="Times New Roman"/>
          <w:b/>
          <w:bCs/>
          <w:sz w:val="28"/>
          <w:szCs w:val="28"/>
        </w:rPr>
        <w:t>ovisional</w:t>
      </w:r>
      <w:r w:rsidR="00721764">
        <w:rPr>
          <w:rFonts w:ascii="Times New Roman" w:hAnsi="Times New Roman"/>
          <w:b/>
          <w:bCs/>
          <w:spacing w:val="-15"/>
          <w:sz w:val="28"/>
          <w:szCs w:val="28"/>
        </w:rPr>
        <w:t xml:space="preserve"> </w:t>
      </w:r>
      <w:r w:rsidR="00721764">
        <w:rPr>
          <w:rFonts w:ascii="Times New Roman" w:hAnsi="Times New Roman"/>
          <w:b/>
          <w:bCs/>
          <w:sz w:val="28"/>
          <w:szCs w:val="28"/>
        </w:rPr>
        <w:t>Admission</w:t>
      </w:r>
    </w:p>
    <w:p w:rsidR="00721764" w:rsidRDefault="003F0AB9" w:rsidP="00721764">
      <w:pPr>
        <w:widowControl w:val="0"/>
        <w:autoSpaceDE w:val="0"/>
        <w:autoSpaceDN w:val="0"/>
        <w:adjustRightInd w:val="0"/>
        <w:spacing w:before="37" w:after="0" w:line="250" w:lineRule="auto"/>
        <w:ind w:left="879" w:right="2124" w:firstLine="360"/>
        <w:rPr>
          <w:rFonts w:ascii="Times New Roman" w:hAnsi="Times New Roman"/>
          <w:sz w:val="20"/>
          <w:szCs w:val="20"/>
        </w:rPr>
      </w:pPr>
      <w:r w:rsidRPr="003F0AB9">
        <w:rPr>
          <w:noProof/>
        </w:rPr>
        <w:pict>
          <v:shape id="_x0000_s1254" type="#_x0000_t202" style="position:absolute;left:0;text-align:left;margin-left:520.2pt;margin-top:8.6pt;width:1in;height:184.35pt;z-index:-251652096;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Applicants who do not fully meet the requirements for regular admission may be considered for provisional admission.</w:t>
      </w:r>
      <w:r w:rsidR="00721764">
        <w:rPr>
          <w:rFonts w:ascii="Times New Roman" w:hAnsi="Times New Roman"/>
          <w:spacing w:val="-4"/>
          <w:sz w:val="20"/>
          <w:szCs w:val="20"/>
        </w:rPr>
        <w:t xml:space="preserve"> </w:t>
      </w:r>
      <w:r w:rsidR="00721764">
        <w:rPr>
          <w:rFonts w:ascii="Times New Roman" w:hAnsi="Times New Roman"/>
          <w:sz w:val="20"/>
          <w:szCs w:val="20"/>
        </w:rPr>
        <w:t>The following criteria must be met:</w:t>
      </w:r>
    </w:p>
    <w:p w:rsidR="00721764" w:rsidRDefault="00721764" w:rsidP="00721764">
      <w:pPr>
        <w:widowControl w:val="0"/>
        <w:autoSpaceDE w:val="0"/>
        <w:autoSpaceDN w:val="0"/>
        <w:adjustRightInd w:val="0"/>
        <w:spacing w:after="0" w:line="240" w:lineRule="auto"/>
        <w:ind w:left="1239"/>
        <w:rPr>
          <w:rFonts w:ascii="Times New Roman" w:hAnsi="Times New Roman"/>
          <w:sz w:val="20"/>
          <w:szCs w:val="20"/>
        </w:rPr>
      </w:pPr>
      <w:r>
        <w:rPr>
          <w:rFonts w:ascii="Times New Roman" w:hAnsi="Times New Roman"/>
          <w:sz w:val="20"/>
          <w:szCs w:val="20"/>
        </w:rPr>
        <w:t>1.</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degree from a regionally accredited college or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0" w:after="0" w:line="240" w:lineRule="auto"/>
        <w:ind w:left="1239"/>
        <w:rPr>
          <w:rFonts w:ascii="Times New Roman" w:hAnsi="Times New Roman"/>
          <w:sz w:val="20"/>
          <w:szCs w:val="20"/>
        </w:rPr>
      </w:pPr>
      <w:r>
        <w:rPr>
          <w:rFonts w:ascii="Times New Roman" w:hAnsi="Times New Roman"/>
          <w:sz w:val="20"/>
          <w:szCs w:val="20"/>
        </w:rPr>
        <w:t>2.</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grade-point average of at least 2.5.</w:t>
      </w:r>
    </w:p>
    <w:p w:rsidR="00721764" w:rsidRDefault="00721764" w:rsidP="00721764">
      <w:pPr>
        <w:widowControl w:val="0"/>
        <w:autoSpaceDE w:val="0"/>
        <w:autoSpaceDN w:val="0"/>
        <w:adjustRightInd w:val="0"/>
        <w:spacing w:before="10" w:after="0" w:line="250" w:lineRule="auto"/>
        <w:ind w:left="1429" w:right="1977" w:hanging="190"/>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score on the 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of no less than 374 (27) or a score on the</w:t>
      </w:r>
      <w:r>
        <w:rPr>
          <w:rFonts w:ascii="Times New Roman" w:hAnsi="Times New Roman"/>
          <w:spacing w:val="-11"/>
          <w:sz w:val="20"/>
          <w:szCs w:val="20"/>
        </w:rPr>
        <w:t xml:space="preserve"> </w:t>
      </w:r>
      <w:r>
        <w:rPr>
          <w:rFonts w:ascii="Times New Roman" w:hAnsi="Times New Roman"/>
          <w:sz w:val="20"/>
          <w:szCs w:val="20"/>
        </w:rPr>
        <w:t>Aptitude</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 xml:space="preserve">est of the GRE of no less than 700. </w:t>
      </w:r>
      <w:r>
        <w:rPr>
          <w:rFonts w:ascii="Times New Roman" w:hAnsi="Times New Roman"/>
          <w:b/>
          <w:bCs/>
          <w:i/>
          <w:iCs/>
          <w:sz w:val="20"/>
          <w:szCs w:val="20"/>
        </w:rPr>
        <w:t>A</w:t>
      </w:r>
      <w:r>
        <w:rPr>
          <w:rFonts w:ascii="Times New Roman" w:hAnsi="Times New Roman"/>
          <w:b/>
          <w:bCs/>
          <w:i/>
          <w:iCs/>
          <w:spacing w:val="-11"/>
          <w:sz w:val="20"/>
          <w:szCs w:val="20"/>
        </w:rPr>
        <w:t xml:space="preserve"> </w:t>
      </w:r>
      <w:r>
        <w:rPr>
          <w:rFonts w:ascii="Times New Roman" w:hAnsi="Times New Roman"/>
          <w:b/>
          <w:bCs/>
          <w:i/>
          <w:iCs/>
          <w:sz w:val="20"/>
          <w:szCs w:val="20"/>
        </w:rPr>
        <w:t>student satisfying 9 semester hours of course work with no grade of less than a “B” may be admitted to regular status. If the previous criteria are not met, the student will be withdrawn from the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Non-Deg</w:t>
      </w:r>
      <w:r>
        <w:rPr>
          <w:rFonts w:ascii="Times New Roman" w:hAnsi="Times New Roman"/>
          <w:b/>
          <w:bCs/>
          <w:spacing w:val="-5"/>
          <w:sz w:val="28"/>
          <w:szCs w:val="28"/>
        </w:rPr>
        <w:t>r</w:t>
      </w:r>
      <w:r>
        <w:rPr>
          <w:rFonts w:ascii="Times New Roman" w:hAnsi="Times New Roman"/>
          <w:b/>
          <w:bCs/>
          <w:sz w:val="28"/>
          <w:szCs w:val="28"/>
        </w:rPr>
        <w:t>ee</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010" w:firstLine="360"/>
        <w:rPr>
          <w:rFonts w:ascii="Times New Roman" w:hAnsi="Times New Roman"/>
          <w:sz w:val="20"/>
          <w:szCs w:val="20"/>
        </w:rPr>
      </w:pPr>
      <w:r>
        <w:rPr>
          <w:rFonts w:ascii="Times New Roman" w:hAnsi="Times New Roman"/>
          <w:sz w:val="20"/>
          <w:szCs w:val="20"/>
        </w:rPr>
        <w:t>Applicants interested in study for personal enrichment or for job-related requirements are ad- mitted under the non-degree status.</w:t>
      </w:r>
      <w:r>
        <w:rPr>
          <w:rFonts w:ascii="Times New Roman" w:hAnsi="Times New Roman"/>
          <w:spacing w:val="-4"/>
          <w:sz w:val="20"/>
          <w:szCs w:val="20"/>
        </w:rPr>
        <w:t xml:space="preserve"> </w:t>
      </w:r>
      <w:r>
        <w:rPr>
          <w:rFonts w:ascii="Times New Roman" w:hAnsi="Times New Roman"/>
          <w:sz w:val="20"/>
          <w:szCs w:val="20"/>
        </w:rPr>
        <w:t>While students may enroll for an unlimited number of courses in the non-degree status, they must be fully aware that a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is not awarded at the completion of courses in this status. Howeve</w:t>
      </w:r>
      <w:r>
        <w:rPr>
          <w:rFonts w:ascii="Times New Roman" w:hAnsi="Times New Roman"/>
          <w:spacing w:val="-8"/>
          <w:sz w:val="20"/>
          <w:szCs w:val="20"/>
        </w:rPr>
        <w:t>r</w:t>
      </w:r>
      <w:r>
        <w:rPr>
          <w:rFonts w:ascii="Times New Roman" w:hAnsi="Times New Roman"/>
          <w:sz w:val="20"/>
          <w:szCs w:val="20"/>
        </w:rPr>
        <w:t>, only 9 semester hours may be considered toward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provided students meet the criteria of provisional or regular admission status.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240" w:lineRule="auto"/>
        <w:ind w:left="879"/>
        <w:rPr>
          <w:rFonts w:ascii="Times New Roman" w:hAnsi="Times New Roman"/>
          <w:sz w:val="28"/>
          <w:szCs w:val="28"/>
        </w:rPr>
      </w:pPr>
      <w:r w:rsidRPr="003F0AB9">
        <w:rPr>
          <w:noProof/>
        </w:rPr>
        <w:pict>
          <v:shape id="_x0000_s1255" type="#_x0000_t202" style="position:absolute;left:0;text-align:left;margin-left:520.2pt;margin-top:359.95pt;width:1in;height:270.75pt;z-index:-251651072;mso-position-horizontal-relative:page;mso-position-vertic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pacing w:val="-21"/>
          <w:sz w:val="28"/>
          <w:szCs w:val="28"/>
        </w:rPr>
        <w:t>T</w:t>
      </w:r>
      <w:r w:rsidR="00721764">
        <w:rPr>
          <w:rFonts w:ascii="Times New Roman" w:hAnsi="Times New Roman"/>
          <w:b/>
          <w:bCs/>
          <w:sz w:val="28"/>
          <w:szCs w:val="28"/>
        </w:rPr>
        <w:t>ransient</w:t>
      </w:r>
      <w:r w:rsidR="00721764">
        <w:rPr>
          <w:rFonts w:ascii="Times New Roman" w:hAnsi="Times New Roman"/>
          <w:b/>
          <w:bCs/>
          <w:spacing w:val="-15"/>
          <w:sz w:val="28"/>
          <w:szCs w:val="28"/>
        </w:rPr>
        <w:t xml:space="preserve"> </w:t>
      </w:r>
      <w:r w:rsidR="00721764">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098"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graduate student in good academic standing at another institution may enroll as a transient student.</w:t>
      </w:r>
      <w:r>
        <w:rPr>
          <w:rFonts w:ascii="Times New Roman" w:hAnsi="Times New Roman"/>
          <w:spacing w:val="-4"/>
          <w:sz w:val="20"/>
          <w:szCs w:val="20"/>
        </w:rPr>
        <w:t xml:space="preserve"> </w:t>
      </w:r>
      <w:r>
        <w:rPr>
          <w:rFonts w:ascii="Times New Roman" w:hAnsi="Times New Roman"/>
          <w:sz w:val="20"/>
          <w:szCs w:val="20"/>
        </w:rPr>
        <w:t>The residential institution must provide written authorization for students to enroll under this status. Copies of transcripts and standardized test scores are not required.</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Special</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307" w:firstLine="360"/>
        <w:rPr>
          <w:rFonts w:ascii="Times New Roman" w:hAnsi="Times New Roman"/>
          <w:sz w:val="20"/>
          <w:szCs w:val="20"/>
        </w:rPr>
      </w:pPr>
      <w:r>
        <w:rPr>
          <w:rFonts w:ascii="Times New Roman" w:hAnsi="Times New Roman"/>
          <w:sz w:val="20"/>
          <w:szCs w:val="20"/>
        </w:rPr>
        <w:t>Albany State University students with senior standing may register for graduate courses if each of the following conditions is met:</w:t>
      </w:r>
    </w:p>
    <w:p w:rsidR="00721764" w:rsidRDefault="00721764" w:rsidP="00721764">
      <w:pPr>
        <w:widowControl w:val="0"/>
        <w:autoSpaceDE w:val="0"/>
        <w:autoSpaceDN w:val="0"/>
        <w:adjustRightInd w:val="0"/>
        <w:spacing w:after="0" w:line="240" w:lineRule="auto"/>
        <w:ind w:left="937"/>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student has an overall G</w:t>
      </w:r>
      <w:r>
        <w:rPr>
          <w:rFonts w:ascii="Times New Roman" w:hAnsi="Times New Roman"/>
          <w:spacing w:val="-18"/>
          <w:sz w:val="20"/>
          <w:szCs w:val="20"/>
        </w:rPr>
        <w:t>P</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of at least 3.0.</w:t>
      </w:r>
    </w:p>
    <w:p w:rsidR="00721764" w:rsidRDefault="00721764" w:rsidP="00721764">
      <w:pPr>
        <w:widowControl w:val="0"/>
        <w:autoSpaceDE w:val="0"/>
        <w:autoSpaceDN w:val="0"/>
        <w:adjustRightInd w:val="0"/>
        <w:spacing w:before="10" w:after="0" w:line="250" w:lineRule="auto"/>
        <w:ind w:left="1239" w:right="1978"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pacing w:val="-12"/>
          <w:sz w:val="20"/>
          <w:szCs w:val="20"/>
        </w:rPr>
        <w:t>V</w:t>
      </w:r>
      <w:r>
        <w:rPr>
          <w:rFonts w:ascii="Times New Roman" w:hAnsi="Times New Roman"/>
          <w:sz w:val="20"/>
          <w:szCs w:val="20"/>
        </w:rPr>
        <w:t>ice President for</w:t>
      </w:r>
      <w:r>
        <w:rPr>
          <w:rFonts w:ascii="Times New Roman" w:hAnsi="Times New Roman"/>
          <w:spacing w:val="-11"/>
          <w:sz w:val="20"/>
          <w:szCs w:val="20"/>
        </w:rPr>
        <w:t xml:space="preserve"> </w:t>
      </w:r>
      <w:r>
        <w:rPr>
          <w:rFonts w:ascii="Times New Roman" w:hAnsi="Times New Roman"/>
          <w:sz w:val="20"/>
          <w:szCs w:val="20"/>
        </w:rPr>
        <w:t>Academic</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4"/>
          <w:sz w:val="20"/>
          <w:szCs w:val="20"/>
        </w:rPr>
        <w:t>f</w:t>
      </w:r>
      <w:r>
        <w:rPr>
          <w:rFonts w:ascii="Times New Roman" w:hAnsi="Times New Roman"/>
          <w:sz w:val="20"/>
          <w:szCs w:val="20"/>
        </w:rPr>
        <w:t>fairs approves the academic department</w:t>
      </w:r>
      <w:r>
        <w:rPr>
          <w:rFonts w:ascii="Times New Roman" w:hAnsi="Times New Roman"/>
          <w:spacing w:val="-11"/>
          <w:sz w:val="20"/>
          <w:szCs w:val="20"/>
        </w:rPr>
        <w:t>’</w:t>
      </w:r>
      <w:r>
        <w:rPr>
          <w:rFonts w:ascii="Times New Roman" w:hAnsi="Times New Roman"/>
          <w:sz w:val="20"/>
          <w:szCs w:val="20"/>
        </w:rPr>
        <w:t xml:space="preserve">s </w:t>
      </w:r>
      <w:proofErr w:type="spellStart"/>
      <w:r>
        <w:rPr>
          <w:rFonts w:ascii="Times New Roman" w:hAnsi="Times New Roman"/>
          <w:sz w:val="20"/>
          <w:szCs w:val="20"/>
        </w:rPr>
        <w:t>recommenda</w:t>
      </w:r>
      <w:proofErr w:type="spellEnd"/>
      <w:r>
        <w:rPr>
          <w:rFonts w:ascii="Times New Roman" w:hAnsi="Times New Roman"/>
          <w:sz w:val="20"/>
          <w:szCs w:val="20"/>
        </w:rPr>
        <w:t xml:space="preserve">- </w:t>
      </w:r>
      <w:proofErr w:type="spellStart"/>
      <w:r>
        <w:rPr>
          <w:rFonts w:ascii="Times New Roman" w:hAnsi="Times New Roman"/>
          <w:sz w:val="20"/>
          <w:szCs w:val="20"/>
        </w:rPr>
        <w:t>tions</w:t>
      </w:r>
      <w:proofErr w:type="spellEnd"/>
      <w:r>
        <w:rPr>
          <w:rFonts w:ascii="Times New Roman" w:hAnsi="Times New Roman"/>
          <w:sz w:val="20"/>
          <w:szCs w:val="20"/>
        </w:rPr>
        <w:t xml:space="preserve"> for the student to enroll in graduate courses. (Such approval is granted on a semeste</w:t>
      </w:r>
      <w:r>
        <w:rPr>
          <w:rFonts w:ascii="Times New Roman" w:hAnsi="Times New Roman"/>
          <w:spacing w:val="-4"/>
          <w:sz w:val="20"/>
          <w:szCs w:val="20"/>
        </w:rPr>
        <w:t>r</w:t>
      </w:r>
      <w:r>
        <w:rPr>
          <w:rFonts w:ascii="Times New Roman" w:hAnsi="Times New Roman"/>
          <w:sz w:val="20"/>
          <w:szCs w:val="20"/>
        </w:rPr>
        <w:t>-by- semester basis; continued enrollment is not provided.)</w:t>
      </w:r>
    </w:p>
    <w:p w:rsidR="00721764" w:rsidRDefault="00721764" w:rsidP="00721764">
      <w:pPr>
        <w:widowControl w:val="0"/>
        <w:autoSpaceDE w:val="0"/>
        <w:autoSpaceDN w:val="0"/>
        <w:adjustRightInd w:val="0"/>
        <w:spacing w:after="0" w:line="250" w:lineRule="auto"/>
        <w:ind w:left="1239" w:right="2187" w:hanging="302"/>
        <w:rPr>
          <w:rFonts w:ascii="Times New Roman" w:hAnsi="Times New Roman"/>
          <w:sz w:val="20"/>
          <w:szCs w:val="20"/>
        </w:rPr>
      </w:pPr>
      <w:r>
        <w:rPr>
          <w:rFonts w:ascii="Times New Roman" w:hAnsi="Times New Roman"/>
          <w:sz w:val="20"/>
          <w:szCs w:val="20"/>
        </w:rPr>
        <w:t>3.</w:t>
      </w:r>
      <w:r>
        <w:rPr>
          <w:rFonts w:ascii="Times New Roman" w:hAnsi="Times New Roman"/>
          <w:spacing w:val="-4"/>
          <w:sz w:val="20"/>
          <w:szCs w:val="20"/>
        </w:rPr>
        <w:t xml:space="preserve"> </w:t>
      </w:r>
      <w:r>
        <w:rPr>
          <w:rFonts w:ascii="Times New Roman" w:hAnsi="Times New Roman"/>
          <w:sz w:val="20"/>
          <w:szCs w:val="20"/>
        </w:rPr>
        <w:t>The student limits one</w:t>
      </w:r>
      <w:r>
        <w:rPr>
          <w:rFonts w:ascii="Times New Roman" w:hAnsi="Times New Roman"/>
          <w:spacing w:val="-11"/>
          <w:sz w:val="20"/>
          <w:szCs w:val="20"/>
        </w:rPr>
        <w:t>’</w:t>
      </w:r>
      <w:r>
        <w:rPr>
          <w:rFonts w:ascii="Times New Roman" w:hAnsi="Times New Roman"/>
          <w:sz w:val="20"/>
          <w:szCs w:val="20"/>
        </w:rPr>
        <w:t>s graduate enrollment to a total of 9 semester hours of stud</w:t>
      </w:r>
      <w:r>
        <w:rPr>
          <w:rFonts w:ascii="Times New Roman" w:hAnsi="Times New Roman"/>
          <w:spacing w:val="-13"/>
          <w:sz w:val="20"/>
          <w:szCs w:val="20"/>
        </w:rPr>
        <w:t>y</w:t>
      </w:r>
      <w:r>
        <w:rPr>
          <w:rFonts w:ascii="Times New Roman" w:hAnsi="Times New Roman"/>
          <w:sz w:val="20"/>
          <w:szCs w:val="20"/>
        </w:rPr>
        <w:t>. No more than 6 semester hours of graduate study may be undertaken in a given semeste</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1239" w:right="2098" w:hanging="302"/>
        <w:rPr>
          <w:rFonts w:ascii="Times New Roman" w:hAnsi="Times New Roman"/>
          <w:sz w:val="20"/>
          <w:szCs w:val="20"/>
        </w:rPr>
      </w:pPr>
      <w:r>
        <w:rPr>
          <w:rFonts w:ascii="Times New Roman" w:hAnsi="Times New Roman"/>
          <w:sz w:val="20"/>
          <w:szCs w:val="20"/>
        </w:rPr>
        <w:t xml:space="preserve">4. </w:t>
      </w:r>
      <w:proofErr w:type="gramStart"/>
      <w:r>
        <w:rPr>
          <w:rFonts w:ascii="Times New Roman" w:hAnsi="Times New Roman"/>
          <w:sz w:val="20"/>
          <w:szCs w:val="20"/>
        </w:rPr>
        <w:t>During</w:t>
      </w:r>
      <w:proofErr w:type="gramEnd"/>
      <w:r>
        <w:rPr>
          <w:rFonts w:ascii="Times New Roman" w:hAnsi="Times New Roman"/>
          <w:sz w:val="20"/>
          <w:szCs w:val="20"/>
        </w:rPr>
        <w:t xml:space="preserve"> the semester in which graduate enrollment is allowed, the student</w:t>
      </w:r>
      <w:r>
        <w:rPr>
          <w:rFonts w:ascii="Times New Roman" w:hAnsi="Times New Roman"/>
          <w:spacing w:val="-11"/>
          <w:sz w:val="20"/>
          <w:szCs w:val="20"/>
        </w:rPr>
        <w:t>’</w:t>
      </w:r>
      <w:r>
        <w:rPr>
          <w:rFonts w:ascii="Times New Roman" w:hAnsi="Times New Roman"/>
          <w:sz w:val="20"/>
          <w:szCs w:val="20"/>
        </w:rPr>
        <w:t xml:space="preserve">s registration is </w:t>
      </w:r>
      <w:proofErr w:type="spellStart"/>
      <w:r>
        <w:rPr>
          <w:rFonts w:ascii="Times New Roman" w:hAnsi="Times New Roman"/>
          <w:sz w:val="20"/>
          <w:szCs w:val="20"/>
        </w:rPr>
        <w:t>lim</w:t>
      </w:r>
      <w:proofErr w:type="spellEnd"/>
      <w:r>
        <w:rPr>
          <w:rFonts w:ascii="Times New Roman" w:hAnsi="Times New Roman"/>
          <w:sz w:val="20"/>
          <w:szCs w:val="20"/>
        </w:rPr>
        <w:t xml:space="preserve">- </w:t>
      </w:r>
      <w:proofErr w:type="spellStart"/>
      <w:r>
        <w:rPr>
          <w:rFonts w:ascii="Times New Roman" w:hAnsi="Times New Roman"/>
          <w:sz w:val="20"/>
          <w:szCs w:val="20"/>
        </w:rPr>
        <w:t>ited</w:t>
      </w:r>
      <w:proofErr w:type="spellEnd"/>
      <w:r>
        <w:rPr>
          <w:rFonts w:ascii="Times New Roman" w:hAnsi="Times New Roman"/>
          <w:sz w:val="20"/>
          <w:szCs w:val="20"/>
        </w:rPr>
        <w:t xml:space="preserve"> to a total of 9 semester hours (combined graduate and/or unde</w:t>
      </w:r>
      <w:r>
        <w:rPr>
          <w:rFonts w:ascii="Times New Roman" w:hAnsi="Times New Roman"/>
          <w:spacing w:val="-4"/>
          <w:sz w:val="20"/>
          <w:szCs w:val="20"/>
        </w:rPr>
        <w:t>r</w:t>
      </w:r>
      <w:r>
        <w:rPr>
          <w:rFonts w:ascii="Times New Roman" w:hAnsi="Times New Roman"/>
          <w:sz w:val="20"/>
          <w:szCs w:val="20"/>
        </w:rPr>
        <w:t>graduate hours).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Change of Status</w:t>
      </w:r>
    </w:p>
    <w:p w:rsidR="00721764" w:rsidRDefault="00721764" w:rsidP="00721764">
      <w:pPr>
        <w:widowControl w:val="0"/>
        <w:autoSpaceDE w:val="0"/>
        <w:autoSpaceDN w:val="0"/>
        <w:adjustRightInd w:val="0"/>
        <w:spacing w:before="37" w:after="0" w:line="250" w:lineRule="auto"/>
        <w:ind w:left="879" w:right="2174" w:firstLine="360"/>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 xml:space="preserve">student admitted to the graduate school remains in the original academic status until </w:t>
      </w:r>
      <w:proofErr w:type="spellStart"/>
      <w:r>
        <w:rPr>
          <w:rFonts w:ascii="Times New Roman" w:hAnsi="Times New Roman"/>
          <w:sz w:val="20"/>
          <w:szCs w:val="20"/>
        </w:rPr>
        <w:t>noti</w:t>
      </w:r>
      <w:proofErr w:type="spellEnd"/>
      <w:r>
        <w:rPr>
          <w:rFonts w:ascii="Times New Roman" w:hAnsi="Times New Roman"/>
          <w:sz w:val="20"/>
          <w:szCs w:val="20"/>
        </w:rPr>
        <w:t xml:space="preserve">- </w:t>
      </w:r>
      <w:proofErr w:type="spellStart"/>
      <w:r>
        <w:rPr>
          <w:rFonts w:ascii="Times New Roman" w:hAnsi="Times New Roman"/>
          <w:sz w:val="20"/>
          <w:szCs w:val="20"/>
        </w:rPr>
        <w:t>fied</w:t>
      </w:r>
      <w:proofErr w:type="spellEnd"/>
      <w:r>
        <w:rPr>
          <w:rFonts w:ascii="Times New Roman" w:hAnsi="Times New Roman"/>
          <w:sz w:val="20"/>
          <w:szCs w:val="20"/>
        </w:rPr>
        <w:t xml:space="preserve"> in writing by the Graduate School of the approval of a di</w:t>
      </w:r>
      <w:r>
        <w:rPr>
          <w:rFonts w:ascii="Times New Roman" w:hAnsi="Times New Roman"/>
          <w:spacing w:val="-4"/>
          <w:sz w:val="20"/>
          <w:szCs w:val="20"/>
        </w:rPr>
        <w:t>f</w:t>
      </w:r>
      <w:r>
        <w:rPr>
          <w:rFonts w:ascii="Times New Roman" w:hAnsi="Times New Roman"/>
          <w:sz w:val="20"/>
          <w:szCs w:val="20"/>
        </w:rPr>
        <w:t>ferent status.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Appeals of</w:t>
      </w:r>
      <w:r>
        <w:rPr>
          <w:rFonts w:ascii="Times New Roman" w:hAnsi="Times New Roman"/>
          <w:b/>
          <w:bCs/>
          <w:spacing w:val="-15"/>
          <w:sz w:val="28"/>
          <w:szCs w:val="28"/>
        </w:rPr>
        <w:t xml:space="preserve"> </w:t>
      </w:r>
      <w:r>
        <w:rPr>
          <w:rFonts w:ascii="Times New Roman" w:hAnsi="Times New Roman"/>
          <w:b/>
          <w:bCs/>
          <w:sz w:val="28"/>
          <w:szCs w:val="28"/>
        </w:rPr>
        <w:t>Admission Status</w:t>
      </w:r>
    </w:p>
    <w:p w:rsidR="00721764" w:rsidRDefault="00721764" w:rsidP="00721764">
      <w:pPr>
        <w:widowControl w:val="0"/>
        <w:autoSpaceDE w:val="0"/>
        <w:autoSpaceDN w:val="0"/>
        <w:adjustRightInd w:val="0"/>
        <w:spacing w:before="37" w:after="0" w:line="250" w:lineRule="auto"/>
        <w:ind w:left="879" w:right="1985" w:firstLine="360"/>
        <w:rPr>
          <w:rFonts w:ascii="Times New Roman" w:hAnsi="Times New Roman"/>
          <w:sz w:val="20"/>
          <w:szCs w:val="20"/>
        </w:rPr>
      </w:pPr>
      <w:r>
        <w:rPr>
          <w:rFonts w:ascii="Times New Roman" w:hAnsi="Times New Roman"/>
          <w:sz w:val="20"/>
          <w:szCs w:val="20"/>
        </w:rPr>
        <w:t>Decisions regarding the student</w:t>
      </w:r>
      <w:r>
        <w:rPr>
          <w:rFonts w:ascii="Times New Roman" w:hAnsi="Times New Roman"/>
          <w:spacing w:val="-11"/>
          <w:sz w:val="20"/>
          <w:szCs w:val="20"/>
        </w:rPr>
        <w:t>’</w:t>
      </w:r>
      <w:r>
        <w:rPr>
          <w:rFonts w:ascii="Times New Roman" w:hAnsi="Times New Roman"/>
          <w:sz w:val="20"/>
          <w:szCs w:val="20"/>
        </w:rPr>
        <w:t>s admission status may be appealed to the graduate admission committee of the degree program concerned. Information regarding appeals may be secured from the Graduate Studies O</w:t>
      </w:r>
      <w:r>
        <w:rPr>
          <w:rFonts w:ascii="Times New Roman" w:hAnsi="Times New Roman"/>
          <w:spacing w:val="-4"/>
          <w:sz w:val="20"/>
          <w:szCs w:val="20"/>
        </w:rPr>
        <w:t>f</w:t>
      </w:r>
      <w:r>
        <w:rPr>
          <w:rFonts w:ascii="Times New Roman" w:hAnsi="Times New Roman"/>
          <w:sz w:val="20"/>
          <w:szCs w:val="20"/>
        </w:rPr>
        <w:t>fice or the graduate coordinator of the College of Education. Such appeals and their associated documentation are referred to the graduate admission committee of the degree program.</w:t>
      </w:r>
      <w:r>
        <w:rPr>
          <w:rFonts w:ascii="Times New Roman" w:hAnsi="Times New Roman"/>
          <w:spacing w:val="-4"/>
          <w:sz w:val="20"/>
          <w:szCs w:val="20"/>
        </w:rPr>
        <w:t xml:space="preserve"> </w:t>
      </w:r>
      <w:r>
        <w:rPr>
          <w:rFonts w:ascii="Times New Roman" w:hAnsi="Times New Roman"/>
          <w:sz w:val="20"/>
          <w:szCs w:val="20"/>
        </w:rPr>
        <w:t>The student has the right of further appeal sequentially to the Chairperson, the Dean of the College, the Graduate Council, the</w:t>
      </w:r>
      <w:r>
        <w:rPr>
          <w:rFonts w:ascii="Times New Roman" w:hAnsi="Times New Roman"/>
          <w:spacing w:val="-4"/>
          <w:sz w:val="20"/>
          <w:szCs w:val="20"/>
        </w:rPr>
        <w:t xml:space="preserve"> </w:t>
      </w:r>
      <w:r>
        <w:rPr>
          <w:rFonts w:ascii="Times New Roman" w:hAnsi="Times New Roman"/>
          <w:spacing w:val="-12"/>
          <w:sz w:val="20"/>
          <w:szCs w:val="20"/>
        </w:rPr>
        <w:t>V</w:t>
      </w:r>
      <w:r>
        <w:rPr>
          <w:rFonts w:ascii="Times New Roman" w:hAnsi="Times New Roman"/>
          <w:sz w:val="20"/>
          <w:szCs w:val="20"/>
        </w:rPr>
        <w:t>ice President for</w:t>
      </w:r>
      <w:r>
        <w:rPr>
          <w:rFonts w:ascii="Times New Roman" w:hAnsi="Times New Roman"/>
          <w:spacing w:val="-11"/>
          <w:sz w:val="20"/>
          <w:szCs w:val="20"/>
        </w:rPr>
        <w:t xml:space="preserve"> </w:t>
      </w:r>
      <w:r>
        <w:rPr>
          <w:rFonts w:ascii="Times New Roman" w:hAnsi="Times New Roman"/>
          <w:sz w:val="20"/>
          <w:szCs w:val="20"/>
        </w:rPr>
        <w:t>Academic</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4"/>
          <w:sz w:val="20"/>
          <w:szCs w:val="20"/>
        </w:rPr>
        <w:t>f</w:t>
      </w:r>
      <w:r>
        <w:rPr>
          <w:rFonts w:ascii="Times New Roman" w:hAnsi="Times New Roman"/>
          <w:sz w:val="20"/>
          <w:szCs w:val="20"/>
        </w:rPr>
        <w:t>fairs, and finall</w:t>
      </w:r>
      <w:r>
        <w:rPr>
          <w:rFonts w:ascii="Times New Roman" w:hAnsi="Times New Roman"/>
          <w:spacing w:val="-13"/>
          <w:sz w:val="20"/>
          <w:szCs w:val="20"/>
        </w:rPr>
        <w:t>y</w:t>
      </w:r>
      <w:r>
        <w:rPr>
          <w:rFonts w:ascii="Times New Roman" w:hAnsi="Times New Roman"/>
          <w:sz w:val="20"/>
          <w:szCs w:val="20"/>
        </w:rPr>
        <w:t xml:space="preserve">, the </w:t>
      </w:r>
      <w:proofErr w:type="spellStart"/>
      <w:r>
        <w:rPr>
          <w:rFonts w:ascii="Times New Roman" w:hAnsi="Times New Roman"/>
          <w:sz w:val="20"/>
          <w:szCs w:val="20"/>
        </w:rPr>
        <w:t>Presi</w:t>
      </w:r>
      <w:proofErr w:type="spellEnd"/>
      <w:r>
        <w:rPr>
          <w:rFonts w:ascii="Times New Roman" w:hAnsi="Times New Roman"/>
          <w:sz w:val="20"/>
          <w:szCs w:val="20"/>
        </w:rPr>
        <w:t>- dent of the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37" w:after="0" w:line="250" w:lineRule="auto"/>
        <w:ind w:left="879" w:right="1985" w:firstLine="360"/>
        <w:rPr>
          <w:rFonts w:ascii="Times New Roman" w:hAnsi="Times New Roman"/>
          <w:sz w:val="20"/>
          <w:szCs w:val="20"/>
        </w:rPr>
        <w:sectPr w:rsidR="00721764">
          <w:pgSz w:w="12240" w:h="15840"/>
          <w:pgMar w:top="320" w:right="220" w:bottom="280" w:left="1240" w:header="0" w:footer="1044" w:gutter="0"/>
          <w:cols w:space="720" w:equalWidth="0">
            <w:col w:w="1078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107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14" w:after="0" w:line="240" w:lineRule="auto"/>
        <w:ind w:left="1926"/>
        <w:rPr>
          <w:rFonts w:ascii="Times New Roman" w:hAnsi="Times New Roman"/>
          <w:sz w:val="28"/>
          <w:szCs w:val="28"/>
        </w:rPr>
      </w:pPr>
      <w:r w:rsidRPr="003F0AB9">
        <w:rPr>
          <w:noProof/>
        </w:rPr>
        <w:pict>
          <v:group id="_x0000_s1256" style="position:absolute;left:0;text-align:left;margin-left:263.65pt;margin-top:-53.55pt;width:31.2pt;height:31.05pt;z-index:-251650048;mso-position-horizontal-relative:page" coordorigin="5273,-1071" coordsize="624,621" o:allowincell="f">
            <v:rect id="_x0000_s1257" style="position:absolute;left:5278;top:-1066;width:613;height:610" o:allowincell="f" stroked="f">
              <v:path arrowok="t"/>
            </v:rect>
            <v:rect id="_x0000_s1258" style="position:absolute;left:5278;top:-1066;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Change of Deg</w:t>
      </w:r>
      <w:r w:rsidR="00721764">
        <w:rPr>
          <w:rFonts w:ascii="Times New Roman" w:hAnsi="Times New Roman"/>
          <w:b/>
          <w:bCs/>
          <w:spacing w:val="-5"/>
          <w:sz w:val="28"/>
          <w:szCs w:val="28"/>
        </w:rPr>
        <w:t>r</w:t>
      </w:r>
      <w:r w:rsidR="00721764">
        <w:rPr>
          <w:rFonts w:ascii="Times New Roman" w:hAnsi="Times New Roman"/>
          <w:b/>
          <w:bCs/>
          <w:sz w:val="28"/>
          <w:szCs w:val="28"/>
        </w:rPr>
        <w:t>ee P</w:t>
      </w:r>
      <w:r w:rsidR="00721764">
        <w:rPr>
          <w:rFonts w:ascii="Times New Roman" w:hAnsi="Times New Roman"/>
          <w:b/>
          <w:bCs/>
          <w:spacing w:val="-5"/>
          <w:sz w:val="28"/>
          <w:szCs w:val="28"/>
        </w:rPr>
        <w:t>r</w:t>
      </w:r>
      <w:r w:rsidR="00721764">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1926" w:right="874" w:firstLine="360"/>
        <w:rPr>
          <w:rFonts w:ascii="Times New Roman" w:hAnsi="Times New Roman"/>
          <w:sz w:val="20"/>
          <w:szCs w:val="20"/>
        </w:rPr>
      </w:pPr>
      <w:r>
        <w:rPr>
          <w:rFonts w:ascii="Times New Roman" w:hAnsi="Times New Roman"/>
          <w:sz w:val="20"/>
          <w:szCs w:val="20"/>
        </w:rPr>
        <w:t>Before a student can change a majo</w:t>
      </w:r>
      <w:r>
        <w:rPr>
          <w:rFonts w:ascii="Times New Roman" w:hAnsi="Times New Roman"/>
          <w:spacing w:val="-8"/>
          <w:sz w:val="20"/>
          <w:szCs w:val="20"/>
        </w:rPr>
        <w:t>r</w:t>
      </w:r>
      <w:r>
        <w:rPr>
          <w:rFonts w:ascii="Times New Roman" w:hAnsi="Times New Roman"/>
          <w:sz w:val="20"/>
          <w:szCs w:val="20"/>
        </w:rPr>
        <w:t>, he/she must be o</w:t>
      </w:r>
      <w:r>
        <w:rPr>
          <w:rFonts w:ascii="Times New Roman" w:hAnsi="Times New Roman"/>
          <w:spacing w:val="-4"/>
          <w:sz w:val="20"/>
          <w:szCs w:val="20"/>
        </w:rPr>
        <w:t>f</w:t>
      </w:r>
      <w:r>
        <w:rPr>
          <w:rFonts w:ascii="Times New Roman" w:hAnsi="Times New Roman"/>
          <w:sz w:val="20"/>
          <w:szCs w:val="20"/>
        </w:rPr>
        <w:t>ficially admitted into the majo</w:t>
      </w:r>
      <w:r>
        <w:rPr>
          <w:rFonts w:ascii="Times New Roman" w:hAnsi="Times New Roman"/>
          <w:spacing w:val="-11"/>
          <w:sz w:val="20"/>
          <w:szCs w:val="20"/>
        </w:rPr>
        <w:t>r</w:t>
      </w:r>
      <w:r>
        <w:rPr>
          <w:rFonts w:ascii="Times New Roman" w:hAnsi="Times New Roman"/>
          <w:sz w:val="20"/>
          <w:szCs w:val="20"/>
        </w:rPr>
        <w:t>. Before changing a majo</w:t>
      </w:r>
      <w:r>
        <w:rPr>
          <w:rFonts w:ascii="Times New Roman" w:hAnsi="Times New Roman"/>
          <w:spacing w:val="-8"/>
          <w:sz w:val="20"/>
          <w:szCs w:val="20"/>
        </w:rPr>
        <w:t>r</w:t>
      </w:r>
      <w:r>
        <w:rPr>
          <w:rFonts w:ascii="Times New Roman" w:hAnsi="Times New Roman"/>
          <w:sz w:val="20"/>
          <w:szCs w:val="20"/>
        </w:rPr>
        <w:t>, student must consult with an advisor in the new degree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Application for</w:t>
      </w:r>
      <w:r>
        <w:rPr>
          <w:rFonts w:ascii="Times New Roman" w:hAnsi="Times New Roman"/>
          <w:b/>
          <w:bCs/>
          <w:spacing w:val="-5"/>
          <w:sz w:val="28"/>
          <w:szCs w:val="28"/>
        </w:rPr>
        <w:t xml:space="preserve"> </w:t>
      </w:r>
      <w:r>
        <w:rPr>
          <w:rFonts w:ascii="Times New Roman" w:hAnsi="Times New Roman"/>
          <w:b/>
          <w:bCs/>
          <w:sz w:val="28"/>
          <w:szCs w:val="28"/>
        </w:rPr>
        <w:t>Graduation</w:t>
      </w:r>
    </w:p>
    <w:p w:rsidR="00721764" w:rsidRDefault="003F0AB9" w:rsidP="00721764">
      <w:pPr>
        <w:widowControl w:val="0"/>
        <w:autoSpaceDE w:val="0"/>
        <w:autoSpaceDN w:val="0"/>
        <w:adjustRightInd w:val="0"/>
        <w:spacing w:before="37" w:after="0" w:line="250" w:lineRule="auto"/>
        <w:ind w:left="1926" w:right="901" w:firstLine="360"/>
        <w:rPr>
          <w:rFonts w:ascii="Times New Roman" w:hAnsi="Times New Roman"/>
          <w:sz w:val="20"/>
          <w:szCs w:val="20"/>
        </w:rPr>
      </w:pPr>
      <w:r w:rsidRPr="003F0AB9">
        <w:rPr>
          <w:noProof/>
        </w:rPr>
        <w:pict>
          <v:shape id="_x0000_s1260" type="#_x0000_t202" style="position:absolute;left:0;text-align:left;margin-left:17.85pt;margin-top:11.35pt;width:1in;height:270.7pt;z-index:-25164800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Students pursuing a program leading to the Master of Education degree must apply for </w:t>
      </w:r>
      <w:proofErr w:type="spellStart"/>
      <w:r w:rsidR="00721764">
        <w:rPr>
          <w:rFonts w:ascii="Times New Roman" w:hAnsi="Times New Roman"/>
          <w:sz w:val="20"/>
          <w:szCs w:val="20"/>
        </w:rPr>
        <w:t>gradu</w:t>
      </w:r>
      <w:proofErr w:type="spellEnd"/>
      <w:r w:rsidR="00721764">
        <w:rPr>
          <w:rFonts w:ascii="Times New Roman" w:hAnsi="Times New Roman"/>
          <w:sz w:val="20"/>
          <w:szCs w:val="20"/>
        </w:rPr>
        <w:t xml:space="preserve">- </w:t>
      </w:r>
      <w:proofErr w:type="spellStart"/>
      <w:r w:rsidR="00721764">
        <w:rPr>
          <w:rFonts w:ascii="Times New Roman" w:hAnsi="Times New Roman"/>
          <w:sz w:val="20"/>
          <w:szCs w:val="20"/>
        </w:rPr>
        <w:t>ation</w:t>
      </w:r>
      <w:proofErr w:type="spellEnd"/>
      <w:r w:rsidR="00721764">
        <w:rPr>
          <w:rFonts w:ascii="Times New Roman" w:hAnsi="Times New Roman"/>
          <w:sz w:val="20"/>
          <w:szCs w:val="20"/>
        </w:rPr>
        <w:t xml:space="preserve"> after gaining full admission to graduate studies and before completing 12 semester credit hours.</w:t>
      </w:r>
      <w:r w:rsidR="00721764">
        <w:rPr>
          <w:rFonts w:ascii="Times New Roman" w:hAnsi="Times New Roman"/>
          <w:spacing w:val="-4"/>
          <w:sz w:val="20"/>
          <w:szCs w:val="20"/>
        </w:rPr>
        <w:t xml:space="preserve"> </w:t>
      </w:r>
      <w:r w:rsidR="00721764">
        <w:rPr>
          <w:rFonts w:ascii="Times New Roman" w:hAnsi="Times New Roman"/>
          <w:sz w:val="20"/>
          <w:szCs w:val="20"/>
        </w:rPr>
        <w:t>The graduate student is responsible for applying for graduation with the Registra</w:t>
      </w:r>
      <w:r w:rsidR="00721764">
        <w:rPr>
          <w:rFonts w:ascii="Times New Roman" w:hAnsi="Times New Roman"/>
          <w:spacing w:val="8"/>
          <w:sz w:val="20"/>
          <w:szCs w:val="20"/>
        </w:rPr>
        <w:t>r</w:t>
      </w:r>
      <w:r w:rsidR="00721764">
        <w:rPr>
          <w:rFonts w:ascii="Times New Roman" w:hAnsi="Times New Roman"/>
          <w:spacing w:val="-11"/>
          <w:sz w:val="20"/>
          <w:szCs w:val="20"/>
        </w:rPr>
        <w:t>’</w:t>
      </w:r>
      <w:r w:rsidR="00721764">
        <w:rPr>
          <w:rFonts w:ascii="Times New Roman" w:hAnsi="Times New Roman"/>
          <w:sz w:val="20"/>
          <w:szCs w:val="20"/>
        </w:rPr>
        <w:t>s O</w:t>
      </w:r>
      <w:r w:rsidR="00721764">
        <w:rPr>
          <w:rFonts w:ascii="Times New Roman" w:hAnsi="Times New Roman"/>
          <w:spacing w:val="-4"/>
          <w:sz w:val="20"/>
          <w:szCs w:val="20"/>
        </w:rPr>
        <w:t>f</w:t>
      </w:r>
      <w:r w:rsidR="00721764">
        <w:rPr>
          <w:rFonts w:ascii="Times New Roman" w:hAnsi="Times New Roman"/>
          <w:sz w:val="20"/>
          <w:szCs w:val="20"/>
        </w:rPr>
        <w:t>fice. Approval of the application requires:</w:t>
      </w:r>
    </w:p>
    <w:p w:rsidR="00721764" w:rsidRDefault="00721764" w:rsidP="00721764">
      <w:pPr>
        <w:widowControl w:val="0"/>
        <w:autoSpaceDE w:val="0"/>
        <w:autoSpaceDN w:val="0"/>
        <w:adjustRightInd w:val="0"/>
        <w:spacing w:after="0" w:line="240" w:lineRule="auto"/>
        <w:ind w:left="1983"/>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applicant to be fully admitted to graduate studies and recommended by the adviso</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before="10" w:after="0" w:line="250" w:lineRule="auto"/>
        <w:ind w:left="2286" w:right="902"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 xml:space="preserve">The applicant to hold the appropriate level four teaching certificate from the Professional Stan- </w:t>
      </w:r>
      <w:proofErr w:type="spellStart"/>
      <w:r>
        <w:rPr>
          <w:rFonts w:ascii="Times New Roman" w:hAnsi="Times New Roman"/>
          <w:sz w:val="20"/>
          <w:szCs w:val="20"/>
        </w:rPr>
        <w:t>dards</w:t>
      </w:r>
      <w:proofErr w:type="spellEnd"/>
      <w:r>
        <w:rPr>
          <w:rFonts w:ascii="Times New Roman" w:hAnsi="Times New Roman"/>
          <w:sz w:val="20"/>
          <w:szCs w:val="20"/>
        </w:rPr>
        <w:t xml:space="preserve"> Commission or the equivalent.</w:t>
      </w:r>
    </w:p>
    <w:p w:rsidR="00721764" w:rsidRDefault="00721764" w:rsidP="00721764">
      <w:pPr>
        <w:widowControl w:val="0"/>
        <w:autoSpaceDE w:val="0"/>
        <w:autoSpaceDN w:val="0"/>
        <w:adjustRightInd w:val="0"/>
        <w:spacing w:after="0" w:line="240" w:lineRule="auto"/>
        <w:ind w:left="1983"/>
        <w:rPr>
          <w:rFonts w:ascii="Times New Roman" w:hAnsi="Times New Roman"/>
          <w:sz w:val="20"/>
          <w:szCs w:val="20"/>
        </w:rPr>
      </w:pPr>
      <w:r>
        <w:rPr>
          <w:rFonts w:ascii="Times New Roman" w:hAnsi="Times New Roman"/>
          <w:sz w:val="20"/>
          <w:szCs w:val="20"/>
        </w:rPr>
        <w:t>3.</w:t>
      </w:r>
      <w:r>
        <w:rPr>
          <w:rFonts w:ascii="Times New Roman" w:hAnsi="Times New Roman"/>
          <w:spacing w:val="-4"/>
          <w:sz w:val="20"/>
          <w:szCs w:val="20"/>
        </w:rPr>
        <w:t xml:space="preserve"> </w:t>
      </w:r>
      <w:r>
        <w:rPr>
          <w:rFonts w:ascii="Times New Roman" w:hAnsi="Times New Roman"/>
          <w:sz w:val="20"/>
          <w:szCs w:val="20"/>
        </w:rPr>
        <w:t>The applicant to have made satisfactory progress in the planned program of stud</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0" w:after="0" w:line="240" w:lineRule="auto"/>
        <w:ind w:left="1983"/>
        <w:rPr>
          <w:rFonts w:ascii="Times New Roman" w:hAnsi="Times New Roman"/>
          <w:sz w:val="20"/>
          <w:szCs w:val="20"/>
        </w:rPr>
      </w:pPr>
      <w:r>
        <w:rPr>
          <w:rFonts w:ascii="Times New Roman" w:hAnsi="Times New Roman"/>
          <w:sz w:val="20"/>
          <w:szCs w:val="20"/>
        </w:rPr>
        <w:t>4.</w:t>
      </w:r>
      <w:r>
        <w:rPr>
          <w:rFonts w:ascii="Times New Roman" w:hAnsi="Times New Roman"/>
          <w:spacing w:val="-4"/>
          <w:sz w:val="20"/>
          <w:szCs w:val="20"/>
        </w:rPr>
        <w:t xml:space="preserve"> </w:t>
      </w:r>
      <w:r>
        <w:rPr>
          <w:rFonts w:ascii="Times New Roman" w:hAnsi="Times New Roman"/>
          <w:sz w:val="20"/>
          <w:szCs w:val="20"/>
        </w:rPr>
        <w:t>The applicant to be approved by the Chairperson and Dean of the College of Education.</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36"/>
          <w:szCs w:val="36"/>
        </w:rPr>
      </w:pPr>
      <w:r>
        <w:rPr>
          <w:rFonts w:ascii="Times New Roman" w:hAnsi="Times New Roman"/>
          <w:b/>
          <w:bCs/>
          <w:sz w:val="36"/>
          <w:szCs w:val="36"/>
        </w:rPr>
        <w:t>Deg</w:t>
      </w:r>
      <w:r>
        <w:rPr>
          <w:rFonts w:ascii="Times New Roman" w:hAnsi="Times New Roman"/>
          <w:b/>
          <w:bCs/>
          <w:spacing w:val="-6"/>
          <w:sz w:val="36"/>
          <w:szCs w:val="36"/>
        </w:rPr>
        <w:t>r</w:t>
      </w:r>
      <w:r>
        <w:rPr>
          <w:rFonts w:ascii="Times New Roman" w:hAnsi="Times New Roman"/>
          <w:b/>
          <w:bCs/>
          <w:sz w:val="36"/>
          <w:szCs w:val="36"/>
        </w:rPr>
        <w:t>ee Requi</w:t>
      </w:r>
      <w:r>
        <w:rPr>
          <w:rFonts w:ascii="Times New Roman" w:hAnsi="Times New Roman"/>
          <w:b/>
          <w:bCs/>
          <w:spacing w:val="-7"/>
          <w:sz w:val="36"/>
          <w:szCs w:val="36"/>
        </w:rPr>
        <w:t>r</w:t>
      </w:r>
      <w:r>
        <w:rPr>
          <w:rFonts w:ascii="Times New Roman" w:hAnsi="Times New Roman"/>
          <w:b/>
          <w:bCs/>
          <w:sz w:val="36"/>
          <w:szCs w:val="36"/>
        </w:rPr>
        <w:t>ements</w:t>
      </w:r>
    </w:p>
    <w:p w:rsidR="00721764" w:rsidRDefault="00721764" w:rsidP="00721764">
      <w:pPr>
        <w:widowControl w:val="0"/>
        <w:autoSpaceDE w:val="0"/>
        <w:autoSpaceDN w:val="0"/>
        <w:adjustRightInd w:val="0"/>
        <w:spacing w:before="38" w:after="0" w:line="240" w:lineRule="auto"/>
        <w:ind w:left="1926"/>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Examinations</w:t>
      </w:r>
    </w:p>
    <w:p w:rsidR="00721764" w:rsidRDefault="008369BF" w:rsidP="00721764">
      <w:pPr>
        <w:widowControl w:val="0"/>
        <w:autoSpaceDE w:val="0"/>
        <w:autoSpaceDN w:val="0"/>
        <w:adjustRightInd w:val="0"/>
        <w:spacing w:before="37" w:after="0" w:line="250" w:lineRule="auto"/>
        <w:ind w:left="1926" w:right="869" w:firstLine="360"/>
        <w:rPr>
          <w:rFonts w:ascii="Times New Roman" w:hAnsi="Times New Roman"/>
          <w:sz w:val="20"/>
          <w:szCs w:val="20"/>
        </w:rPr>
      </w:pPr>
      <w:ins w:id="4" w:author=" " w:date="2011-04-06T10:25:00Z">
        <w:r>
          <w:rPr>
            <w:rFonts w:ascii="Times New Roman" w:hAnsi="Times New Roman"/>
            <w:sz w:val="20"/>
            <w:szCs w:val="20"/>
          </w:rPr>
          <w:t>Except for Educational Leadership and School Counseling</w:t>
        </w:r>
      </w:ins>
      <w:ins w:id="5" w:author=" " w:date="2011-04-06T10:26:00Z">
        <w:r>
          <w:rPr>
            <w:rFonts w:ascii="Times New Roman" w:hAnsi="Times New Roman"/>
            <w:sz w:val="20"/>
            <w:szCs w:val="20"/>
          </w:rPr>
          <w:t xml:space="preserve">, in </w:t>
        </w:r>
      </w:ins>
      <w:del w:id="6" w:author=" " w:date="2011-04-06T10:26:00Z">
        <w:r w:rsidR="00721764" w:rsidDel="008369BF">
          <w:rPr>
            <w:rFonts w:ascii="Times New Roman" w:hAnsi="Times New Roman"/>
            <w:sz w:val="20"/>
            <w:szCs w:val="20"/>
          </w:rPr>
          <w:delText>In</w:delText>
        </w:r>
      </w:del>
      <w:r w:rsidR="00721764">
        <w:rPr>
          <w:rFonts w:ascii="Times New Roman" w:hAnsi="Times New Roman"/>
          <w:sz w:val="20"/>
          <w:szCs w:val="20"/>
        </w:rPr>
        <w:t xml:space="preserve"> partial fulfillment of the M.Ed. degree, students are required to satisfactorily pass a </w:t>
      </w:r>
      <w:del w:id="7" w:author=" " w:date="2011-04-06T10:26:00Z">
        <w:r w:rsidR="00721764" w:rsidDel="008369BF">
          <w:rPr>
            <w:rFonts w:ascii="Times New Roman" w:hAnsi="Times New Roman"/>
            <w:sz w:val="20"/>
            <w:szCs w:val="20"/>
          </w:rPr>
          <w:delText>com- prehensive</w:delText>
        </w:r>
      </w:del>
      <w:ins w:id="8" w:author=" " w:date="2011-04-06T10:26:00Z">
        <w:r>
          <w:rPr>
            <w:rFonts w:ascii="Times New Roman" w:hAnsi="Times New Roman"/>
            <w:sz w:val="20"/>
            <w:szCs w:val="20"/>
          </w:rPr>
          <w:t xml:space="preserve"> comprehensive</w:t>
        </w:r>
      </w:ins>
      <w:r w:rsidR="00721764">
        <w:rPr>
          <w:rFonts w:ascii="Times New Roman" w:hAnsi="Times New Roman"/>
          <w:sz w:val="20"/>
          <w:szCs w:val="20"/>
        </w:rPr>
        <w:t xml:space="preserve"> examination.</w:t>
      </w:r>
      <w:r w:rsidR="00721764">
        <w:rPr>
          <w:rFonts w:ascii="Times New Roman" w:hAnsi="Times New Roman"/>
          <w:spacing w:val="-11"/>
          <w:sz w:val="20"/>
          <w:szCs w:val="20"/>
        </w:rPr>
        <w:t xml:space="preserve"> </w: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is eligible to take the comprehensive examination only if (a) a passing score on the Praxis II/GACE Content has been filed with the student</w:t>
      </w:r>
      <w:r w:rsidR="00721764">
        <w:rPr>
          <w:rFonts w:ascii="Times New Roman" w:hAnsi="Times New Roman"/>
          <w:spacing w:val="-11"/>
          <w:sz w:val="20"/>
          <w:szCs w:val="20"/>
        </w:rPr>
        <w:t>’</w:t>
      </w:r>
      <w:r w:rsidR="00721764">
        <w:rPr>
          <w:rFonts w:ascii="Times New Roman" w:hAnsi="Times New Roman"/>
          <w:sz w:val="20"/>
          <w:szCs w:val="20"/>
        </w:rPr>
        <w:t>s adviso</w:t>
      </w:r>
      <w:r w:rsidR="00721764">
        <w:rPr>
          <w:rFonts w:ascii="Times New Roman" w:hAnsi="Times New Roman"/>
          <w:spacing w:val="-8"/>
          <w:sz w:val="20"/>
          <w:szCs w:val="20"/>
        </w:rPr>
        <w:t>r</w:t>
      </w:r>
      <w:r w:rsidR="00721764">
        <w:rPr>
          <w:rFonts w:ascii="Times New Roman" w:hAnsi="Times New Roman"/>
          <w:sz w:val="20"/>
          <w:szCs w:val="20"/>
        </w:rPr>
        <w:t>, and (b) grades for the major area (Area C or the Professional Courses) should be no less than a “B.” Grades less than “B” in</w:t>
      </w:r>
      <w:r w:rsidR="00721764">
        <w:rPr>
          <w:rFonts w:ascii="Times New Roman" w:hAnsi="Times New Roman"/>
          <w:spacing w:val="-11"/>
          <w:sz w:val="20"/>
          <w:szCs w:val="20"/>
        </w:rPr>
        <w:t xml:space="preserve"> </w:t>
      </w:r>
      <w:r w:rsidR="00721764">
        <w:rPr>
          <w:rFonts w:ascii="Times New Roman" w:hAnsi="Times New Roman"/>
          <w:sz w:val="20"/>
          <w:szCs w:val="20"/>
        </w:rPr>
        <w:t>Area C of the Program of Study must be repeated.</w:t>
      </w:r>
      <w:r w:rsidR="00721764">
        <w:rPr>
          <w:rFonts w:ascii="Times New Roman" w:hAnsi="Times New Roman"/>
          <w:spacing w:val="-3"/>
          <w:sz w:val="20"/>
          <w:szCs w:val="20"/>
        </w:rPr>
        <w:t xml:space="preserve"> </w:t>
      </w:r>
      <w:r w:rsidR="00721764">
        <w:rPr>
          <w:rFonts w:ascii="Times New Roman" w:hAnsi="Times New Roman"/>
          <w:sz w:val="20"/>
          <w:szCs w:val="20"/>
        </w:rPr>
        <w:t>The overall grade-point average for all 36 semester credit hours for the Master of Education must be no less than 3.0 on a fou</w:t>
      </w:r>
      <w:r w:rsidR="00721764">
        <w:rPr>
          <w:rFonts w:ascii="Times New Roman" w:hAnsi="Times New Roman"/>
          <w:spacing w:val="-4"/>
          <w:sz w:val="20"/>
          <w:szCs w:val="20"/>
        </w:rPr>
        <w:t>r</w:t>
      </w:r>
      <w:r w:rsidR="00721764">
        <w:rPr>
          <w:rFonts w:ascii="Times New Roman" w:hAnsi="Times New Roman"/>
          <w:sz w:val="20"/>
          <w:szCs w:val="20"/>
        </w:rPr>
        <w:t>-point scale. No grade less than “C” will be accepted.</w:t>
      </w:r>
      <w:r w:rsidR="00721764">
        <w:rPr>
          <w:rFonts w:ascii="Times New Roman" w:hAnsi="Times New Roman"/>
          <w:spacing w:val="-3"/>
          <w:sz w:val="20"/>
          <w:szCs w:val="20"/>
        </w:rPr>
        <w:t xml:space="preserve"> </w:t>
      </w:r>
      <w:r w:rsidR="00721764">
        <w:rPr>
          <w:rFonts w:ascii="Times New Roman" w:hAnsi="Times New Roman"/>
          <w:sz w:val="20"/>
          <w:szCs w:val="20"/>
        </w:rPr>
        <w:t>The comprehensive examination may be taken three times.</w:t>
      </w:r>
      <w:r w:rsidR="00721764">
        <w:rPr>
          <w:rFonts w:ascii="Times New Roman" w:hAnsi="Times New Roman"/>
          <w:spacing w:val="-11"/>
          <w:sz w:val="20"/>
          <w:szCs w:val="20"/>
        </w:rPr>
        <w:t xml:space="preserve"> </w: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third failure on the comprehensive examination results in termination from</w:t>
      </w:r>
    </w:p>
    <w:p w:rsidR="00721764" w:rsidRDefault="00721764" w:rsidP="00721764">
      <w:pPr>
        <w:widowControl w:val="0"/>
        <w:autoSpaceDE w:val="0"/>
        <w:autoSpaceDN w:val="0"/>
        <w:adjustRightInd w:val="0"/>
        <w:spacing w:after="0" w:line="240" w:lineRule="auto"/>
        <w:ind w:left="1926"/>
        <w:rPr>
          <w:rFonts w:ascii="Times New Roman" w:hAnsi="Times New Roman"/>
          <w:sz w:val="20"/>
          <w:szCs w:val="20"/>
        </w:rPr>
      </w:pPr>
      <w:proofErr w:type="gramStart"/>
      <w:r>
        <w:rPr>
          <w:rFonts w:ascii="Times New Roman" w:hAnsi="Times New Roman"/>
          <w:sz w:val="20"/>
          <w:szCs w:val="20"/>
        </w:rPr>
        <w:t>the</w:t>
      </w:r>
      <w:proofErr w:type="gramEnd"/>
      <w:r>
        <w:rPr>
          <w:rFonts w:ascii="Times New Roman" w:hAnsi="Times New Roman"/>
          <w:sz w:val="20"/>
          <w:szCs w:val="20"/>
        </w:rPr>
        <w:t xml:space="preserve"> degree program.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240" w:lineRule="auto"/>
        <w:ind w:left="1926"/>
        <w:rPr>
          <w:rFonts w:ascii="Times New Roman" w:hAnsi="Times New Roman"/>
          <w:sz w:val="36"/>
          <w:szCs w:val="36"/>
        </w:rPr>
      </w:pPr>
      <w:r w:rsidRPr="003F0AB9">
        <w:rPr>
          <w:noProof/>
        </w:rPr>
        <w:pict>
          <v:shape id="_x0000_s1259" type="#_x0000_t202" style="position:absolute;left:0;text-align:left;margin-left:17.85pt;margin-top:17.9pt;width:1in;height:184.3pt;z-index:-25164902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36"/>
          <w:szCs w:val="36"/>
        </w:rPr>
        <w:t>Comp</w:t>
      </w:r>
      <w:r w:rsidR="00721764">
        <w:rPr>
          <w:rFonts w:ascii="Times New Roman" w:hAnsi="Times New Roman"/>
          <w:b/>
          <w:bCs/>
          <w:spacing w:val="-7"/>
          <w:sz w:val="36"/>
          <w:szCs w:val="36"/>
        </w:rPr>
        <w:t>r</w:t>
      </w:r>
      <w:r w:rsidR="00721764">
        <w:rPr>
          <w:rFonts w:ascii="Times New Roman" w:hAnsi="Times New Roman"/>
          <w:b/>
          <w:bCs/>
          <w:sz w:val="36"/>
          <w:szCs w:val="36"/>
        </w:rPr>
        <w:t>ehensive Examination Policy</w:t>
      </w:r>
    </w:p>
    <w:p w:rsidR="00721764" w:rsidRDefault="00721764" w:rsidP="00721764">
      <w:pPr>
        <w:widowControl w:val="0"/>
        <w:autoSpaceDE w:val="0"/>
        <w:autoSpaceDN w:val="0"/>
        <w:adjustRightInd w:val="0"/>
        <w:spacing w:before="38" w:after="0" w:line="240" w:lineRule="auto"/>
        <w:ind w:left="1926"/>
        <w:rPr>
          <w:rFonts w:ascii="Times New Roman" w:hAnsi="Times New Roman"/>
          <w:sz w:val="28"/>
          <w:szCs w:val="28"/>
        </w:rPr>
      </w:pPr>
      <w:r>
        <w:rPr>
          <w:rFonts w:ascii="Times New Roman" w:hAnsi="Times New Roman"/>
          <w:b/>
          <w:bCs/>
          <w:sz w:val="28"/>
          <w:szCs w:val="28"/>
        </w:rPr>
        <w:t>Eligibility</w:t>
      </w:r>
    </w:p>
    <w:p w:rsidR="00721764" w:rsidRDefault="00721764" w:rsidP="00721764">
      <w:pPr>
        <w:widowControl w:val="0"/>
        <w:autoSpaceDE w:val="0"/>
        <w:autoSpaceDN w:val="0"/>
        <w:adjustRightInd w:val="0"/>
        <w:spacing w:before="37" w:after="0" w:line="250" w:lineRule="auto"/>
        <w:ind w:left="1926" w:right="1095" w:firstLine="360"/>
        <w:rPr>
          <w:rFonts w:ascii="Times New Roman" w:hAnsi="Times New Roman"/>
          <w:sz w:val="20"/>
          <w:szCs w:val="20"/>
        </w:rPr>
      </w:pPr>
      <w:r>
        <w:rPr>
          <w:rFonts w:ascii="Times New Roman" w:hAnsi="Times New Roman"/>
          <w:sz w:val="20"/>
          <w:szCs w:val="20"/>
        </w:rPr>
        <w:t xml:space="preserve">Graduate students are eligible to take the M.Ed. comprehensive examination in the last se- </w:t>
      </w:r>
      <w:proofErr w:type="spellStart"/>
      <w:r>
        <w:rPr>
          <w:rFonts w:ascii="Times New Roman" w:hAnsi="Times New Roman"/>
          <w:sz w:val="20"/>
          <w:szCs w:val="20"/>
        </w:rPr>
        <w:t>mester</w:t>
      </w:r>
      <w:proofErr w:type="spellEnd"/>
      <w:r>
        <w:rPr>
          <w:rFonts w:ascii="Times New Roman" w:hAnsi="Times New Roman"/>
          <w:sz w:val="20"/>
          <w:szCs w:val="20"/>
        </w:rPr>
        <w:t xml:space="preserve"> of their study or when they have completed all the courses in</w:t>
      </w:r>
      <w:r>
        <w:rPr>
          <w:rFonts w:ascii="Times New Roman" w:hAnsi="Times New Roman"/>
          <w:spacing w:val="-11"/>
          <w:sz w:val="20"/>
          <w:szCs w:val="20"/>
        </w:rPr>
        <w:t xml:space="preserve"> </w:t>
      </w:r>
      <w:r>
        <w:rPr>
          <w:rFonts w:ascii="Times New Roman" w:hAnsi="Times New Roman"/>
          <w:sz w:val="20"/>
          <w:szCs w:val="20"/>
        </w:rPr>
        <w:t>Area C of their degree pro- gram and the advisor has granted permission.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Schedule</w:t>
      </w:r>
    </w:p>
    <w:p w:rsidR="00721764" w:rsidRDefault="00721764" w:rsidP="00721764">
      <w:pPr>
        <w:widowControl w:val="0"/>
        <w:autoSpaceDE w:val="0"/>
        <w:autoSpaceDN w:val="0"/>
        <w:adjustRightInd w:val="0"/>
        <w:spacing w:before="37" w:after="0" w:line="250" w:lineRule="auto"/>
        <w:ind w:left="1926" w:right="995" w:firstLine="360"/>
        <w:rPr>
          <w:rFonts w:ascii="Times New Roman" w:hAnsi="Times New Roman"/>
          <w:sz w:val="20"/>
          <w:szCs w:val="20"/>
        </w:rPr>
      </w:pPr>
      <w:r>
        <w:rPr>
          <w:rFonts w:ascii="Times New Roman" w:hAnsi="Times New Roman"/>
          <w:sz w:val="20"/>
          <w:szCs w:val="20"/>
        </w:rPr>
        <w:t>The comprehensive examination shall be given on the first Saturday following mid-semester examinations or as otherwise announced by the Graduate Studies Committee for the College of Education.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Natu</w:t>
      </w:r>
      <w:r>
        <w:rPr>
          <w:rFonts w:ascii="Times New Roman" w:hAnsi="Times New Roman"/>
          <w:b/>
          <w:bCs/>
          <w:spacing w:val="-5"/>
          <w:sz w:val="28"/>
          <w:szCs w:val="28"/>
        </w:rPr>
        <w:t>r</w:t>
      </w:r>
      <w:r>
        <w:rPr>
          <w:rFonts w:ascii="Times New Roman" w:hAnsi="Times New Roman"/>
          <w:b/>
          <w:bCs/>
          <w:sz w:val="28"/>
          <w:szCs w:val="28"/>
        </w:rPr>
        <w:t>e of the Examination</w:t>
      </w:r>
    </w:p>
    <w:p w:rsidR="00721764" w:rsidRDefault="00721764" w:rsidP="00721764">
      <w:pPr>
        <w:widowControl w:val="0"/>
        <w:autoSpaceDE w:val="0"/>
        <w:autoSpaceDN w:val="0"/>
        <w:adjustRightInd w:val="0"/>
        <w:spacing w:before="37" w:after="0" w:line="250" w:lineRule="auto"/>
        <w:ind w:left="1926" w:right="946" w:firstLine="360"/>
        <w:rPr>
          <w:rFonts w:ascii="Times New Roman" w:hAnsi="Times New Roman"/>
          <w:sz w:val="20"/>
          <w:szCs w:val="20"/>
        </w:rPr>
      </w:pPr>
      <w:r>
        <w:rPr>
          <w:rFonts w:ascii="Times New Roman" w:hAnsi="Times New Roman"/>
          <w:sz w:val="20"/>
          <w:szCs w:val="20"/>
        </w:rPr>
        <w:t xml:space="preserve">The examination shall be made of three or four general essay questions and/or problems </w:t>
      </w:r>
      <w:proofErr w:type="spellStart"/>
      <w:r>
        <w:rPr>
          <w:rFonts w:ascii="Times New Roman" w:hAnsi="Times New Roman"/>
          <w:sz w:val="20"/>
          <w:szCs w:val="20"/>
        </w:rPr>
        <w:t>cov</w:t>
      </w:r>
      <w:proofErr w:type="spellEnd"/>
      <w:r>
        <w:rPr>
          <w:rFonts w:ascii="Times New Roman" w:hAnsi="Times New Roman"/>
          <w:sz w:val="20"/>
          <w:szCs w:val="20"/>
        </w:rPr>
        <w:t xml:space="preserve">- </w:t>
      </w:r>
      <w:proofErr w:type="spellStart"/>
      <w:r>
        <w:rPr>
          <w:rFonts w:ascii="Times New Roman" w:hAnsi="Times New Roman"/>
          <w:sz w:val="20"/>
          <w:szCs w:val="20"/>
        </w:rPr>
        <w:t>ering</w:t>
      </w:r>
      <w:proofErr w:type="spellEnd"/>
      <w:r>
        <w:rPr>
          <w:rFonts w:ascii="Times New Roman" w:hAnsi="Times New Roman"/>
          <w:sz w:val="20"/>
          <w:szCs w:val="20"/>
        </w:rPr>
        <w:t xml:space="preserve"> current research, recent developments and general principles in the student</w:t>
      </w:r>
      <w:r>
        <w:rPr>
          <w:rFonts w:ascii="Times New Roman" w:hAnsi="Times New Roman"/>
          <w:spacing w:val="-11"/>
          <w:sz w:val="20"/>
          <w:szCs w:val="20"/>
        </w:rPr>
        <w:t>’</w:t>
      </w:r>
      <w:r>
        <w:rPr>
          <w:rFonts w:ascii="Times New Roman" w:hAnsi="Times New Roman"/>
          <w:sz w:val="20"/>
          <w:szCs w:val="20"/>
        </w:rPr>
        <w:t>s major area of stud</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questions should integrate core courses in the program of stud</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Examination Committee</w:t>
      </w:r>
    </w:p>
    <w:p w:rsidR="00721764" w:rsidRDefault="00721764" w:rsidP="00721764">
      <w:pPr>
        <w:widowControl w:val="0"/>
        <w:autoSpaceDE w:val="0"/>
        <w:autoSpaceDN w:val="0"/>
        <w:adjustRightInd w:val="0"/>
        <w:spacing w:before="37" w:after="0" w:line="250" w:lineRule="auto"/>
        <w:ind w:left="1926" w:right="926" w:firstLine="360"/>
        <w:jc w:val="both"/>
        <w:rPr>
          <w:rFonts w:ascii="Times New Roman" w:hAnsi="Times New Roman"/>
          <w:sz w:val="20"/>
          <w:szCs w:val="20"/>
        </w:rPr>
      </w:pPr>
      <w:r>
        <w:rPr>
          <w:rFonts w:ascii="Times New Roman" w:hAnsi="Times New Roman"/>
          <w:sz w:val="20"/>
          <w:szCs w:val="20"/>
        </w:rPr>
        <w:t>The program coordinator shall assemble and chair an examination committee of at least three instructors for each examinee.</w:t>
      </w:r>
      <w:r>
        <w:rPr>
          <w:rFonts w:ascii="Times New Roman" w:hAnsi="Times New Roman"/>
          <w:spacing w:val="-3"/>
          <w:sz w:val="20"/>
          <w:szCs w:val="20"/>
        </w:rPr>
        <w:t xml:space="preserve"> </w:t>
      </w:r>
      <w:r>
        <w:rPr>
          <w:rFonts w:ascii="Times New Roman" w:hAnsi="Times New Roman"/>
          <w:sz w:val="20"/>
          <w:szCs w:val="20"/>
        </w:rPr>
        <w:t xml:space="preserve">The examination committee shall construct and grade the </w:t>
      </w:r>
      <w:proofErr w:type="spellStart"/>
      <w:r>
        <w:rPr>
          <w:rFonts w:ascii="Times New Roman" w:hAnsi="Times New Roman"/>
          <w:sz w:val="20"/>
          <w:szCs w:val="20"/>
        </w:rPr>
        <w:t>examina</w:t>
      </w:r>
      <w:proofErr w:type="spellEnd"/>
      <w:r>
        <w:rPr>
          <w:rFonts w:ascii="Times New Roman" w:hAnsi="Times New Roman"/>
          <w:sz w:val="20"/>
          <w:szCs w:val="20"/>
        </w:rPr>
        <w:t xml:space="preserve">- </w:t>
      </w:r>
      <w:proofErr w:type="spellStart"/>
      <w:r>
        <w:rPr>
          <w:rFonts w:ascii="Times New Roman" w:hAnsi="Times New Roman"/>
          <w:sz w:val="20"/>
          <w:szCs w:val="20"/>
        </w:rPr>
        <w:t>tion</w:t>
      </w:r>
      <w:proofErr w:type="spellEnd"/>
      <w:r>
        <w:rPr>
          <w:rFonts w:ascii="Times New Roman" w:hAnsi="Times New Roman"/>
          <w:sz w:val="20"/>
          <w:szCs w:val="20"/>
        </w:rPr>
        <w:t xml:space="preserve"> and report the results via the chairperson.</w:t>
      </w:r>
    </w:p>
    <w:p w:rsidR="00721764" w:rsidRDefault="00721764" w:rsidP="00721764">
      <w:pPr>
        <w:widowControl w:val="0"/>
        <w:autoSpaceDE w:val="0"/>
        <w:autoSpaceDN w:val="0"/>
        <w:adjustRightInd w:val="0"/>
        <w:spacing w:before="37" w:after="0" w:line="250" w:lineRule="auto"/>
        <w:ind w:left="1926" w:right="926" w:firstLine="360"/>
        <w:jc w:val="both"/>
        <w:rPr>
          <w:rFonts w:ascii="Times New Roman" w:hAnsi="Times New Roman"/>
          <w:sz w:val="20"/>
          <w:szCs w:val="20"/>
        </w:rPr>
        <w:sectPr w:rsidR="00721764">
          <w:footerReference w:type="even" r:id="rId9"/>
          <w:footerReference w:type="default" r:id="rId10"/>
          <w:pgSz w:w="12240" w:h="15840"/>
          <w:pgMar w:top="260" w:right="1300" w:bottom="280" w:left="220" w:header="0" w:footer="770" w:gutter="0"/>
          <w:pgNumType w:start="70"/>
          <w:cols w:space="720" w:equalWidth="0">
            <w:col w:w="1072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B67EC4">
            <w:pPr>
              <w:widowControl w:val="0"/>
              <w:autoSpaceDE w:val="0"/>
              <w:autoSpaceDN w:val="0"/>
              <w:adjustRightInd w:val="0"/>
              <w:spacing w:after="0" w:line="240" w:lineRule="auto"/>
              <w:ind w:left="17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80" w:lineRule="exact"/>
        <w:rPr>
          <w:rFonts w:ascii="Times New Roman" w:hAnsi="Times New Roman"/>
          <w:sz w:val="18"/>
          <w:szCs w:val="18"/>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40" w:lineRule="auto"/>
        <w:ind w:left="861"/>
        <w:rPr>
          <w:rFonts w:ascii="Times New Roman" w:hAnsi="Times New Roman"/>
          <w:sz w:val="28"/>
          <w:szCs w:val="28"/>
        </w:rPr>
      </w:pPr>
      <w:r>
        <w:rPr>
          <w:rFonts w:ascii="Times New Roman" w:hAnsi="Times New Roman"/>
          <w:b/>
          <w:bCs/>
          <w:sz w:val="28"/>
          <w:szCs w:val="28"/>
        </w:rPr>
        <w:t>Administration</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The comprehensive examinations shall be arranged and supervised by the Graduate Studies</w:t>
      </w:r>
    </w:p>
    <w:p w:rsidR="00721764" w:rsidRDefault="003F0AB9" w:rsidP="00721764">
      <w:pPr>
        <w:widowControl w:val="0"/>
        <w:autoSpaceDE w:val="0"/>
        <w:autoSpaceDN w:val="0"/>
        <w:adjustRightInd w:val="0"/>
        <w:spacing w:before="10" w:after="0" w:line="240" w:lineRule="auto"/>
        <w:ind w:left="861"/>
        <w:rPr>
          <w:rFonts w:ascii="Times New Roman" w:hAnsi="Times New Roman"/>
          <w:sz w:val="20"/>
          <w:szCs w:val="20"/>
        </w:rPr>
      </w:pPr>
      <w:r w:rsidRPr="003F0AB9">
        <w:rPr>
          <w:noProof/>
        </w:rPr>
        <w:pict>
          <v:group id="_x0000_s1261" style="position:absolute;left:0;text-align:left;margin-left:315.1pt;margin-top:-82.75pt;width:31.2pt;height:31.05pt;z-index:-251646976;mso-position-horizontal-relative:page" coordorigin="6302,-1655" coordsize="624,621" o:allowincell="f">
            <v:rect id="_x0000_s1262" style="position:absolute;left:6307;top:-1650;width:613;height:610" o:allowincell="f" stroked="f">
              <v:path arrowok="t"/>
            </v:rect>
            <v:rect id="_x0000_s1263" style="position:absolute;left:6308;top:-1650;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sz w:val="20"/>
          <w:szCs w:val="20"/>
        </w:rPr>
        <w:t>Committee for the College of Education.</w:t>
      </w:r>
      <w:proofErr w:type="gramEnd"/>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Grading</w:t>
      </w:r>
    </w:p>
    <w:p w:rsidR="00721764" w:rsidRDefault="003F0AB9" w:rsidP="00721764">
      <w:pPr>
        <w:widowControl w:val="0"/>
        <w:autoSpaceDE w:val="0"/>
        <w:autoSpaceDN w:val="0"/>
        <w:adjustRightInd w:val="0"/>
        <w:spacing w:before="37" w:after="0" w:line="250" w:lineRule="auto"/>
        <w:ind w:left="861" w:right="2044" w:firstLine="360"/>
        <w:rPr>
          <w:rFonts w:ascii="Times New Roman" w:hAnsi="Times New Roman"/>
          <w:sz w:val="20"/>
          <w:szCs w:val="20"/>
        </w:rPr>
      </w:pPr>
      <w:r w:rsidRPr="003F0AB9">
        <w:rPr>
          <w:noProof/>
        </w:rPr>
        <w:pict>
          <v:shape id="_x0000_s1264" type="#_x0000_t202" style="position:absolute;left:0;text-align:left;margin-left:520.3pt;margin-top:15.8pt;width:1in;height:184.35pt;z-index:-25164595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member of the examination committee must grade each item.</w:t>
      </w:r>
      <w:r w:rsidR="00721764">
        <w:rPr>
          <w:rFonts w:ascii="Times New Roman" w:hAnsi="Times New Roman"/>
          <w:spacing w:val="-3"/>
          <w:sz w:val="20"/>
          <w:szCs w:val="20"/>
        </w:rPr>
        <w:t xml:space="preserve"> </w:t>
      </w:r>
      <w:r w:rsidR="00721764">
        <w:rPr>
          <w:rFonts w:ascii="Times New Roman" w:hAnsi="Times New Roman"/>
          <w:sz w:val="20"/>
          <w:szCs w:val="20"/>
        </w:rPr>
        <w:t xml:space="preserve">Where prudent, the </w:t>
      </w:r>
      <w:proofErr w:type="spellStart"/>
      <w:r w:rsidR="00721764">
        <w:rPr>
          <w:rFonts w:ascii="Times New Roman" w:hAnsi="Times New Roman"/>
          <w:sz w:val="20"/>
          <w:szCs w:val="20"/>
        </w:rPr>
        <w:t>chairpe</w:t>
      </w:r>
      <w:r w:rsidR="00721764">
        <w:rPr>
          <w:rFonts w:ascii="Times New Roman" w:hAnsi="Times New Roman"/>
          <w:spacing w:val="-4"/>
          <w:sz w:val="20"/>
          <w:szCs w:val="20"/>
        </w:rPr>
        <w:t>r</w:t>
      </w:r>
      <w:proofErr w:type="spellEnd"/>
      <w:r w:rsidR="00721764">
        <w:rPr>
          <w:rFonts w:ascii="Times New Roman" w:hAnsi="Times New Roman"/>
          <w:sz w:val="20"/>
          <w:szCs w:val="20"/>
        </w:rPr>
        <w:t xml:space="preserve">- son may elect not to participate in the grading of items. Each test item will receive one of the </w:t>
      </w:r>
      <w:proofErr w:type="spellStart"/>
      <w:r w:rsidR="00721764">
        <w:rPr>
          <w:rFonts w:ascii="Times New Roman" w:hAnsi="Times New Roman"/>
          <w:sz w:val="20"/>
          <w:szCs w:val="20"/>
        </w:rPr>
        <w:t>fol</w:t>
      </w:r>
      <w:proofErr w:type="spellEnd"/>
      <w:r w:rsidR="00721764">
        <w:rPr>
          <w:rFonts w:ascii="Times New Roman" w:hAnsi="Times New Roman"/>
          <w:sz w:val="20"/>
          <w:szCs w:val="20"/>
        </w:rPr>
        <w:t>- lowing grades: “P” for passing or “F” for failing. If one test item is failed, the student fails the examination.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Retest Sessions</w:t>
      </w:r>
    </w:p>
    <w:p w:rsidR="00721764" w:rsidRDefault="00721764" w:rsidP="00721764">
      <w:pPr>
        <w:widowControl w:val="0"/>
        <w:autoSpaceDE w:val="0"/>
        <w:autoSpaceDN w:val="0"/>
        <w:adjustRightInd w:val="0"/>
        <w:spacing w:before="37" w:after="0" w:line="250" w:lineRule="auto"/>
        <w:ind w:left="861" w:right="1990" w:firstLine="360"/>
        <w:rPr>
          <w:rFonts w:ascii="Times New Roman" w:hAnsi="Times New Roman"/>
          <w:sz w:val="20"/>
          <w:szCs w:val="20"/>
        </w:rPr>
      </w:pPr>
      <w:r>
        <w:rPr>
          <w:rFonts w:ascii="Times New Roman" w:hAnsi="Times New Roman"/>
          <w:sz w:val="20"/>
          <w:szCs w:val="20"/>
        </w:rPr>
        <w:t>When the student retakes the examination, a new test will be administered. Retest sessions must not be scheduled later than two weeks prior to the final examinations for potential graduates.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Reporting</w:t>
      </w:r>
    </w:p>
    <w:p w:rsidR="00721764" w:rsidRDefault="00721764" w:rsidP="00721764">
      <w:pPr>
        <w:widowControl w:val="0"/>
        <w:autoSpaceDE w:val="0"/>
        <w:autoSpaceDN w:val="0"/>
        <w:adjustRightInd w:val="0"/>
        <w:spacing w:before="37" w:after="0" w:line="250" w:lineRule="auto"/>
        <w:ind w:left="861" w:right="2069" w:firstLine="360"/>
        <w:rPr>
          <w:rFonts w:ascii="Times New Roman" w:hAnsi="Times New Roman"/>
          <w:sz w:val="20"/>
          <w:szCs w:val="20"/>
        </w:rPr>
      </w:pPr>
      <w:r>
        <w:rPr>
          <w:rFonts w:ascii="Times New Roman" w:hAnsi="Times New Roman"/>
          <w:sz w:val="20"/>
          <w:szCs w:val="20"/>
        </w:rPr>
        <w:t>The program coordinator shall report all examination results and seminar paper grades to the Dean within one week of the date of the regular examination.</w:t>
      </w:r>
      <w:r>
        <w:rPr>
          <w:rFonts w:ascii="Times New Roman" w:hAnsi="Times New Roman"/>
          <w:spacing w:val="-3"/>
          <w:sz w:val="20"/>
          <w:szCs w:val="20"/>
        </w:rPr>
        <w:t xml:space="preserve"> </w:t>
      </w:r>
      <w:r>
        <w:rPr>
          <w:rFonts w:ascii="Times New Roman" w:hAnsi="Times New Roman"/>
          <w:sz w:val="20"/>
          <w:szCs w:val="20"/>
        </w:rPr>
        <w:t>The Dean, using the Graduate School</w:t>
      </w:r>
      <w:r>
        <w:rPr>
          <w:rFonts w:ascii="Times New Roman" w:hAnsi="Times New Roman"/>
          <w:spacing w:val="-11"/>
          <w:sz w:val="20"/>
          <w:szCs w:val="20"/>
        </w:rPr>
        <w:t>’</w:t>
      </w:r>
      <w:r>
        <w:rPr>
          <w:rFonts w:ascii="Times New Roman" w:hAnsi="Times New Roman"/>
          <w:sz w:val="20"/>
          <w:szCs w:val="20"/>
        </w:rPr>
        <w:t>s Report of Non-Course</w:t>
      </w:r>
      <w:r>
        <w:rPr>
          <w:rFonts w:ascii="Times New Roman" w:hAnsi="Times New Roman"/>
          <w:spacing w:val="-4"/>
          <w:sz w:val="20"/>
          <w:szCs w:val="20"/>
        </w:rPr>
        <w:t xml:space="preserve"> </w:t>
      </w:r>
      <w:r>
        <w:rPr>
          <w:rFonts w:ascii="Times New Roman" w:hAnsi="Times New Roman"/>
          <w:spacing w:val="-16"/>
          <w:sz w:val="20"/>
          <w:szCs w:val="20"/>
        </w:rPr>
        <w:t>W</w:t>
      </w:r>
      <w:r>
        <w:rPr>
          <w:rFonts w:ascii="Times New Roman" w:hAnsi="Times New Roman"/>
          <w:sz w:val="20"/>
          <w:szCs w:val="20"/>
        </w:rPr>
        <w:t xml:space="preserve">ork Requirements form, shall report the results of each </w:t>
      </w:r>
      <w:proofErr w:type="spellStart"/>
      <w:r>
        <w:rPr>
          <w:rFonts w:ascii="Times New Roman" w:hAnsi="Times New Roman"/>
          <w:sz w:val="20"/>
          <w:szCs w:val="20"/>
        </w:rPr>
        <w:t>exami</w:t>
      </w:r>
      <w:proofErr w:type="spellEnd"/>
      <w:r>
        <w:rPr>
          <w:rFonts w:ascii="Times New Roman" w:hAnsi="Times New Roman"/>
          <w:sz w:val="20"/>
          <w:szCs w:val="20"/>
        </w:rPr>
        <w:t>- nation or seminar paper to the Graduate School.</w:t>
      </w:r>
      <w:r>
        <w:rPr>
          <w:rFonts w:ascii="Times New Roman" w:hAnsi="Times New Roman"/>
          <w:spacing w:val="-4"/>
          <w:sz w:val="20"/>
          <w:szCs w:val="20"/>
        </w:rPr>
        <w:t xml:space="preserve"> </w:t>
      </w:r>
      <w:r>
        <w:rPr>
          <w:rFonts w:ascii="Times New Roman" w:hAnsi="Times New Roman"/>
          <w:sz w:val="20"/>
          <w:szCs w:val="20"/>
        </w:rPr>
        <w:t>The Dean of the Graduate School o</w:t>
      </w:r>
      <w:r>
        <w:rPr>
          <w:rFonts w:ascii="Times New Roman" w:hAnsi="Times New Roman"/>
          <w:spacing w:val="-4"/>
          <w:sz w:val="20"/>
          <w:szCs w:val="20"/>
        </w:rPr>
        <w:t>f</w:t>
      </w:r>
      <w:r>
        <w:rPr>
          <w:rFonts w:ascii="Times New Roman" w:hAnsi="Times New Roman"/>
          <w:sz w:val="20"/>
          <w:szCs w:val="20"/>
        </w:rPr>
        <w:t xml:space="preserve">ficially </w:t>
      </w:r>
      <w:proofErr w:type="spellStart"/>
      <w:r>
        <w:rPr>
          <w:rFonts w:ascii="Times New Roman" w:hAnsi="Times New Roman"/>
          <w:sz w:val="20"/>
          <w:szCs w:val="20"/>
        </w:rPr>
        <w:t>i</w:t>
      </w:r>
      <w:proofErr w:type="spellEnd"/>
      <w:r>
        <w:rPr>
          <w:rFonts w:ascii="Times New Roman" w:hAnsi="Times New Roman"/>
          <w:sz w:val="20"/>
          <w:szCs w:val="20"/>
        </w:rPr>
        <w:t xml:space="preserve"> forms the student of the results.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240" w:lineRule="auto"/>
        <w:ind w:left="861"/>
        <w:rPr>
          <w:rFonts w:ascii="Times New Roman" w:hAnsi="Times New Roman"/>
          <w:sz w:val="28"/>
          <w:szCs w:val="28"/>
        </w:rPr>
      </w:pPr>
      <w:r w:rsidRPr="003F0AB9">
        <w:rPr>
          <w:noProof/>
        </w:rPr>
        <w:pict>
          <v:shape id="_x0000_s1265" type="#_x0000_t202" style="position:absolute;left:0;text-align:left;margin-left:520.3pt;margin-top:357pt;width:1in;height:270.75pt;z-index:-251644928;mso-position-horizontal-relative:page;mso-position-vertic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Exceptions</w:t>
      </w:r>
    </w:p>
    <w:p w:rsidR="00721764" w:rsidRDefault="00721764" w:rsidP="00721764">
      <w:pPr>
        <w:widowControl w:val="0"/>
        <w:autoSpaceDE w:val="0"/>
        <w:autoSpaceDN w:val="0"/>
        <w:adjustRightInd w:val="0"/>
        <w:spacing w:before="37" w:after="0" w:line="250" w:lineRule="auto"/>
        <w:ind w:left="861" w:right="2095" w:firstLine="360"/>
        <w:rPr>
          <w:rFonts w:ascii="Times New Roman" w:hAnsi="Times New Roman"/>
          <w:sz w:val="20"/>
          <w:szCs w:val="20"/>
        </w:rPr>
      </w:pPr>
      <w:r>
        <w:rPr>
          <w:rFonts w:ascii="Times New Roman" w:hAnsi="Times New Roman"/>
          <w:sz w:val="20"/>
          <w:szCs w:val="20"/>
        </w:rPr>
        <w:t>In the event of a condition or event that imposes extreme di</w:t>
      </w:r>
      <w:r>
        <w:rPr>
          <w:rFonts w:ascii="Times New Roman" w:hAnsi="Times New Roman"/>
          <w:spacing w:val="-4"/>
          <w:sz w:val="20"/>
          <w:szCs w:val="20"/>
        </w:rPr>
        <w:t>f</w:t>
      </w:r>
      <w:r>
        <w:rPr>
          <w:rFonts w:ascii="Times New Roman" w:hAnsi="Times New Roman"/>
          <w:sz w:val="20"/>
          <w:szCs w:val="20"/>
        </w:rPr>
        <w:t xml:space="preserve">ficulty in construction, </w:t>
      </w:r>
      <w:proofErr w:type="spellStart"/>
      <w:r>
        <w:rPr>
          <w:rFonts w:ascii="Times New Roman" w:hAnsi="Times New Roman"/>
          <w:sz w:val="20"/>
          <w:szCs w:val="20"/>
        </w:rPr>
        <w:t>adminis</w:t>
      </w:r>
      <w:proofErr w:type="spellEnd"/>
      <w:r>
        <w:rPr>
          <w:rFonts w:ascii="Times New Roman" w:hAnsi="Times New Roman"/>
          <w:sz w:val="20"/>
          <w:szCs w:val="20"/>
        </w:rPr>
        <w:t xml:space="preserve">- </w:t>
      </w:r>
      <w:proofErr w:type="spellStart"/>
      <w:r>
        <w:rPr>
          <w:rFonts w:ascii="Times New Roman" w:hAnsi="Times New Roman"/>
          <w:sz w:val="20"/>
          <w:szCs w:val="20"/>
        </w:rPr>
        <w:t>tering</w:t>
      </w:r>
      <w:proofErr w:type="spellEnd"/>
      <w:r>
        <w:rPr>
          <w:rFonts w:ascii="Times New Roman" w:hAnsi="Times New Roman"/>
          <w:sz w:val="20"/>
          <w:szCs w:val="20"/>
        </w:rPr>
        <w:t xml:space="preserve"> or grading the examination for a student as expressly stated therein, the Graduate Studies Committee for the College of Education shall make exceptions to these policies as will be re- </w:t>
      </w:r>
      <w:proofErr w:type="spellStart"/>
      <w:r>
        <w:rPr>
          <w:rFonts w:ascii="Times New Roman" w:hAnsi="Times New Roman"/>
          <w:sz w:val="20"/>
          <w:szCs w:val="20"/>
        </w:rPr>
        <w:t>quired</w:t>
      </w:r>
      <w:proofErr w:type="spellEnd"/>
      <w:r>
        <w:rPr>
          <w:rFonts w:ascii="Times New Roman" w:hAnsi="Times New Roman"/>
          <w:sz w:val="20"/>
          <w:szCs w:val="20"/>
        </w:rPr>
        <w:t xml:space="preserve"> to resolve the situation consistent with overall University policies.</w:t>
      </w:r>
    </w:p>
    <w:p w:rsidR="00721764" w:rsidRDefault="00721764" w:rsidP="00721764">
      <w:pPr>
        <w:widowControl w:val="0"/>
        <w:autoSpaceDE w:val="0"/>
        <w:autoSpaceDN w:val="0"/>
        <w:adjustRightInd w:val="0"/>
        <w:spacing w:before="6"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40" w:lineRule="auto"/>
        <w:ind w:left="861"/>
        <w:rPr>
          <w:rFonts w:ascii="Times New Roman" w:hAnsi="Times New Roman"/>
          <w:sz w:val="36"/>
          <w:szCs w:val="36"/>
        </w:rPr>
      </w:pPr>
      <w:r>
        <w:rPr>
          <w:rFonts w:ascii="Times New Roman" w:hAnsi="Times New Roman"/>
          <w:b/>
          <w:bCs/>
          <w:sz w:val="36"/>
          <w:szCs w:val="36"/>
        </w:rPr>
        <w:t>Other</w:t>
      </w:r>
      <w:r>
        <w:rPr>
          <w:rFonts w:ascii="Times New Roman" w:hAnsi="Times New Roman"/>
          <w:b/>
          <w:bCs/>
          <w:spacing w:val="-6"/>
          <w:sz w:val="36"/>
          <w:szCs w:val="36"/>
        </w:rPr>
        <w:t xml:space="preserve"> </w:t>
      </w:r>
      <w:r>
        <w:rPr>
          <w:rFonts w:ascii="Times New Roman" w:hAnsi="Times New Roman"/>
          <w:b/>
          <w:bCs/>
          <w:sz w:val="36"/>
          <w:szCs w:val="36"/>
        </w:rPr>
        <w:t>Policies</w:t>
      </w:r>
    </w:p>
    <w:p w:rsidR="00721764" w:rsidRDefault="00721764" w:rsidP="00721764">
      <w:pPr>
        <w:widowControl w:val="0"/>
        <w:autoSpaceDE w:val="0"/>
        <w:autoSpaceDN w:val="0"/>
        <w:adjustRightInd w:val="0"/>
        <w:spacing w:before="38" w:after="0" w:line="240" w:lineRule="auto"/>
        <w:ind w:left="861"/>
        <w:rPr>
          <w:rFonts w:ascii="Times New Roman" w:hAnsi="Times New Roman"/>
          <w:sz w:val="28"/>
          <w:szCs w:val="28"/>
        </w:rPr>
      </w:pPr>
      <w:r>
        <w:rPr>
          <w:rFonts w:ascii="Times New Roman" w:hAnsi="Times New Roman"/>
          <w:b/>
          <w:bCs/>
          <w:sz w:val="28"/>
          <w:szCs w:val="28"/>
        </w:rPr>
        <w:t>Cor</w:t>
      </w:r>
      <w:r>
        <w:rPr>
          <w:rFonts w:ascii="Times New Roman" w:hAnsi="Times New Roman"/>
          <w:b/>
          <w:bCs/>
          <w:spacing w:val="-5"/>
          <w:sz w:val="28"/>
          <w:szCs w:val="28"/>
        </w:rPr>
        <w:t>r</w:t>
      </w:r>
      <w:r>
        <w:rPr>
          <w:rFonts w:ascii="Times New Roman" w:hAnsi="Times New Roman"/>
          <w:b/>
          <w:bCs/>
          <w:sz w:val="28"/>
          <w:szCs w:val="28"/>
        </w:rPr>
        <w:t>espondence C</w:t>
      </w:r>
      <w:r>
        <w:rPr>
          <w:rFonts w:ascii="Times New Roman" w:hAnsi="Times New Roman"/>
          <w:b/>
          <w:bCs/>
          <w:spacing w:val="-5"/>
          <w:sz w:val="28"/>
          <w:szCs w:val="28"/>
        </w:rPr>
        <w:t>r</w:t>
      </w:r>
      <w:r>
        <w:rPr>
          <w:rFonts w:ascii="Times New Roman" w:hAnsi="Times New Roman"/>
          <w:b/>
          <w:bCs/>
          <w:sz w:val="28"/>
          <w:szCs w:val="28"/>
        </w:rPr>
        <w:t>edits</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No course work taken as correspondence credits is acceptable for degree credits.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Grade-Point</w:t>
      </w:r>
      <w:r>
        <w:rPr>
          <w:rFonts w:ascii="Times New Roman" w:hAnsi="Times New Roman"/>
          <w:b/>
          <w:bCs/>
          <w:spacing w:val="-15"/>
          <w:sz w:val="28"/>
          <w:szCs w:val="28"/>
        </w:rPr>
        <w:t xml:space="preserve"> </w:t>
      </w:r>
      <w:r>
        <w:rPr>
          <w:rFonts w:ascii="Times New Roman" w:hAnsi="Times New Roman"/>
          <w:b/>
          <w:bCs/>
          <w:spacing w:val="-21"/>
          <w:sz w:val="28"/>
          <w:szCs w:val="28"/>
        </w:rPr>
        <w:t>A</w:t>
      </w:r>
      <w:r>
        <w:rPr>
          <w:rFonts w:ascii="Times New Roman" w:hAnsi="Times New Roman"/>
          <w:b/>
          <w:bCs/>
          <w:sz w:val="28"/>
          <w:szCs w:val="28"/>
        </w:rPr>
        <w:t>verage</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minimum 3.0 grade-point average is required for completion of the degree program.</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Non-Resident C</w:t>
      </w:r>
      <w:r>
        <w:rPr>
          <w:rFonts w:ascii="Times New Roman" w:hAnsi="Times New Roman"/>
          <w:b/>
          <w:bCs/>
          <w:spacing w:val="-5"/>
          <w:sz w:val="28"/>
          <w:szCs w:val="28"/>
        </w:rPr>
        <w:t>r</w:t>
      </w:r>
      <w:r>
        <w:rPr>
          <w:rFonts w:ascii="Times New Roman" w:hAnsi="Times New Roman"/>
          <w:b/>
          <w:bCs/>
          <w:sz w:val="28"/>
          <w:szCs w:val="28"/>
        </w:rPr>
        <w:t>edits</w:t>
      </w:r>
    </w:p>
    <w:p w:rsidR="00721764" w:rsidRDefault="00721764" w:rsidP="00721764">
      <w:pPr>
        <w:widowControl w:val="0"/>
        <w:autoSpaceDE w:val="0"/>
        <w:autoSpaceDN w:val="0"/>
        <w:adjustRightInd w:val="0"/>
        <w:spacing w:before="37" w:after="0" w:line="250" w:lineRule="auto"/>
        <w:ind w:left="861" w:right="2014" w:firstLine="360"/>
        <w:rPr>
          <w:rFonts w:ascii="Times New Roman" w:hAnsi="Times New Roman"/>
          <w:sz w:val="20"/>
          <w:szCs w:val="20"/>
        </w:rPr>
      </w:pPr>
      <w:r>
        <w:rPr>
          <w:rFonts w:ascii="Times New Roman" w:hAnsi="Times New Roman"/>
          <w:sz w:val="20"/>
          <w:szCs w:val="20"/>
        </w:rPr>
        <w:t>All non-resident credits are to be approved in advance. It is recommended that students avoid enrolling in a course for transient credits during the anticipated semester of graduation.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pacing w:val="-21"/>
          <w:sz w:val="28"/>
          <w:szCs w:val="28"/>
        </w:rPr>
        <w:t>T</w:t>
      </w:r>
      <w:r>
        <w:rPr>
          <w:rFonts w:ascii="Times New Roman" w:hAnsi="Times New Roman"/>
          <w:b/>
          <w:bCs/>
          <w:sz w:val="28"/>
          <w:szCs w:val="28"/>
        </w:rPr>
        <w:t>ransfer</w:t>
      </w:r>
      <w:r>
        <w:rPr>
          <w:rFonts w:ascii="Times New Roman" w:hAnsi="Times New Roman"/>
          <w:b/>
          <w:bCs/>
          <w:spacing w:val="-5"/>
          <w:sz w:val="28"/>
          <w:szCs w:val="28"/>
        </w:rPr>
        <w:t xml:space="preserve"> </w:t>
      </w:r>
      <w:r>
        <w:rPr>
          <w:rFonts w:ascii="Times New Roman" w:hAnsi="Times New Roman"/>
          <w:b/>
          <w:bCs/>
          <w:sz w:val="28"/>
          <w:szCs w:val="28"/>
        </w:rPr>
        <w:t>C</w:t>
      </w:r>
      <w:r>
        <w:rPr>
          <w:rFonts w:ascii="Times New Roman" w:hAnsi="Times New Roman"/>
          <w:b/>
          <w:bCs/>
          <w:spacing w:val="-5"/>
          <w:sz w:val="28"/>
          <w:szCs w:val="28"/>
        </w:rPr>
        <w:t>r</w:t>
      </w:r>
      <w:r>
        <w:rPr>
          <w:rFonts w:ascii="Times New Roman" w:hAnsi="Times New Roman"/>
          <w:b/>
          <w:bCs/>
          <w:sz w:val="28"/>
          <w:szCs w:val="28"/>
        </w:rPr>
        <w:t>edit</w:t>
      </w:r>
    </w:p>
    <w:p w:rsidR="00721764" w:rsidRDefault="00721764" w:rsidP="00721764">
      <w:pPr>
        <w:widowControl w:val="0"/>
        <w:autoSpaceDE w:val="0"/>
        <w:autoSpaceDN w:val="0"/>
        <w:adjustRightInd w:val="0"/>
        <w:spacing w:before="37" w:after="0" w:line="250" w:lineRule="auto"/>
        <w:ind w:left="861" w:right="2085" w:firstLine="360"/>
        <w:rPr>
          <w:rFonts w:ascii="Times New Roman" w:hAnsi="Times New Roman"/>
          <w:sz w:val="20"/>
          <w:szCs w:val="20"/>
        </w:rPr>
      </w:pPr>
      <w:r>
        <w:rPr>
          <w:rFonts w:ascii="Times New Roman" w:hAnsi="Times New Roman"/>
          <w:sz w:val="20"/>
          <w:szCs w:val="20"/>
        </w:rPr>
        <w:t>Maximum of 9 semester credits of transfer credit may be applied toward the completion of the M.Ed. degree.</w:t>
      </w:r>
      <w:r>
        <w:rPr>
          <w:rFonts w:ascii="Times New Roman" w:hAnsi="Times New Roman"/>
          <w:spacing w:val="-4"/>
          <w:sz w:val="20"/>
          <w:szCs w:val="20"/>
        </w:rPr>
        <w:t xml:space="preserve"> </w:t>
      </w:r>
      <w:r>
        <w:rPr>
          <w:rFonts w:ascii="Times New Roman" w:hAnsi="Times New Roman"/>
          <w:sz w:val="20"/>
          <w:szCs w:val="20"/>
        </w:rPr>
        <w:t>The credit must be indicated on the student</w:t>
      </w:r>
      <w:r>
        <w:rPr>
          <w:rFonts w:ascii="Times New Roman" w:hAnsi="Times New Roman"/>
          <w:spacing w:val="-11"/>
          <w:sz w:val="20"/>
          <w:szCs w:val="20"/>
        </w:rPr>
        <w:t>’</w:t>
      </w:r>
      <w:r>
        <w:rPr>
          <w:rFonts w:ascii="Times New Roman" w:hAnsi="Times New Roman"/>
          <w:sz w:val="20"/>
          <w:szCs w:val="20"/>
        </w:rPr>
        <w:t>s Internal Review of Student</w:t>
      </w:r>
      <w:r>
        <w:rPr>
          <w:rFonts w:ascii="Times New Roman" w:hAnsi="Times New Roman"/>
          <w:spacing w:val="-11"/>
          <w:sz w:val="20"/>
          <w:szCs w:val="20"/>
        </w:rPr>
        <w:t>’</w:t>
      </w:r>
      <w:r>
        <w:rPr>
          <w:rFonts w:ascii="Times New Roman" w:hAnsi="Times New Roman"/>
          <w:sz w:val="20"/>
          <w:szCs w:val="20"/>
        </w:rPr>
        <w:t>s Record and program check sheet. Some program areas do not accept transfer credits in</w:t>
      </w:r>
      <w:r>
        <w:rPr>
          <w:rFonts w:ascii="Times New Roman" w:hAnsi="Times New Roman"/>
          <w:spacing w:val="-11"/>
          <w:sz w:val="20"/>
          <w:szCs w:val="20"/>
        </w:rPr>
        <w:t xml:space="preserve"> </w:t>
      </w:r>
      <w:r>
        <w:rPr>
          <w:rFonts w:ascii="Times New Roman" w:hAnsi="Times New Roman"/>
          <w:sz w:val="20"/>
          <w:szCs w:val="20"/>
        </w:rPr>
        <w:t>Area C of the degree-planned program.</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 xml:space="preserve">ransfer credits must have been earned within six years of the se- </w:t>
      </w:r>
      <w:proofErr w:type="spellStart"/>
      <w:r>
        <w:rPr>
          <w:rFonts w:ascii="Times New Roman" w:hAnsi="Times New Roman"/>
          <w:sz w:val="20"/>
          <w:szCs w:val="20"/>
        </w:rPr>
        <w:t>mester</w:t>
      </w:r>
      <w:proofErr w:type="spellEnd"/>
      <w:r>
        <w:rPr>
          <w:rFonts w:ascii="Times New Roman" w:hAnsi="Times New Roman"/>
          <w:sz w:val="20"/>
          <w:szCs w:val="20"/>
        </w:rPr>
        <w:t xml:space="preserve"> of graduation.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Curricular</w:t>
      </w:r>
      <w:r>
        <w:rPr>
          <w:rFonts w:ascii="Times New Roman" w:hAnsi="Times New Roman"/>
          <w:b/>
          <w:bCs/>
          <w:spacing w:val="-5"/>
          <w:sz w:val="28"/>
          <w:szCs w:val="28"/>
        </w:rPr>
        <w:t xml:space="preserve"> </w:t>
      </w:r>
      <w:r>
        <w:rPr>
          <w:rFonts w:ascii="Times New Roman" w:hAnsi="Times New Roman"/>
          <w:b/>
          <w:bCs/>
          <w:sz w:val="28"/>
          <w:szCs w:val="28"/>
        </w:rPr>
        <w:t>Components of the Deg</w:t>
      </w:r>
      <w:r>
        <w:rPr>
          <w:rFonts w:ascii="Times New Roman" w:hAnsi="Times New Roman"/>
          <w:b/>
          <w:bCs/>
          <w:spacing w:val="-5"/>
          <w:sz w:val="28"/>
          <w:szCs w:val="28"/>
        </w:rPr>
        <w:t>r</w:t>
      </w:r>
      <w:r>
        <w:rPr>
          <w:rFonts w:ascii="Times New Roman" w:hAnsi="Times New Roman"/>
          <w:b/>
          <w:bCs/>
          <w:sz w:val="28"/>
          <w:szCs w:val="28"/>
        </w:rPr>
        <w:t>ee P</w:t>
      </w:r>
      <w:r>
        <w:rPr>
          <w:rFonts w:ascii="Times New Roman" w:hAnsi="Times New Roman"/>
          <w:b/>
          <w:bCs/>
          <w:spacing w:val="-5"/>
          <w:sz w:val="28"/>
          <w:szCs w:val="28"/>
        </w:rPr>
        <w:t>r</w:t>
      </w:r>
      <w:r>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861" w:right="2241" w:firstLine="360"/>
        <w:rPr>
          <w:rFonts w:ascii="Times New Roman" w:hAnsi="Times New Roman"/>
          <w:sz w:val="20"/>
          <w:szCs w:val="20"/>
        </w:rPr>
      </w:pPr>
      <w:r>
        <w:rPr>
          <w:rFonts w:ascii="Times New Roman" w:hAnsi="Times New Roman"/>
          <w:sz w:val="20"/>
          <w:szCs w:val="20"/>
        </w:rPr>
        <w:t xml:space="preserve">Most M.Ed. programs require 36 semester credit hours (School Counseling requires 48 se- </w:t>
      </w:r>
      <w:proofErr w:type="spellStart"/>
      <w:r>
        <w:rPr>
          <w:rFonts w:ascii="Times New Roman" w:hAnsi="Times New Roman"/>
          <w:sz w:val="20"/>
          <w:szCs w:val="20"/>
        </w:rPr>
        <w:t>mester</w:t>
      </w:r>
      <w:proofErr w:type="spellEnd"/>
      <w:r>
        <w:rPr>
          <w:rFonts w:ascii="Times New Roman" w:hAnsi="Times New Roman"/>
          <w:sz w:val="20"/>
          <w:szCs w:val="20"/>
        </w:rPr>
        <w:t xml:space="preserve"> credit hours.) to be completed within six years of the semester of graduation. In those</w:t>
      </w:r>
    </w:p>
    <w:p w:rsidR="00721764" w:rsidRDefault="00721764" w:rsidP="00721764">
      <w:pPr>
        <w:widowControl w:val="0"/>
        <w:autoSpaceDE w:val="0"/>
        <w:autoSpaceDN w:val="0"/>
        <w:adjustRightInd w:val="0"/>
        <w:spacing w:before="37" w:after="0" w:line="250" w:lineRule="auto"/>
        <w:ind w:left="861" w:right="2241" w:firstLine="360"/>
        <w:rPr>
          <w:rFonts w:ascii="Times New Roman" w:hAnsi="Times New Roman"/>
          <w:sz w:val="20"/>
          <w:szCs w:val="20"/>
        </w:rPr>
        <w:sectPr w:rsidR="00721764">
          <w:pgSz w:w="12240" w:h="15840"/>
          <w:pgMar w:top="260" w:right="240" w:bottom="280" w:left="1260" w:header="0" w:footer="984" w:gutter="0"/>
          <w:cols w:space="720" w:equalWidth="0">
            <w:col w:w="1074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107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6" w:after="0" w:line="240" w:lineRule="auto"/>
        <w:ind w:left="1926"/>
        <w:rPr>
          <w:rFonts w:ascii="Times New Roman" w:hAnsi="Times New Roman"/>
          <w:sz w:val="20"/>
          <w:szCs w:val="20"/>
        </w:rPr>
      </w:pPr>
      <w:r w:rsidRPr="003F0AB9">
        <w:rPr>
          <w:noProof/>
        </w:rPr>
        <w:pict>
          <v:group id="_x0000_s1266" style="position:absolute;left:0;text-align:left;margin-left:263.65pt;margin-top:-54.15pt;width:31.2pt;height:31.05pt;z-index:-251643904;mso-position-horizontal-relative:page" coordorigin="5273,-1083" coordsize="624,621" o:allowincell="f">
            <v:rect id="_x0000_s1267" style="position:absolute;left:5278;top:-1078;width:613;height:610" o:allowincell="f" stroked="f">
              <v:path arrowok="t"/>
            </v:rect>
            <v:rect id="_x0000_s1268" style="position:absolute;left:5278;top:-1078;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sz w:val="20"/>
          <w:szCs w:val="20"/>
        </w:rPr>
        <w:t>cases</w:t>
      </w:r>
      <w:proofErr w:type="gramEnd"/>
      <w:r w:rsidR="00721764">
        <w:rPr>
          <w:rFonts w:ascii="Times New Roman" w:hAnsi="Times New Roman"/>
          <w:sz w:val="20"/>
          <w:szCs w:val="20"/>
        </w:rPr>
        <w:t>, credit hours are distributed according to the following general design:</w:t>
      </w:r>
    </w:p>
    <w:p w:rsidR="00721764" w:rsidRDefault="00721764" w:rsidP="00721764">
      <w:pPr>
        <w:widowControl w:val="0"/>
        <w:tabs>
          <w:tab w:val="left" w:pos="3740"/>
          <w:tab w:val="left" w:pos="6940"/>
        </w:tabs>
        <w:autoSpaceDE w:val="0"/>
        <w:autoSpaceDN w:val="0"/>
        <w:adjustRightInd w:val="0"/>
        <w:spacing w:before="10" w:after="0" w:line="240" w:lineRule="auto"/>
        <w:ind w:left="2286"/>
        <w:rPr>
          <w:rFonts w:ascii="Times New Roman" w:hAnsi="Times New Roman"/>
          <w:sz w:val="20"/>
          <w:szCs w:val="20"/>
        </w:rPr>
      </w:pPr>
      <w:r>
        <w:rPr>
          <w:rFonts w:ascii="Times New Roman" w:hAnsi="Times New Roman"/>
          <w:b/>
          <w:bCs/>
          <w:sz w:val="20"/>
          <w:szCs w:val="20"/>
          <w:u w:val="single"/>
        </w:rPr>
        <w:t xml:space="preserve">Component </w:t>
      </w:r>
      <w:r>
        <w:rPr>
          <w:rFonts w:ascii="Times New Roman" w:hAnsi="Times New Roman"/>
          <w:b/>
          <w:bCs/>
          <w:sz w:val="20"/>
          <w:szCs w:val="20"/>
          <w:u w:val="single"/>
        </w:rPr>
        <w:tab/>
        <w:t xml:space="preserve">Description </w:t>
      </w:r>
      <w:r>
        <w:rPr>
          <w:rFonts w:ascii="Times New Roman" w:hAnsi="Times New Roman"/>
          <w:b/>
          <w:bCs/>
          <w:sz w:val="20"/>
          <w:szCs w:val="20"/>
          <w:u w:val="single"/>
        </w:rPr>
        <w:tab/>
        <w:t>C</w:t>
      </w:r>
      <w:r>
        <w:rPr>
          <w:rFonts w:ascii="Times New Roman" w:hAnsi="Times New Roman"/>
          <w:b/>
          <w:bCs/>
          <w:spacing w:val="-4"/>
          <w:sz w:val="20"/>
          <w:szCs w:val="20"/>
          <w:u w:val="single"/>
        </w:rPr>
        <w:t>r</w:t>
      </w:r>
      <w:r>
        <w:rPr>
          <w:rFonts w:ascii="Times New Roman" w:hAnsi="Times New Roman"/>
          <w:b/>
          <w:bCs/>
          <w:sz w:val="20"/>
          <w:szCs w:val="20"/>
          <w:u w:val="single"/>
        </w:rPr>
        <w:t>edit Hours</w:t>
      </w:r>
    </w:p>
    <w:tbl>
      <w:tblPr>
        <w:tblW w:w="0" w:type="auto"/>
        <w:tblInd w:w="2246" w:type="dxa"/>
        <w:tblLayout w:type="fixed"/>
        <w:tblCellMar>
          <w:left w:w="0" w:type="dxa"/>
          <w:right w:w="0" w:type="dxa"/>
        </w:tblCellMar>
        <w:tblLook w:val="0000"/>
      </w:tblPr>
      <w:tblGrid>
        <w:gridCol w:w="1065"/>
        <w:gridCol w:w="3519"/>
        <w:gridCol w:w="856"/>
      </w:tblGrid>
      <w:tr w:rsidR="00721764" w:rsidRPr="00FA7AC7" w:rsidTr="00B67EC4">
        <w:trPr>
          <w:trHeight w:hRule="exact" w:val="261"/>
        </w:trPr>
        <w:tc>
          <w:tcPr>
            <w:tcW w:w="1065"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Area</w:t>
            </w:r>
            <w:r w:rsidRPr="00FA7AC7">
              <w:rPr>
                <w:rFonts w:ascii="Times New Roman" w:hAnsi="Times New Roman"/>
                <w:spacing w:val="-11"/>
                <w:sz w:val="20"/>
                <w:szCs w:val="20"/>
              </w:rPr>
              <w:t xml:space="preserve"> </w:t>
            </w:r>
            <w:r w:rsidRPr="00FA7AC7">
              <w:rPr>
                <w:rFonts w:ascii="Times New Roman" w:hAnsi="Times New Roman"/>
                <w:sz w:val="20"/>
                <w:szCs w:val="20"/>
              </w:rPr>
              <w:t>A</w:t>
            </w:r>
          </w:p>
        </w:tc>
        <w:tc>
          <w:tcPr>
            <w:tcW w:w="3519"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442"/>
              <w:rPr>
                <w:rFonts w:ascii="Times New Roman" w:hAnsi="Times New Roman"/>
                <w:sz w:val="24"/>
                <w:szCs w:val="24"/>
              </w:rPr>
            </w:pPr>
            <w:r w:rsidRPr="00FA7AC7">
              <w:rPr>
                <w:rFonts w:ascii="Times New Roman" w:hAnsi="Times New Roman"/>
                <w:sz w:val="20"/>
                <w:szCs w:val="20"/>
              </w:rPr>
              <w:t>Nature of the Learner</w:t>
            </w:r>
          </w:p>
        </w:tc>
        <w:tc>
          <w:tcPr>
            <w:tcW w:w="856"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127"/>
              <w:rPr>
                <w:rFonts w:ascii="Times New Roman" w:hAnsi="Times New Roman"/>
                <w:sz w:val="24"/>
                <w:szCs w:val="24"/>
              </w:rPr>
            </w:pPr>
            <w:r w:rsidRPr="00FA7AC7">
              <w:rPr>
                <w:rFonts w:ascii="Times New Roman" w:hAnsi="Times New Roman"/>
                <w:sz w:val="20"/>
                <w:szCs w:val="20"/>
              </w:rPr>
              <w:t>3-6</w:t>
            </w:r>
          </w:p>
        </w:tc>
      </w:tr>
      <w:tr w:rsidR="00721764" w:rsidRPr="00FA7AC7" w:rsidTr="00B67EC4">
        <w:trPr>
          <w:trHeight w:hRule="exact" w:val="240"/>
        </w:trPr>
        <w:tc>
          <w:tcPr>
            <w:tcW w:w="106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Area B</w:t>
            </w:r>
          </w:p>
        </w:tc>
        <w:tc>
          <w:tcPr>
            <w:tcW w:w="351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42"/>
              <w:rPr>
                <w:rFonts w:ascii="Times New Roman" w:hAnsi="Times New Roman"/>
                <w:sz w:val="24"/>
                <w:szCs w:val="24"/>
              </w:rPr>
            </w:pPr>
            <w:r w:rsidRPr="00FA7AC7">
              <w:rPr>
                <w:rFonts w:ascii="Times New Roman" w:hAnsi="Times New Roman"/>
                <w:sz w:val="20"/>
                <w:szCs w:val="20"/>
              </w:rPr>
              <w:t>Program and Problems of the School</w:t>
            </w:r>
          </w:p>
        </w:tc>
        <w:tc>
          <w:tcPr>
            <w:tcW w:w="85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27"/>
              <w:rPr>
                <w:rFonts w:ascii="Times New Roman" w:hAnsi="Times New Roman"/>
                <w:sz w:val="24"/>
                <w:szCs w:val="24"/>
              </w:rPr>
            </w:pPr>
            <w:r w:rsidRPr="00FA7AC7">
              <w:rPr>
                <w:rFonts w:ascii="Times New Roman" w:hAnsi="Times New Roman"/>
                <w:sz w:val="20"/>
                <w:szCs w:val="20"/>
              </w:rPr>
              <w:t>3-6</w:t>
            </w:r>
          </w:p>
        </w:tc>
      </w:tr>
      <w:tr w:rsidR="00721764" w:rsidRPr="00FA7AC7" w:rsidTr="00B67EC4">
        <w:trPr>
          <w:trHeight w:hRule="exact" w:val="240"/>
        </w:trPr>
        <w:tc>
          <w:tcPr>
            <w:tcW w:w="106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Area C</w:t>
            </w:r>
          </w:p>
        </w:tc>
        <w:tc>
          <w:tcPr>
            <w:tcW w:w="351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42"/>
              <w:rPr>
                <w:rFonts w:ascii="Times New Roman" w:hAnsi="Times New Roman"/>
                <w:sz w:val="24"/>
                <w:szCs w:val="24"/>
              </w:rPr>
            </w:pPr>
            <w:r w:rsidRPr="00FA7AC7">
              <w:rPr>
                <w:rFonts w:ascii="Times New Roman" w:hAnsi="Times New Roman"/>
                <w:sz w:val="20"/>
                <w:szCs w:val="20"/>
              </w:rPr>
              <w:t>Core courses of the major</w:t>
            </w:r>
          </w:p>
        </w:tc>
        <w:tc>
          <w:tcPr>
            <w:tcW w:w="85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27"/>
              <w:rPr>
                <w:rFonts w:ascii="Times New Roman" w:hAnsi="Times New Roman"/>
                <w:sz w:val="24"/>
                <w:szCs w:val="24"/>
              </w:rPr>
            </w:pPr>
            <w:r w:rsidRPr="00FA7AC7">
              <w:rPr>
                <w:rFonts w:ascii="Times New Roman" w:hAnsi="Times New Roman"/>
                <w:sz w:val="20"/>
                <w:szCs w:val="20"/>
              </w:rPr>
              <w:t>15-24</w:t>
            </w:r>
          </w:p>
        </w:tc>
      </w:tr>
      <w:tr w:rsidR="00721764" w:rsidRPr="00FA7AC7" w:rsidTr="00B67EC4">
        <w:trPr>
          <w:trHeight w:hRule="exact" w:val="680"/>
        </w:trPr>
        <w:tc>
          <w:tcPr>
            <w:tcW w:w="1065" w:type="dxa"/>
            <w:tcBorders>
              <w:top w:val="nil"/>
              <w:left w:val="nil"/>
              <w:bottom w:val="single" w:sz="4" w:space="0" w:color="000000"/>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0"/>
                <w:szCs w:val="20"/>
              </w:rPr>
            </w:pPr>
            <w:r w:rsidRPr="00FA7AC7">
              <w:rPr>
                <w:rFonts w:ascii="Times New Roman" w:hAnsi="Times New Roman"/>
                <w:sz w:val="20"/>
                <w:szCs w:val="20"/>
              </w:rPr>
              <w:t>Area D</w:t>
            </w:r>
          </w:p>
          <w:p w:rsidR="00721764" w:rsidRPr="00FA7AC7" w:rsidRDefault="00721764" w:rsidP="00B67EC4">
            <w:pPr>
              <w:widowControl w:val="0"/>
              <w:autoSpaceDE w:val="0"/>
              <w:autoSpaceDN w:val="0"/>
              <w:adjustRightInd w:val="0"/>
              <w:spacing w:before="10" w:after="0" w:line="240" w:lineRule="auto"/>
              <w:ind w:left="40"/>
              <w:rPr>
                <w:rFonts w:ascii="Times New Roman" w:hAnsi="Times New Roman"/>
                <w:sz w:val="24"/>
                <w:szCs w:val="24"/>
              </w:rPr>
            </w:pPr>
            <w:r w:rsidRPr="00FA7AC7">
              <w:rPr>
                <w:rFonts w:ascii="Times New Roman" w:hAnsi="Times New Roman"/>
                <w:sz w:val="20"/>
                <w:szCs w:val="20"/>
              </w:rPr>
              <w:t>Area E</w:t>
            </w:r>
          </w:p>
        </w:tc>
        <w:tc>
          <w:tcPr>
            <w:tcW w:w="3519" w:type="dxa"/>
            <w:tcBorders>
              <w:top w:val="nil"/>
              <w:left w:val="nil"/>
              <w:bottom w:val="single" w:sz="4" w:space="0" w:color="000000"/>
              <w:right w:val="nil"/>
            </w:tcBorders>
          </w:tcPr>
          <w:p w:rsidR="00721764" w:rsidRPr="00FA7AC7" w:rsidRDefault="00721764" w:rsidP="00B67EC4">
            <w:pPr>
              <w:widowControl w:val="0"/>
              <w:autoSpaceDE w:val="0"/>
              <w:autoSpaceDN w:val="0"/>
              <w:adjustRightInd w:val="0"/>
              <w:spacing w:after="0" w:line="217" w:lineRule="exact"/>
              <w:ind w:left="442"/>
              <w:rPr>
                <w:rFonts w:ascii="Times New Roman" w:hAnsi="Times New Roman"/>
                <w:sz w:val="20"/>
                <w:szCs w:val="20"/>
              </w:rPr>
            </w:pPr>
            <w:r w:rsidRPr="00FA7AC7">
              <w:rPr>
                <w:rFonts w:ascii="Times New Roman" w:hAnsi="Times New Roman"/>
                <w:sz w:val="20"/>
                <w:szCs w:val="20"/>
              </w:rPr>
              <w:t>Research in Education</w:t>
            </w:r>
          </w:p>
          <w:p w:rsidR="00721764" w:rsidRPr="00FA7AC7" w:rsidRDefault="00721764" w:rsidP="00B67EC4">
            <w:pPr>
              <w:widowControl w:val="0"/>
              <w:autoSpaceDE w:val="0"/>
              <w:autoSpaceDN w:val="0"/>
              <w:adjustRightInd w:val="0"/>
              <w:spacing w:before="10" w:after="0" w:line="240" w:lineRule="auto"/>
              <w:ind w:left="442"/>
              <w:rPr>
                <w:rFonts w:ascii="Times New Roman" w:hAnsi="Times New Roman"/>
                <w:sz w:val="24"/>
                <w:szCs w:val="24"/>
              </w:rPr>
            </w:pPr>
            <w:r w:rsidRPr="00FA7AC7">
              <w:rPr>
                <w:rFonts w:ascii="Times New Roman" w:hAnsi="Times New Roman"/>
                <w:sz w:val="20"/>
                <w:szCs w:val="20"/>
              </w:rPr>
              <w:t>Electives*</w:t>
            </w:r>
          </w:p>
        </w:tc>
        <w:tc>
          <w:tcPr>
            <w:tcW w:w="856" w:type="dxa"/>
            <w:tcBorders>
              <w:top w:val="nil"/>
              <w:left w:val="nil"/>
              <w:bottom w:val="single" w:sz="4" w:space="0" w:color="000000"/>
              <w:right w:val="nil"/>
            </w:tcBorders>
          </w:tcPr>
          <w:p w:rsidR="00721764" w:rsidRPr="00FA7AC7" w:rsidRDefault="00721764" w:rsidP="00B67EC4">
            <w:pPr>
              <w:widowControl w:val="0"/>
              <w:autoSpaceDE w:val="0"/>
              <w:autoSpaceDN w:val="0"/>
              <w:adjustRightInd w:val="0"/>
              <w:spacing w:before="6" w:after="0" w:line="240" w:lineRule="auto"/>
              <w:ind w:left="127"/>
              <w:rPr>
                <w:rFonts w:ascii="Times New Roman" w:hAnsi="Times New Roman"/>
                <w:sz w:val="20"/>
                <w:szCs w:val="20"/>
              </w:rPr>
            </w:pPr>
            <w:r w:rsidRPr="00FA7AC7">
              <w:rPr>
                <w:rFonts w:ascii="Times New Roman" w:hAnsi="Times New Roman"/>
                <w:sz w:val="20"/>
                <w:szCs w:val="20"/>
              </w:rPr>
              <w:t>3-6</w:t>
            </w:r>
          </w:p>
          <w:p w:rsidR="00721764" w:rsidRPr="00FA7AC7" w:rsidRDefault="00721764" w:rsidP="00B67EC4">
            <w:pPr>
              <w:widowControl w:val="0"/>
              <w:autoSpaceDE w:val="0"/>
              <w:autoSpaceDN w:val="0"/>
              <w:adjustRightInd w:val="0"/>
              <w:spacing w:after="0" w:line="220" w:lineRule="exact"/>
              <w:ind w:left="127"/>
              <w:rPr>
                <w:rFonts w:ascii="Times New Roman" w:hAnsi="Times New Roman"/>
                <w:sz w:val="24"/>
                <w:szCs w:val="24"/>
              </w:rPr>
            </w:pPr>
            <w:r w:rsidRPr="00FA7AC7">
              <w:rPr>
                <w:rFonts w:ascii="Times New Roman" w:hAnsi="Times New Roman"/>
                <w:sz w:val="20"/>
                <w:szCs w:val="20"/>
              </w:rPr>
              <w:t>3-6</w:t>
            </w:r>
          </w:p>
        </w:tc>
      </w:tr>
    </w:tbl>
    <w:p w:rsidR="00721764" w:rsidRDefault="00721764" w:rsidP="00721764">
      <w:pPr>
        <w:widowControl w:val="0"/>
        <w:tabs>
          <w:tab w:val="left" w:pos="6940"/>
        </w:tabs>
        <w:autoSpaceDE w:val="0"/>
        <w:autoSpaceDN w:val="0"/>
        <w:adjustRightInd w:val="0"/>
        <w:spacing w:before="19" w:after="0" w:line="240" w:lineRule="auto"/>
        <w:ind w:left="2286"/>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Minimum Semester Hours Required</w:t>
      </w:r>
      <w:r>
        <w:rPr>
          <w:rFonts w:ascii="Times New Roman" w:hAnsi="Times New Roman"/>
          <w:sz w:val="20"/>
          <w:szCs w:val="20"/>
        </w:rPr>
        <w:tab/>
        <w:t>36-48</w:t>
      </w:r>
    </w:p>
    <w:p w:rsidR="00721764" w:rsidRDefault="00721764" w:rsidP="00721764">
      <w:pPr>
        <w:widowControl w:val="0"/>
        <w:autoSpaceDE w:val="0"/>
        <w:autoSpaceDN w:val="0"/>
        <w:adjustRightInd w:val="0"/>
        <w:spacing w:before="10" w:after="0" w:line="240" w:lineRule="auto"/>
        <w:ind w:left="6957"/>
        <w:rPr>
          <w:rFonts w:ascii="Times New Roman" w:hAnsi="Times New Roman"/>
          <w:sz w:val="20"/>
          <w:szCs w:val="20"/>
        </w:rPr>
      </w:pPr>
      <w:r>
        <w:rPr>
          <w:rFonts w:ascii="Times New Roman" w:hAnsi="Times New Roman"/>
          <w:sz w:val="20"/>
          <w:szCs w:val="20"/>
        </w:rPr>
        <w:t>(48 for School Counseling only)</w:t>
      </w:r>
    </w:p>
    <w:p w:rsidR="00721764" w:rsidRDefault="00721764" w:rsidP="00721764">
      <w:pPr>
        <w:widowControl w:val="0"/>
        <w:autoSpaceDE w:val="0"/>
        <w:autoSpaceDN w:val="0"/>
        <w:adjustRightInd w:val="0"/>
        <w:spacing w:before="10" w:after="0" w:line="250" w:lineRule="auto"/>
        <w:ind w:left="1926" w:right="329" w:firstLine="360"/>
        <w:jc w:val="both"/>
        <w:rPr>
          <w:rFonts w:ascii="Times New Roman" w:hAnsi="Times New Roman"/>
          <w:sz w:val="20"/>
          <w:szCs w:val="20"/>
        </w:rPr>
      </w:pPr>
      <w:r>
        <w:rPr>
          <w:rFonts w:ascii="Times New Roman" w:hAnsi="Times New Roman"/>
          <w:sz w:val="20"/>
          <w:szCs w:val="20"/>
        </w:rPr>
        <w:t>*An elective is any graduate level course with a grade of “B” or better that is no older than six years, that was taken after graduate admission and that wasn</w:t>
      </w:r>
      <w:r>
        <w:rPr>
          <w:rFonts w:ascii="Times New Roman" w:hAnsi="Times New Roman"/>
          <w:spacing w:val="-4"/>
          <w:sz w:val="20"/>
          <w:szCs w:val="20"/>
        </w:rPr>
        <w:t>’</w:t>
      </w:r>
      <w:r>
        <w:rPr>
          <w:rFonts w:ascii="Times New Roman" w:hAnsi="Times New Roman"/>
          <w:sz w:val="20"/>
          <w:szCs w:val="20"/>
        </w:rPr>
        <w:t>t taken for unde</w:t>
      </w:r>
      <w:r>
        <w:rPr>
          <w:rFonts w:ascii="Times New Roman" w:hAnsi="Times New Roman"/>
          <w:spacing w:val="-4"/>
          <w:sz w:val="20"/>
          <w:szCs w:val="20"/>
        </w:rPr>
        <w:t>r</w:t>
      </w:r>
      <w:r>
        <w:rPr>
          <w:rFonts w:ascii="Times New Roman" w:hAnsi="Times New Roman"/>
          <w:sz w:val="20"/>
          <w:szCs w:val="20"/>
        </w:rPr>
        <w:t>graduate credit.</w:t>
      </w:r>
      <w:r>
        <w:rPr>
          <w:rFonts w:ascii="Times New Roman" w:hAnsi="Times New Roman"/>
          <w:spacing w:val="-3"/>
          <w:sz w:val="20"/>
          <w:szCs w:val="20"/>
        </w:rPr>
        <w:t xml:space="preserve"> </w:t>
      </w:r>
      <w:r>
        <w:rPr>
          <w:rFonts w:ascii="Times New Roman" w:hAnsi="Times New Roman"/>
          <w:sz w:val="20"/>
          <w:szCs w:val="20"/>
        </w:rPr>
        <w:t>The graduate pro- gram advisor must approve electives.</w:t>
      </w: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Impact" w:hAnsi="Impact" w:cs="Impact"/>
          <w:color w:val="000000"/>
          <w:sz w:val="32"/>
          <w:szCs w:val="32"/>
        </w:rPr>
      </w:pPr>
      <w:r>
        <w:rPr>
          <w:rFonts w:ascii="Impact" w:hAnsi="Impact" w:cs="Impact"/>
          <w:color w:val="666666"/>
          <w:sz w:val="32"/>
          <w:szCs w:val="32"/>
        </w:rPr>
        <w:t>COLLEGE OF EDUC</w:t>
      </w:r>
      <w:r>
        <w:rPr>
          <w:rFonts w:ascii="Impact" w:hAnsi="Impact" w:cs="Impact"/>
          <w:color w:val="666666"/>
          <w:spacing w:val="-17"/>
          <w:sz w:val="32"/>
          <w:szCs w:val="32"/>
        </w:rPr>
        <w:t>A</w:t>
      </w:r>
      <w:r>
        <w:rPr>
          <w:rFonts w:ascii="Impact" w:hAnsi="Impact" w:cs="Impact"/>
          <w:color w:val="666666"/>
          <w:sz w:val="32"/>
          <w:szCs w:val="32"/>
        </w:rPr>
        <w:t>TION GRADU</w:t>
      </w:r>
      <w:r>
        <w:rPr>
          <w:rFonts w:ascii="Impact" w:hAnsi="Impact" w:cs="Impact"/>
          <w:color w:val="666666"/>
          <w:spacing w:val="-17"/>
          <w:sz w:val="32"/>
          <w:szCs w:val="32"/>
        </w:rPr>
        <w:t>A</w:t>
      </w:r>
      <w:r>
        <w:rPr>
          <w:rFonts w:ascii="Impact" w:hAnsi="Impact" w:cs="Impact"/>
          <w:color w:val="666666"/>
          <w:sz w:val="32"/>
          <w:szCs w:val="32"/>
        </w:rPr>
        <w:t xml:space="preserve">TE </w:t>
      </w:r>
      <w:r>
        <w:rPr>
          <w:rFonts w:ascii="Impact" w:hAnsi="Impact" w:cs="Impact"/>
          <w:color w:val="666666"/>
          <w:spacing w:val="-6"/>
          <w:sz w:val="32"/>
          <w:szCs w:val="32"/>
        </w:rPr>
        <w:t>F</w:t>
      </w:r>
      <w:r>
        <w:rPr>
          <w:rFonts w:ascii="Impact" w:hAnsi="Impact" w:cs="Impact"/>
          <w:color w:val="666666"/>
          <w:sz w:val="32"/>
          <w:szCs w:val="32"/>
        </w:rPr>
        <w:t>ACU</w:t>
      </w:r>
      <w:r>
        <w:rPr>
          <w:rFonts w:ascii="Impact" w:hAnsi="Impact" w:cs="Impact"/>
          <w:color w:val="666666"/>
          <w:spacing w:val="-23"/>
          <w:sz w:val="32"/>
          <w:szCs w:val="32"/>
        </w:rPr>
        <w:t>L</w:t>
      </w:r>
      <w:r>
        <w:rPr>
          <w:rFonts w:ascii="Impact" w:hAnsi="Impact" w:cs="Impact"/>
          <w:color w:val="666666"/>
          <w:spacing w:val="8"/>
          <w:sz w:val="32"/>
          <w:szCs w:val="32"/>
        </w:rPr>
        <w:t>T</w:t>
      </w:r>
      <w:r>
        <w:rPr>
          <w:rFonts w:ascii="Impact" w:hAnsi="Impact" w:cs="Impact"/>
          <w:color w:val="666666"/>
          <w:sz w:val="32"/>
          <w:szCs w:val="32"/>
        </w:rPr>
        <w:t>Y</w:t>
      </w:r>
    </w:p>
    <w:p w:rsidR="00721764" w:rsidRDefault="00721764" w:rsidP="00721764">
      <w:pPr>
        <w:widowControl w:val="0"/>
        <w:autoSpaceDE w:val="0"/>
        <w:autoSpaceDN w:val="0"/>
        <w:adjustRightInd w:val="0"/>
        <w:spacing w:before="23" w:after="0" w:line="240" w:lineRule="auto"/>
        <w:ind w:left="1983"/>
        <w:rPr>
          <w:rFonts w:ascii="Times New Roman" w:hAnsi="Times New Roman"/>
          <w:color w:val="000000"/>
          <w:sz w:val="20"/>
          <w:szCs w:val="20"/>
        </w:rPr>
      </w:pPr>
      <w:proofErr w:type="gramStart"/>
      <w:r>
        <w:rPr>
          <w:rFonts w:ascii="Times New Roman" w:hAnsi="Times New Roman"/>
          <w:b/>
          <w:bCs/>
          <w:color w:val="000000"/>
          <w:sz w:val="20"/>
          <w:szCs w:val="20"/>
        </w:rPr>
        <w:t>Abayomi, Babatunde, Ph.D.</w:t>
      </w:r>
      <w:r>
        <w:rPr>
          <w:rFonts w:ascii="Times New Roman" w:hAnsi="Times New Roman"/>
          <w:color w:val="000000"/>
          <w:sz w:val="20"/>
          <w:szCs w:val="20"/>
        </w:rPr>
        <w:t>, Geo</w:t>
      </w:r>
      <w:r>
        <w:rPr>
          <w:rFonts w:ascii="Times New Roman" w:hAnsi="Times New Roman"/>
          <w:color w:val="000000"/>
          <w:spacing w:val="-4"/>
          <w:sz w:val="20"/>
          <w:szCs w:val="20"/>
        </w:rPr>
        <w:t>r</w:t>
      </w:r>
      <w:r>
        <w:rPr>
          <w:rFonts w:ascii="Times New Roman" w:hAnsi="Times New Roman"/>
          <w:color w:val="000000"/>
          <w:sz w:val="20"/>
          <w:szCs w:val="20"/>
        </w:rPr>
        <w:t>gia State Universit</w:t>
      </w:r>
      <w:r>
        <w:rPr>
          <w:rFonts w:ascii="Times New Roman" w:hAnsi="Times New Roman"/>
          <w:color w:val="000000"/>
          <w:spacing w:val="-13"/>
          <w:sz w:val="20"/>
          <w:szCs w:val="20"/>
        </w:rPr>
        <w:t>y</w:t>
      </w:r>
      <w:r>
        <w:rPr>
          <w:rFonts w:ascii="Times New Roman" w:hAnsi="Times New Roman"/>
          <w:color w:val="000000"/>
          <w:sz w:val="20"/>
          <w:szCs w:val="20"/>
        </w:rPr>
        <w:t>.</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Specialty: Science Education and Resea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Methodology</w:t>
      </w:r>
    </w:p>
    <w:p w:rsidR="00721764" w:rsidDel="00B67EC4" w:rsidRDefault="00721764" w:rsidP="00721764">
      <w:pPr>
        <w:widowControl w:val="0"/>
        <w:autoSpaceDE w:val="0"/>
        <w:autoSpaceDN w:val="0"/>
        <w:adjustRightInd w:val="0"/>
        <w:spacing w:before="10" w:after="0" w:line="240" w:lineRule="auto"/>
        <w:ind w:left="1983"/>
        <w:rPr>
          <w:del w:id="9" w:author=" " w:date="2011-04-05T15:02:00Z"/>
          <w:rFonts w:ascii="Times New Roman" w:hAnsi="Times New Roman"/>
          <w:color w:val="000000"/>
          <w:sz w:val="20"/>
          <w:szCs w:val="20"/>
        </w:rPr>
      </w:pPr>
      <w:del w:id="10" w:author=" " w:date="2011-04-05T15:02:00Z">
        <w:r w:rsidDel="00B67EC4">
          <w:rPr>
            <w:rFonts w:ascii="Times New Roman" w:hAnsi="Times New Roman"/>
            <w:b/>
            <w:bCs/>
            <w:color w:val="000000"/>
            <w:sz w:val="20"/>
            <w:szCs w:val="20"/>
          </w:rPr>
          <w:delText>Adams, Robert Joseph, Ed.D.</w:delText>
        </w:r>
        <w:r w:rsidDel="00B67EC4">
          <w:rPr>
            <w:rFonts w:ascii="Times New Roman" w:hAnsi="Times New Roman"/>
            <w:color w:val="000000"/>
            <w:sz w:val="20"/>
            <w:szCs w:val="20"/>
          </w:rPr>
          <w:delText>,</w:delText>
        </w:r>
        <w:r w:rsidDel="00B67EC4">
          <w:rPr>
            <w:rFonts w:ascii="Times New Roman" w:hAnsi="Times New Roman"/>
            <w:color w:val="000000"/>
            <w:spacing w:val="-4"/>
            <w:sz w:val="20"/>
            <w:szCs w:val="20"/>
          </w:rPr>
          <w:delText xml:space="preserve"> </w:delText>
        </w:r>
        <w:r w:rsidDel="00B67EC4">
          <w:rPr>
            <w:rFonts w:ascii="Times New Roman" w:hAnsi="Times New Roman"/>
            <w:color w:val="000000"/>
            <w:spacing w:val="-12"/>
            <w:sz w:val="20"/>
            <w:szCs w:val="20"/>
          </w:rPr>
          <w:delText>V</w:delText>
        </w:r>
        <w:r w:rsidDel="00B67EC4">
          <w:rPr>
            <w:rFonts w:ascii="Times New Roman" w:hAnsi="Times New Roman"/>
            <w:color w:val="000000"/>
            <w:sz w:val="20"/>
            <w:szCs w:val="20"/>
          </w:rPr>
          <w:delText>i</w:delText>
        </w:r>
        <w:r w:rsidDel="00B67EC4">
          <w:rPr>
            <w:rFonts w:ascii="Times New Roman" w:hAnsi="Times New Roman"/>
            <w:color w:val="000000"/>
            <w:spacing w:val="-4"/>
            <w:sz w:val="20"/>
            <w:szCs w:val="20"/>
          </w:rPr>
          <w:delText>r</w:delText>
        </w:r>
        <w:r w:rsidDel="00B67EC4">
          <w:rPr>
            <w:rFonts w:ascii="Times New Roman" w:hAnsi="Times New Roman"/>
            <w:color w:val="000000"/>
            <w:sz w:val="20"/>
            <w:szCs w:val="20"/>
          </w:rPr>
          <w:delText>ginia Polytech Institution &amp; State Universit</w:delText>
        </w:r>
        <w:r w:rsidDel="00B67EC4">
          <w:rPr>
            <w:rFonts w:ascii="Times New Roman" w:hAnsi="Times New Roman"/>
            <w:color w:val="000000"/>
            <w:spacing w:val="-13"/>
            <w:sz w:val="20"/>
            <w:szCs w:val="20"/>
          </w:rPr>
          <w:delText>y</w:delText>
        </w:r>
        <w:r w:rsidDel="00B67EC4">
          <w:rPr>
            <w:rFonts w:ascii="Times New Roman" w:hAnsi="Times New Roman"/>
            <w:color w:val="000000"/>
            <w:sz w:val="20"/>
            <w:szCs w:val="20"/>
          </w:rPr>
          <w:delText xml:space="preserve">. </w:delText>
        </w:r>
        <w:r w:rsidDel="00B67EC4">
          <w:rPr>
            <w:rFonts w:ascii="Times New Roman" w:hAnsi="Times New Roman"/>
            <w:i/>
            <w:iCs/>
            <w:color w:val="000000"/>
            <w:sz w:val="20"/>
            <w:szCs w:val="20"/>
          </w:rPr>
          <w:delText>Specialty: Educational</w:delText>
        </w:r>
      </w:del>
    </w:p>
    <w:p w:rsidR="00671869" w:rsidRDefault="00721764">
      <w:pPr>
        <w:widowControl w:val="0"/>
        <w:autoSpaceDE w:val="0"/>
        <w:autoSpaceDN w:val="0"/>
        <w:adjustRightInd w:val="0"/>
        <w:spacing w:before="10" w:after="0" w:line="240" w:lineRule="auto"/>
        <w:ind w:left="1983"/>
        <w:rPr>
          <w:rFonts w:ascii="Times New Roman" w:hAnsi="Times New Roman"/>
          <w:color w:val="000000"/>
          <w:sz w:val="20"/>
          <w:szCs w:val="20"/>
        </w:rPr>
        <w:pPrChange w:id="11" w:author=" " w:date="2011-04-05T15:02:00Z">
          <w:pPr>
            <w:widowControl w:val="0"/>
            <w:autoSpaceDE w:val="0"/>
            <w:autoSpaceDN w:val="0"/>
            <w:adjustRightInd w:val="0"/>
            <w:spacing w:before="10" w:after="0" w:line="240" w:lineRule="auto"/>
            <w:ind w:left="2286"/>
          </w:pPr>
        </w:pPrChange>
      </w:pPr>
      <w:del w:id="12" w:author=" " w:date="2011-04-05T15:02:00Z">
        <w:r w:rsidDel="00B67EC4">
          <w:rPr>
            <w:rFonts w:ascii="Times New Roman" w:hAnsi="Times New Roman"/>
            <w:i/>
            <w:iCs/>
            <w:color w:val="000000"/>
            <w:sz w:val="20"/>
            <w:szCs w:val="20"/>
          </w:rPr>
          <w:delText>Leadership</w:delText>
        </w:r>
      </w:del>
    </w:p>
    <w:p w:rsidR="00721764" w:rsidRDefault="00721764" w:rsidP="00721764">
      <w:pPr>
        <w:widowControl w:val="0"/>
        <w:autoSpaceDE w:val="0"/>
        <w:autoSpaceDN w:val="0"/>
        <w:adjustRightInd w:val="0"/>
        <w:spacing w:before="10" w:after="0" w:line="250" w:lineRule="auto"/>
        <w:ind w:left="2286" w:right="234" w:hanging="302"/>
        <w:rPr>
          <w:rFonts w:ascii="Times New Roman" w:hAnsi="Times New Roman"/>
          <w:color w:val="000000"/>
          <w:sz w:val="20"/>
          <w:szCs w:val="20"/>
        </w:rPr>
      </w:pPr>
      <w:proofErr w:type="spellStart"/>
      <w:r>
        <w:rPr>
          <w:rFonts w:ascii="Times New Roman" w:hAnsi="Times New Roman"/>
          <w:b/>
          <w:bCs/>
          <w:color w:val="000000"/>
          <w:sz w:val="20"/>
          <w:szCs w:val="20"/>
        </w:rPr>
        <w:t>Ade</w:t>
      </w:r>
      <w:r>
        <w:rPr>
          <w:rFonts w:ascii="Times New Roman" w:hAnsi="Times New Roman"/>
          <w:b/>
          <w:bCs/>
          <w:color w:val="000000"/>
          <w:spacing w:val="-4"/>
          <w:sz w:val="20"/>
          <w:szCs w:val="20"/>
        </w:rPr>
        <w:t>r</w:t>
      </w:r>
      <w:r>
        <w:rPr>
          <w:rFonts w:ascii="Times New Roman" w:hAnsi="Times New Roman"/>
          <w:b/>
          <w:bCs/>
          <w:color w:val="000000"/>
          <w:sz w:val="20"/>
          <w:szCs w:val="20"/>
        </w:rPr>
        <w:t>o</w:t>
      </w:r>
      <w:proofErr w:type="spellEnd"/>
      <w:r>
        <w:rPr>
          <w:rFonts w:ascii="Times New Roman" w:hAnsi="Times New Roman"/>
          <w:b/>
          <w:bCs/>
          <w:color w:val="000000"/>
          <w:sz w:val="20"/>
          <w:szCs w:val="20"/>
        </w:rPr>
        <w:t>,</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Abraham, Ph.D.</w:t>
      </w:r>
      <w:r>
        <w:rPr>
          <w:rFonts w:ascii="Times New Roman" w:hAnsi="Times New Roman"/>
          <w:color w:val="000000"/>
          <w:sz w:val="20"/>
          <w:szCs w:val="20"/>
        </w:rPr>
        <w:t xml:space="preserve">, University of Southern Mississippi. </w:t>
      </w:r>
      <w:r>
        <w:rPr>
          <w:rFonts w:ascii="Times New Roman" w:hAnsi="Times New Roman"/>
          <w:i/>
          <w:iCs/>
          <w:color w:val="000000"/>
          <w:sz w:val="20"/>
          <w:szCs w:val="20"/>
        </w:rPr>
        <w:t>Specialty: Educational Leadership and Re- 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Del="00B67EC4" w:rsidRDefault="00721764" w:rsidP="00721764">
      <w:pPr>
        <w:widowControl w:val="0"/>
        <w:autoSpaceDE w:val="0"/>
        <w:autoSpaceDN w:val="0"/>
        <w:adjustRightInd w:val="0"/>
        <w:spacing w:after="0" w:line="240" w:lineRule="auto"/>
        <w:ind w:left="1983"/>
        <w:rPr>
          <w:del w:id="13" w:author=" " w:date="2011-04-05T15:03:00Z"/>
          <w:rFonts w:ascii="Times New Roman" w:hAnsi="Times New Roman"/>
          <w:color w:val="000000"/>
          <w:sz w:val="20"/>
          <w:szCs w:val="20"/>
        </w:rPr>
      </w:pPr>
      <w:del w:id="14" w:author=" " w:date="2011-04-05T15:03:00Z">
        <w:r w:rsidDel="00B67EC4">
          <w:rPr>
            <w:rFonts w:ascii="Times New Roman" w:hAnsi="Times New Roman"/>
            <w:b/>
            <w:bCs/>
            <w:color w:val="000000"/>
            <w:sz w:val="20"/>
            <w:szCs w:val="20"/>
          </w:rPr>
          <w:delText>Adewuyi, David</w:delText>
        </w:r>
        <w:r w:rsidDel="00B67EC4">
          <w:rPr>
            <w:rFonts w:ascii="Times New Roman" w:hAnsi="Times New Roman"/>
            <w:b/>
            <w:bCs/>
            <w:color w:val="000000"/>
            <w:spacing w:val="-11"/>
            <w:sz w:val="20"/>
            <w:szCs w:val="20"/>
          </w:rPr>
          <w:delText xml:space="preserve"> </w:delText>
        </w:r>
        <w:r w:rsidDel="00B67EC4">
          <w:rPr>
            <w:rFonts w:ascii="Times New Roman" w:hAnsi="Times New Roman"/>
            <w:b/>
            <w:bCs/>
            <w:color w:val="000000"/>
            <w:sz w:val="20"/>
            <w:szCs w:val="20"/>
          </w:rPr>
          <w:delText>Ade</w:delText>
        </w:r>
        <w:r w:rsidDel="00B67EC4">
          <w:rPr>
            <w:rFonts w:ascii="Times New Roman" w:hAnsi="Times New Roman"/>
            <w:b/>
            <w:bCs/>
            <w:color w:val="000000"/>
            <w:spacing w:val="-4"/>
            <w:sz w:val="20"/>
            <w:szCs w:val="20"/>
          </w:rPr>
          <w:delText>r</w:delText>
        </w:r>
        <w:r w:rsidDel="00B67EC4">
          <w:rPr>
            <w:rFonts w:ascii="Times New Roman" w:hAnsi="Times New Roman"/>
            <w:b/>
            <w:bCs/>
            <w:color w:val="000000"/>
            <w:sz w:val="20"/>
            <w:szCs w:val="20"/>
          </w:rPr>
          <w:delText>emi, Ph.D.</w:delText>
        </w:r>
        <w:r w:rsidDel="00B67EC4">
          <w:rPr>
            <w:rFonts w:ascii="Times New Roman" w:hAnsi="Times New Roman"/>
            <w:color w:val="000000"/>
            <w:sz w:val="20"/>
            <w:szCs w:val="20"/>
          </w:rPr>
          <w:delText xml:space="preserve">, University of British Columbia. </w:delText>
        </w:r>
        <w:r w:rsidDel="00B67EC4">
          <w:rPr>
            <w:rFonts w:ascii="Times New Roman" w:hAnsi="Times New Roman"/>
            <w:i/>
            <w:iCs/>
            <w:color w:val="000000"/>
            <w:sz w:val="20"/>
            <w:szCs w:val="20"/>
          </w:rPr>
          <w:delText>Specialty: English Education, ESL</w:delText>
        </w:r>
        <w:r w:rsidDel="00B67EC4">
          <w:rPr>
            <w:rFonts w:ascii="Times New Roman" w:hAnsi="Times New Roman"/>
            <w:i/>
            <w:iCs/>
            <w:color w:val="000000"/>
            <w:spacing w:val="-4"/>
            <w:sz w:val="20"/>
            <w:szCs w:val="20"/>
          </w:rPr>
          <w:delText xml:space="preserve"> </w:delText>
        </w:r>
        <w:r w:rsidDel="00B67EC4">
          <w:rPr>
            <w:rFonts w:ascii="Times New Roman" w:hAnsi="Times New Roman"/>
            <w:i/>
            <w:iCs/>
            <w:color w:val="000000"/>
            <w:sz w:val="20"/>
            <w:szCs w:val="20"/>
          </w:rPr>
          <w:delText>and</w:delText>
        </w:r>
      </w:del>
    </w:p>
    <w:p w:rsidR="00671869" w:rsidRDefault="00721764">
      <w:pPr>
        <w:widowControl w:val="0"/>
        <w:autoSpaceDE w:val="0"/>
        <w:autoSpaceDN w:val="0"/>
        <w:adjustRightInd w:val="0"/>
        <w:spacing w:after="0" w:line="240" w:lineRule="auto"/>
        <w:ind w:left="1983"/>
        <w:rPr>
          <w:rFonts w:ascii="Times New Roman" w:hAnsi="Times New Roman"/>
          <w:color w:val="000000"/>
          <w:sz w:val="20"/>
          <w:szCs w:val="20"/>
        </w:rPr>
        <w:pPrChange w:id="15" w:author=" " w:date="2011-04-05T15:03:00Z">
          <w:pPr>
            <w:widowControl w:val="0"/>
            <w:autoSpaceDE w:val="0"/>
            <w:autoSpaceDN w:val="0"/>
            <w:adjustRightInd w:val="0"/>
            <w:spacing w:before="10" w:after="0" w:line="240" w:lineRule="auto"/>
            <w:ind w:left="2286"/>
          </w:pPr>
        </w:pPrChange>
      </w:pPr>
      <w:del w:id="16" w:author=" " w:date="2011-04-05T15:03:00Z">
        <w:r w:rsidDel="00B67EC4">
          <w:rPr>
            <w:rFonts w:ascii="Times New Roman" w:hAnsi="Times New Roman"/>
            <w:i/>
            <w:iCs/>
            <w:color w:val="000000"/>
            <w:sz w:val="20"/>
            <w:szCs w:val="20"/>
          </w:rPr>
          <w:delText>International Educat</w:delText>
        </w:r>
      </w:del>
      <w:del w:id="17" w:author=" " w:date="2011-04-05T15:02:00Z">
        <w:r w:rsidDel="00B67EC4">
          <w:rPr>
            <w:rFonts w:ascii="Times New Roman" w:hAnsi="Times New Roman"/>
            <w:i/>
            <w:iCs/>
            <w:color w:val="000000"/>
            <w:sz w:val="20"/>
            <w:szCs w:val="20"/>
          </w:rPr>
          <w:delText>ion</w:delText>
        </w:r>
      </w:del>
    </w:p>
    <w:p w:rsidR="00721764" w:rsidRDefault="00721764" w:rsidP="00721764">
      <w:pPr>
        <w:widowControl w:val="0"/>
        <w:autoSpaceDE w:val="0"/>
        <w:autoSpaceDN w:val="0"/>
        <w:adjustRightInd w:val="0"/>
        <w:spacing w:before="10" w:after="0" w:line="250" w:lineRule="auto"/>
        <w:ind w:left="2286" w:right="772" w:hanging="302"/>
        <w:rPr>
          <w:rFonts w:ascii="Times New Roman" w:hAnsi="Times New Roman"/>
          <w:color w:val="000000"/>
          <w:sz w:val="20"/>
          <w:szCs w:val="20"/>
        </w:rPr>
      </w:pPr>
      <w:r>
        <w:rPr>
          <w:rFonts w:ascii="Times New Roman" w:hAnsi="Times New Roman"/>
          <w:b/>
          <w:bCs/>
          <w:color w:val="000000"/>
          <w:sz w:val="20"/>
          <w:szCs w:val="20"/>
        </w:rPr>
        <w:t>Beard,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Aud</w:t>
      </w:r>
      <w:r>
        <w:rPr>
          <w:rFonts w:ascii="Times New Roman" w:hAnsi="Times New Roman"/>
          <w:b/>
          <w:bCs/>
          <w:color w:val="000000"/>
          <w:spacing w:val="-4"/>
          <w:sz w:val="20"/>
          <w:szCs w:val="20"/>
        </w:rPr>
        <w:t>r</w:t>
      </w:r>
      <w:r>
        <w:rPr>
          <w:rFonts w:ascii="Times New Roman" w:hAnsi="Times New Roman"/>
          <w:b/>
          <w:bCs/>
          <w:color w:val="000000"/>
          <w:sz w:val="20"/>
          <w:szCs w:val="20"/>
        </w:rPr>
        <w:t>ey</w:t>
      </w:r>
      <w:r>
        <w:rPr>
          <w:rFonts w:ascii="Times New Roman" w:hAnsi="Times New Roman"/>
          <w:b/>
          <w:bCs/>
          <w:color w:val="000000"/>
          <w:spacing w:val="-4"/>
          <w:sz w:val="20"/>
          <w:szCs w:val="20"/>
        </w:rPr>
        <w:t xml:space="preserve"> </w:t>
      </w:r>
      <w:r>
        <w:rPr>
          <w:rFonts w:ascii="Times New Roman" w:hAnsi="Times New Roman"/>
          <w:b/>
          <w:bCs/>
          <w:color w:val="000000"/>
          <w:spacing w:val="-18"/>
          <w:sz w:val="20"/>
          <w:szCs w:val="20"/>
        </w:rPr>
        <w:t>W</w:t>
      </w:r>
      <w:r>
        <w:rPr>
          <w:rFonts w:ascii="Times New Roman" w:hAnsi="Times New Roman"/>
          <w:b/>
          <w:bCs/>
          <w:color w:val="000000"/>
          <w:sz w:val="20"/>
          <w:szCs w:val="20"/>
        </w:rPr>
        <w:t xml:space="preserve">., </w:t>
      </w:r>
      <w:proofErr w:type="spellStart"/>
      <w:proofErr w:type="gramStart"/>
      <w:r>
        <w:rPr>
          <w:rFonts w:ascii="Times New Roman" w:hAnsi="Times New Roman"/>
          <w:b/>
          <w:bCs/>
          <w:color w:val="000000"/>
          <w:sz w:val="20"/>
          <w:szCs w:val="20"/>
        </w:rPr>
        <w:t>Ed.D</w:t>
      </w:r>
      <w:proofErr w:type="spellEnd"/>
      <w:r>
        <w:rPr>
          <w:rFonts w:ascii="Times New Roman" w:hAnsi="Times New Roman"/>
          <w:b/>
          <w:bCs/>
          <w:color w:val="000000"/>
          <w:sz w:val="20"/>
          <w:szCs w:val="20"/>
        </w:rPr>
        <w:t>.</w:t>
      </w:r>
      <w:r>
        <w:rPr>
          <w:rFonts w:ascii="Times New Roman" w:hAnsi="Times New Roman"/>
          <w:color w:val="000000"/>
          <w:sz w:val="20"/>
          <w:szCs w:val="20"/>
        </w:rPr>
        <w:t>,</w:t>
      </w:r>
      <w:proofErr w:type="gramEnd"/>
      <w:r>
        <w:rPr>
          <w:rFonts w:ascii="Times New Roman" w:hAnsi="Times New Roman"/>
          <w:color w:val="000000"/>
          <w:sz w:val="20"/>
          <w:szCs w:val="20"/>
        </w:rPr>
        <w:t xml:space="preserve"> Jackson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 xml:space="preserve">Specialty: Early Childhood Education. </w:t>
      </w:r>
      <w:r>
        <w:rPr>
          <w:rFonts w:ascii="Times New Roman" w:hAnsi="Times New Roman"/>
          <w:color w:val="000000"/>
          <w:sz w:val="20"/>
          <w:szCs w:val="20"/>
        </w:rPr>
        <w:t>Chai</w:t>
      </w:r>
      <w:r>
        <w:rPr>
          <w:rFonts w:ascii="Times New Roman" w:hAnsi="Times New Roman"/>
          <w:color w:val="000000"/>
          <w:spacing w:val="-8"/>
          <w:sz w:val="20"/>
          <w:szCs w:val="20"/>
        </w:rPr>
        <w:t>r</w:t>
      </w:r>
      <w:r>
        <w:rPr>
          <w:rFonts w:ascii="Times New Roman" w:hAnsi="Times New Roman"/>
          <w:color w:val="000000"/>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eacher Education</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z w:val="20"/>
          <w:szCs w:val="20"/>
        </w:rPr>
        <w:t>Bembr</w:t>
      </w:r>
      <w:r>
        <w:rPr>
          <w:rFonts w:ascii="Times New Roman" w:hAnsi="Times New Roman"/>
          <w:b/>
          <w:bCs/>
          <w:color w:val="000000"/>
          <w:spacing w:val="-11"/>
          <w:sz w:val="20"/>
          <w:szCs w:val="20"/>
        </w:rPr>
        <w:t>y</w:t>
      </w:r>
      <w:r>
        <w:rPr>
          <w:rFonts w:ascii="Times New Roman" w:hAnsi="Times New Roman"/>
          <w:b/>
          <w:bCs/>
          <w:color w:val="000000"/>
          <w:sz w:val="20"/>
          <w:szCs w:val="20"/>
        </w:rPr>
        <w:t>, Deborah, Ph.D.</w:t>
      </w:r>
      <w:r>
        <w:rPr>
          <w:rFonts w:ascii="Times New Roman" w:hAnsi="Times New Roman"/>
          <w:color w:val="000000"/>
          <w:sz w:val="20"/>
          <w:szCs w:val="20"/>
        </w:rPr>
        <w:t xml:space="preserve">, University of Iowa. </w:t>
      </w:r>
      <w:r>
        <w:rPr>
          <w:rFonts w:ascii="Times New Roman" w:hAnsi="Times New Roman"/>
          <w:i/>
          <w:iCs/>
          <w:color w:val="000000"/>
          <w:sz w:val="20"/>
          <w:szCs w:val="20"/>
        </w:rPr>
        <w:t>Specialty: Early Childhood Education, Foundations and</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Educational Leadership</w:t>
      </w:r>
      <w:ins w:id="18" w:author=" " w:date="2011-04-05T15:03:00Z">
        <w:r w:rsidR="00B67EC4">
          <w:rPr>
            <w:rFonts w:ascii="Times New Roman" w:hAnsi="Times New Roman"/>
            <w:i/>
            <w:iCs/>
            <w:color w:val="000000"/>
            <w:sz w:val="20"/>
            <w:szCs w:val="20"/>
          </w:rPr>
          <w:t>, interim chair</w:t>
        </w:r>
      </w:ins>
    </w:p>
    <w:p w:rsidR="00721764" w:rsidRDefault="003F0AB9" w:rsidP="00721764">
      <w:pPr>
        <w:widowControl w:val="0"/>
        <w:autoSpaceDE w:val="0"/>
        <w:autoSpaceDN w:val="0"/>
        <w:adjustRightInd w:val="0"/>
        <w:spacing w:before="10" w:after="0" w:line="250" w:lineRule="auto"/>
        <w:ind w:left="2286" w:right="267" w:hanging="302"/>
        <w:rPr>
          <w:rFonts w:ascii="Times New Roman" w:hAnsi="Times New Roman"/>
          <w:color w:val="000000"/>
          <w:sz w:val="20"/>
          <w:szCs w:val="20"/>
        </w:rPr>
      </w:pPr>
      <w:r w:rsidRPr="003F0AB9">
        <w:rPr>
          <w:noProof/>
        </w:rPr>
        <w:pict>
          <v:shape id="_x0000_s1270" type="#_x0000_t202" style="position:absolute;left:0;text-align:left;margin-left:17.85pt;margin-top:-252pt;width:1in;height:270.75pt;z-index:-251641856;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rPr>
        <w:t xml:space="preserve">Biasiotto, Judson, </w:t>
      </w:r>
      <w:proofErr w:type="spellStart"/>
      <w:proofErr w:type="gramStart"/>
      <w:r w:rsidR="00721764">
        <w:rPr>
          <w:rFonts w:ascii="Times New Roman" w:hAnsi="Times New Roman"/>
          <w:b/>
          <w:bCs/>
          <w:color w:val="000000"/>
          <w:sz w:val="20"/>
          <w:szCs w:val="20"/>
        </w:rPr>
        <w:t>Ed.D</w:t>
      </w:r>
      <w:proofErr w:type="spellEnd"/>
      <w:r w:rsidR="00721764">
        <w:rPr>
          <w:rFonts w:ascii="Times New Roman" w:hAnsi="Times New Roman"/>
          <w:b/>
          <w:bCs/>
          <w:color w:val="000000"/>
          <w:sz w:val="20"/>
          <w:szCs w:val="20"/>
        </w:rPr>
        <w:t>.</w:t>
      </w:r>
      <w:r w:rsidR="00721764">
        <w:rPr>
          <w:rFonts w:ascii="Times New Roman" w:hAnsi="Times New Roman"/>
          <w:color w:val="000000"/>
          <w:sz w:val="20"/>
          <w:szCs w:val="20"/>
        </w:rPr>
        <w:t>,</w:t>
      </w:r>
      <w:proofErr w:type="gramEnd"/>
      <w:r w:rsidR="00721764">
        <w:rPr>
          <w:rFonts w:ascii="Times New Roman" w:hAnsi="Times New Roman"/>
          <w:color w:val="000000"/>
          <w:sz w:val="20"/>
          <w:szCs w:val="20"/>
        </w:rPr>
        <w:t xml:space="preserve"> University of Geo</w:t>
      </w:r>
      <w:r w:rsidR="00721764">
        <w:rPr>
          <w:rFonts w:ascii="Times New Roman" w:hAnsi="Times New Roman"/>
          <w:color w:val="000000"/>
          <w:spacing w:val="-4"/>
          <w:sz w:val="20"/>
          <w:szCs w:val="20"/>
        </w:rPr>
        <w:t>r</w:t>
      </w:r>
      <w:r w:rsidR="00721764">
        <w:rPr>
          <w:rFonts w:ascii="Times New Roman" w:hAnsi="Times New Roman"/>
          <w:color w:val="000000"/>
          <w:sz w:val="20"/>
          <w:szCs w:val="20"/>
        </w:rPr>
        <w:t xml:space="preserve">gia. </w:t>
      </w:r>
      <w:r w:rsidR="00721764">
        <w:rPr>
          <w:rFonts w:ascii="Times New Roman" w:hAnsi="Times New Roman"/>
          <w:i/>
          <w:iCs/>
          <w:color w:val="000000"/>
          <w:sz w:val="20"/>
          <w:szCs w:val="20"/>
        </w:rPr>
        <w:t xml:space="preserve">Specialty: Health, Drug Education and Physical </w:t>
      </w:r>
      <w:r w:rsidR="00721764">
        <w:rPr>
          <w:rFonts w:ascii="Times New Roman" w:hAnsi="Times New Roman"/>
          <w:i/>
          <w:iCs/>
          <w:color w:val="000000"/>
          <w:spacing w:val="-11"/>
          <w:sz w:val="20"/>
          <w:szCs w:val="20"/>
        </w:rPr>
        <w:t>T</w:t>
      </w:r>
      <w:r w:rsidR="00721764">
        <w:rPr>
          <w:rFonts w:ascii="Times New Roman" w:hAnsi="Times New Roman"/>
          <w:i/>
          <w:iCs/>
          <w:color w:val="000000"/>
          <w:sz w:val="20"/>
          <w:szCs w:val="20"/>
        </w:rPr>
        <w:t xml:space="preserve">rain- </w:t>
      </w:r>
      <w:proofErr w:type="spellStart"/>
      <w:r w:rsidR="00721764">
        <w:rPr>
          <w:rFonts w:ascii="Times New Roman" w:hAnsi="Times New Roman"/>
          <w:i/>
          <w:iCs/>
          <w:color w:val="000000"/>
          <w:sz w:val="20"/>
          <w:szCs w:val="20"/>
        </w:rPr>
        <w:t>ing</w:t>
      </w:r>
      <w:proofErr w:type="spellEnd"/>
    </w:p>
    <w:p w:rsidR="00721764" w:rsidDel="00B67EC4" w:rsidRDefault="003F0AB9" w:rsidP="00721764">
      <w:pPr>
        <w:widowControl w:val="0"/>
        <w:autoSpaceDE w:val="0"/>
        <w:autoSpaceDN w:val="0"/>
        <w:adjustRightInd w:val="0"/>
        <w:spacing w:after="0" w:line="240" w:lineRule="auto"/>
        <w:ind w:left="1983"/>
        <w:rPr>
          <w:del w:id="19" w:author=" " w:date="2011-04-05T15:04:00Z"/>
          <w:rFonts w:ascii="Times New Roman" w:hAnsi="Times New Roman"/>
          <w:color w:val="000000"/>
          <w:sz w:val="20"/>
          <w:szCs w:val="20"/>
        </w:rPr>
      </w:pPr>
      <w:r w:rsidRPr="003F0AB9">
        <w:rPr>
          <w:noProof/>
        </w:rPr>
        <w:pict>
          <v:shape id="_x0000_s1269" type="#_x0000_t202" style="position:absolute;left:0;text-align:left;margin-left:17.85pt;margin-top:8.1pt;width:1in;height:184.35pt;z-index:-25164288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rPr>
        <w:t>Bryant, Rhonda, Ph.D.</w:t>
      </w:r>
      <w:r w:rsidR="00721764">
        <w:rPr>
          <w:rFonts w:ascii="Times New Roman" w:hAnsi="Times New Roman"/>
          <w:color w:val="000000"/>
          <w:sz w:val="20"/>
          <w:szCs w:val="20"/>
        </w:rPr>
        <w:t>, University of</w:t>
      </w:r>
      <w:r w:rsidR="00721764">
        <w:rPr>
          <w:rFonts w:ascii="Times New Roman" w:hAnsi="Times New Roman"/>
          <w:color w:val="000000"/>
          <w:spacing w:val="-4"/>
          <w:sz w:val="20"/>
          <w:szCs w:val="20"/>
        </w:rPr>
        <w:t xml:space="preserve"> </w:t>
      </w:r>
      <w:r w:rsidR="00721764">
        <w:rPr>
          <w:rFonts w:ascii="Times New Roman" w:hAnsi="Times New Roman"/>
          <w:color w:val="000000"/>
          <w:spacing w:val="-12"/>
          <w:sz w:val="20"/>
          <w:szCs w:val="20"/>
        </w:rPr>
        <w:t>V</w:t>
      </w:r>
      <w:r w:rsidR="00721764">
        <w:rPr>
          <w:rFonts w:ascii="Times New Roman" w:hAnsi="Times New Roman"/>
          <w:color w:val="000000"/>
          <w:sz w:val="20"/>
          <w:szCs w:val="20"/>
        </w:rPr>
        <w:t>i</w:t>
      </w:r>
      <w:r w:rsidR="00721764">
        <w:rPr>
          <w:rFonts w:ascii="Times New Roman" w:hAnsi="Times New Roman"/>
          <w:color w:val="000000"/>
          <w:spacing w:val="-4"/>
          <w:sz w:val="20"/>
          <w:szCs w:val="20"/>
        </w:rPr>
        <w:t>r</w:t>
      </w:r>
      <w:r w:rsidR="00721764">
        <w:rPr>
          <w:rFonts w:ascii="Times New Roman" w:hAnsi="Times New Roman"/>
          <w:color w:val="000000"/>
          <w:sz w:val="20"/>
          <w:szCs w:val="20"/>
        </w:rPr>
        <w:t xml:space="preserve">ginia. </w:t>
      </w:r>
      <w:r w:rsidR="00721764">
        <w:rPr>
          <w:rFonts w:ascii="Times New Roman" w:hAnsi="Times New Roman"/>
          <w:i/>
          <w:iCs/>
          <w:color w:val="000000"/>
          <w:sz w:val="20"/>
          <w:szCs w:val="20"/>
        </w:rPr>
        <w:t xml:space="preserve">Specialty: School </w:t>
      </w:r>
      <w:proofErr w:type="spellStart"/>
      <w:r w:rsidR="00721764">
        <w:rPr>
          <w:rFonts w:ascii="Times New Roman" w:hAnsi="Times New Roman"/>
          <w:i/>
          <w:iCs/>
          <w:color w:val="000000"/>
          <w:sz w:val="20"/>
          <w:szCs w:val="20"/>
        </w:rPr>
        <w:t>Counselin</w:t>
      </w:r>
      <w:proofErr w:type="spellEnd"/>
      <w:del w:id="20" w:author=" " w:date="2011-04-05T15:04:00Z">
        <w:r w:rsidR="00721764" w:rsidDel="00B67EC4">
          <w:rPr>
            <w:rFonts w:ascii="Times New Roman" w:hAnsi="Times New Roman"/>
            <w:i/>
            <w:iCs/>
            <w:color w:val="000000"/>
            <w:sz w:val="20"/>
            <w:szCs w:val="20"/>
          </w:rPr>
          <w:delText>g</w:delText>
        </w:r>
      </w:del>
    </w:p>
    <w:p w:rsidR="00671869" w:rsidRDefault="00721764">
      <w:pPr>
        <w:widowControl w:val="0"/>
        <w:autoSpaceDE w:val="0"/>
        <w:autoSpaceDN w:val="0"/>
        <w:adjustRightInd w:val="0"/>
        <w:spacing w:after="0" w:line="240" w:lineRule="auto"/>
        <w:ind w:left="1983"/>
        <w:rPr>
          <w:del w:id="21" w:author=" " w:date="2011-04-05T15:04:00Z"/>
          <w:rFonts w:ascii="Times New Roman" w:hAnsi="Times New Roman"/>
          <w:color w:val="000000"/>
          <w:sz w:val="20"/>
          <w:szCs w:val="20"/>
        </w:rPr>
        <w:pPrChange w:id="22" w:author=" " w:date="2011-04-05T15:04:00Z">
          <w:pPr>
            <w:widowControl w:val="0"/>
            <w:autoSpaceDE w:val="0"/>
            <w:autoSpaceDN w:val="0"/>
            <w:adjustRightInd w:val="0"/>
            <w:spacing w:before="10" w:after="0" w:line="240" w:lineRule="auto"/>
            <w:ind w:left="1983"/>
          </w:pPr>
        </w:pPrChange>
      </w:pPr>
      <w:del w:id="23" w:author=" " w:date="2011-04-05T15:04:00Z">
        <w:r w:rsidDel="00B67EC4">
          <w:rPr>
            <w:rFonts w:ascii="Times New Roman" w:hAnsi="Times New Roman"/>
            <w:b/>
            <w:bCs/>
            <w:color w:val="000000"/>
            <w:sz w:val="20"/>
            <w:szCs w:val="20"/>
          </w:rPr>
          <w:delText>Campbell,</w:delText>
        </w:r>
        <w:r w:rsidDel="00B67EC4">
          <w:rPr>
            <w:rFonts w:ascii="Times New Roman" w:hAnsi="Times New Roman"/>
            <w:b/>
            <w:bCs/>
            <w:color w:val="000000"/>
            <w:spacing w:val="-4"/>
            <w:sz w:val="20"/>
            <w:szCs w:val="20"/>
          </w:rPr>
          <w:delText xml:space="preserve"> W</w:delText>
        </w:r>
        <w:r w:rsidDel="00B67EC4">
          <w:rPr>
            <w:rFonts w:ascii="Times New Roman" w:hAnsi="Times New Roman"/>
            <w:b/>
            <w:bCs/>
            <w:color w:val="000000"/>
            <w:sz w:val="20"/>
            <w:szCs w:val="20"/>
          </w:rPr>
          <w:delText>ilburn</w:delText>
        </w:r>
        <w:r w:rsidDel="00B67EC4">
          <w:rPr>
            <w:rFonts w:ascii="Times New Roman" w:hAnsi="Times New Roman"/>
            <w:b/>
            <w:bCs/>
            <w:color w:val="000000"/>
            <w:spacing w:val="-11"/>
            <w:sz w:val="20"/>
            <w:szCs w:val="20"/>
          </w:rPr>
          <w:delText xml:space="preserve"> </w:delText>
        </w:r>
        <w:r w:rsidDel="00B67EC4">
          <w:rPr>
            <w:rFonts w:ascii="Times New Roman" w:hAnsi="Times New Roman"/>
            <w:b/>
            <w:bCs/>
            <w:color w:val="000000"/>
            <w:sz w:val="20"/>
            <w:szCs w:val="20"/>
          </w:rPr>
          <w:delText>A.</w:delText>
        </w:r>
        <w:r w:rsidDel="00B67EC4">
          <w:rPr>
            <w:rFonts w:ascii="Times New Roman" w:hAnsi="Times New Roman"/>
            <w:color w:val="000000"/>
            <w:sz w:val="20"/>
            <w:szCs w:val="20"/>
          </w:rPr>
          <w:delText>, D.</w:delText>
        </w:r>
        <w:r w:rsidDel="00B67EC4">
          <w:rPr>
            <w:rFonts w:ascii="Times New Roman" w:hAnsi="Times New Roman"/>
            <w:color w:val="000000"/>
            <w:spacing w:val="-22"/>
            <w:sz w:val="20"/>
            <w:szCs w:val="20"/>
          </w:rPr>
          <w:delText>P</w:delText>
        </w:r>
        <w:r w:rsidDel="00B67EC4">
          <w:rPr>
            <w:rFonts w:ascii="Times New Roman" w:hAnsi="Times New Roman"/>
            <w:color w:val="000000"/>
            <w:sz w:val="20"/>
            <w:szCs w:val="20"/>
          </w:rPr>
          <w:delText xml:space="preserve">.E, Springfield College. </w:delText>
        </w:r>
        <w:r w:rsidDel="00B67EC4">
          <w:rPr>
            <w:rFonts w:ascii="Times New Roman" w:hAnsi="Times New Roman"/>
            <w:i/>
            <w:iCs/>
            <w:color w:val="000000"/>
            <w:sz w:val="20"/>
            <w:szCs w:val="20"/>
          </w:rPr>
          <w:delText>Specialty: Health and Physical Education,</w:delText>
        </w:r>
        <w:r w:rsidDel="00B67EC4">
          <w:rPr>
            <w:rFonts w:ascii="Times New Roman" w:hAnsi="Times New Roman"/>
            <w:i/>
            <w:iCs/>
            <w:color w:val="000000"/>
            <w:spacing w:val="-3"/>
            <w:sz w:val="20"/>
            <w:szCs w:val="20"/>
          </w:rPr>
          <w:delText xml:space="preserve"> </w:delText>
        </w:r>
        <w:r w:rsidDel="00B67EC4">
          <w:rPr>
            <w:rFonts w:ascii="Times New Roman" w:hAnsi="Times New Roman"/>
            <w:i/>
            <w:iCs/>
            <w:color w:val="000000"/>
            <w:sz w:val="20"/>
            <w:szCs w:val="20"/>
          </w:rPr>
          <w:delText>Aquatics.</w:delText>
        </w:r>
      </w:del>
    </w:p>
    <w:p w:rsidR="00671869" w:rsidRDefault="00721764">
      <w:pPr>
        <w:widowControl w:val="0"/>
        <w:autoSpaceDE w:val="0"/>
        <w:autoSpaceDN w:val="0"/>
        <w:adjustRightInd w:val="0"/>
        <w:spacing w:before="10" w:after="0" w:line="240" w:lineRule="auto"/>
        <w:ind w:left="1983"/>
        <w:rPr>
          <w:rFonts w:ascii="Times New Roman" w:hAnsi="Times New Roman"/>
          <w:color w:val="000000"/>
          <w:sz w:val="20"/>
          <w:szCs w:val="20"/>
        </w:rPr>
        <w:pPrChange w:id="24" w:author=" " w:date="2011-04-05T15:04:00Z">
          <w:pPr>
            <w:widowControl w:val="0"/>
            <w:autoSpaceDE w:val="0"/>
            <w:autoSpaceDN w:val="0"/>
            <w:adjustRightInd w:val="0"/>
            <w:spacing w:before="10" w:after="0" w:line="240" w:lineRule="auto"/>
            <w:ind w:left="2286"/>
          </w:pPr>
        </w:pPrChange>
      </w:pPr>
      <w:del w:id="25" w:author=" " w:date="2011-04-05T15:04:00Z">
        <w:r w:rsidDel="00B67EC4">
          <w:rPr>
            <w:rFonts w:ascii="Times New Roman" w:hAnsi="Times New Roman"/>
            <w:color w:val="000000"/>
            <w:sz w:val="20"/>
            <w:szCs w:val="20"/>
          </w:rPr>
          <w:delText>Dean of the College of Education</w:delText>
        </w:r>
      </w:del>
    </w:p>
    <w:p w:rsidR="00721764" w:rsidRDefault="00721764" w:rsidP="00721764">
      <w:pPr>
        <w:widowControl w:val="0"/>
        <w:autoSpaceDE w:val="0"/>
        <w:autoSpaceDN w:val="0"/>
        <w:adjustRightInd w:val="0"/>
        <w:spacing w:before="10" w:after="0" w:line="250" w:lineRule="auto"/>
        <w:ind w:left="2286" w:right="415" w:hanging="302"/>
        <w:rPr>
          <w:rFonts w:ascii="Times New Roman" w:hAnsi="Times New Roman"/>
          <w:color w:val="000000"/>
          <w:sz w:val="20"/>
          <w:szCs w:val="20"/>
        </w:rPr>
      </w:pPr>
      <w:proofErr w:type="gramStart"/>
      <w:r>
        <w:rPr>
          <w:rFonts w:ascii="Times New Roman" w:hAnsi="Times New Roman"/>
          <w:b/>
          <w:bCs/>
          <w:color w:val="000000"/>
          <w:sz w:val="20"/>
          <w:szCs w:val="20"/>
        </w:rPr>
        <w:t xml:space="preserve">Chan, </w:t>
      </w:r>
      <w:proofErr w:type="spellStart"/>
      <w:r>
        <w:rPr>
          <w:rFonts w:ascii="Times New Roman" w:hAnsi="Times New Roman"/>
          <w:b/>
          <w:bCs/>
          <w:color w:val="000000"/>
          <w:sz w:val="20"/>
          <w:szCs w:val="20"/>
        </w:rPr>
        <w:t>Kwaicho</w:t>
      </w:r>
      <w:r>
        <w:rPr>
          <w:rFonts w:ascii="Times New Roman" w:hAnsi="Times New Roman"/>
          <w:b/>
          <w:bCs/>
          <w:color w:val="000000"/>
          <w:spacing w:val="-11"/>
          <w:sz w:val="20"/>
          <w:szCs w:val="20"/>
        </w:rPr>
        <w:t>w</w:t>
      </w:r>
      <w:proofErr w:type="spellEnd"/>
      <w:r>
        <w:rPr>
          <w:rFonts w:ascii="Times New Roman" w:hAnsi="Times New Roman"/>
          <w:b/>
          <w:bCs/>
          <w:color w:val="000000"/>
          <w:sz w:val="20"/>
          <w:szCs w:val="20"/>
        </w:rPr>
        <w:t>, Ph.D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exas</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ech Universit</w:t>
      </w:r>
      <w:r>
        <w:rPr>
          <w:rFonts w:ascii="Times New Roman" w:hAnsi="Times New Roman"/>
          <w:color w:val="000000"/>
          <w:spacing w:val="-13"/>
          <w:sz w:val="20"/>
          <w:szCs w:val="20"/>
        </w:rPr>
        <w:t>y</w:t>
      </w:r>
      <w:r>
        <w:rPr>
          <w:rFonts w:ascii="Times New Roman" w:hAnsi="Times New Roman"/>
          <w:color w:val="000000"/>
          <w:sz w:val="20"/>
          <w:szCs w:val="20"/>
        </w:rPr>
        <w:t>.</w:t>
      </w:r>
      <w:proofErr w:type="gramEnd"/>
      <w:r>
        <w:rPr>
          <w:rFonts w:ascii="Times New Roman" w:hAnsi="Times New Roman"/>
          <w:color w:val="000000"/>
          <w:sz w:val="20"/>
          <w:szCs w:val="20"/>
        </w:rPr>
        <w:t xml:space="preserve"> </w:t>
      </w:r>
      <w:r>
        <w:rPr>
          <w:rFonts w:ascii="Times New Roman" w:hAnsi="Times New Roman"/>
          <w:i/>
          <w:iCs/>
          <w:color w:val="000000"/>
          <w:sz w:val="20"/>
          <w:szCs w:val="20"/>
        </w:rPr>
        <w:t xml:space="preserve">Specialty: Physics. </w:t>
      </w:r>
      <w:r>
        <w:rPr>
          <w:rFonts w:ascii="Times New Roman" w:hAnsi="Times New Roman"/>
          <w:color w:val="000000"/>
          <w:sz w:val="20"/>
          <w:szCs w:val="20"/>
        </w:rPr>
        <w:t>Chai</w:t>
      </w:r>
      <w:r>
        <w:rPr>
          <w:rFonts w:ascii="Times New Roman" w:hAnsi="Times New Roman"/>
          <w:color w:val="000000"/>
          <w:spacing w:val="-8"/>
          <w:sz w:val="20"/>
          <w:szCs w:val="20"/>
        </w:rPr>
        <w:t>r</w:t>
      </w:r>
      <w:r>
        <w:rPr>
          <w:rFonts w:ascii="Times New Roman" w:hAnsi="Times New Roman"/>
          <w:color w:val="000000"/>
          <w:sz w:val="20"/>
          <w:szCs w:val="20"/>
        </w:rPr>
        <w:t xml:space="preserve">, Department of Natural </w:t>
      </w:r>
      <w:proofErr w:type="spellStart"/>
      <w:r>
        <w:rPr>
          <w:rFonts w:ascii="Times New Roman" w:hAnsi="Times New Roman"/>
          <w:color w:val="000000"/>
          <w:sz w:val="20"/>
          <w:szCs w:val="20"/>
        </w:rPr>
        <w:t>Sci</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ences</w:t>
      </w:r>
      <w:proofErr w:type="spellEnd"/>
    </w:p>
    <w:p w:rsidR="00721764" w:rsidRDefault="00721764" w:rsidP="00721764">
      <w:pPr>
        <w:widowControl w:val="0"/>
        <w:autoSpaceDE w:val="0"/>
        <w:autoSpaceDN w:val="0"/>
        <w:adjustRightInd w:val="0"/>
        <w:spacing w:after="0" w:line="240" w:lineRule="auto"/>
        <w:ind w:left="2033"/>
        <w:rPr>
          <w:rFonts w:ascii="Times New Roman" w:hAnsi="Times New Roman"/>
          <w:color w:val="000000"/>
          <w:sz w:val="20"/>
          <w:szCs w:val="20"/>
        </w:rPr>
      </w:pPr>
      <w:r>
        <w:rPr>
          <w:rFonts w:ascii="Times New Roman" w:hAnsi="Times New Roman"/>
          <w:b/>
          <w:bCs/>
          <w:color w:val="000000"/>
          <w:sz w:val="20"/>
          <w:szCs w:val="20"/>
        </w:rPr>
        <w:t>Cherr</w:t>
      </w:r>
      <w:r>
        <w:rPr>
          <w:rFonts w:ascii="Times New Roman" w:hAnsi="Times New Roman"/>
          <w:b/>
          <w:bCs/>
          <w:color w:val="000000"/>
          <w:spacing w:val="-11"/>
          <w:sz w:val="20"/>
          <w:szCs w:val="20"/>
        </w:rPr>
        <w:t>y</w:t>
      </w:r>
      <w:r>
        <w:rPr>
          <w:rFonts w:ascii="Times New Roman" w:hAnsi="Times New Roman"/>
          <w:b/>
          <w:bCs/>
          <w:color w:val="000000"/>
          <w:sz w:val="20"/>
          <w:szCs w:val="20"/>
        </w:rPr>
        <w:t xml:space="preserve">, Joyce L., </w:t>
      </w:r>
      <w:proofErr w:type="gramStart"/>
      <w:r>
        <w:rPr>
          <w:rFonts w:ascii="Times New Roman" w:hAnsi="Times New Roman"/>
          <w:b/>
          <w:bCs/>
          <w:color w:val="000000"/>
          <w:sz w:val="20"/>
          <w:szCs w:val="20"/>
        </w:rPr>
        <w:t>Ph..D. Emory Universit</w:t>
      </w:r>
      <w:r>
        <w:rPr>
          <w:rFonts w:ascii="Times New Roman" w:hAnsi="Times New Roman"/>
          <w:b/>
          <w:bCs/>
          <w:color w:val="000000"/>
          <w:spacing w:val="-11"/>
          <w:sz w:val="20"/>
          <w:szCs w:val="20"/>
        </w:rPr>
        <w:t>y</w:t>
      </w:r>
      <w:r>
        <w:rPr>
          <w:rFonts w:ascii="Times New Roman" w:hAnsi="Times New Roman"/>
          <w:b/>
          <w:bCs/>
          <w:color w:val="000000"/>
          <w:sz w:val="20"/>
          <w:szCs w:val="20"/>
        </w:rPr>
        <w:t>.</w:t>
      </w:r>
      <w:proofErr w:type="gramEnd"/>
      <w:r>
        <w:rPr>
          <w:rFonts w:ascii="Times New Roman" w:hAnsi="Times New Roman"/>
          <w:b/>
          <w:bCs/>
          <w:color w:val="000000"/>
          <w:sz w:val="20"/>
          <w:szCs w:val="20"/>
        </w:rPr>
        <w:t xml:space="preserve"> </w:t>
      </w:r>
      <w:r>
        <w:rPr>
          <w:rFonts w:ascii="Times New Roman" w:hAnsi="Times New Roman"/>
          <w:i/>
          <w:iCs/>
          <w:color w:val="000000"/>
          <w:sz w:val="20"/>
          <w:szCs w:val="20"/>
        </w:rPr>
        <w:t>Specialty: English, Literatu</w:t>
      </w:r>
      <w:r>
        <w:rPr>
          <w:rFonts w:ascii="Times New Roman" w:hAnsi="Times New Roman"/>
          <w:i/>
          <w:iCs/>
          <w:color w:val="000000"/>
          <w:spacing w:val="-7"/>
          <w:sz w:val="20"/>
          <w:szCs w:val="20"/>
        </w:rPr>
        <w:t>r</w:t>
      </w:r>
      <w:r>
        <w:rPr>
          <w:rFonts w:ascii="Times New Roman" w:hAnsi="Times New Roman"/>
          <w:i/>
          <w:iCs/>
          <w:color w:val="000000"/>
          <w:sz w:val="20"/>
          <w:szCs w:val="20"/>
        </w:rPr>
        <w:t>e and Narrative Resea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proofErr w:type="gramStart"/>
      <w:r>
        <w:rPr>
          <w:rFonts w:ascii="Times New Roman" w:hAnsi="Times New Roman"/>
          <w:b/>
          <w:bCs/>
          <w:color w:val="000000"/>
          <w:sz w:val="20"/>
          <w:szCs w:val="20"/>
        </w:rPr>
        <w:t>Feng, Li, Ph.D.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6"/>
          <w:sz w:val="20"/>
          <w:szCs w:val="20"/>
        </w:rPr>
        <w:t>W</w:t>
      </w:r>
      <w:r>
        <w:rPr>
          <w:rFonts w:ascii="Times New Roman" w:hAnsi="Times New Roman"/>
          <w:color w:val="000000"/>
          <w:sz w:val="20"/>
          <w:szCs w:val="20"/>
        </w:rPr>
        <w:t>esleyan Universit</w:t>
      </w:r>
      <w:r>
        <w:rPr>
          <w:rFonts w:ascii="Times New Roman" w:hAnsi="Times New Roman"/>
          <w:color w:val="000000"/>
          <w:spacing w:val="-13"/>
          <w:sz w:val="20"/>
          <w:szCs w:val="20"/>
        </w:rPr>
        <w:t>y</w:t>
      </w:r>
      <w:r>
        <w:rPr>
          <w:rFonts w:ascii="Times New Roman" w:hAnsi="Times New Roman"/>
          <w:color w:val="000000"/>
          <w:sz w:val="20"/>
          <w:szCs w:val="20"/>
        </w:rPr>
        <w:t>.</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Specialty: Mathematics</w:t>
      </w:r>
    </w:p>
    <w:p w:rsidR="00721764" w:rsidRDefault="00721764" w:rsidP="00721764">
      <w:pPr>
        <w:widowControl w:val="0"/>
        <w:autoSpaceDE w:val="0"/>
        <w:autoSpaceDN w:val="0"/>
        <w:adjustRightInd w:val="0"/>
        <w:spacing w:before="10" w:after="0" w:line="240" w:lineRule="auto"/>
        <w:ind w:left="1983"/>
        <w:rPr>
          <w:ins w:id="26" w:author=" " w:date="2011-04-06T09:42:00Z"/>
          <w:rFonts w:ascii="Times New Roman" w:hAnsi="Times New Roman"/>
          <w:i/>
          <w:iCs/>
          <w:color w:val="000000"/>
          <w:sz w:val="20"/>
          <w:szCs w:val="20"/>
        </w:rPr>
      </w:pPr>
      <w:proofErr w:type="gramStart"/>
      <w:r>
        <w:rPr>
          <w:rFonts w:ascii="Times New Roman" w:hAnsi="Times New Roman"/>
          <w:b/>
          <w:bCs/>
          <w:color w:val="000000"/>
          <w:sz w:val="20"/>
          <w:szCs w:val="20"/>
        </w:rPr>
        <w:t>George, Rani, Ph.D.</w:t>
      </w:r>
      <w:r>
        <w:rPr>
          <w:rFonts w:ascii="Times New Roman" w:hAnsi="Times New Roman"/>
          <w:color w:val="000000"/>
          <w:sz w:val="20"/>
          <w:szCs w:val="20"/>
        </w:rPr>
        <w:t>, University of Delaware.</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Specialty: Educational Resea</w:t>
      </w:r>
      <w:r>
        <w:rPr>
          <w:rFonts w:ascii="Times New Roman" w:hAnsi="Times New Roman"/>
          <w:i/>
          <w:iCs/>
          <w:color w:val="000000"/>
          <w:spacing w:val="-7"/>
          <w:sz w:val="20"/>
          <w:szCs w:val="20"/>
        </w:rPr>
        <w:t>r</w:t>
      </w:r>
      <w:r>
        <w:rPr>
          <w:rFonts w:ascii="Times New Roman" w:hAnsi="Times New Roman"/>
          <w:i/>
          <w:iCs/>
          <w:color w:val="000000"/>
          <w:sz w:val="20"/>
          <w:szCs w:val="20"/>
        </w:rPr>
        <w:t>ch and Statistics</w:t>
      </w:r>
    </w:p>
    <w:p w:rsidR="00064AA8" w:rsidRDefault="00064AA8" w:rsidP="00721764">
      <w:pPr>
        <w:widowControl w:val="0"/>
        <w:autoSpaceDE w:val="0"/>
        <w:autoSpaceDN w:val="0"/>
        <w:adjustRightInd w:val="0"/>
        <w:spacing w:before="10" w:after="0" w:line="240" w:lineRule="auto"/>
        <w:ind w:left="1983"/>
        <w:rPr>
          <w:rFonts w:ascii="Times New Roman" w:hAnsi="Times New Roman"/>
          <w:color w:val="000000"/>
          <w:sz w:val="20"/>
          <w:szCs w:val="20"/>
        </w:rPr>
      </w:pPr>
      <w:ins w:id="27" w:author=" " w:date="2011-04-06T09:42:00Z">
        <w:r>
          <w:rPr>
            <w:rFonts w:ascii="Times New Roman" w:hAnsi="Times New Roman"/>
            <w:b/>
            <w:bCs/>
            <w:color w:val="000000"/>
            <w:sz w:val="20"/>
            <w:szCs w:val="20"/>
          </w:rPr>
          <w:t xml:space="preserve">Goldsmith, SaDohl, </w:t>
        </w:r>
      </w:ins>
      <w:ins w:id="28" w:author=" " w:date="2011-04-06T13:53:00Z">
        <w:r w:rsidR="007D3187">
          <w:rPr>
            <w:rFonts w:ascii="Times New Roman" w:hAnsi="Times New Roman"/>
            <w:b/>
            <w:bCs/>
            <w:color w:val="000000"/>
            <w:sz w:val="20"/>
            <w:szCs w:val="20"/>
          </w:rPr>
          <w:t>PhD, University of Iowa</w:t>
        </w:r>
      </w:ins>
      <w:ins w:id="29" w:author=" " w:date="2011-04-06T13:54:00Z">
        <w:r w:rsidR="007D3187">
          <w:rPr>
            <w:rFonts w:ascii="Times New Roman" w:hAnsi="Times New Roman"/>
            <w:b/>
            <w:bCs/>
            <w:color w:val="000000"/>
            <w:sz w:val="20"/>
            <w:szCs w:val="20"/>
          </w:rPr>
          <w:t xml:space="preserve">; Specialty: School Counseling/ Gifted Education </w:t>
        </w:r>
      </w:ins>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proofErr w:type="gramStart"/>
      <w:r>
        <w:rPr>
          <w:rFonts w:ascii="Times New Roman" w:hAnsi="Times New Roman"/>
          <w:b/>
          <w:bCs/>
          <w:color w:val="000000"/>
          <w:sz w:val="20"/>
          <w:szCs w:val="20"/>
        </w:rPr>
        <w:t>Grimsle</w:t>
      </w:r>
      <w:r>
        <w:rPr>
          <w:rFonts w:ascii="Times New Roman" w:hAnsi="Times New Roman"/>
          <w:b/>
          <w:bCs/>
          <w:color w:val="000000"/>
          <w:spacing w:val="-11"/>
          <w:sz w:val="20"/>
          <w:szCs w:val="20"/>
        </w:rPr>
        <w:t>y</w:t>
      </w:r>
      <w:r>
        <w:rPr>
          <w:rFonts w:ascii="Times New Roman" w:hAnsi="Times New Roman"/>
          <w:b/>
          <w:bCs/>
          <w:color w:val="000000"/>
          <w:sz w:val="20"/>
          <w:szCs w:val="20"/>
        </w:rPr>
        <w:t>,</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Alan Paul, Ph.D.</w:t>
      </w:r>
      <w:r>
        <w:rPr>
          <w:rFonts w:ascii="Times New Roman" w:hAnsi="Times New Roman"/>
          <w:color w:val="000000"/>
          <w:sz w:val="20"/>
          <w:szCs w:val="20"/>
        </w:rPr>
        <w:t>, Geo</w:t>
      </w:r>
      <w:r>
        <w:rPr>
          <w:rFonts w:ascii="Times New Roman" w:hAnsi="Times New Roman"/>
          <w:color w:val="000000"/>
          <w:spacing w:val="-4"/>
          <w:sz w:val="20"/>
          <w:szCs w:val="20"/>
        </w:rPr>
        <w:t>r</w:t>
      </w:r>
      <w:r>
        <w:rPr>
          <w:rFonts w:ascii="Times New Roman" w:hAnsi="Times New Roman"/>
          <w:color w:val="000000"/>
          <w:sz w:val="20"/>
          <w:szCs w:val="20"/>
        </w:rPr>
        <w:t>gia State Universit</w:t>
      </w:r>
      <w:r>
        <w:rPr>
          <w:rFonts w:ascii="Times New Roman" w:hAnsi="Times New Roman"/>
          <w:color w:val="000000"/>
          <w:spacing w:val="-13"/>
          <w:sz w:val="20"/>
          <w:szCs w:val="20"/>
        </w:rPr>
        <w:t>y</w:t>
      </w:r>
      <w:r>
        <w:rPr>
          <w:rFonts w:ascii="Times New Roman" w:hAnsi="Times New Roman"/>
          <w:color w:val="000000"/>
          <w:sz w:val="20"/>
          <w:szCs w:val="20"/>
        </w:rPr>
        <w:t>.</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Specialty: Educational Leadership</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del w:id="30" w:author=" " w:date="2011-04-05T15:05:00Z">
        <w:r w:rsidDel="00B67EC4">
          <w:rPr>
            <w:rFonts w:ascii="Times New Roman" w:hAnsi="Times New Roman"/>
            <w:b/>
            <w:bCs/>
            <w:color w:val="000000"/>
            <w:sz w:val="20"/>
            <w:szCs w:val="20"/>
          </w:rPr>
          <w:delText>Hatche</w:delText>
        </w:r>
        <w:r w:rsidDel="00B67EC4">
          <w:rPr>
            <w:rFonts w:ascii="Times New Roman" w:hAnsi="Times New Roman"/>
            <w:b/>
            <w:bCs/>
            <w:color w:val="000000"/>
            <w:spacing w:val="-18"/>
            <w:sz w:val="20"/>
            <w:szCs w:val="20"/>
          </w:rPr>
          <w:delText>r</w:delText>
        </w:r>
        <w:r w:rsidDel="00B67EC4">
          <w:rPr>
            <w:rFonts w:ascii="Times New Roman" w:hAnsi="Times New Roman"/>
            <w:b/>
            <w:bCs/>
            <w:color w:val="000000"/>
            <w:sz w:val="20"/>
            <w:szCs w:val="20"/>
          </w:rPr>
          <w:delText>, Bett</w:delText>
        </w:r>
        <w:r w:rsidDel="00B67EC4">
          <w:rPr>
            <w:rFonts w:ascii="Times New Roman" w:hAnsi="Times New Roman"/>
            <w:b/>
            <w:bCs/>
            <w:color w:val="000000"/>
            <w:spacing w:val="-11"/>
            <w:sz w:val="20"/>
            <w:szCs w:val="20"/>
          </w:rPr>
          <w:delText>y</w:delText>
        </w:r>
        <w:r w:rsidDel="00B67EC4">
          <w:rPr>
            <w:rFonts w:ascii="Times New Roman" w:hAnsi="Times New Roman"/>
            <w:b/>
            <w:bCs/>
            <w:color w:val="000000"/>
            <w:sz w:val="20"/>
            <w:szCs w:val="20"/>
          </w:rPr>
          <w:delText>, Ed.D.</w:delText>
        </w:r>
        <w:r w:rsidDel="00B67EC4">
          <w:rPr>
            <w:rFonts w:ascii="Times New Roman" w:hAnsi="Times New Roman"/>
            <w:color w:val="000000"/>
            <w:sz w:val="20"/>
            <w:szCs w:val="20"/>
          </w:rPr>
          <w:delText>, University of Geo</w:delText>
        </w:r>
        <w:r w:rsidDel="00B67EC4">
          <w:rPr>
            <w:rFonts w:ascii="Times New Roman" w:hAnsi="Times New Roman"/>
            <w:color w:val="000000"/>
            <w:spacing w:val="-4"/>
            <w:sz w:val="20"/>
            <w:szCs w:val="20"/>
          </w:rPr>
          <w:delText>r</w:delText>
        </w:r>
        <w:r w:rsidDel="00B67EC4">
          <w:rPr>
            <w:rFonts w:ascii="Times New Roman" w:hAnsi="Times New Roman"/>
            <w:color w:val="000000"/>
            <w:sz w:val="20"/>
            <w:szCs w:val="20"/>
          </w:rPr>
          <w:delText xml:space="preserve">gia. </w:delText>
        </w:r>
        <w:r w:rsidDel="00B67EC4">
          <w:rPr>
            <w:rFonts w:ascii="Times New Roman" w:hAnsi="Times New Roman"/>
            <w:i/>
            <w:iCs/>
            <w:color w:val="000000"/>
            <w:sz w:val="20"/>
            <w:szCs w:val="20"/>
          </w:rPr>
          <w:delText>Specialty: Science Education and Educational Foundations</w:delText>
        </w:r>
      </w:del>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 xml:space="preserve">Jenkins, Patricia, </w:t>
      </w:r>
      <w:proofErr w:type="spellStart"/>
      <w:proofErr w:type="gramStart"/>
      <w:r>
        <w:rPr>
          <w:rFonts w:ascii="Times New Roman" w:hAnsi="Times New Roman"/>
          <w:b/>
          <w:bCs/>
          <w:color w:val="000000"/>
          <w:sz w:val="20"/>
          <w:szCs w:val="20"/>
        </w:rPr>
        <w:t>Ed.D</w:t>
      </w:r>
      <w:proofErr w:type="spellEnd"/>
      <w:r>
        <w:rPr>
          <w:rFonts w:ascii="Times New Roman" w:hAnsi="Times New Roman"/>
          <w:b/>
          <w:bCs/>
          <w:color w:val="000000"/>
          <w:sz w:val="20"/>
          <w:szCs w:val="20"/>
        </w:rPr>
        <w:t>.</w:t>
      </w:r>
      <w:r>
        <w:rPr>
          <w:rFonts w:ascii="Times New Roman" w:hAnsi="Times New Roman"/>
          <w:color w:val="000000"/>
          <w:sz w:val="20"/>
          <w:szCs w:val="20"/>
        </w:rPr>
        <w:t>,</w:t>
      </w:r>
      <w:proofErr w:type="gramEnd"/>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ennessee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Reading Education</w:t>
      </w:r>
    </w:p>
    <w:p w:rsidR="00721764" w:rsidRDefault="00721764" w:rsidP="00721764">
      <w:pPr>
        <w:widowControl w:val="0"/>
        <w:autoSpaceDE w:val="0"/>
        <w:autoSpaceDN w:val="0"/>
        <w:adjustRightInd w:val="0"/>
        <w:spacing w:before="10" w:after="0" w:line="250" w:lineRule="auto"/>
        <w:ind w:left="2286" w:right="326" w:hanging="302"/>
        <w:rPr>
          <w:rFonts w:ascii="Times New Roman" w:hAnsi="Times New Roman"/>
          <w:color w:val="000000"/>
          <w:sz w:val="20"/>
          <w:szCs w:val="20"/>
        </w:rPr>
      </w:pPr>
      <w:r>
        <w:rPr>
          <w:rFonts w:ascii="Times New Roman" w:hAnsi="Times New Roman"/>
          <w:b/>
          <w:bCs/>
          <w:color w:val="000000"/>
          <w:sz w:val="20"/>
          <w:szCs w:val="20"/>
        </w:rPr>
        <w:t>Lupinski, Kirsten, Ph.D.</w:t>
      </w:r>
      <w:r>
        <w:rPr>
          <w:rFonts w:ascii="Times New Roman" w:hAnsi="Times New Roman"/>
          <w:color w:val="000000"/>
          <w:sz w:val="20"/>
          <w:szCs w:val="20"/>
        </w:rPr>
        <w:t xml:space="preserve">, University of Cincinnati. </w:t>
      </w:r>
      <w:proofErr w:type="spellStart"/>
      <w:r>
        <w:rPr>
          <w:rFonts w:ascii="Times New Roman" w:hAnsi="Times New Roman"/>
          <w:i/>
          <w:iCs/>
          <w:color w:val="000000"/>
          <w:sz w:val="20"/>
          <w:szCs w:val="20"/>
        </w:rPr>
        <w:t>Speciality</w:t>
      </w:r>
      <w:proofErr w:type="spellEnd"/>
      <w:r>
        <w:rPr>
          <w:rFonts w:ascii="Times New Roman" w:hAnsi="Times New Roman"/>
          <w:i/>
          <w:iCs/>
          <w:color w:val="000000"/>
          <w:sz w:val="20"/>
          <w:szCs w:val="20"/>
        </w:rPr>
        <w:t>: Education Foundations and Health P</w:t>
      </w:r>
      <w:r>
        <w:rPr>
          <w:rFonts w:ascii="Times New Roman" w:hAnsi="Times New Roman"/>
          <w:i/>
          <w:iCs/>
          <w:color w:val="000000"/>
          <w:spacing w:val="-7"/>
          <w:sz w:val="20"/>
          <w:szCs w:val="20"/>
        </w:rPr>
        <w:t>r</w:t>
      </w:r>
      <w:r>
        <w:rPr>
          <w:rFonts w:ascii="Times New Roman" w:hAnsi="Times New Roman"/>
          <w:i/>
          <w:iCs/>
          <w:color w:val="000000"/>
          <w:sz w:val="20"/>
          <w:szCs w:val="20"/>
        </w:rPr>
        <w:t>o- motion Education</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pacing w:val="-11"/>
          <w:sz w:val="20"/>
          <w:szCs w:val="20"/>
        </w:rPr>
        <w:t>L</w:t>
      </w:r>
      <w:r>
        <w:rPr>
          <w:rFonts w:ascii="Times New Roman" w:hAnsi="Times New Roman"/>
          <w:b/>
          <w:bCs/>
          <w:color w:val="000000"/>
          <w:sz w:val="20"/>
          <w:szCs w:val="20"/>
        </w:rPr>
        <w:t>yons, Edward E.,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McCrar</w:t>
      </w:r>
      <w:r>
        <w:rPr>
          <w:rFonts w:ascii="Times New Roman" w:hAnsi="Times New Roman"/>
          <w:b/>
          <w:bCs/>
          <w:color w:val="000000"/>
          <w:spacing w:val="-11"/>
          <w:sz w:val="20"/>
          <w:szCs w:val="20"/>
        </w:rPr>
        <w:t>y</w:t>
      </w: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JoAnn</w:t>
      </w:r>
      <w:proofErr w:type="spellEnd"/>
      <w:r>
        <w:rPr>
          <w:rFonts w:ascii="Times New Roman" w:hAnsi="Times New Roman"/>
          <w:b/>
          <w:bCs/>
          <w:color w:val="000000"/>
          <w:sz w:val="20"/>
          <w:szCs w:val="20"/>
        </w:rPr>
        <w:t>,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proofErr w:type="gramStart"/>
      <w:r>
        <w:rPr>
          <w:rFonts w:ascii="Times New Roman" w:hAnsi="Times New Roman"/>
          <w:b/>
          <w:bCs/>
          <w:color w:val="000000"/>
          <w:sz w:val="20"/>
          <w:szCs w:val="20"/>
        </w:rPr>
        <w:t>Odio,</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Arnold, Ph.D</w:t>
      </w:r>
      <w:r>
        <w:rPr>
          <w:rFonts w:ascii="Times New Roman" w:hAnsi="Times New Roman"/>
          <w:color w:val="000000"/>
          <w:sz w:val="20"/>
          <w:szCs w:val="20"/>
        </w:rPr>
        <w:t>., University of</w:t>
      </w:r>
      <w:r>
        <w:rPr>
          <w:rFonts w:ascii="Times New Roman" w:hAnsi="Times New Roman"/>
          <w:color w:val="000000"/>
          <w:spacing w:val="-11"/>
          <w:sz w:val="20"/>
          <w:szCs w:val="20"/>
        </w:rPr>
        <w:t xml:space="preserve"> </w:t>
      </w:r>
      <w:r>
        <w:rPr>
          <w:rFonts w:ascii="Times New Roman" w:hAnsi="Times New Roman"/>
          <w:color w:val="000000"/>
          <w:sz w:val="20"/>
          <w:szCs w:val="20"/>
        </w:rPr>
        <w:t>Arkansas.</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Specialty: English and Modern Languages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proofErr w:type="spellStart"/>
      <w:proofErr w:type="gramStart"/>
      <w:r>
        <w:rPr>
          <w:rFonts w:ascii="Times New Roman" w:hAnsi="Times New Roman"/>
          <w:b/>
          <w:bCs/>
          <w:color w:val="000000"/>
          <w:sz w:val="20"/>
          <w:szCs w:val="20"/>
        </w:rPr>
        <w:t>Okediji</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Olatunde</w:t>
      </w:r>
      <w:proofErr w:type="spellEnd"/>
      <w:r>
        <w:rPr>
          <w:rFonts w:ascii="Times New Roman" w:hAnsi="Times New Roman"/>
          <w:b/>
          <w:bCs/>
          <w:color w:val="000000"/>
          <w:sz w:val="20"/>
          <w:szCs w:val="20"/>
        </w:rPr>
        <w:t>,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Specially: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proofErr w:type="spellStart"/>
      <w:proofErr w:type="gramStart"/>
      <w:r>
        <w:rPr>
          <w:rFonts w:ascii="Times New Roman" w:hAnsi="Times New Roman"/>
          <w:b/>
          <w:bCs/>
          <w:color w:val="000000"/>
          <w:sz w:val="20"/>
          <w:szCs w:val="20"/>
        </w:rPr>
        <w:t>Okonkwo</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Zephyrinus</w:t>
      </w:r>
      <w:proofErr w:type="spellEnd"/>
      <w:r>
        <w:rPr>
          <w:rFonts w:ascii="Times New Roman" w:hAnsi="Times New Roman"/>
          <w:b/>
          <w:bCs/>
          <w:color w:val="000000"/>
          <w:sz w:val="20"/>
          <w:szCs w:val="20"/>
        </w:rPr>
        <w:t>, Ph.D.</w:t>
      </w:r>
      <w:r>
        <w:rPr>
          <w:rFonts w:ascii="Times New Roman" w:hAnsi="Times New Roman"/>
          <w:color w:val="000000"/>
          <w:sz w:val="20"/>
          <w:szCs w:val="20"/>
        </w:rPr>
        <w:t>, University of</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exas.</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Specialty: Mathematics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proofErr w:type="gramStart"/>
      <w:r>
        <w:rPr>
          <w:rFonts w:ascii="Times New Roman" w:hAnsi="Times New Roman"/>
          <w:b/>
          <w:bCs/>
          <w:color w:val="000000"/>
          <w:sz w:val="20"/>
          <w:szCs w:val="20"/>
        </w:rPr>
        <w:t>Oladunjoye, Ganiyu, Ph.D.</w:t>
      </w:r>
      <w:r>
        <w:rPr>
          <w:rFonts w:ascii="Times New Roman" w:hAnsi="Times New Roman"/>
          <w:color w:val="000000"/>
          <w:sz w:val="20"/>
          <w:szCs w:val="20"/>
        </w:rPr>
        <w:t>, Bowling Green State Universit</w:t>
      </w:r>
      <w:r>
        <w:rPr>
          <w:rFonts w:ascii="Times New Roman" w:hAnsi="Times New Roman"/>
          <w:color w:val="000000"/>
          <w:spacing w:val="-13"/>
          <w:sz w:val="20"/>
          <w:szCs w:val="20"/>
        </w:rPr>
        <w:t>y</w:t>
      </w:r>
      <w:r>
        <w:rPr>
          <w:rFonts w:ascii="Times New Roman" w:hAnsi="Times New Roman"/>
          <w:color w:val="000000"/>
          <w:sz w:val="20"/>
          <w:szCs w:val="20"/>
        </w:rPr>
        <w:t>.</w:t>
      </w:r>
      <w:proofErr w:type="gramEnd"/>
      <w:r>
        <w:rPr>
          <w:rFonts w:ascii="Times New Roman" w:hAnsi="Times New Roman"/>
          <w:color w:val="000000"/>
          <w:sz w:val="20"/>
          <w:szCs w:val="20"/>
        </w:rPr>
        <w:t xml:space="preserve"> </w:t>
      </w:r>
      <w:r>
        <w:rPr>
          <w:rFonts w:ascii="Times New Roman" w:hAnsi="Times New Roman"/>
          <w:i/>
          <w:iCs/>
          <w:color w:val="000000"/>
          <w:sz w:val="20"/>
          <w:szCs w:val="20"/>
        </w:rPr>
        <w:t>Specialty: Educational Leadership</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Rollins, Ca</w:t>
      </w:r>
      <w:r>
        <w:rPr>
          <w:rFonts w:ascii="Times New Roman" w:hAnsi="Times New Roman"/>
          <w:b/>
          <w:bCs/>
          <w:color w:val="000000"/>
          <w:spacing w:val="-4"/>
          <w:sz w:val="20"/>
          <w:szCs w:val="20"/>
        </w:rPr>
        <w:t>r</w:t>
      </w:r>
      <w:r>
        <w:rPr>
          <w:rFonts w:ascii="Times New Roman" w:hAnsi="Times New Roman"/>
          <w:b/>
          <w:bCs/>
          <w:color w:val="000000"/>
          <w:sz w:val="20"/>
          <w:szCs w:val="20"/>
        </w:rPr>
        <w:t>olyn</w:t>
      </w:r>
      <w:r>
        <w:rPr>
          <w:rFonts w:ascii="Times New Roman" w:hAnsi="Times New Roman"/>
          <w:b/>
          <w:bCs/>
          <w:color w:val="000000"/>
          <w:spacing w:val="-4"/>
          <w:sz w:val="20"/>
          <w:szCs w:val="20"/>
        </w:rPr>
        <w:t xml:space="preserve"> </w:t>
      </w:r>
      <w:r>
        <w:rPr>
          <w:rFonts w:ascii="Times New Roman" w:hAnsi="Times New Roman"/>
          <w:b/>
          <w:bCs/>
          <w:color w:val="000000"/>
          <w:spacing w:val="-18"/>
          <w:sz w:val="20"/>
          <w:szCs w:val="20"/>
        </w:rPr>
        <w:t>W</w:t>
      </w:r>
      <w:r>
        <w:rPr>
          <w:rFonts w:ascii="Times New Roman" w:hAnsi="Times New Roman"/>
          <w:b/>
          <w:bCs/>
          <w:color w:val="000000"/>
          <w:sz w:val="20"/>
          <w:szCs w:val="20"/>
        </w:rPr>
        <w:t xml:space="preserve">., </w:t>
      </w:r>
      <w:proofErr w:type="spellStart"/>
      <w:proofErr w:type="gramStart"/>
      <w:r>
        <w:rPr>
          <w:rFonts w:ascii="Times New Roman" w:hAnsi="Times New Roman"/>
          <w:b/>
          <w:bCs/>
          <w:color w:val="000000"/>
          <w:sz w:val="20"/>
          <w:szCs w:val="20"/>
        </w:rPr>
        <w:t>Rh.D</w:t>
      </w:r>
      <w:proofErr w:type="spellEnd"/>
      <w:r>
        <w:rPr>
          <w:rFonts w:ascii="Times New Roman" w:hAnsi="Times New Roman"/>
          <w:b/>
          <w:bCs/>
          <w:color w:val="000000"/>
          <w:sz w:val="20"/>
          <w:szCs w:val="20"/>
        </w:rPr>
        <w:t>.</w:t>
      </w:r>
      <w:r>
        <w:rPr>
          <w:rFonts w:ascii="Times New Roman" w:hAnsi="Times New Roman"/>
          <w:color w:val="000000"/>
          <w:sz w:val="20"/>
          <w:szCs w:val="20"/>
        </w:rPr>
        <w:t>,</w:t>
      </w:r>
      <w:proofErr w:type="gramEnd"/>
      <w:r>
        <w:rPr>
          <w:rFonts w:ascii="Times New Roman" w:hAnsi="Times New Roman"/>
          <w:color w:val="000000"/>
          <w:sz w:val="20"/>
          <w:szCs w:val="20"/>
        </w:rPr>
        <w:t xml:space="preserve"> Southern Illinois University-Carbondale. </w:t>
      </w:r>
      <w:r>
        <w:rPr>
          <w:rFonts w:ascii="Times New Roman" w:hAnsi="Times New Roman"/>
          <w:i/>
          <w:iCs/>
          <w:color w:val="000000"/>
          <w:sz w:val="20"/>
          <w:szCs w:val="20"/>
        </w:rPr>
        <w:t>Specialty: Counseling</w:t>
      </w:r>
    </w:p>
    <w:p w:rsidR="00721764" w:rsidRDefault="00721764" w:rsidP="00721764">
      <w:pPr>
        <w:widowControl w:val="0"/>
        <w:autoSpaceDE w:val="0"/>
        <w:autoSpaceDN w:val="0"/>
        <w:adjustRightInd w:val="0"/>
        <w:spacing w:before="10" w:after="0" w:line="250" w:lineRule="auto"/>
        <w:ind w:left="2286" w:right="212" w:hanging="302"/>
        <w:rPr>
          <w:rFonts w:ascii="Times New Roman" w:hAnsi="Times New Roman"/>
          <w:color w:val="000000"/>
          <w:sz w:val="20"/>
          <w:szCs w:val="20"/>
        </w:rPr>
      </w:pPr>
      <w:r>
        <w:rPr>
          <w:rFonts w:ascii="Times New Roman" w:hAnsi="Times New Roman"/>
          <w:b/>
          <w:bCs/>
          <w:color w:val="000000"/>
          <w:spacing w:val="-4"/>
          <w:sz w:val="20"/>
          <w:szCs w:val="20"/>
        </w:rPr>
        <w:t>W</w:t>
      </w:r>
      <w:r>
        <w:rPr>
          <w:rFonts w:ascii="Times New Roman" w:hAnsi="Times New Roman"/>
          <w:b/>
          <w:bCs/>
          <w:color w:val="000000"/>
          <w:sz w:val="20"/>
          <w:szCs w:val="20"/>
        </w:rPr>
        <w:t xml:space="preserve">illiams, Richard, </w:t>
      </w:r>
      <w:proofErr w:type="spellStart"/>
      <w:proofErr w:type="gramStart"/>
      <w:r>
        <w:rPr>
          <w:rFonts w:ascii="Times New Roman" w:hAnsi="Times New Roman"/>
          <w:b/>
          <w:bCs/>
          <w:color w:val="000000"/>
          <w:sz w:val="20"/>
          <w:szCs w:val="20"/>
        </w:rPr>
        <w:t>Ed.D</w:t>
      </w:r>
      <w:proofErr w:type="spellEnd"/>
      <w:r>
        <w:rPr>
          <w:rFonts w:ascii="Times New Roman" w:hAnsi="Times New Roman"/>
          <w:b/>
          <w:bCs/>
          <w:color w:val="000000"/>
          <w:sz w:val="20"/>
          <w:szCs w:val="20"/>
        </w:rPr>
        <w:t>.</w:t>
      </w:r>
      <w:r>
        <w:rPr>
          <w:rFonts w:ascii="Times New Roman" w:hAnsi="Times New Roman"/>
          <w:color w:val="000000"/>
          <w:sz w:val="20"/>
          <w:szCs w:val="20"/>
        </w:rPr>
        <w:t>,</w:t>
      </w:r>
      <w:proofErr w:type="gramEnd"/>
      <w:r>
        <w:rPr>
          <w:rFonts w:ascii="Times New Roman" w:hAnsi="Times New Roman"/>
          <w:color w:val="000000"/>
          <w:sz w:val="20"/>
          <w:szCs w:val="20"/>
        </w:rPr>
        <w:t xml:space="preserve"> University of Geo</w:t>
      </w:r>
      <w:r>
        <w:rPr>
          <w:rFonts w:ascii="Times New Roman" w:hAnsi="Times New Roman"/>
          <w:color w:val="000000"/>
          <w:spacing w:val="-4"/>
          <w:sz w:val="20"/>
          <w:szCs w:val="20"/>
        </w:rPr>
        <w:t>r</w:t>
      </w:r>
      <w:r>
        <w:rPr>
          <w:rFonts w:ascii="Times New Roman" w:hAnsi="Times New Roman"/>
          <w:color w:val="000000"/>
          <w:sz w:val="20"/>
          <w:szCs w:val="20"/>
        </w:rPr>
        <w:t xml:space="preserve">gia. </w:t>
      </w:r>
      <w:proofErr w:type="gramStart"/>
      <w:r>
        <w:rPr>
          <w:rFonts w:ascii="Times New Roman" w:hAnsi="Times New Roman"/>
          <w:color w:val="000000"/>
          <w:sz w:val="20"/>
          <w:szCs w:val="20"/>
        </w:rPr>
        <w:t>Chai</w:t>
      </w:r>
      <w:r>
        <w:rPr>
          <w:rFonts w:ascii="Times New Roman" w:hAnsi="Times New Roman"/>
          <w:color w:val="000000"/>
          <w:spacing w:val="-8"/>
          <w:sz w:val="20"/>
          <w:szCs w:val="20"/>
        </w:rPr>
        <w:t>r</w:t>
      </w:r>
      <w:r>
        <w:rPr>
          <w:rFonts w:ascii="Times New Roman" w:hAnsi="Times New Roman"/>
          <w:color w:val="000000"/>
          <w:sz w:val="20"/>
          <w:szCs w:val="20"/>
        </w:rPr>
        <w:t>, Health and Physical Education.</w:t>
      </w:r>
      <w:proofErr w:type="gramEnd"/>
      <w:r>
        <w:rPr>
          <w:rFonts w:ascii="Times New Roman" w:hAnsi="Times New Roman"/>
          <w:color w:val="000000"/>
          <w:sz w:val="20"/>
          <w:szCs w:val="20"/>
        </w:rPr>
        <w:t xml:space="preserve"> </w:t>
      </w:r>
      <w:r>
        <w:rPr>
          <w:rFonts w:ascii="Times New Roman" w:hAnsi="Times New Roman"/>
          <w:i/>
          <w:iCs/>
          <w:color w:val="000000"/>
          <w:sz w:val="20"/>
          <w:szCs w:val="20"/>
        </w:rPr>
        <w:t xml:space="preserve">Specialty: </w:t>
      </w:r>
      <w:proofErr w:type="spellStart"/>
      <w:r>
        <w:rPr>
          <w:rFonts w:ascii="Times New Roman" w:hAnsi="Times New Roman"/>
          <w:i/>
          <w:iCs/>
          <w:color w:val="000000"/>
          <w:sz w:val="20"/>
          <w:szCs w:val="20"/>
        </w:rPr>
        <w:t>Exe</w:t>
      </w:r>
      <w:r>
        <w:rPr>
          <w:rFonts w:ascii="Times New Roman" w:hAnsi="Times New Roman"/>
          <w:i/>
          <w:iCs/>
          <w:color w:val="000000"/>
          <w:spacing w:val="-4"/>
          <w:sz w:val="20"/>
          <w:szCs w:val="20"/>
        </w:rPr>
        <w:t>r</w:t>
      </w:r>
      <w:proofErr w:type="spellEnd"/>
      <w:r>
        <w:rPr>
          <w:rFonts w:ascii="Times New Roman" w:hAnsi="Times New Roman"/>
          <w:i/>
          <w:iCs/>
          <w:color w:val="000000"/>
          <w:sz w:val="20"/>
          <w:szCs w:val="20"/>
        </w:rPr>
        <w:t xml:space="preserve">- </w:t>
      </w:r>
      <w:proofErr w:type="spellStart"/>
      <w:r>
        <w:rPr>
          <w:rFonts w:ascii="Times New Roman" w:hAnsi="Times New Roman"/>
          <w:i/>
          <w:iCs/>
          <w:color w:val="000000"/>
          <w:sz w:val="20"/>
          <w:szCs w:val="20"/>
        </w:rPr>
        <w:t>cise</w:t>
      </w:r>
      <w:proofErr w:type="spellEnd"/>
      <w:r>
        <w:rPr>
          <w:rFonts w:ascii="Times New Roman" w:hAnsi="Times New Roman"/>
          <w:i/>
          <w:iCs/>
          <w:color w:val="000000"/>
          <w:sz w:val="20"/>
          <w:szCs w:val="20"/>
        </w:rPr>
        <w:t xml:space="preserve"> and Sport Science.</w:t>
      </w:r>
    </w:p>
    <w:p w:rsidR="00721764" w:rsidRDefault="00721764" w:rsidP="00721764">
      <w:pPr>
        <w:widowControl w:val="0"/>
        <w:autoSpaceDE w:val="0"/>
        <w:autoSpaceDN w:val="0"/>
        <w:adjustRightInd w:val="0"/>
        <w:spacing w:after="0" w:line="250" w:lineRule="auto"/>
        <w:ind w:left="2286" w:right="306" w:hanging="302"/>
        <w:rPr>
          <w:rFonts w:ascii="Times New Roman" w:hAnsi="Times New Roman"/>
          <w:color w:val="000000"/>
          <w:sz w:val="20"/>
          <w:szCs w:val="20"/>
        </w:rPr>
      </w:pPr>
      <w:del w:id="31" w:author=" " w:date="2011-04-06T09:44:00Z">
        <w:r w:rsidDel="00064AA8">
          <w:rPr>
            <w:rFonts w:ascii="Times New Roman" w:hAnsi="Times New Roman"/>
            <w:b/>
            <w:bCs/>
            <w:color w:val="000000"/>
            <w:spacing w:val="-4"/>
            <w:sz w:val="20"/>
            <w:szCs w:val="20"/>
          </w:rPr>
          <w:delText>Wr</w:delText>
        </w:r>
        <w:r w:rsidDel="00064AA8">
          <w:rPr>
            <w:rFonts w:ascii="Times New Roman" w:hAnsi="Times New Roman"/>
            <w:b/>
            <w:bCs/>
            <w:color w:val="000000"/>
            <w:sz w:val="20"/>
            <w:szCs w:val="20"/>
          </w:rPr>
          <w:delText>ensford, Granville, Ph.D.</w:delText>
        </w:r>
        <w:r w:rsidDel="00064AA8">
          <w:rPr>
            <w:rFonts w:ascii="Times New Roman" w:hAnsi="Times New Roman"/>
            <w:color w:val="000000"/>
            <w:sz w:val="20"/>
            <w:szCs w:val="20"/>
          </w:rPr>
          <w:delText>, Brown Universit</w:delText>
        </w:r>
        <w:r w:rsidDel="00064AA8">
          <w:rPr>
            <w:rFonts w:ascii="Times New Roman" w:hAnsi="Times New Roman"/>
            <w:color w:val="000000"/>
            <w:spacing w:val="-13"/>
            <w:sz w:val="20"/>
            <w:szCs w:val="20"/>
          </w:rPr>
          <w:delText>y</w:delText>
        </w:r>
        <w:r w:rsidDel="00064AA8">
          <w:rPr>
            <w:rFonts w:ascii="Times New Roman" w:hAnsi="Times New Roman"/>
            <w:color w:val="000000"/>
            <w:sz w:val="20"/>
            <w:szCs w:val="20"/>
          </w:rPr>
          <w:delText xml:space="preserve">. </w:delText>
        </w:r>
        <w:r w:rsidDel="00064AA8">
          <w:rPr>
            <w:rFonts w:ascii="Times New Roman" w:hAnsi="Times New Roman"/>
            <w:i/>
            <w:iCs/>
            <w:color w:val="000000"/>
            <w:sz w:val="20"/>
            <w:szCs w:val="20"/>
          </w:rPr>
          <w:delText>Specialty: Chemistr</w:delText>
        </w:r>
        <w:r w:rsidDel="00064AA8">
          <w:rPr>
            <w:rFonts w:ascii="Times New Roman" w:hAnsi="Times New Roman"/>
            <w:i/>
            <w:iCs/>
            <w:color w:val="000000"/>
            <w:spacing w:val="-11"/>
            <w:sz w:val="20"/>
            <w:szCs w:val="20"/>
          </w:rPr>
          <w:delText>y</w:delText>
        </w:r>
        <w:r w:rsidDel="00064AA8">
          <w:rPr>
            <w:rFonts w:ascii="Times New Roman" w:hAnsi="Times New Roman"/>
            <w:i/>
            <w:iCs/>
            <w:color w:val="000000"/>
            <w:sz w:val="20"/>
            <w:szCs w:val="20"/>
          </w:rPr>
          <w:delText>.</w:delText>
        </w:r>
        <w:r w:rsidDel="00064AA8">
          <w:rPr>
            <w:rFonts w:ascii="Times New Roman" w:hAnsi="Times New Roman"/>
            <w:i/>
            <w:iCs/>
            <w:color w:val="000000"/>
            <w:spacing w:val="-11"/>
            <w:sz w:val="20"/>
            <w:szCs w:val="20"/>
          </w:rPr>
          <w:delText xml:space="preserve"> </w:delText>
        </w:r>
        <w:r w:rsidDel="00064AA8">
          <w:rPr>
            <w:rFonts w:ascii="Times New Roman" w:hAnsi="Times New Roman"/>
            <w:color w:val="000000"/>
            <w:sz w:val="20"/>
            <w:szCs w:val="20"/>
          </w:rPr>
          <w:delText>Associate</w:delText>
        </w:r>
        <w:r w:rsidDel="00064AA8">
          <w:rPr>
            <w:rFonts w:ascii="Times New Roman" w:hAnsi="Times New Roman"/>
            <w:color w:val="000000"/>
            <w:spacing w:val="-4"/>
            <w:sz w:val="20"/>
            <w:szCs w:val="20"/>
          </w:rPr>
          <w:delText xml:space="preserve"> </w:delText>
        </w:r>
        <w:r w:rsidDel="00064AA8">
          <w:rPr>
            <w:rFonts w:ascii="Times New Roman" w:hAnsi="Times New Roman"/>
            <w:color w:val="000000"/>
            <w:spacing w:val="-12"/>
            <w:sz w:val="20"/>
            <w:szCs w:val="20"/>
          </w:rPr>
          <w:delText>V</w:delText>
        </w:r>
        <w:r w:rsidDel="00064AA8">
          <w:rPr>
            <w:rFonts w:ascii="Times New Roman" w:hAnsi="Times New Roman"/>
            <w:color w:val="000000"/>
            <w:sz w:val="20"/>
            <w:szCs w:val="20"/>
          </w:rPr>
          <w:delText>ice</w:delText>
        </w:r>
      </w:del>
      <w:del w:id="32" w:author=" " w:date="2011-04-06T09:43:00Z">
        <w:r w:rsidDel="00064AA8">
          <w:rPr>
            <w:rFonts w:ascii="Times New Roman" w:hAnsi="Times New Roman"/>
            <w:color w:val="000000"/>
            <w:sz w:val="20"/>
            <w:szCs w:val="20"/>
          </w:rPr>
          <w:delText xml:space="preserve"> President for Re- search and Sponsored Programs</w:delText>
        </w:r>
      </w:del>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pacing w:val="-4"/>
          <w:sz w:val="20"/>
          <w:szCs w:val="20"/>
        </w:rPr>
        <w:lastRenderedPageBreak/>
        <w:t>Wr</w:t>
      </w:r>
      <w:r>
        <w:rPr>
          <w:rFonts w:ascii="Times New Roman" w:hAnsi="Times New Roman"/>
          <w:b/>
          <w:bCs/>
          <w:color w:val="000000"/>
          <w:sz w:val="20"/>
          <w:szCs w:val="20"/>
        </w:rPr>
        <w:t>ensford, Louise, Ph.D.</w:t>
      </w:r>
      <w:r>
        <w:rPr>
          <w:rFonts w:ascii="Times New Roman" w:hAnsi="Times New Roman"/>
          <w:color w:val="000000"/>
          <w:sz w:val="20"/>
          <w:szCs w:val="20"/>
        </w:rPr>
        <w:t>, Brown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Chemistry</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sectPr w:rsidR="00721764">
          <w:pgSz w:w="12240" w:h="15840"/>
          <w:pgMar w:top="300" w:right="1300" w:bottom="280" w:left="220" w:header="0" w:footer="770" w:gutter="0"/>
          <w:cols w:space="720" w:equalWidth="0">
            <w:col w:w="1072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96" w:lineRule="exact"/>
              <w:ind w:left="1160" w:right="453"/>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B67EC4">
            <w:pPr>
              <w:widowControl w:val="0"/>
              <w:autoSpaceDE w:val="0"/>
              <w:autoSpaceDN w:val="0"/>
              <w:adjustRightInd w:val="0"/>
              <w:spacing w:after="0" w:line="304" w:lineRule="exact"/>
              <w:ind w:left="1736" w:right="1030"/>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456" w:lineRule="exact"/>
        <w:ind w:left="861"/>
        <w:rPr>
          <w:rFonts w:ascii="Impact" w:hAnsi="Impact" w:cs="Impact"/>
          <w:color w:val="000000"/>
          <w:sz w:val="40"/>
          <w:szCs w:val="40"/>
        </w:rPr>
      </w:pPr>
      <w:r w:rsidRPr="003F0AB9">
        <w:rPr>
          <w:noProof/>
        </w:rPr>
        <w:pict>
          <v:group id="_x0000_s1271" style="position:absolute;left:0;text-align:left;margin-left:315.1pt;margin-top:-54.05pt;width:31.2pt;height:31pt;z-index:-251640832;mso-position-horizontal-relative:page" coordorigin="6302,-1081" coordsize="624,620" o:allowincell="f">
            <v:rect id="_x0000_s1272" style="position:absolute;left:6307;top:-1076;width:613;height:610" o:allowincell="f" stroked="f">
              <v:path arrowok="t"/>
            </v:rect>
            <v:rect id="_x0000_s1273" style="position:absolute;left:6308;top:-1077;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0"/>
          <w:szCs w:val="40"/>
        </w:rPr>
        <w:t>EAR</w:t>
      </w:r>
      <w:r w:rsidR="00721764">
        <w:rPr>
          <w:rFonts w:ascii="Impact" w:hAnsi="Impact" w:cs="Impact"/>
          <w:color w:val="666666"/>
          <w:spacing w:val="-26"/>
          <w:position w:val="-1"/>
          <w:sz w:val="40"/>
          <w:szCs w:val="40"/>
        </w:rPr>
        <w:t>L</w:t>
      </w:r>
      <w:r w:rsidR="00721764">
        <w:rPr>
          <w:rFonts w:ascii="Impact" w:hAnsi="Impact" w:cs="Impact"/>
          <w:color w:val="666666"/>
          <w:position w:val="-1"/>
          <w:sz w:val="40"/>
          <w:szCs w:val="40"/>
        </w:rPr>
        <w:t>Y CHILDHOOD EDUC</w:t>
      </w:r>
      <w:r w:rsidR="00721764">
        <w:rPr>
          <w:rFonts w:ascii="Impact" w:hAnsi="Impact" w:cs="Impact"/>
          <w:color w:val="666666"/>
          <w:spacing w:val="-22"/>
          <w:position w:val="-1"/>
          <w:sz w:val="40"/>
          <w:szCs w:val="40"/>
        </w:rPr>
        <w:t>A</w:t>
      </w:r>
      <w:r w:rsidR="00721764">
        <w:rPr>
          <w:rFonts w:ascii="Impact" w:hAnsi="Impact" w:cs="Impact"/>
          <w:color w:val="666666"/>
          <w:position w:val="-1"/>
          <w:sz w:val="40"/>
          <w:szCs w:val="40"/>
        </w:rPr>
        <w:t>TION</w:t>
      </w:r>
    </w:p>
    <w:p w:rsidR="00721764" w:rsidRDefault="00721764" w:rsidP="00721764">
      <w:pPr>
        <w:widowControl w:val="0"/>
        <w:autoSpaceDE w:val="0"/>
        <w:autoSpaceDN w:val="0"/>
        <w:adjustRightInd w:val="0"/>
        <w:spacing w:before="23" w:after="0" w:line="240" w:lineRule="auto"/>
        <w:ind w:left="861"/>
        <w:rPr>
          <w:rFonts w:ascii="Times New Roman" w:hAnsi="Times New Roman"/>
          <w:color w:val="000000"/>
          <w:sz w:val="28"/>
          <w:szCs w:val="28"/>
        </w:rPr>
      </w:pPr>
      <w:r>
        <w:rPr>
          <w:rFonts w:ascii="Times New Roman" w:hAnsi="Times New Roman"/>
          <w:b/>
          <w:bCs/>
          <w:color w:val="000000"/>
          <w:sz w:val="28"/>
          <w:szCs w:val="28"/>
        </w:rPr>
        <w:t>Deg</w:t>
      </w:r>
      <w:r>
        <w:rPr>
          <w:rFonts w:ascii="Times New Roman" w:hAnsi="Times New Roman"/>
          <w:b/>
          <w:bCs/>
          <w:color w:val="000000"/>
          <w:spacing w:val="-5"/>
          <w:sz w:val="28"/>
          <w:szCs w:val="28"/>
        </w:rPr>
        <w:t>r</w:t>
      </w:r>
      <w:r>
        <w:rPr>
          <w:rFonts w:ascii="Times New Roman" w:hAnsi="Times New Roman"/>
          <w:b/>
          <w:bCs/>
          <w:color w:val="000000"/>
          <w:sz w:val="28"/>
          <w:szCs w:val="28"/>
        </w:rPr>
        <w:t>ee P</w:t>
      </w:r>
      <w:r>
        <w:rPr>
          <w:rFonts w:ascii="Times New Roman" w:hAnsi="Times New Roman"/>
          <w:b/>
          <w:bCs/>
          <w:color w:val="000000"/>
          <w:spacing w:val="-5"/>
          <w:sz w:val="28"/>
          <w:szCs w:val="28"/>
        </w:rPr>
        <w:t>r</w:t>
      </w:r>
      <w:r>
        <w:rPr>
          <w:rFonts w:ascii="Times New Roman" w:hAnsi="Times New Roman"/>
          <w:b/>
          <w:bCs/>
          <w:color w:val="000000"/>
          <w:sz w:val="28"/>
          <w:szCs w:val="28"/>
        </w:rPr>
        <w:t>ogram</w:t>
      </w:r>
    </w:p>
    <w:p w:rsidR="00721764" w:rsidRDefault="003F0AB9" w:rsidP="00721764">
      <w:pPr>
        <w:widowControl w:val="0"/>
        <w:autoSpaceDE w:val="0"/>
        <w:autoSpaceDN w:val="0"/>
        <w:adjustRightInd w:val="0"/>
        <w:spacing w:before="37" w:after="0" w:line="250" w:lineRule="auto"/>
        <w:ind w:left="861" w:right="1948" w:firstLine="360"/>
        <w:jc w:val="both"/>
        <w:rPr>
          <w:rFonts w:ascii="Times New Roman" w:hAnsi="Times New Roman"/>
          <w:color w:val="000000"/>
          <w:sz w:val="20"/>
          <w:szCs w:val="20"/>
        </w:rPr>
      </w:pPr>
      <w:r w:rsidRPr="003F0AB9">
        <w:rPr>
          <w:noProof/>
        </w:rPr>
        <w:pict>
          <v:shape id="_x0000_s1274" type="#_x0000_t202" style="position:absolute;left:0;text-align:left;margin-left:520.3pt;margin-top:43.85pt;width:1in;height:184.3pt;z-index:-251639808;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This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program</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leads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the</w:t>
      </w:r>
      <w:r w:rsidR="00721764">
        <w:rPr>
          <w:rFonts w:ascii="Times New Roman" w:hAnsi="Times New Roman"/>
          <w:color w:val="000000"/>
          <w:spacing w:val="-11"/>
          <w:sz w:val="20"/>
          <w:szCs w:val="20"/>
        </w:rPr>
        <w:t xml:space="preserve"> </w:t>
      </w:r>
      <w:r w:rsidR="00721764">
        <w:rPr>
          <w:rFonts w:ascii="Times New Roman" w:hAnsi="Times New Roman"/>
          <w:color w:val="000000"/>
          <w:spacing w:val="-19"/>
          <w:sz w:val="20"/>
          <w:szCs w:val="20"/>
        </w:rPr>
        <w:t>T</w:t>
      </w:r>
      <w:r w:rsidR="00721764">
        <w:rPr>
          <w:rFonts w:ascii="Times New Roman" w:hAnsi="Times New Roman"/>
          <w:color w:val="000000"/>
          <w:sz w:val="20"/>
          <w:szCs w:val="20"/>
        </w:rPr>
        <w:t>-5</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certification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in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Early</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Childhood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Education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and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is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designed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pre- pare</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master</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teachers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work</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with</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children</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in</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PreK-5. This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program</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also</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provides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knowledge</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and skills for teachers to serve in leadership roles in curriculum development supervision and research in the field of Early Childhood Education.</w:t>
      </w:r>
    </w:p>
    <w:p w:rsidR="00721764" w:rsidRDefault="00721764" w:rsidP="00721764">
      <w:pPr>
        <w:widowControl w:val="0"/>
        <w:tabs>
          <w:tab w:val="left" w:pos="8220"/>
        </w:tabs>
        <w:autoSpaceDE w:val="0"/>
        <w:autoSpaceDN w:val="0"/>
        <w:adjustRightInd w:val="0"/>
        <w:spacing w:after="0" w:line="299" w:lineRule="exact"/>
        <w:ind w:left="861"/>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Learners and Learning P</w:t>
      </w:r>
      <w:r>
        <w:rPr>
          <w:rFonts w:ascii="Times New Roman" w:hAnsi="Times New Roman"/>
          <w:b/>
          <w:bCs/>
          <w:color w:val="000000"/>
          <w:spacing w:val="-5"/>
          <w:sz w:val="28"/>
          <w:szCs w:val="28"/>
        </w:rPr>
        <w:t>r</w:t>
      </w:r>
      <w:r>
        <w:rPr>
          <w:rFonts w:ascii="Times New Roman" w:hAnsi="Times New Roman"/>
          <w:b/>
          <w:bCs/>
          <w:color w:val="000000"/>
          <w:sz w:val="28"/>
          <w:szCs w:val="28"/>
        </w:rPr>
        <w:t>oblems</w:t>
      </w:r>
      <w:r>
        <w:rPr>
          <w:rFonts w:ascii="Times New Roman" w:hAnsi="Times New Roman"/>
          <w:b/>
          <w:bCs/>
          <w:color w:val="000000"/>
          <w:sz w:val="28"/>
          <w:szCs w:val="28"/>
        </w:rPr>
        <w:tab/>
        <w:t>3hrs</w:t>
      </w:r>
    </w:p>
    <w:tbl>
      <w:tblPr>
        <w:tblW w:w="0" w:type="auto"/>
        <w:tblInd w:w="1181" w:type="dxa"/>
        <w:tblLayout w:type="fixed"/>
        <w:tblCellMar>
          <w:left w:w="0" w:type="dxa"/>
          <w:right w:w="0" w:type="dxa"/>
        </w:tblCellMar>
        <w:tblLook w:val="0000"/>
      </w:tblPr>
      <w:tblGrid>
        <w:gridCol w:w="979"/>
        <w:gridCol w:w="885"/>
        <w:gridCol w:w="2581"/>
      </w:tblGrid>
      <w:tr w:rsidR="00721764" w:rsidRPr="00FA7AC7" w:rsidTr="00B67EC4">
        <w:trPr>
          <w:trHeight w:hRule="exact" w:val="287"/>
        </w:trPr>
        <w:tc>
          <w:tcPr>
            <w:tcW w:w="979"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8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395"/>
              <w:rPr>
                <w:rFonts w:ascii="Times New Roman" w:hAnsi="Times New Roman"/>
                <w:sz w:val="24"/>
                <w:szCs w:val="24"/>
              </w:rPr>
            </w:pPr>
            <w:r w:rsidRPr="00FA7AC7">
              <w:rPr>
                <w:rFonts w:ascii="Times New Roman" w:hAnsi="Times New Roman"/>
                <w:sz w:val="20"/>
                <w:szCs w:val="20"/>
              </w:rPr>
              <w:t>5500</w:t>
            </w:r>
          </w:p>
        </w:tc>
        <w:tc>
          <w:tcPr>
            <w:tcW w:w="2581"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86"/>
              <w:rPr>
                <w:rFonts w:ascii="Times New Roman" w:hAnsi="Times New Roman"/>
                <w:sz w:val="24"/>
                <w:szCs w:val="24"/>
              </w:rPr>
            </w:pPr>
            <w:r w:rsidRPr="00FA7AC7">
              <w:rPr>
                <w:rFonts w:ascii="Times New Roman" w:hAnsi="Times New Roman"/>
                <w:sz w:val="20"/>
                <w:szCs w:val="20"/>
              </w:rPr>
              <w:t>Early Childhood Development</w:t>
            </w:r>
          </w:p>
        </w:tc>
      </w:tr>
      <w:tr w:rsidR="00721764" w:rsidRPr="00FA7AC7" w:rsidTr="00B67EC4">
        <w:trPr>
          <w:trHeight w:hRule="exact" w:val="240"/>
        </w:trPr>
        <w:tc>
          <w:tcPr>
            <w:tcW w:w="97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8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95"/>
              <w:rPr>
                <w:rFonts w:ascii="Times New Roman" w:hAnsi="Times New Roman"/>
                <w:sz w:val="24"/>
                <w:szCs w:val="24"/>
              </w:rPr>
            </w:pPr>
            <w:r w:rsidRPr="00FA7AC7">
              <w:rPr>
                <w:rFonts w:ascii="Times New Roman" w:hAnsi="Times New Roman"/>
                <w:sz w:val="20"/>
                <w:szCs w:val="20"/>
              </w:rPr>
              <w:t>5554</w:t>
            </w:r>
          </w:p>
        </w:tc>
        <w:tc>
          <w:tcPr>
            <w:tcW w:w="258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6"/>
              <w:rPr>
                <w:rFonts w:ascii="Times New Roman" w:hAnsi="Times New Roman"/>
                <w:sz w:val="24"/>
                <w:szCs w:val="24"/>
              </w:rPr>
            </w:pPr>
            <w:r w:rsidRPr="00FA7AC7">
              <w:rPr>
                <w:rFonts w:ascii="Times New Roman" w:hAnsi="Times New Roman"/>
                <w:sz w:val="20"/>
                <w:szCs w:val="20"/>
              </w:rPr>
              <w:t>Psychology of</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w:t>
            </w:r>
          </w:p>
        </w:tc>
      </w:tr>
      <w:tr w:rsidR="00721764" w:rsidRPr="00FA7AC7" w:rsidTr="00B67EC4">
        <w:trPr>
          <w:trHeight w:hRule="exact" w:val="240"/>
        </w:trPr>
        <w:tc>
          <w:tcPr>
            <w:tcW w:w="97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8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95"/>
              <w:rPr>
                <w:rFonts w:ascii="Times New Roman" w:hAnsi="Times New Roman"/>
                <w:sz w:val="24"/>
                <w:szCs w:val="24"/>
              </w:rPr>
            </w:pPr>
            <w:r w:rsidRPr="00FA7AC7">
              <w:rPr>
                <w:rFonts w:ascii="Times New Roman" w:hAnsi="Times New Roman"/>
                <w:sz w:val="20"/>
                <w:szCs w:val="20"/>
              </w:rPr>
              <w:t>5563</w:t>
            </w:r>
          </w:p>
        </w:tc>
        <w:tc>
          <w:tcPr>
            <w:tcW w:w="258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Methods of Child Study</w:t>
            </w:r>
          </w:p>
        </w:tc>
      </w:tr>
      <w:tr w:rsidR="00721764" w:rsidRPr="00FA7AC7" w:rsidTr="00B67EC4">
        <w:trPr>
          <w:trHeight w:hRule="exact" w:val="240"/>
        </w:trPr>
        <w:tc>
          <w:tcPr>
            <w:tcW w:w="97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99"/>
              <w:rPr>
                <w:rFonts w:ascii="Times New Roman" w:hAnsi="Times New Roman"/>
                <w:sz w:val="24"/>
                <w:szCs w:val="24"/>
              </w:rPr>
            </w:pPr>
            <w:r w:rsidRPr="00FA7AC7">
              <w:rPr>
                <w:rFonts w:ascii="Times New Roman" w:hAnsi="Times New Roman"/>
                <w:sz w:val="20"/>
                <w:szCs w:val="20"/>
              </w:rPr>
              <w:t>5515</w:t>
            </w:r>
          </w:p>
        </w:tc>
        <w:tc>
          <w:tcPr>
            <w:tcW w:w="258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B67EC4">
        <w:trPr>
          <w:trHeight w:hRule="exact" w:val="240"/>
        </w:trPr>
        <w:tc>
          <w:tcPr>
            <w:tcW w:w="97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99"/>
              <w:rPr>
                <w:rFonts w:ascii="Times New Roman" w:hAnsi="Times New Roman"/>
                <w:sz w:val="24"/>
                <w:szCs w:val="24"/>
              </w:rPr>
            </w:pPr>
            <w:r w:rsidRPr="00FA7AC7">
              <w:rPr>
                <w:rFonts w:ascii="Times New Roman" w:hAnsi="Times New Roman"/>
                <w:sz w:val="20"/>
                <w:szCs w:val="20"/>
              </w:rPr>
              <w:t>5520</w:t>
            </w:r>
          </w:p>
        </w:tc>
        <w:tc>
          <w:tcPr>
            <w:tcW w:w="258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B67EC4">
        <w:trPr>
          <w:trHeight w:hRule="exact" w:val="240"/>
        </w:trPr>
        <w:tc>
          <w:tcPr>
            <w:tcW w:w="97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5552</w:t>
            </w:r>
          </w:p>
        </w:tc>
        <w:tc>
          <w:tcPr>
            <w:tcW w:w="258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B67EC4">
        <w:trPr>
          <w:trHeight w:hRule="exact" w:val="320"/>
        </w:trPr>
        <w:tc>
          <w:tcPr>
            <w:tcW w:w="97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5555</w:t>
            </w:r>
          </w:p>
        </w:tc>
        <w:tc>
          <w:tcPr>
            <w:tcW w:w="258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6"/>
              <w:rPr>
                <w:rFonts w:ascii="Times New Roman" w:hAnsi="Times New Roman"/>
                <w:sz w:val="24"/>
                <w:szCs w:val="24"/>
              </w:rPr>
            </w:pPr>
            <w:r w:rsidRPr="00FA7AC7">
              <w:rPr>
                <w:rFonts w:ascii="Times New Roman" w:hAnsi="Times New Roman"/>
                <w:sz w:val="20"/>
                <w:szCs w:val="20"/>
              </w:rPr>
              <w:t>Theories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8140"/>
        </w:tabs>
        <w:autoSpaceDE w:val="0"/>
        <w:autoSpaceDN w:val="0"/>
        <w:adjustRightInd w:val="0"/>
        <w:spacing w:before="14" w:after="0" w:line="240" w:lineRule="auto"/>
        <w:ind w:left="861"/>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r>
        <w:rPr>
          <w:rFonts w:ascii="Times New Roman" w:hAnsi="Times New Roman"/>
          <w:b/>
          <w:bCs/>
          <w:sz w:val="28"/>
          <w:szCs w:val="28"/>
        </w:rPr>
        <w:tab/>
        <w:t>3 hrs</w:t>
      </w:r>
    </w:p>
    <w:tbl>
      <w:tblPr>
        <w:tblW w:w="0" w:type="auto"/>
        <w:tblInd w:w="1181" w:type="dxa"/>
        <w:tblLayout w:type="fixed"/>
        <w:tblCellMar>
          <w:left w:w="0" w:type="dxa"/>
          <w:right w:w="0" w:type="dxa"/>
        </w:tblCellMar>
        <w:tblLook w:val="0000"/>
      </w:tblPr>
      <w:tblGrid>
        <w:gridCol w:w="989"/>
        <w:gridCol w:w="895"/>
        <w:gridCol w:w="3431"/>
      </w:tblGrid>
      <w:tr w:rsidR="00721764" w:rsidRPr="00FA7AC7" w:rsidTr="00B67EC4">
        <w:trPr>
          <w:trHeight w:hRule="exact" w:val="287"/>
        </w:trPr>
        <w:tc>
          <w:tcPr>
            <w:tcW w:w="989"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4"/>
              <w:rPr>
                <w:rFonts w:ascii="Times New Roman" w:hAnsi="Times New Roman"/>
                <w:sz w:val="24"/>
                <w:szCs w:val="24"/>
              </w:rPr>
            </w:pPr>
            <w:r w:rsidRPr="00FA7AC7">
              <w:rPr>
                <w:rFonts w:ascii="Times New Roman" w:hAnsi="Times New Roman"/>
                <w:sz w:val="20"/>
                <w:szCs w:val="20"/>
              </w:rPr>
              <w:t>5504</w:t>
            </w:r>
          </w:p>
        </w:tc>
        <w:tc>
          <w:tcPr>
            <w:tcW w:w="3431"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81"/>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B67EC4">
        <w:trPr>
          <w:trHeight w:hRule="exact" w:val="240"/>
        </w:trPr>
        <w:tc>
          <w:tcPr>
            <w:tcW w:w="98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5509</w:t>
            </w:r>
          </w:p>
        </w:tc>
        <w:tc>
          <w:tcPr>
            <w:tcW w:w="343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B67EC4">
        <w:trPr>
          <w:trHeight w:hRule="exact" w:val="240"/>
        </w:trPr>
        <w:tc>
          <w:tcPr>
            <w:tcW w:w="98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5510</w:t>
            </w:r>
          </w:p>
        </w:tc>
        <w:tc>
          <w:tcPr>
            <w:tcW w:w="343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Sociology of Education</w:t>
            </w:r>
          </w:p>
        </w:tc>
      </w:tr>
      <w:tr w:rsidR="00721764" w:rsidRPr="00FA7AC7" w:rsidTr="00B67EC4">
        <w:trPr>
          <w:trHeight w:hRule="exact" w:val="240"/>
        </w:trPr>
        <w:tc>
          <w:tcPr>
            <w:tcW w:w="98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9"/>
              <w:rPr>
                <w:rFonts w:ascii="Times New Roman" w:hAnsi="Times New Roman"/>
                <w:sz w:val="24"/>
                <w:szCs w:val="24"/>
              </w:rPr>
            </w:pPr>
            <w:r w:rsidRPr="00FA7AC7">
              <w:rPr>
                <w:rFonts w:ascii="Times New Roman" w:hAnsi="Times New Roman"/>
                <w:sz w:val="20"/>
                <w:szCs w:val="20"/>
              </w:rPr>
              <w:t>5555</w:t>
            </w:r>
          </w:p>
        </w:tc>
        <w:tc>
          <w:tcPr>
            <w:tcW w:w="343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B67EC4">
        <w:trPr>
          <w:trHeight w:hRule="exact" w:val="240"/>
        </w:trPr>
        <w:tc>
          <w:tcPr>
            <w:tcW w:w="98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ECEC</w:t>
            </w:r>
          </w:p>
        </w:tc>
        <w:tc>
          <w:tcPr>
            <w:tcW w:w="8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9"/>
              <w:rPr>
                <w:rFonts w:ascii="Times New Roman" w:hAnsi="Times New Roman"/>
                <w:sz w:val="24"/>
                <w:szCs w:val="24"/>
              </w:rPr>
            </w:pPr>
            <w:r w:rsidRPr="00FA7AC7">
              <w:rPr>
                <w:rFonts w:ascii="Times New Roman" w:hAnsi="Times New Roman"/>
                <w:sz w:val="20"/>
                <w:szCs w:val="20"/>
              </w:rPr>
              <w:t>5518</w:t>
            </w:r>
          </w:p>
        </w:tc>
        <w:tc>
          <w:tcPr>
            <w:tcW w:w="343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Issues in Early Childhood Education</w:t>
            </w:r>
          </w:p>
        </w:tc>
      </w:tr>
      <w:tr w:rsidR="00721764" w:rsidRPr="00FA7AC7" w:rsidTr="00B67EC4">
        <w:trPr>
          <w:trHeight w:hRule="exact" w:val="320"/>
        </w:trPr>
        <w:tc>
          <w:tcPr>
            <w:tcW w:w="98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EDAS</w:t>
            </w:r>
          </w:p>
        </w:tc>
        <w:tc>
          <w:tcPr>
            <w:tcW w:w="8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14"/>
              <w:rPr>
                <w:rFonts w:ascii="Times New Roman" w:hAnsi="Times New Roman"/>
                <w:sz w:val="24"/>
                <w:szCs w:val="24"/>
              </w:rPr>
            </w:pPr>
            <w:r w:rsidRPr="00FA7AC7">
              <w:rPr>
                <w:rFonts w:ascii="Times New Roman" w:hAnsi="Times New Roman"/>
                <w:sz w:val="20"/>
                <w:szCs w:val="20"/>
              </w:rPr>
              <w:t>6648</w:t>
            </w:r>
          </w:p>
        </w:tc>
        <w:tc>
          <w:tcPr>
            <w:tcW w:w="343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0"/>
              <w:rPr>
                <w:rFonts w:ascii="Times New Roman" w:hAnsi="Times New Roman"/>
                <w:sz w:val="24"/>
                <w:szCs w:val="24"/>
              </w:rPr>
            </w:pPr>
            <w:r w:rsidRPr="00FA7AC7">
              <w:rPr>
                <w:rFonts w:ascii="Times New Roman" w:hAnsi="Times New Roman"/>
                <w:sz w:val="20"/>
                <w:szCs w:val="20"/>
              </w:rPr>
              <w:t>Economics in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3F0AB9" w:rsidP="00721764">
      <w:pPr>
        <w:widowControl w:val="0"/>
        <w:tabs>
          <w:tab w:val="left" w:pos="8000"/>
        </w:tabs>
        <w:autoSpaceDE w:val="0"/>
        <w:autoSpaceDN w:val="0"/>
        <w:adjustRightInd w:val="0"/>
        <w:spacing w:before="14" w:after="0" w:line="240" w:lineRule="auto"/>
        <w:ind w:left="861"/>
        <w:rPr>
          <w:rFonts w:ascii="Times New Roman" w:hAnsi="Times New Roman"/>
          <w:sz w:val="28"/>
          <w:szCs w:val="28"/>
        </w:rPr>
      </w:pPr>
      <w:r w:rsidRPr="003F0AB9">
        <w:rPr>
          <w:noProof/>
        </w:rPr>
        <w:pict>
          <v:shape id="_x0000_s1275" type="#_x0000_t202" style="position:absolute;left:0;text-align:left;margin-left:520.3pt;margin-top:-19.55pt;width:1in;height:270.75pt;z-index:-251638784;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18 hrs</w:t>
      </w:r>
    </w:p>
    <w:tbl>
      <w:tblPr>
        <w:tblW w:w="0" w:type="auto"/>
        <w:tblInd w:w="821" w:type="dxa"/>
        <w:tblLayout w:type="fixed"/>
        <w:tblCellMar>
          <w:left w:w="0" w:type="dxa"/>
          <w:right w:w="0" w:type="dxa"/>
        </w:tblCellMar>
        <w:tblLook w:val="0000"/>
      </w:tblPr>
      <w:tblGrid>
        <w:gridCol w:w="1367"/>
        <w:gridCol w:w="908"/>
        <w:gridCol w:w="5417"/>
      </w:tblGrid>
      <w:tr w:rsidR="00721764" w:rsidRPr="00FA7AC7" w:rsidTr="00B67EC4">
        <w:trPr>
          <w:trHeight w:hRule="exact" w:val="287"/>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0"/>
              <w:rPr>
                <w:rFonts w:ascii="Times New Roman" w:hAnsi="Times New Roman"/>
                <w:sz w:val="24"/>
                <w:szCs w:val="24"/>
              </w:rPr>
            </w:pPr>
            <w:r w:rsidRPr="00FA7AC7">
              <w:rPr>
                <w:rFonts w:ascii="Times New Roman" w:hAnsi="Times New Roman"/>
                <w:sz w:val="20"/>
                <w:szCs w:val="20"/>
              </w:rPr>
              <w:t>5509</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55"/>
              <w:rPr>
                <w:rFonts w:ascii="Times New Roman" w:hAnsi="Times New Roman"/>
                <w:sz w:val="24"/>
                <w:szCs w:val="24"/>
              </w:rPr>
            </w:pPr>
            <w:r w:rsidRPr="00FA7AC7">
              <w:rPr>
                <w:rFonts w:ascii="Times New Roman" w:hAnsi="Times New Roman"/>
                <w:sz w:val="20"/>
                <w:szCs w:val="20"/>
              </w:rPr>
              <w:t>Theories, Design and Program Development in Early</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54"/>
              <w:rPr>
                <w:rFonts w:ascii="Times New Roman" w:hAnsi="Times New Roman"/>
                <w:sz w:val="24"/>
                <w:szCs w:val="24"/>
              </w:rPr>
            </w:pPr>
            <w:r w:rsidRPr="00FA7AC7">
              <w:rPr>
                <w:rFonts w:ascii="Times New Roman" w:hAnsi="Times New Roman"/>
                <w:sz w:val="20"/>
                <w:szCs w:val="20"/>
              </w:rPr>
              <w:t>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5512</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64"/>
              <w:rPr>
                <w:rFonts w:ascii="Times New Roman" w:hAnsi="Times New Roman"/>
                <w:sz w:val="24"/>
                <w:szCs w:val="24"/>
              </w:rPr>
            </w:pPr>
            <w:r w:rsidRPr="00FA7AC7">
              <w:rPr>
                <w:rFonts w:ascii="Times New Roman" w:hAnsi="Times New Roman"/>
                <w:sz w:val="20"/>
                <w:szCs w:val="20"/>
              </w:rPr>
              <w:t>Cultural Diversity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5"/>
              <w:rPr>
                <w:rFonts w:ascii="Times New Roman" w:hAnsi="Times New Roman"/>
                <w:sz w:val="24"/>
                <w:szCs w:val="24"/>
              </w:rPr>
            </w:pPr>
            <w:r w:rsidRPr="00FA7AC7">
              <w:rPr>
                <w:rFonts w:ascii="Times New Roman" w:hAnsi="Times New Roman"/>
                <w:sz w:val="20"/>
                <w:szCs w:val="20"/>
              </w:rPr>
              <w:t>5520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69"/>
              <w:rPr>
                <w:rFonts w:ascii="Times New Roman" w:hAnsi="Times New Roman"/>
                <w:sz w:val="24"/>
                <w:szCs w:val="24"/>
              </w:rPr>
            </w:pPr>
            <w:r w:rsidRPr="00FA7AC7">
              <w:rPr>
                <w:rFonts w:ascii="Times New Roman" w:hAnsi="Times New Roman"/>
                <w:sz w:val="20"/>
                <w:szCs w:val="20"/>
              </w:rPr>
              <w:t>Language Development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5"/>
              <w:rPr>
                <w:rFonts w:ascii="Times New Roman" w:hAnsi="Times New Roman"/>
                <w:sz w:val="24"/>
                <w:szCs w:val="24"/>
              </w:rPr>
            </w:pPr>
            <w:r w:rsidRPr="00FA7AC7">
              <w:rPr>
                <w:rFonts w:ascii="Times New Roman" w:hAnsi="Times New Roman"/>
                <w:sz w:val="20"/>
                <w:szCs w:val="20"/>
              </w:rPr>
              <w:t>5525</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69"/>
              <w:rPr>
                <w:rFonts w:ascii="Times New Roman" w:hAnsi="Times New Roman"/>
                <w:sz w:val="24"/>
                <w:szCs w:val="24"/>
              </w:rPr>
            </w:pPr>
            <w:r w:rsidRPr="00FA7AC7">
              <w:rPr>
                <w:rFonts w:ascii="Times New Roman" w:hAnsi="Times New Roman"/>
                <w:sz w:val="20"/>
                <w:szCs w:val="20"/>
              </w:rPr>
              <w:t>Math Experiences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10"/>
              <w:rPr>
                <w:rFonts w:ascii="Times New Roman" w:hAnsi="Times New Roman"/>
                <w:sz w:val="24"/>
                <w:szCs w:val="24"/>
              </w:rPr>
            </w:pPr>
            <w:r w:rsidRPr="00FA7AC7">
              <w:rPr>
                <w:rFonts w:ascii="Times New Roman" w:hAnsi="Times New Roman"/>
                <w:sz w:val="20"/>
                <w:szCs w:val="20"/>
              </w:rPr>
              <w:t>5527</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74"/>
              <w:rPr>
                <w:rFonts w:ascii="Times New Roman" w:hAnsi="Times New Roman"/>
                <w:sz w:val="24"/>
                <w:szCs w:val="24"/>
              </w:rPr>
            </w:pPr>
            <w:r w:rsidRPr="00FA7AC7">
              <w:rPr>
                <w:rFonts w:ascii="Times New Roman" w:hAnsi="Times New Roman"/>
                <w:sz w:val="20"/>
                <w:szCs w:val="20"/>
              </w:rPr>
              <w:t>Science Experiences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10"/>
              <w:rPr>
                <w:rFonts w:ascii="Times New Roman" w:hAnsi="Times New Roman"/>
                <w:sz w:val="24"/>
                <w:szCs w:val="24"/>
              </w:rPr>
            </w:pPr>
            <w:r w:rsidRPr="00FA7AC7">
              <w:rPr>
                <w:rFonts w:ascii="Times New Roman" w:hAnsi="Times New Roman"/>
                <w:sz w:val="20"/>
                <w:szCs w:val="20"/>
              </w:rPr>
              <w:t>5530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74"/>
              <w:rPr>
                <w:rFonts w:ascii="Times New Roman" w:hAnsi="Times New Roman"/>
                <w:sz w:val="24"/>
                <w:szCs w:val="24"/>
              </w:rPr>
            </w:pPr>
            <w:r w:rsidRPr="00FA7AC7">
              <w:rPr>
                <w:rFonts w:ascii="Times New Roman" w:hAnsi="Times New Roman"/>
                <w:sz w:val="20"/>
                <w:szCs w:val="20"/>
              </w:rPr>
              <w:t>Communicative</w:t>
            </w:r>
            <w:r w:rsidRPr="00FA7AC7">
              <w:rPr>
                <w:rFonts w:ascii="Times New Roman" w:hAnsi="Times New Roman"/>
                <w:spacing w:val="-11"/>
                <w:sz w:val="20"/>
                <w:szCs w:val="20"/>
              </w:rPr>
              <w:t xml:space="preserve"> </w:t>
            </w:r>
            <w:r w:rsidRPr="00FA7AC7">
              <w:rPr>
                <w:rFonts w:ascii="Times New Roman" w:hAnsi="Times New Roman"/>
                <w:sz w:val="20"/>
                <w:szCs w:val="20"/>
              </w:rPr>
              <w:t>Arts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15"/>
              <w:rPr>
                <w:rFonts w:ascii="Times New Roman" w:hAnsi="Times New Roman"/>
                <w:sz w:val="24"/>
                <w:szCs w:val="24"/>
              </w:rPr>
            </w:pPr>
            <w:r w:rsidRPr="00FA7AC7">
              <w:rPr>
                <w:rFonts w:ascii="Times New Roman" w:hAnsi="Times New Roman"/>
                <w:sz w:val="20"/>
                <w:szCs w:val="20"/>
              </w:rPr>
              <w:t>5535</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79"/>
              <w:rPr>
                <w:rFonts w:ascii="Times New Roman" w:hAnsi="Times New Roman"/>
                <w:sz w:val="24"/>
                <w:szCs w:val="24"/>
              </w:rPr>
            </w:pPr>
            <w:r w:rsidRPr="00FA7AC7">
              <w:rPr>
                <w:rFonts w:ascii="Times New Roman" w:hAnsi="Times New Roman"/>
                <w:sz w:val="20"/>
                <w:szCs w:val="20"/>
              </w:rPr>
              <w:t>Reading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15"/>
              <w:rPr>
                <w:rFonts w:ascii="Times New Roman" w:hAnsi="Times New Roman"/>
                <w:sz w:val="24"/>
                <w:szCs w:val="24"/>
              </w:rPr>
            </w:pPr>
            <w:r w:rsidRPr="00FA7AC7">
              <w:rPr>
                <w:rFonts w:ascii="Times New Roman" w:hAnsi="Times New Roman"/>
                <w:sz w:val="20"/>
                <w:szCs w:val="20"/>
              </w:rPr>
              <w:t>5545</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Infant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19"/>
              <w:rPr>
                <w:rFonts w:ascii="Times New Roman" w:hAnsi="Times New Roman"/>
                <w:sz w:val="24"/>
                <w:szCs w:val="24"/>
              </w:rPr>
            </w:pPr>
            <w:r w:rsidRPr="00FA7AC7">
              <w:rPr>
                <w:rFonts w:ascii="Times New Roman" w:hAnsi="Times New Roman"/>
                <w:sz w:val="20"/>
                <w:szCs w:val="20"/>
              </w:rPr>
              <w:t>5550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79"/>
              <w:rPr>
                <w:rFonts w:ascii="Times New Roman" w:hAnsi="Times New Roman"/>
                <w:sz w:val="24"/>
                <w:szCs w:val="24"/>
              </w:rPr>
            </w:pPr>
            <w:r w:rsidRPr="00FA7AC7">
              <w:rPr>
                <w:rFonts w:ascii="Times New Roman" w:hAnsi="Times New Roman"/>
                <w:sz w:val="20"/>
                <w:szCs w:val="20"/>
              </w:rPr>
              <w:t>Social Studies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19"/>
              <w:rPr>
                <w:rFonts w:ascii="Times New Roman" w:hAnsi="Times New Roman"/>
                <w:sz w:val="24"/>
                <w:szCs w:val="24"/>
              </w:rPr>
            </w:pPr>
            <w:r w:rsidRPr="00FA7AC7">
              <w:rPr>
                <w:rFonts w:ascii="Times New Roman" w:hAnsi="Times New Roman"/>
                <w:sz w:val="20"/>
                <w:szCs w:val="20"/>
              </w:rPr>
              <w:t>5555</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Creative Physical Experiences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24"/>
              <w:rPr>
                <w:rFonts w:ascii="Times New Roman" w:hAnsi="Times New Roman"/>
                <w:sz w:val="24"/>
                <w:szCs w:val="24"/>
              </w:rPr>
            </w:pPr>
            <w:r w:rsidRPr="00FA7AC7">
              <w:rPr>
                <w:rFonts w:ascii="Times New Roman" w:hAnsi="Times New Roman"/>
                <w:sz w:val="20"/>
                <w:szCs w:val="20"/>
              </w:rPr>
              <w:t>5560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Counseling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24"/>
              <w:rPr>
                <w:rFonts w:ascii="Times New Roman" w:hAnsi="Times New Roman"/>
                <w:sz w:val="24"/>
                <w:szCs w:val="24"/>
              </w:rPr>
            </w:pPr>
            <w:r w:rsidRPr="00FA7AC7">
              <w:rPr>
                <w:rFonts w:ascii="Times New Roman" w:hAnsi="Times New Roman"/>
                <w:sz w:val="20"/>
                <w:szCs w:val="20"/>
              </w:rPr>
              <w:t>5565</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3"/>
              <w:rPr>
                <w:rFonts w:ascii="Times New Roman" w:hAnsi="Times New Roman"/>
                <w:sz w:val="24"/>
                <w:szCs w:val="24"/>
              </w:rPr>
            </w:pPr>
            <w:r w:rsidRPr="00FA7AC7">
              <w:rPr>
                <w:rFonts w:ascii="Times New Roman" w:hAnsi="Times New Roman"/>
                <w:sz w:val="20"/>
                <w:szCs w:val="20"/>
              </w:rPr>
              <w:t>Diagnosis and Remediation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29"/>
              <w:rPr>
                <w:rFonts w:ascii="Times New Roman" w:hAnsi="Times New Roman"/>
                <w:sz w:val="24"/>
                <w:szCs w:val="24"/>
              </w:rPr>
            </w:pPr>
            <w:r w:rsidRPr="00FA7AC7">
              <w:rPr>
                <w:rFonts w:ascii="Times New Roman" w:hAnsi="Times New Roman"/>
                <w:sz w:val="20"/>
                <w:szCs w:val="20"/>
              </w:rPr>
              <w:t>5570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Theories of Play</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29"/>
              <w:rPr>
                <w:rFonts w:ascii="Times New Roman" w:hAnsi="Times New Roman"/>
                <w:sz w:val="24"/>
                <w:szCs w:val="24"/>
              </w:rPr>
            </w:pPr>
            <w:r w:rsidRPr="00FA7AC7">
              <w:rPr>
                <w:rFonts w:ascii="Times New Roman" w:hAnsi="Times New Roman"/>
                <w:sz w:val="20"/>
                <w:szCs w:val="20"/>
              </w:rPr>
              <w:t>5575</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8"/>
              <w:rPr>
                <w:rFonts w:ascii="Times New Roman" w:hAnsi="Times New Roman"/>
                <w:sz w:val="24"/>
                <w:szCs w:val="24"/>
              </w:rPr>
            </w:pPr>
            <w:r w:rsidRPr="00FA7AC7">
              <w:rPr>
                <w:rFonts w:ascii="Times New Roman" w:hAnsi="Times New Roman"/>
                <w:sz w:val="20"/>
                <w:szCs w:val="20"/>
              </w:rPr>
              <w:t>Parent Involvement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34"/>
              <w:rPr>
                <w:rFonts w:ascii="Times New Roman" w:hAnsi="Times New Roman"/>
                <w:sz w:val="24"/>
                <w:szCs w:val="24"/>
              </w:rPr>
            </w:pPr>
            <w:r w:rsidRPr="00FA7AC7">
              <w:rPr>
                <w:rFonts w:ascii="Times New Roman" w:hAnsi="Times New Roman"/>
                <w:sz w:val="20"/>
                <w:szCs w:val="20"/>
              </w:rPr>
              <w:t>5580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9"/>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ests and Measurements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5581</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03"/>
              <w:rPr>
                <w:rFonts w:ascii="Times New Roman" w:hAnsi="Times New Roman"/>
                <w:sz w:val="24"/>
                <w:szCs w:val="24"/>
              </w:rPr>
            </w:pPr>
            <w:r w:rsidRPr="00FA7AC7">
              <w:rPr>
                <w:rFonts w:ascii="Times New Roman" w:hAnsi="Times New Roman"/>
                <w:sz w:val="20"/>
                <w:szCs w:val="20"/>
              </w:rPr>
              <w:t>Evaluation of Research in Early Childhood Education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EDUC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5000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Professional Development for</w:t>
            </w:r>
            <w:r w:rsidRPr="00FA7AC7">
              <w:rPr>
                <w:rFonts w:ascii="Times New Roman" w:hAnsi="Times New Roman"/>
                <w:spacing w:val="-11"/>
                <w:sz w:val="20"/>
                <w:szCs w:val="20"/>
              </w:rPr>
              <w:t xml:space="preserve"> </w:t>
            </w:r>
            <w:r w:rsidRPr="00FA7AC7">
              <w:rPr>
                <w:rFonts w:ascii="Times New Roman" w:hAnsi="Times New Roman"/>
                <w:sz w:val="20"/>
                <w:szCs w:val="20"/>
              </w:rPr>
              <w:t>Accomplished Educators</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5202</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echnology-Oriented Mathematics</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5501</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Exceptional Children</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48"/>
              <w:rPr>
                <w:rFonts w:ascii="Times New Roman" w:hAnsi="Times New Roman"/>
                <w:sz w:val="24"/>
                <w:szCs w:val="24"/>
              </w:rPr>
            </w:pPr>
            <w:r w:rsidRPr="00FA7AC7">
              <w:rPr>
                <w:rFonts w:ascii="Times New Roman" w:hAnsi="Times New Roman"/>
                <w:sz w:val="20"/>
                <w:szCs w:val="20"/>
              </w:rPr>
              <w:t>5512</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07"/>
              <w:rPr>
                <w:rFonts w:ascii="Times New Roman" w:hAnsi="Times New Roman"/>
                <w:sz w:val="24"/>
                <w:szCs w:val="24"/>
              </w:rPr>
            </w:pPr>
            <w:r w:rsidRPr="00FA7AC7">
              <w:rPr>
                <w:rFonts w:ascii="Times New Roman" w:hAnsi="Times New Roman"/>
                <w:sz w:val="20"/>
                <w:szCs w:val="20"/>
              </w:rPr>
              <w:t>Characteristics of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 with Mild Learning,</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08"/>
              <w:rPr>
                <w:rFonts w:ascii="Times New Roman" w:hAnsi="Times New Roman"/>
                <w:sz w:val="24"/>
                <w:szCs w:val="24"/>
              </w:rPr>
            </w:pPr>
            <w:r w:rsidRPr="00FA7AC7">
              <w:rPr>
                <w:rFonts w:ascii="Times New Roman" w:hAnsi="Times New Roman"/>
                <w:sz w:val="20"/>
                <w:szCs w:val="20"/>
              </w:rPr>
              <w:t>Intellectual, and or Behavioral Problems</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5522</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the Preschool Exceptional Child</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5524</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z w:val="20"/>
                <w:szCs w:val="20"/>
              </w:rPr>
              <w:t>Instructional Strategies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the Mildly Disabled</w:t>
            </w:r>
          </w:p>
        </w:tc>
      </w:tr>
      <w:tr w:rsidR="00721764" w:rsidRPr="00FA7AC7" w:rsidTr="00B67EC4">
        <w:trPr>
          <w:trHeight w:hRule="exact" w:val="240"/>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5530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z w:val="20"/>
                <w:szCs w:val="20"/>
              </w:rPr>
              <w:t>Parent Counseling</w:t>
            </w:r>
          </w:p>
        </w:tc>
      </w:tr>
      <w:tr w:rsidR="00721764" w:rsidRPr="00FA7AC7" w:rsidTr="00B67EC4">
        <w:trPr>
          <w:trHeight w:hRule="exact" w:val="262"/>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400"/>
              <w:rPr>
                <w:rFonts w:ascii="Times New Roman" w:hAnsi="Times New Roman"/>
                <w:sz w:val="24"/>
                <w:szCs w:val="24"/>
              </w:rPr>
            </w:pPr>
            <w:r w:rsidRPr="00FA7AC7">
              <w:rPr>
                <w:rFonts w:ascii="Times New Roman" w:hAnsi="Times New Roman"/>
                <w:sz w:val="20"/>
                <w:szCs w:val="20"/>
              </w:rPr>
              <w:t>SECD</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5535</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117"/>
              <w:rPr>
                <w:rFonts w:ascii="Times New Roman" w:hAnsi="Times New Roman"/>
                <w:sz w:val="24"/>
                <w:szCs w:val="24"/>
              </w:rPr>
            </w:pPr>
            <w:r w:rsidRPr="00FA7AC7">
              <w:rPr>
                <w:rFonts w:ascii="Times New Roman" w:hAnsi="Times New Roman"/>
                <w:sz w:val="20"/>
                <w:szCs w:val="20"/>
              </w:rPr>
              <w:t>Strategic Developmental Counseling for School</w:t>
            </w:r>
          </w:p>
        </w:tc>
      </w:tr>
      <w:tr w:rsidR="00721764" w:rsidRPr="00FA7AC7" w:rsidTr="00B67EC4">
        <w:trPr>
          <w:trHeight w:hRule="exact" w:val="538"/>
        </w:trPr>
        <w:tc>
          <w:tcPr>
            <w:tcW w:w="1367" w:type="dxa"/>
            <w:tcBorders>
              <w:top w:val="nil"/>
              <w:left w:val="nil"/>
              <w:bottom w:val="nil"/>
              <w:right w:val="nil"/>
            </w:tcBorders>
          </w:tcPr>
          <w:p w:rsidR="00721764" w:rsidRPr="00FA7AC7" w:rsidRDefault="00721764" w:rsidP="00B67EC4">
            <w:pPr>
              <w:widowControl w:val="0"/>
              <w:autoSpaceDE w:val="0"/>
              <w:autoSpaceDN w:val="0"/>
              <w:adjustRightInd w:val="0"/>
              <w:spacing w:before="4" w:after="0" w:line="200" w:lineRule="exact"/>
              <w:rPr>
                <w:rFonts w:ascii="Times New Roman" w:hAnsi="Times New Roman"/>
                <w:sz w:val="20"/>
                <w:szCs w:val="20"/>
              </w:rPr>
            </w:pPr>
          </w:p>
          <w:p w:rsidR="00721764" w:rsidRPr="00FA7AC7" w:rsidRDefault="00721764" w:rsidP="00B67EC4">
            <w:pPr>
              <w:widowControl w:val="0"/>
              <w:autoSpaceDE w:val="0"/>
              <w:autoSpaceDN w:val="0"/>
              <w:adjustRightInd w:val="0"/>
              <w:spacing w:after="0" w:line="240" w:lineRule="auto"/>
              <w:ind w:left="400"/>
              <w:rPr>
                <w:rFonts w:ascii="Times New Roman" w:hAnsi="Times New Roman"/>
                <w:sz w:val="24"/>
                <w:szCs w:val="24"/>
              </w:rPr>
            </w:pPr>
            <w:r w:rsidRPr="00FA7AC7">
              <w:rPr>
                <w:rFonts w:ascii="Times New Roman" w:hAnsi="Times New Roman"/>
                <w:sz w:val="20"/>
                <w:szCs w:val="20"/>
              </w:rPr>
              <w:t>EDUC</w:t>
            </w:r>
          </w:p>
        </w:tc>
        <w:tc>
          <w:tcPr>
            <w:tcW w:w="908" w:type="dxa"/>
            <w:tcBorders>
              <w:top w:val="nil"/>
              <w:left w:val="nil"/>
              <w:bottom w:val="nil"/>
              <w:right w:val="nil"/>
            </w:tcBorders>
          </w:tcPr>
          <w:p w:rsidR="00721764" w:rsidRPr="00FA7AC7" w:rsidRDefault="00721764" w:rsidP="00B67EC4">
            <w:pPr>
              <w:widowControl w:val="0"/>
              <w:autoSpaceDE w:val="0"/>
              <w:autoSpaceDN w:val="0"/>
              <w:adjustRightInd w:val="0"/>
              <w:spacing w:before="4" w:after="0" w:line="200" w:lineRule="exact"/>
              <w:rPr>
                <w:rFonts w:ascii="Times New Roman" w:hAnsi="Times New Roman"/>
                <w:sz w:val="20"/>
                <w:szCs w:val="20"/>
              </w:rPr>
            </w:pPr>
          </w:p>
          <w:p w:rsidR="00721764" w:rsidRPr="00FA7AC7" w:rsidRDefault="00721764" w:rsidP="00B67EC4">
            <w:pPr>
              <w:widowControl w:val="0"/>
              <w:autoSpaceDE w:val="0"/>
              <w:autoSpaceDN w:val="0"/>
              <w:adjustRightInd w:val="0"/>
              <w:spacing w:after="0" w:line="240" w:lineRule="auto"/>
              <w:ind w:left="453"/>
              <w:rPr>
                <w:rFonts w:ascii="Times New Roman" w:hAnsi="Times New Roman"/>
                <w:sz w:val="24"/>
                <w:szCs w:val="24"/>
              </w:rPr>
            </w:pPr>
            <w:r w:rsidRPr="00FA7AC7">
              <w:rPr>
                <w:rFonts w:ascii="Times New Roman" w:hAnsi="Times New Roman"/>
                <w:sz w:val="20"/>
                <w:szCs w:val="20"/>
              </w:rPr>
              <w:t>5590</w:t>
            </w:r>
          </w:p>
        </w:tc>
        <w:tc>
          <w:tcPr>
            <w:tcW w:w="54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7"/>
              <w:rPr>
                <w:rFonts w:ascii="Times New Roman" w:hAnsi="Times New Roman"/>
                <w:sz w:val="20"/>
                <w:szCs w:val="20"/>
              </w:rPr>
            </w:pPr>
            <w:r w:rsidRPr="00FA7AC7">
              <w:rPr>
                <w:rFonts w:ascii="Times New Roman" w:hAnsi="Times New Roman"/>
                <w:sz w:val="20"/>
                <w:szCs w:val="20"/>
              </w:rPr>
              <w:t>Behavioral Problems</w:t>
            </w:r>
          </w:p>
          <w:p w:rsidR="00721764" w:rsidRPr="00FA7AC7" w:rsidRDefault="00721764" w:rsidP="00B67EC4">
            <w:pPr>
              <w:widowControl w:val="0"/>
              <w:autoSpaceDE w:val="0"/>
              <w:autoSpaceDN w:val="0"/>
              <w:adjustRightInd w:val="0"/>
              <w:spacing w:after="0" w:line="218" w:lineRule="exact"/>
              <w:ind w:left="116"/>
              <w:rPr>
                <w:rFonts w:ascii="Times New Roman" w:hAnsi="Times New Roman"/>
                <w:sz w:val="24"/>
                <w:szCs w:val="24"/>
              </w:rPr>
            </w:pPr>
            <w:r w:rsidRPr="00FA7AC7">
              <w:rPr>
                <w:rFonts w:ascii="Times New Roman" w:hAnsi="Times New Roman"/>
                <w:sz w:val="20"/>
                <w:szCs w:val="20"/>
              </w:rPr>
              <w:t>Practicum I: Internship in Early Childhood Education (Preschool)</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footerReference w:type="even" r:id="rId11"/>
          <w:footerReference w:type="default" r:id="rId12"/>
          <w:pgSz w:w="12240" w:h="15840"/>
          <w:pgMar w:top="300" w:right="240" w:bottom="280" w:left="1260" w:header="0" w:footer="782" w:gutter="0"/>
          <w:pgNumType w:start="73"/>
          <w:cols w:space="720" w:equalWidth="0">
            <w:col w:w="1074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401" w:lineRule="exact"/>
              <w:ind w:left="444" w:right="1168"/>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B67EC4">
            <w:pPr>
              <w:widowControl w:val="0"/>
              <w:autoSpaceDE w:val="0"/>
              <w:autoSpaceDN w:val="0"/>
              <w:adjustRightInd w:val="0"/>
              <w:spacing w:after="0" w:line="299" w:lineRule="exact"/>
              <w:ind w:left="1021" w:right="1745"/>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tabs>
          <w:tab w:val="left" w:pos="3720"/>
        </w:tabs>
        <w:autoSpaceDE w:val="0"/>
        <w:autoSpaceDN w:val="0"/>
        <w:adjustRightInd w:val="0"/>
        <w:spacing w:before="26" w:after="0" w:line="240" w:lineRule="auto"/>
        <w:ind w:left="2304" w:right="1232"/>
        <w:jc w:val="both"/>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 xml:space="preserve">5591  </w:t>
      </w:r>
      <w:r>
        <w:rPr>
          <w:rFonts w:ascii="Times New Roman" w:hAnsi="Times New Roman"/>
          <w:spacing w:val="21"/>
          <w:sz w:val="20"/>
          <w:szCs w:val="20"/>
        </w:rPr>
        <w:t xml:space="preserve"> </w:t>
      </w:r>
      <w:r>
        <w:rPr>
          <w:rFonts w:ascii="Times New Roman" w:hAnsi="Times New Roman"/>
          <w:sz w:val="20"/>
          <w:szCs w:val="20"/>
        </w:rPr>
        <w:t>Practicum II: Internship in Early Childhood Education (Primary)</w:t>
      </w:r>
    </w:p>
    <w:p w:rsidR="00721764" w:rsidRDefault="003F0AB9" w:rsidP="00721764">
      <w:pPr>
        <w:widowControl w:val="0"/>
        <w:autoSpaceDE w:val="0"/>
        <w:autoSpaceDN w:val="0"/>
        <w:adjustRightInd w:val="0"/>
        <w:spacing w:before="10" w:after="0" w:line="240" w:lineRule="auto"/>
        <w:ind w:left="2304" w:right="5746"/>
        <w:jc w:val="both"/>
        <w:rPr>
          <w:rFonts w:ascii="Times New Roman" w:hAnsi="Times New Roman"/>
          <w:sz w:val="20"/>
          <w:szCs w:val="20"/>
        </w:rPr>
      </w:pPr>
      <w:r w:rsidRPr="003F0AB9">
        <w:rPr>
          <w:noProof/>
        </w:rPr>
        <w:pict>
          <v:group id="_x0000_s1276" style="position:absolute;left:0;text-align:left;margin-left:263.55pt;margin-top:-66.95pt;width:31.2pt;height:31.05pt;z-index:-251637760;mso-position-horizontal-relative:page" coordorigin="5271,-1339" coordsize="624,621" o:allowincell="f">
            <v:rect id="_x0000_s1277" style="position:absolute;left:5276;top:-1334;width:613;height:610" o:allowincell="f" stroked="f">
              <v:path arrowok="t"/>
            </v:rect>
            <v:rect id="_x0000_s1278" style="position:absolute;left:5276;top:-133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 Reading endorsement available</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3720"/>
        </w:tabs>
        <w:autoSpaceDE w:val="0"/>
        <w:autoSpaceDN w:val="0"/>
        <w:adjustRightInd w:val="0"/>
        <w:spacing w:before="37" w:after="0" w:line="240" w:lineRule="auto"/>
        <w:ind w:left="2304" w:right="2435"/>
        <w:jc w:val="both"/>
        <w:rPr>
          <w:rFonts w:ascii="Times New Roman" w:hAnsi="Times New Roman"/>
          <w:sz w:val="20"/>
          <w:szCs w:val="20"/>
        </w:rPr>
      </w:pPr>
      <w:r>
        <w:rPr>
          <w:rFonts w:ascii="Times New Roman" w:hAnsi="Times New Roman"/>
          <w:position w:val="2"/>
          <w:sz w:val="20"/>
          <w:szCs w:val="20"/>
        </w:rPr>
        <w:t>EDUC</w:t>
      </w:r>
      <w:r>
        <w:rPr>
          <w:rFonts w:ascii="Times New Roman" w:hAnsi="Times New Roman"/>
          <w:position w:val="2"/>
          <w:sz w:val="20"/>
          <w:szCs w:val="20"/>
        </w:rPr>
        <w:tab/>
        <w:t xml:space="preserve">5501  </w:t>
      </w:r>
      <w:r>
        <w:rPr>
          <w:rFonts w:ascii="Times New Roman" w:hAnsi="Times New Roman"/>
          <w:spacing w:val="21"/>
          <w:position w:val="2"/>
          <w:sz w:val="20"/>
          <w:szCs w:val="20"/>
        </w:rPr>
        <w:t xml:space="preserve"> </w:t>
      </w:r>
      <w:r>
        <w:rPr>
          <w:rFonts w:ascii="Times New Roman" w:hAnsi="Times New Roman"/>
          <w:sz w:val="20"/>
          <w:szCs w:val="20"/>
        </w:rPr>
        <w:t>Educational Research (Prerequisite: EDUC 5500)</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3F0AB9" w:rsidP="00721764">
      <w:pPr>
        <w:widowControl w:val="0"/>
        <w:tabs>
          <w:tab w:val="left" w:pos="9140"/>
        </w:tabs>
        <w:autoSpaceDE w:val="0"/>
        <w:autoSpaceDN w:val="0"/>
        <w:adjustRightInd w:val="0"/>
        <w:spacing w:after="0" w:line="240" w:lineRule="auto"/>
        <w:ind w:left="1944"/>
        <w:rPr>
          <w:rFonts w:ascii="Times New Roman" w:hAnsi="Times New Roman"/>
          <w:sz w:val="28"/>
          <w:szCs w:val="28"/>
        </w:rPr>
      </w:pPr>
      <w:r w:rsidRPr="003F0AB9">
        <w:rPr>
          <w:noProof/>
        </w:rPr>
        <w:pict>
          <v:shape id="_x0000_s1280" type="#_x0000_t202" style="position:absolute;left:0;text-align:left;margin-left:17.75pt;margin-top:3.5pt;width:1in;height:270.7pt;z-index:-251635712;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E - Electives (to select with advisor)</w:t>
      </w:r>
      <w:r w:rsidR="00721764">
        <w:rPr>
          <w:rFonts w:ascii="Times New Roman" w:hAnsi="Times New Roman"/>
          <w:b/>
          <w:bCs/>
          <w:sz w:val="28"/>
          <w:szCs w:val="28"/>
        </w:rPr>
        <w:tab/>
        <w:t>9 hrs</w:t>
      </w:r>
    </w:p>
    <w:p w:rsidR="00721764" w:rsidRDefault="00721764" w:rsidP="00721764">
      <w:pPr>
        <w:widowControl w:val="0"/>
        <w:tabs>
          <w:tab w:val="left" w:pos="3720"/>
        </w:tabs>
        <w:autoSpaceDE w:val="0"/>
        <w:autoSpaceDN w:val="0"/>
        <w:adjustRightInd w:val="0"/>
        <w:spacing w:before="40" w:after="0" w:line="240" w:lineRule="auto"/>
        <w:ind w:left="2304" w:right="4684"/>
        <w:jc w:val="both"/>
        <w:rPr>
          <w:rFonts w:ascii="Times New Roman" w:hAnsi="Times New Roman"/>
          <w:sz w:val="20"/>
          <w:szCs w:val="20"/>
        </w:rPr>
      </w:pPr>
      <w:r>
        <w:rPr>
          <w:rFonts w:ascii="Times New Roman" w:hAnsi="Times New Roman"/>
          <w:position w:val="2"/>
          <w:sz w:val="20"/>
          <w:szCs w:val="20"/>
        </w:rPr>
        <w:t>**EDUC</w:t>
      </w:r>
      <w:r>
        <w:rPr>
          <w:rFonts w:ascii="Times New Roman" w:hAnsi="Times New Roman"/>
          <w:position w:val="2"/>
          <w:sz w:val="20"/>
          <w:szCs w:val="20"/>
        </w:rPr>
        <w:tab/>
        <w:t xml:space="preserve">5500  </w:t>
      </w:r>
      <w:r>
        <w:rPr>
          <w:rFonts w:ascii="Times New Roman" w:hAnsi="Times New Roman"/>
          <w:spacing w:val="21"/>
          <w:position w:val="2"/>
          <w:sz w:val="20"/>
          <w:szCs w:val="20"/>
        </w:rPr>
        <w:t xml:space="preserve"> </w:t>
      </w:r>
      <w:r>
        <w:rPr>
          <w:rFonts w:ascii="Times New Roman" w:hAnsi="Times New Roman"/>
          <w:sz w:val="20"/>
          <w:szCs w:val="20"/>
        </w:rPr>
        <w:t>Educational Statistics</w:t>
      </w:r>
    </w:p>
    <w:p w:rsidR="00721764" w:rsidRDefault="00721764" w:rsidP="00721764">
      <w:pPr>
        <w:widowControl w:val="0"/>
        <w:autoSpaceDE w:val="0"/>
        <w:autoSpaceDN w:val="0"/>
        <w:adjustRightInd w:val="0"/>
        <w:spacing w:after="0" w:line="218" w:lineRule="exact"/>
        <w:ind w:left="2304" w:right="5729"/>
        <w:jc w:val="both"/>
        <w:rPr>
          <w:rFonts w:ascii="Times New Roman" w:hAnsi="Times New Roman"/>
          <w:sz w:val="20"/>
          <w:szCs w:val="20"/>
        </w:rPr>
      </w:pPr>
      <w:r>
        <w:rPr>
          <w:rFonts w:ascii="Times New Roman" w:hAnsi="Times New Roman"/>
          <w:sz w:val="20"/>
          <w:szCs w:val="20"/>
        </w:rPr>
        <w:t>*Major courses (four of the five).</w:t>
      </w:r>
    </w:p>
    <w:p w:rsidR="00721764" w:rsidRDefault="00721764" w:rsidP="00721764">
      <w:pPr>
        <w:widowControl w:val="0"/>
        <w:autoSpaceDE w:val="0"/>
        <w:autoSpaceDN w:val="0"/>
        <w:adjustRightInd w:val="0"/>
        <w:spacing w:before="10" w:after="0" w:line="240" w:lineRule="auto"/>
        <w:ind w:left="2304" w:right="7084"/>
        <w:jc w:val="both"/>
        <w:rPr>
          <w:rFonts w:ascii="Times New Roman" w:hAnsi="Times New Roman"/>
          <w:sz w:val="20"/>
          <w:szCs w:val="20"/>
        </w:rPr>
      </w:pPr>
      <w:r>
        <w:rPr>
          <w:rFonts w:ascii="Times New Roman" w:hAnsi="Times New Roman"/>
          <w:sz w:val="20"/>
          <w:szCs w:val="20"/>
        </w:rPr>
        <w:t>***Pre-requisite</w:t>
      </w:r>
    </w:p>
    <w:p w:rsidR="00721764" w:rsidRDefault="00721764" w:rsidP="00721764">
      <w:pPr>
        <w:widowControl w:val="0"/>
        <w:autoSpaceDE w:val="0"/>
        <w:autoSpaceDN w:val="0"/>
        <w:adjustRightInd w:val="0"/>
        <w:spacing w:before="10" w:after="0" w:line="240" w:lineRule="auto"/>
        <w:ind w:left="2304" w:right="5446"/>
        <w:jc w:val="both"/>
        <w:rPr>
          <w:rFonts w:ascii="Times New Roman" w:hAnsi="Times New Roman"/>
          <w:sz w:val="20"/>
          <w:szCs w:val="20"/>
        </w:rPr>
      </w:pPr>
      <w:r>
        <w:rPr>
          <w:rFonts w:ascii="Times New Roman" w:hAnsi="Times New Roman"/>
          <w:sz w:val="20"/>
          <w:szCs w:val="20"/>
        </w:rPr>
        <w:t xml:space="preserve">III </w:t>
      </w:r>
      <w:proofErr w:type="gramStart"/>
      <w:r>
        <w:rPr>
          <w:rFonts w:ascii="Times New Roman" w:hAnsi="Times New Roman"/>
          <w:sz w:val="20"/>
          <w:szCs w:val="20"/>
        </w:rPr>
        <w:t>Required</w:t>
      </w:r>
      <w:proofErr w:type="gramEnd"/>
      <w:r>
        <w:rPr>
          <w:rFonts w:ascii="Times New Roman" w:hAnsi="Times New Roman"/>
          <w:sz w:val="20"/>
          <w:szCs w:val="20"/>
        </w:rPr>
        <w:t xml:space="preserve"> unless previously taken.</w:t>
      </w:r>
    </w:p>
    <w:p w:rsidR="00721764" w:rsidRDefault="00721764" w:rsidP="00721764">
      <w:pPr>
        <w:widowControl w:val="0"/>
        <w:autoSpaceDE w:val="0"/>
        <w:autoSpaceDN w:val="0"/>
        <w:adjustRightInd w:val="0"/>
        <w:spacing w:before="10" w:after="0" w:line="240" w:lineRule="auto"/>
        <w:ind w:left="2304" w:right="6395"/>
        <w:jc w:val="both"/>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rPr>
        <w:t>Required</w:t>
      </w:r>
      <w:proofErr w:type="gramEnd"/>
      <w:r>
        <w:rPr>
          <w:rFonts w:ascii="Times New Roman" w:hAnsi="Times New Roman"/>
          <w:sz w:val="20"/>
          <w:szCs w:val="20"/>
        </w:rPr>
        <w:t xml:space="preserve"> for all majors.</w:t>
      </w:r>
    </w:p>
    <w:p w:rsidR="00721764" w:rsidRDefault="00721764" w:rsidP="00721764">
      <w:pPr>
        <w:widowControl w:val="0"/>
        <w:autoSpaceDE w:val="0"/>
        <w:autoSpaceDN w:val="0"/>
        <w:adjustRightInd w:val="0"/>
        <w:spacing w:before="10" w:after="0" w:line="240" w:lineRule="auto"/>
        <w:ind w:left="1944"/>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w:t>
      </w:r>
      <w:r>
        <w:rPr>
          <w:rFonts w:ascii="Times New Roman" w:hAnsi="Times New Roman"/>
          <w:spacing w:val="7"/>
          <w:sz w:val="20"/>
          <w:szCs w:val="20"/>
        </w:rPr>
        <w:t xml:space="preserve"> </w:t>
      </w:r>
      <w:r>
        <w:rPr>
          <w:rFonts w:ascii="Times New Roman" w:hAnsi="Times New Roman"/>
          <w:sz w:val="20"/>
          <w:szCs w:val="20"/>
        </w:rPr>
        <w:t>Hours</w:t>
      </w:r>
      <w:r>
        <w:rPr>
          <w:rFonts w:ascii="Times New Roman" w:hAnsi="Times New Roman"/>
          <w:spacing w:val="7"/>
          <w:sz w:val="20"/>
          <w:szCs w:val="20"/>
        </w:rPr>
        <w:t xml:space="preserve"> </w:t>
      </w:r>
      <w:r>
        <w:rPr>
          <w:rFonts w:ascii="Times New Roman" w:hAnsi="Times New Roman"/>
          <w:sz w:val="20"/>
          <w:szCs w:val="20"/>
        </w:rPr>
        <w:t>Required................................................................................................................</w:t>
      </w:r>
      <w:r>
        <w:rPr>
          <w:rFonts w:ascii="Times New Roman" w:hAnsi="Times New Roman"/>
          <w:position w:val="-2"/>
          <w:sz w:val="20"/>
          <w:szCs w:val="20"/>
        </w:rPr>
        <w:t>36</w:t>
      </w:r>
      <w:r>
        <w:rPr>
          <w:rFonts w:ascii="Times New Roman" w:hAnsi="Times New Roman"/>
          <w:spacing w:val="7"/>
          <w:position w:val="-2"/>
          <w:sz w:val="20"/>
          <w:szCs w:val="20"/>
        </w:rPr>
        <w:t xml:space="preserve"> </w:t>
      </w:r>
      <w:r>
        <w:rPr>
          <w:rFonts w:ascii="Times New Roman" w:hAnsi="Times New Roman"/>
          <w:position w:val="-2"/>
          <w:sz w:val="20"/>
          <w:szCs w:val="20"/>
        </w:rPr>
        <w:t>hrs.</w:t>
      </w:r>
    </w:p>
    <w:p w:rsidR="00721764" w:rsidRDefault="00721764" w:rsidP="00721764">
      <w:pPr>
        <w:widowControl w:val="0"/>
        <w:autoSpaceDE w:val="0"/>
        <w:autoSpaceDN w:val="0"/>
        <w:adjustRightInd w:val="0"/>
        <w:spacing w:before="8"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37" w:after="0" w:line="251" w:lineRule="auto"/>
        <w:ind w:left="2304" w:right="865" w:hanging="360"/>
        <w:jc w:val="both"/>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Development...........................................................................3(3-2) </w:t>
      </w:r>
      <w:r>
        <w:rPr>
          <w:rFonts w:ascii="Times New Roman" w:hAnsi="Times New Roman"/>
          <w:color w:val="191919"/>
          <w:sz w:val="20"/>
          <w:szCs w:val="20"/>
        </w:rPr>
        <w:t>Advanced</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physical,</w:t>
      </w:r>
      <w:r>
        <w:rPr>
          <w:rFonts w:ascii="Times New Roman" w:hAnsi="Times New Roman"/>
          <w:color w:val="191919"/>
          <w:spacing w:val="-3"/>
          <w:sz w:val="20"/>
          <w:szCs w:val="20"/>
        </w:rPr>
        <w:t xml:space="preserve"> </w:t>
      </w:r>
      <w:r>
        <w:rPr>
          <w:rFonts w:ascii="Times New Roman" w:hAnsi="Times New Roman"/>
          <w:color w:val="191919"/>
          <w:sz w:val="20"/>
          <w:szCs w:val="20"/>
        </w:rPr>
        <w:t>emotional,</w:t>
      </w:r>
      <w:r>
        <w:rPr>
          <w:rFonts w:ascii="Times New Roman" w:hAnsi="Times New Roman"/>
          <w:color w:val="191919"/>
          <w:spacing w:val="-3"/>
          <w:sz w:val="20"/>
          <w:szCs w:val="20"/>
        </w:rPr>
        <w:t xml:space="preserve"> </w:t>
      </w:r>
      <w:r>
        <w:rPr>
          <w:rFonts w:ascii="Times New Roman" w:hAnsi="Times New Roman"/>
          <w:color w:val="191919"/>
          <w:sz w:val="20"/>
          <w:szCs w:val="20"/>
        </w:rPr>
        <w:t>social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intellectual</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infants</w:t>
      </w:r>
      <w:r>
        <w:rPr>
          <w:rFonts w:ascii="Times New Roman" w:hAnsi="Times New Roman"/>
          <w:color w:val="191919"/>
          <w:spacing w:val="-3"/>
          <w:sz w:val="20"/>
          <w:szCs w:val="20"/>
        </w:rPr>
        <w:t xml:space="preserve"> </w:t>
      </w:r>
      <w:r>
        <w:rPr>
          <w:rFonts w:ascii="Times New Roman" w:hAnsi="Times New Roman"/>
          <w:color w:val="191919"/>
          <w:sz w:val="20"/>
          <w:szCs w:val="20"/>
        </w:rPr>
        <w:t>and young children through nine years of age and in observations of children in this age period for the</w:t>
      </w:r>
      <w:r>
        <w:rPr>
          <w:rFonts w:ascii="Times New Roman" w:hAnsi="Times New Roman"/>
          <w:color w:val="191919"/>
          <w:spacing w:val="-8"/>
          <w:sz w:val="20"/>
          <w:szCs w:val="20"/>
        </w:rPr>
        <w:t xml:space="preserve"> </w:t>
      </w:r>
      <w:r>
        <w:rPr>
          <w:rFonts w:ascii="Times New Roman" w:hAnsi="Times New Roman"/>
          <w:color w:val="191919"/>
          <w:sz w:val="20"/>
          <w:szCs w:val="20"/>
        </w:rPr>
        <w:t>purpose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applying</w:t>
      </w:r>
      <w:r>
        <w:rPr>
          <w:rFonts w:ascii="Times New Roman" w:hAnsi="Times New Roman"/>
          <w:color w:val="191919"/>
          <w:spacing w:val="-8"/>
          <w:sz w:val="20"/>
          <w:szCs w:val="20"/>
        </w:rPr>
        <w:t xml:space="preserve"> </w:t>
      </w:r>
      <w:r>
        <w:rPr>
          <w:rFonts w:ascii="Times New Roman" w:hAnsi="Times New Roman"/>
          <w:color w:val="191919"/>
          <w:sz w:val="20"/>
          <w:szCs w:val="20"/>
        </w:rPr>
        <w:t>principles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plotting</w:t>
      </w:r>
      <w:r>
        <w:rPr>
          <w:rFonts w:ascii="Times New Roman" w:hAnsi="Times New Roman"/>
          <w:color w:val="191919"/>
          <w:spacing w:val="-8"/>
          <w:sz w:val="20"/>
          <w:szCs w:val="20"/>
        </w:rPr>
        <w:t xml:space="preserve"> </w:t>
      </w:r>
      <w:r>
        <w:rPr>
          <w:rFonts w:ascii="Times New Roman" w:hAnsi="Times New Roman"/>
          <w:color w:val="191919"/>
          <w:sz w:val="20"/>
          <w:szCs w:val="20"/>
        </w:rPr>
        <w:t>developmental</w:t>
      </w:r>
      <w:r>
        <w:rPr>
          <w:rFonts w:ascii="Times New Roman" w:hAnsi="Times New Roman"/>
          <w:color w:val="191919"/>
          <w:spacing w:val="-8"/>
          <w:sz w:val="20"/>
          <w:szCs w:val="20"/>
        </w:rPr>
        <w:t xml:space="preserve"> </w:t>
      </w:r>
      <w:r>
        <w:rPr>
          <w:rFonts w:ascii="Times New Roman" w:hAnsi="Times New Roman"/>
          <w:color w:val="191919"/>
          <w:sz w:val="20"/>
          <w:szCs w:val="20"/>
        </w:rPr>
        <w:t>changes.</w:t>
      </w:r>
      <w:r>
        <w:rPr>
          <w:rFonts w:ascii="Times New Roman" w:hAnsi="Times New Roman"/>
          <w:color w:val="191919"/>
          <w:spacing w:val="-8"/>
          <w:sz w:val="20"/>
          <w:szCs w:val="20"/>
        </w:rPr>
        <w:t xml:space="preserve"> </w:t>
      </w:r>
      <w:r>
        <w:rPr>
          <w:rFonts w:ascii="Times New Roman" w:hAnsi="Times New Roman"/>
          <w:color w:val="191919"/>
          <w:sz w:val="20"/>
          <w:szCs w:val="20"/>
        </w:rPr>
        <w:t>Observation-laboratory experiences will be included to reflect on those observations.</w:t>
      </w:r>
    </w:p>
    <w:p w:rsidR="00721764" w:rsidRDefault="00721764" w:rsidP="00721764">
      <w:pPr>
        <w:widowControl w:val="0"/>
        <w:autoSpaceDE w:val="0"/>
        <w:autoSpaceDN w:val="0"/>
        <w:adjustRightInd w:val="0"/>
        <w:spacing w:after="0" w:line="226" w:lineRule="exact"/>
        <w:ind w:left="1944"/>
        <w:rPr>
          <w:rFonts w:ascii="Times New Roman" w:hAnsi="Times New Roman"/>
          <w:color w:val="000000"/>
          <w:sz w:val="20"/>
          <w:szCs w:val="20"/>
        </w:rPr>
      </w:pPr>
      <w:r>
        <w:rPr>
          <w:rFonts w:ascii="Times New Roman" w:hAnsi="Times New Roman"/>
          <w:b/>
          <w:bCs/>
          <w:color w:val="191919"/>
          <w:sz w:val="20"/>
          <w:szCs w:val="20"/>
        </w:rPr>
        <w:t>ECEC 5509 -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Design and P</w:t>
      </w:r>
      <w:r>
        <w:rPr>
          <w:rFonts w:ascii="Times New Roman" w:hAnsi="Times New Roman"/>
          <w:b/>
          <w:bCs/>
          <w:color w:val="191919"/>
          <w:spacing w:val="-4"/>
          <w:sz w:val="20"/>
          <w:szCs w:val="20"/>
        </w:rPr>
        <w:t>r</w:t>
      </w:r>
      <w:r>
        <w:rPr>
          <w:rFonts w:ascii="Times New Roman" w:hAnsi="Times New Roman"/>
          <w:b/>
          <w:bCs/>
          <w:color w:val="191919"/>
          <w:sz w:val="20"/>
          <w:szCs w:val="20"/>
        </w:rPr>
        <w:t>ogram Development</w:t>
      </w:r>
    </w:p>
    <w:p w:rsidR="00721764" w:rsidRDefault="00721764" w:rsidP="00721764">
      <w:pPr>
        <w:widowControl w:val="0"/>
        <w:autoSpaceDE w:val="0"/>
        <w:autoSpaceDN w:val="0"/>
        <w:adjustRightInd w:val="0"/>
        <w:spacing w:before="10" w:after="0" w:line="251" w:lineRule="auto"/>
        <w:ind w:left="2304" w:right="865" w:hanging="360"/>
        <w:jc w:val="both"/>
        <w:rPr>
          <w:rFonts w:ascii="Times New Roman" w:hAnsi="Times New Roman"/>
          <w:color w:val="000000"/>
          <w:sz w:val="20"/>
          <w:szCs w:val="20"/>
        </w:rPr>
      </w:pPr>
      <w:proofErr w:type="gramStart"/>
      <w:r>
        <w:rPr>
          <w:rFonts w:ascii="Times New Roman" w:hAnsi="Times New Roman"/>
          <w:b/>
          <w:bCs/>
          <w:color w:val="191919"/>
          <w:sz w:val="20"/>
          <w:szCs w:val="20"/>
        </w:rPr>
        <w:t>in</w:t>
      </w:r>
      <w:proofErr w:type="gramEnd"/>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Provides</w:t>
      </w:r>
      <w:r>
        <w:rPr>
          <w:rFonts w:ascii="Times New Roman" w:hAnsi="Times New Roman"/>
          <w:color w:val="191919"/>
          <w:spacing w:val="-2"/>
          <w:sz w:val="20"/>
          <w:szCs w:val="20"/>
        </w:rPr>
        <w:t xml:space="preserve"> </w:t>
      </w:r>
      <w:r>
        <w:rPr>
          <w:rFonts w:ascii="Times New Roman" w:hAnsi="Times New Roman"/>
          <w:color w:val="191919"/>
          <w:sz w:val="20"/>
          <w:szCs w:val="20"/>
        </w:rPr>
        <w:t>for</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analysis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evaluation</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needs</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both</w:t>
      </w:r>
      <w:r>
        <w:rPr>
          <w:rFonts w:ascii="Times New Roman" w:hAnsi="Times New Roman"/>
          <w:color w:val="191919"/>
          <w:spacing w:val="-2"/>
          <w:sz w:val="20"/>
          <w:szCs w:val="20"/>
        </w:rPr>
        <w:t xml:space="preserve"> </w:t>
      </w:r>
      <w:r>
        <w:rPr>
          <w:rFonts w:ascii="Times New Roman" w:hAnsi="Times New Roman"/>
          <w:color w:val="191919"/>
          <w:sz w:val="20"/>
          <w:szCs w:val="20"/>
        </w:rPr>
        <w:t>student</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teacher</w:t>
      </w:r>
      <w:r>
        <w:rPr>
          <w:rFonts w:ascii="Times New Roman" w:hAnsi="Times New Roman"/>
          <w:color w:val="191919"/>
          <w:spacing w:val="-2"/>
          <w:sz w:val="20"/>
          <w:szCs w:val="20"/>
        </w:rPr>
        <w:t xml:space="preserve"> </w:t>
      </w:r>
      <w:r>
        <w:rPr>
          <w:rFonts w:ascii="Times New Roman" w:hAnsi="Times New Roman"/>
          <w:color w:val="191919"/>
          <w:sz w:val="20"/>
          <w:szCs w:val="20"/>
        </w:rPr>
        <w:t>in</w:t>
      </w:r>
      <w:r>
        <w:rPr>
          <w:rFonts w:ascii="Times New Roman" w:hAnsi="Times New Roman"/>
          <w:color w:val="191919"/>
          <w:spacing w:val="-2"/>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ferential learning</w:t>
      </w:r>
      <w:r>
        <w:rPr>
          <w:rFonts w:ascii="Times New Roman" w:hAnsi="Times New Roman"/>
          <w:color w:val="191919"/>
          <w:spacing w:val="-3"/>
          <w:sz w:val="20"/>
          <w:szCs w:val="20"/>
        </w:rPr>
        <w:t xml:space="preserve"> </w:t>
      </w:r>
      <w:r>
        <w:rPr>
          <w:rFonts w:ascii="Times New Roman" w:hAnsi="Times New Roman"/>
          <w:color w:val="191919"/>
          <w:sz w:val="20"/>
          <w:szCs w:val="20"/>
        </w:rPr>
        <w:t>environments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preschool</w:t>
      </w:r>
      <w:r>
        <w:rPr>
          <w:rFonts w:ascii="Times New Roman" w:hAnsi="Times New Roman"/>
          <w:color w:val="191919"/>
          <w:spacing w:val="-3"/>
          <w:sz w:val="20"/>
          <w:szCs w:val="20"/>
        </w:rPr>
        <w:t xml:space="preserve"> </w:t>
      </w:r>
      <w:r>
        <w:rPr>
          <w:rFonts w:ascii="Times New Roman" w:hAnsi="Times New Roman"/>
          <w:color w:val="191919"/>
          <w:sz w:val="20"/>
          <w:szCs w:val="20"/>
        </w:rPr>
        <w:t>primary</w:t>
      </w:r>
      <w:r>
        <w:rPr>
          <w:rFonts w:ascii="Times New Roman" w:hAnsi="Times New Roman"/>
          <w:color w:val="191919"/>
          <w:spacing w:val="-3"/>
          <w:sz w:val="20"/>
          <w:szCs w:val="20"/>
        </w:rPr>
        <w:t xml:space="preserve"> </w:t>
      </w:r>
      <w:r>
        <w:rPr>
          <w:rFonts w:ascii="Times New Roman" w:hAnsi="Times New Roman"/>
          <w:color w:val="191919"/>
          <w:sz w:val="20"/>
          <w:szCs w:val="20"/>
        </w:rPr>
        <w:t>grades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early</w:t>
      </w:r>
      <w:r>
        <w:rPr>
          <w:rFonts w:ascii="Times New Roman" w:hAnsi="Times New Roman"/>
          <w:color w:val="191919"/>
          <w:spacing w:val="-3"/>
          <w:sz w:val="20"/>
          <w:szCs w:val="20"/>
        </w:rPr>
        <w:t xml:space="preserve"> </w:t>
      </w:r>
      <w:r>
        <w:rPr>
          <w:rFonts w:ascii="Times New Roman" w:hAnsi="Times New Roman"/>
          <w:color w:val="191919"/>
          <w:sz w:val="20"/>
          <w:szCs w:val="20"/>
        </w:rPr>
        <w:t>childhood</w:t>
      </w:r>
      <w:r>
        <w:rPr>
          <w:rFonts w:ascii="Times New Roman" w:hAnsi="Times New Roman"/>
          <w:color w:val="191919"/>
          <w:spacing w:val="-3"/>
          <w:sz w:val="20"/>
          <w:szCs w:val="20"/>
        </w:rPr>
        <w:t xml:space="preserve"> </w:t>
      </w:r>
      <w:r>
        <w:rPr>
          <w:rFonts w:ascii="Times New Roman" w:hAnsi="Times New Roman"/>
          <w:color w:val="191919"/>
          <w:sz w:val="20"/>
          <w:szCs w:val="20"/>
        </w:rPr>
        <w:t>education.</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Curricula design will address varied philosophies, theories and methods of teaching and supporting aux- </w:t>
      </w:r>
      <w:proofErr w:type="spellStart"/>
      <w:r>
        <w:rPr>
          <w:rFonts w:ascii="Times New Roman" w:hAnsi="Times New Roman"/>
          <w:color w:val="191919"/>
          <w:sz w:val="20"/>
          <w:szCs w:val="20"/>
        </w:rPr>
        <w:t>iliaries</w:t>
      </w:r>
      <w:proofErr w:type="spellEnd"/>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6"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Cultural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Diversity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3F0AB9"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sidRPr="003F0AB9">
        <w:rPr>
          <w:noProof/>
        </w:rPr>
        <w:pict>
          <v:shape id="_x0000_s1279" type="#_x0000_t202" style="position:absolute;left:0;text-align:left;margin-left:17.75pt;margin-top:22.3pt;width:1in;height:184.35pt;z-index:-251636736;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Educational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programs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young</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varied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cultural</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socioeconomic</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backgrounds. Opportunities will be provided for analysis and evaluation of these programs through selected field experiences and action research.</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Issue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Education................................................................3(3-0)</w:t>
      </w:r>
    </w:p>
    <w:p w:rsidR="00721764" w:rsidRDefault="00721764"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2"/>
          <w:sz w:val="20"/>
          <w:szCs w:val="20"/>
        </w:rPr>
        <w:t xml:space="preserve"> </w:t>
      </w:r>
      <w:r>
        <w:rPr>
          <w:rFonts w:ascii="Times New Roman" w:hAnsi="Times New Roman"/>
          <w:color w:val="191919"/>
          <w:sz w:val="20"/>
          <w:szCs w:val="20"/>
        </w:rPr>
        <w:t>course</w:t>
      </w:r>
      <w:r>
        <w:rPr>
          <w:rFonts w:ascii="Times New Roman" w:hAnsi="Times New Roman"/>
          <w:color w:val="191919"/>
          <w:spacing w:val="-2"/>
          <w:sz w:val="20"/>
          <w:szCs w:val="20"/>
        </w:rPr>
        <w:t xml:space="preserve"> </w:t>
      </w:r>
      <w:r>
        <w:rPr>
          <w:rFonts w:ascii="Times New Roman" w:hAnsi="Times New Roman"/>
          <w:color w:val="191919"/>
          <w:sz w:val="20"/>
          <w:szCs w:val="20"/>
        </w:rPr>
        <w:t>will</w:t>
      </w:r>
      <w:r>
        <w:rPr>
          <w:rFonts w:ascii="Times New Roman" w:hAnsi="Times New Roman"/>
          <w:color w:val="191919"/>
          <w:spacing w:val="-2"/>
          <w:sz w:val="20"/>
          <w:szCs w:val="20"/>
        </w:rPr>
        <w:t xml:space="preserve"> </w:t>
      </w:r>
      <w:r>
        <w:rPr>
          <w:rFonts w:ascii="Times New Roman" w:hAnsi="Times New Roman"/>
          <w:color w:val="191919"/>
          <w:sz w:val="20"/>
          <w:szCs w:val="20"/>
        </w:rPr>
        <w:t>focus</w:t>
      </w:r>
      <w:r>
        <w:rPr>
          <w:rFonts w:ascii="Times New Roman" w:hAnsi="Times New Roman"/>
          <w:color w:val="191919"/>
          <w:spacing w:val="-2"/>
          <w:sz w:val="20"/>
          <w:szCs w:val="20"/>
        </w:rPr>
        <w:t xml:space="preserve"> </w:t>
      </w:r>
      <w:r>
        <w:rPr>
          <w:rFonts w:ascii="Times New Roman" w:hAnsi="Times New Roman"/>
          <w:color w:val="191919"/>
          <w:sz w:val="20"/>
          <w:szCs w:val="20"/>
        </w:rPr>
        <w:t>on</w:t>
      </w:r>
      <w:r>
        <w:rPr>
          <w:rFonts w:ascii="Times New Roman" w:hAnsi="Times New Roman"/>
          <w:color w:val="191919"/>
          <w:spacing w:val="-2"/>
          <w:sz w:val="20"/>
          <w:szCs w:val="20"/>
        </w:rPr>
        <w:t xml:space="preserve"> </w:t>
      </w:r>
      <w:r>
        <w:rPr>
          <w:rFonts w:ascii="Times New Roman" w:hAnsi="Times New Roman"/>
          <w:color w:val="191919"/>
          <w:sz w:val="20"/>
          <w:szCs w:val="20"/>
        </w:rPr>
        <w:t>current</w:t>
      </w:r>
      <w:r>
        <w:rPr>
          <w:rFonts w:ascii="Times New Roman" w:hAnsi="Times New Roman"/>
          <w:color w:val="191919"/>
          <w:spacing w:val="-2"/>
          <w:sz w:val="20"/>
          <w:szCs w:val="20"/>
        </w:rPr>
        <w:t xml:space="preserve"> </w:t>
      </w:r>
      <w:r>
        <w:rPr>
          <w:rFonts w:ascii="Times New Roman" w:hAnsi="Times New Roman"/>
          <w:color w:val="191919"/>
          <w:sz w:val="20"/>
          <w:szCs w:val="20"/>
        </w:rPr>
        <w:t>research</w:t>
      </w:r>
      <w:r>
        <w:rPr>
          <w:rFonts w:ascii="Times New Roman" w:hAnsi="Times New Roman"/>
          <w:color w:val="191919"/>
          <w:spacing w:val="-2"/>
          <w:sz w:val="20"/>
          <w:szCs w:val="20"/>
        </w:rPr>
        <w:t xml:space="preserve"> </w:t>
      </w:r>
      <w:r>
        <w:rPr>
          <w:rFonts w:ascii="Times New Roman" w:hAnsi="Times New Roman"/>
          <w:color w:val="191919"/>
          <w:sz w:val="20"/>
          <w:szCs w:val="20"/>
        </w:rPr>
        <w:t>trends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issues,</w:t>
      </w:r>
      <w:r>
        <w:rPr>
          <w:rFonts w:ascii="Times New Roman" w:hAnsi="Times New Roman"/>
          <w:color w:val="191919"/>
          <w:spacing w:val="-2"/>
          <w:sz w:val="20"/>
          <w:szCs w:val="20"/>
        </w:rPr>
        <w:t xml:space="preserve"> </w:t>
      </w:r>
      <w:r>
        <w:rPr>
          <w:rFonts w:ascii="Times New Roman" w:hAnsi="Times New Roman"/>
          <w:color w:val="191919"/>
          <w:sz w:val="20"/>
          <w:szCs w:val="20"/>
        </w:rPr>
        <w:t>historical,</w:t>
      </w:r>
      <w:r>
        <w:rPr>
          <w:rFonts w:ascii="Times New Roman" w:hAnsi="Times New Roman"/>
          <w:color w:val="191919"/>
          <w:spacing w:val="-2"/>
          <w:sz w:val="20"/>
          <w:szCs w:val="20"/>
        </w:rPr>
        <w:t xml:space="preserve"> </w:t>
      </w:r>
      <w:r>
        <w:rPr>
          <w:rFonts w:ascii="Times New Roman" w:hAnsi="Times New Roman"/>
          <w:color w:val="191919"/>
          <w:sz w:val="20"/>
          <w:szCs w:val="20"/>
        </w:rPr>
        <w:t>philosophical</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proofErr w:type="spellStart"/>
      <w:r>
        <w:rPr>
          <w:rFonts w:ascii="Times New Roman" w:hAnsi="Times New Roman"/>
          <w:color w:val="191919"/>
          <w:sz w:val="20"/>
          <w:szCs w:val="20"/>
        </w:rPr>
        <w:t>soci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ological</w:t>
      </w:r>
      <w:proofErr w:type="spellEnd"/>
      <w:r>
        <w:rPr>
          <w:rFonts w:ascii="Times New Roman" w:hAnsi="Times New Roman"/>
          <w:color w:val="191919"/>
          <w:spacing w:val="-1"/>
          <w:sz w:val="20"/>
          <w:szCs w:val="20"/>
        </w:rPr>
        <w:t xml:space="preserve"> </w:t>
      </w:r>
      <w:r>
        <w:rPr>
          <w:rFonts w:ascii="Times New Roman" w:hAnsi="Times New Roman"/>
          <w:color w:val="191919"/>
          <w:sz w:val="20"/>
          <w:szCs w:val="20"/>
        </w:rPr>
        <w:t>influences</w:t>
      </w:r>
      <w:r>
        <w:rPr>
          <w:rFonts w:ascii="Times New Roman" w:hAnsi="Times New Roman"/>
          <w:color w:val="191919"/>
          <w:spacing w:val="-1"/>
          <w:sz w:val="20"/>
          <w:szCs w:val="20"/>
        </w:rPr>
        <w:t xml:space="preserve"> </w:t>
      </w:r>
      <w:r>
        <w:rPr>
          <w:rFonts w:ascii="Times New Roman" w:hAnsi="Times New Roman"/>
          <w:color w:val="191919"/>
          <w:sz w:val="20"/>
          <w:szCs w:val="20"/>
        </w:rPr>
        <w:t>that</w:t>
      </w:r>
      <w:r>
        <w:rPr>
          <w:rFonts w:ascii="Times New Roman" w:hAnsi="Times New Roman"/>
          <w:color w:val="191919"/>
          <w:spacing w:val="-2"/>
          <w:sz w:val="20"/>
          <w:szCs w:val="20"/>
        </w:rPr>
        <w:t xml:space="preserve"> </w:t>
      </w:r>
      <w:r>
        <w:rPr>
          <w:rFonts w:ascii="Times New Roman" w:hAnsi="Times New Roman"/>
          <w:color w:val="191919"/>
          <w:sz w:val="20"/>
          <w:szCs w:val="20"/>
        </w:rPr>
        <w:t>have</w:t>
      </w:r>
      <w:r>
        <w:rPr>
          <w:rFonts w:ascii="Times New Roman" w:hAnsi="Times New Roman"/>
          <w:color w:val="191919"/>
          <w:spacing w:val="-2"/>
          <w:sz w:val="20"/>
          <w:szCs w:val="20"/>
        </w:rPr>
        <w:t xml:space="preserve"> </w:t>
      </w:r>
      <w:r>
        <w:rPr>
          <w:rFonts w:ascii="Times New Roman" w:hAnsi="Times New Roman"/>
          <w:color w:val="191919"/>
          <w:sz w:val="20"/>
          <w:szCs w:val="20"/>
        </w:rPr>
        <w:t>shaped</w:t>
      </w:r>
      <w:r>
        <w:rPr>
          <w:rFonts w:ascii="Times New Roman" w:hAnsi="Times New Roman"/>
          <w:color w:val="191919"/>
          <w:spacing w:val="-2"/>
          <w:sz w:val="20"/>
          <w:szCs w:val="20"/>
        </w:rPr>
        <w:t xml:space="preserve"> </w:t>
      </w:r>
      <w:r>
        <w:rPr>
          <w:rFonts w:ascii="Times New Roman" w:hAnsi="Times New Roman"/>
          <w:color w:val="191919"/>
          <w:sz w:val="20"/>
          <w:szCs w:val="20"/>
        </w:rPr>
        <w:t>early</w:t>
      </w:r>
      <w:r>
        <w:rPr>
          <w:rFonts w:ascii="Times New Roman" w:hAnsi="Times New Roman"/>
          <w:color w:val="191919"/>
          <w:spacing w:val="-2"/>
          <w:sz w:val="20"/>
          <w:szCs w:val="20"/>
        </w:rPr>
        <w:t xml:space="preserve"> </w:t>
      </w:r>
      <w:r>
        <w:rPr>
          <w:rFonts w:ascii="Times New Roman" w:hAnsi="Times New Roman"/>
          <w:color w:val="191919"/>
          <w:sz w:val="20"/>
          <w:szCs w:val="20"/>
        </w:rPr>
        <w:t>childhood</w:t>
      </w:r>
      <w:r>
        <w:rPr>
          <w:rFonts w:ascii="Times New Roman" w:hAnsi="Times New Roman"/>
          <w:color w:val="191919"/>
          <w:spacing w:val="-2"/>
          <w:sz w:val="20"/>
          <w:szCs w:val="20"/>
        </w:rPr>
        <w:t xml:space="preserve"> </w:t>
      </w:r>
      <w:r>
        <w:rPr>
          <w:rFonts w:ascii="Times New Roman" w:hAnsi="Times New Roman"/>
          <w:color w:val="191919"/>
          <w:sz w:val="20"/>
          <w:szCs w:val="20"/>
        </w:rPr>
        <w:t>education.</w:t>
      </w:r>
      <w:r>
        <w:rPr>
          <w:rFonts w:ascii="Times New Roman" w:hAnsi="Times New Roman"/>
          <w:color w:val="191919"/>
          <w:spacing w:val="-1"/>
          <w:sz w:val="20"/>
          <w:szCs w:val="20"/>
        </w:rPr>
        <w:t xml:space="preserve"> </w:t>
      </w:r>
      <w:r>
        <w:rPr>
          <w:rFonts w:ascii="Times New Roman" w:hAnsi="Times New Roman"/>
          <w:color w:val="191919"/>
          <w:sz w:val="20"/>
          <w:szCs w:val="20"/>
        </w:rPr>
        <w:t>Controversial</w:t>
      </w:r>
      <w:r>
        <w:rPr>
          <w:rFonts w:ascii="Times New Roman" w:hAnsi="Times New Roman"/>
          <w:color w:val="191919"/>
          <w:spacing w:val="-1"/>
          <w:sz w:val="20"/>
          <w:szCs w:val="20"/>
        </w:rPr>
        <w:t xml:space="preserve"> </w:t>
      </w:r>
      <w:r>
        <w:rPr>
          <w:rFonts w:ascii="Times New Roman" w:hAnsi="Times New Roman"/>
          <w:color w:val="191919"/>
          <w:sz w:val="20"/>
          <w:szCs w:val="20"/>
        </w:rPr>
        <w:t>issues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alte</w:t>
      </w:r>
      <w:r>
        <w:rPr>
          <w:rFonts w:ascii="Times New Roman" w:hAnsi="Times New Roman"/>
          <w:color w:val="191919"/>
          <w:spacing w:val="-4"/>
          <w:sz w:val="20"/>
          <w:szCs w:val="20"/>
        </w:rPr>
        <w:t>r</w:t>
      </w:r>
      <w:r>
        <w:rPr>
          <w:rFonts w:ascii="Times New Roman" w:hAnsi="Times New Roman"/>
          <w:color w:val="191919"/>
          <w:sz w:val="20"/>
          <w:szCs w:val="20"/>
        </w:rPr>
        <w:t>- native approaches to solve problems will be investigated.</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552</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Languag</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16"/>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pacing w:val="-1"/>
          <w:sz w:val="20"/>
          <w:szCs w:val="20"/>
        </w:rPr>
        <w:t>oun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w:t>
      </w:r>
      <w:r>
        <w:rPr>
          <w:rFonts w:ascii="Times New Roman" w:hAnsi="Times New Roman"/>
          <w:b/>
          <w:bCs/>
          <w:color w:val="191919"/>
          <w:spacing w:val="-4"/>
          <w:sz w:val="20"/>
          <w:szCs w:val="20"/>
        </w:rPr>
        <w:t>r</w:t>
      </w:r>
      <w:r>
        <w:rPr>
          <w:rFonts w:ascii="Times New Roman" w:hAnsi="Times New Roman"/>
          <w:b/>
          <w:bCs/>
          <w:color w:val="191919"/>
          <w:spacing w:val="-1"/>
          <w:sz w:val="20"/>
          <w:szCs w:val="20"/>
        </w:rPr>
        <w:t>en......................................................3(3-0)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proofErr w:type="gramStart"/>
      <w:r>
        <w:rPr>
          <w:rFonts w:ascii="Times New Roman" w:hAnsi="Times New Roman"/>
          <w:color w:val="191919"/>
          <w:sz w:val="20"/>
          <w:szCs w:val="20"/>
        </w:rPr>
        <w:t>Focuses on the study of the nature of language development and processing from infancy to nine.</w:t>
      </w:r>
      <w:proofErr w:type="gramEnd"/>
      <w:r>
        <w:rPr>
          <w:rFonts w:ascii="Times New Roman" w:hAnsi="Times New Roman"/>
          <w:color w:val="191919"/>
          <w:spacing w:val="-8"/>
          <w:sz w:val="20"/>
          <w:szCs w:val="20"/>
        </w:rPr>
        <w:t xml:space="preserve"> </w:t>
      </w:r>
      <w:r>
        <w:rPr>
          <w:rFonts w:ascii="Times New Roman" w:hAnsi="Times New Roman"/>
          <w:color w:val="191919"/>
          <w:sz w:val="20"/>
          <w:szCs w:val="20"/>
        </w:rPr>
        <w:t>Attention</w:t>
      </w:r>
      <w:r>
        <w:rPr>
          <w:rFonts w:ascii="Times New Roman" w:hAnsi="Times New Roman"/>
          <w:color w:val="191919"/>
          <w:spacing w:val="3"/>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also</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given</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relationship</w:t>
      </w:r>
      <w:r>
        <w:rPr>
          <w:rFonts w:ascii="Times New Roman" w:hAnsi="Times New Roman"/>
          <w:color w:val="191919"/>
          <w:spacing w:val="3"/>
          <w:sz w:val="20"/>
          <w:szCs w:val="20"/>
        </w:rPr>
        <w:t xml:space="preserve"> </w:t>
      </w:r>
      <w:r>
        <w:rPr>
          <w:rFonts w:ascii="Times New Roman" w:hAnsi="Times New Roman"/>
          <w:color w:val="191919"/>
          <w:sz w:val="20"/>
          <w:szCs w:val="20"/>
        </w:rPr>
        <w:t>between</w:t>
      </w:r>
      <w:r>
        <w:rPr>
          <w:rFonts w:ascii="Times New Roman" w:hAnsi="Times New Roman"/>
          <w:color w:val="191919"/>
          <w:spacing w:val="3"/>
          <w:sz w:val="20"/>
          <w:szCs w:val="20"/>
        </w:rPr>
        <w:t xml:space="preserve"> </w:t>
      </w:r>
      <w:r>
        <w:rPr>
          <w:rFonts w:ascii="Times New Roman" w:hAnsi="Times New Roman"/>
          <w:color w:val="191919"/>
          <w:sz w:val="20"/>
          <w:szCs w:val="20"/>
        </w:rPr>
        <w:t>stages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cognitive</w:t>
      </w:r>
      <w:r>
        <w:rPr>
          <w:rFonts w:ascii="Times New Roman" w:hAnsi="Times New Roman"/>
          <w:color w:val="191919"/>
          <w:spacing w:val="3"/>
          <w:sz w:val="20"/>
          <w:szCs w:val="20"/>
        </w:rPr>
        <w:t xml:space="preserve"> </w:t>
      </w:r>
      <w:r>
        <w:rPr>
          <w:rFonts w:ascii="Times New Roman" w:hAnsi="Times New Roman"/>
          <w:color w:val="191919"/>
          <w:sz w:val="20"/>
          <w:szCs w:val="20"/>
        </w:rPr>
        <w:t>development and</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acquisition</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speech-sound</w:t>
      </w:r>
      <w:r>
        <w:rPr>
          <w:rFonts w:ascii="Times New Roman" w:hAnsi="Times New Roman"/>
          <w:color w:val="191919"/>
          <w:spacing w:val="-6"/>
          <w:sz w:val="20"/>
          <w:szCs w:val="20"/>
        </w:rPr>
        <w:t xml:space="preserve"> </w:t>
      </w:r>
      <w:r>
        <w:rPr>
          <w:rFonts w:ascii="Times New Roman" w:hAnsi="Times New Roman"/>
          <w:color w:val="191919"/>
          <w:sz w:val="20"/>
          <w:szCs w:val="20"/>
        </w:rPr>
        <w:t>categorization</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emphasis</w:t>
      </w:r>
      <w:r>
        <w:rPr>
          <w:rFonts w:ascii="Times New Roman" w:hAnsi="Times New Roman"/>
          <w:color w:val="191919"/>
          <w:spacing w:val="-6"/>
          <w:sz w:val="20"/>
          <w:szCs w:val="20"/>
        </w:rPr>
        <w:t xml:space="preserve"> </w:t>
      </w:r>
      <w:r>
        <w:rPr>
          <w:rFonts w:ascii="Times New Roman" w:hAnsi="Times New Roman"/>
          <w:color w:val="191919"/>
          <w:sz w:val="20"/>
          <w:szCs w:val="20"/>
        </w:rPr>
        <w:t>on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environmental</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 xml:space="preserve">in- </w:t>
      </w:r>
      <w:proofErr w:type="spellStart"/>
      <w:r>
        <w:rPr>
          <w:rFonts w:ascii="Times New Roman" w:hAnsi="Times New Roman"/>
          <w:color w:val="191919"/>
          <w:sz w:val="20"/>
          <w:szCs w:val="20"/>
        </w:rPr>
        <w:t>dividual</w:t>
      </w:r>
      <w:proofErr w:type="spellEnd"/>
      <w:r>
        <w:rPr>
          <w:rFonts w:ascii="Times New Roman" w:hAnsi="Times New Roman"/>
          <w:color w:val="191919"/>
          <w:sz w:val="20"/>
          <w:szCs w:val="20"/>
        </w:rPr>
        <w:t xml:space="preserve"> factors acting to influence that language.</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9"/>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Theoretical viewpoints which have a</w:t>
      </w:r>
      <w:r>
        <w:rPr>
          <w:rFonts w:ascii="Times New Roman" w:hAnsi="Times New Roman"/>
          <w:color w:val="191919"/>
          <w:spacing w:val="-3"/>
          <w:sz w:val="20"/>
          <w:szCs w:val="20"/>
        </w:rPr>
        <w:t>f</w:t>
      </w:r>
      <w:r>
        <w:rPr>
          <w:rFonts w:ascii="Times New Roman" w:hAnsi="Times New Roman"/>
          <w:color w:val="191919"/>
          <w:sz w:val="20"/>
          <w:szCs w:val="20"/>
        </w:rPr>
        <w:t xml:space="preserve">fected the teaching of pre-mathematical and math con- </w:t>
      </w:r>
      <w:proofErr w:type="spellStart"/>
      <w:r>
        <w:rPr>
          <w:rFonts w:ascii="Times New Roman" w:hAnsi="Times New Roman"/>
          <w:color w:val="191919"/>
          <w:sz w:val="20"/>
          <w:szCs w:val="20"/>
        </w:rPr>
        <w:t>cepts</w:t>
      </w:r>
      <w:proofErr w:type="spellEnd"/>
      <w:r>
        <w:rPr>
          <w:rFonts w:ascii="Times New Roman" w:hAnsi="Times New Roman"/>
          <w:color w:val="191919"/>
          <w:sz w:val="20"/>
          <w:szCs w:val="20"/>
        </w:rPr>
        <w:t xml:space="preserve"> will be</w:t>
      </w:r>
      <w:r>
        <w:rPr>
          <w:rFonts w:ascii="Times New Roman" w:hAnsi="Times New Roman"/>
          <w:color w:val="191919"/>
          <w:spacing w:val="-1"/>
          <w:sz w:val="20"/>
          <w:szCs w:val="20"/>
        </w:rPr>
        <w:t xml:space="preserve"> </w:t>
      </w:r>
      <w:r>
        <w:rPr>
          <w:rFonts w:ascii="Times New Roman" w:hAnsi="Times New Roman"/>
          <w:color w:val="191919"/>
          <w:sz w:val="20"/>
          <w:szCs w:val="20"/>
        </w:rPr>
        <w:t>examined. Innovative mathematics projects and</w:t>
      </w:r>
      <w:r>
        <w:rPr>
          <w:rFonts w:ascii="Times New Roman" w:hAnsi="Times New Roman"/>
          <w:color w:val="191919"/>
          <w:spacing w:val="-1"/>
          <w:sz w:val="20"/>
          <w:szCs w:val="20"/>
        </w:rPr>
        <w:t xml:space="preserve"> </w:t>
      </w:r>
      <w:r>
        <w:rPr>
          <w:rFonts w:ascii="Times New Roman" w:hAnsi="Times New Roman"/>
          <w:color w:val="191919"/>
          <w:sz w:val="20"/>
          <w:szCs w:val="20"/>
        </w:rPr>
        <w:t>programs</w:t>
      </w:r>
      <w:r>
        <w:rPr>
          <w:rFonts w:ascii="Times New Roman" w:hAnsi="Times New Roman"/>
          <w:color w:val="191919"/>
          <w:spacing w:val="-1"/>
          <w:sz w:val="20"/>
          <w:szCs w:val="20"/>
        </w:rPr>
        <w:t xml:space="preserve"> </w:t>
      </w:r>
      <w:r>
        <w:rPr>
          <w:rFonts w:ascii="Times New Roman" w:hAnsi="Times New Roman"/>
          <w:color w:val="191919"/>
          <w:sz w:val="20"/>
          <w:szCs w:val="20"/>
        </w:rPr>
        <w:t>will be</w:t>
      </w:r>
      <w:r>
        <w:rPr>
          <w:rFonts w:ascii="Times New Roman" w:hAnsi="Times New Roman"/>
          <w:color w:val="191919"/>
          <w:spacing w:val="-1"/>
          <w:sz w:val="20"/>
          <w:szCs w:val="20"/>
        </w:rPr>
        <w:t xml:space="preserve"> </w:t>
      </w:r>
      <w:r>
        <w:rPr>
          <w:rFonts w:ascii="Times New Roman" w:hAnsi="Times New Roman"/>
          <w:color w:val="191919"/>
          <w:sz w:val="20"/>
          <w:szCs w:val="20"/>
        </w:rPr>
        <w:t>reviewed. Lab- oratory experiences to be arranged.</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9"/>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Pr>
          <w:rFonts w:ascii="Times New Roman" w:hAnsi="Times New Roman"/>
          <w:color w:val="191919"/>
          <w:sz w:val="20"/>
          <w:szCs w:val="20"/>
        </w:rPr>
        <w:t>Theoretical</w:t>
      </w:r>
      <w:r>
        <w:rPr>
          <w:rFonts w:ascii="Times New Roman" w:hAnsi="Times New Roman"/>
          <w:color w:val="191919"/>
          <w:spacing w:val="-8"/>
          <w:sz w:val="20"/>
          <w:szCs w:val="20"/>
        </w:rPr>
        <w:t xml:space="preserve"> </w:t>
      </w:r>
      <w:r>
        <w:rPr>
          <w:rFonts w:ascii="Times New Roman" w:hAnsi="Times New Roman"/>
          <w:color w:val="191919"/>
          <w:sz w:val="20"/>
          <w:szCs w:val="20"/>
        </w:rPr>
        <w:t>viewpoints,</w:t>
      </w:r>
      <w:r>
        <w:rPr>
          <w:rFonts w:ascii="Times New Roman" w:hAnsi="Times New Roman"/>
          <w:color w:val="191919"/>
          <w:spacing w:val="-8"/>
          <w:sz w:val="20"/>
          <w:szCs w:val="20"/>
        </w:rPr>
        <w:t xml:space="preserve"> </w:t>
      </w:r>
      <w:r>
        <w:rPr>
          <w:rFonts w:ascii="Times New Roman" w:hAnsi="Times New Roman"/>
          <w:color w:val="191919"/>
          <w:sz w:val="20"/>
          <w:szCs w:val="20"/>
        </w:rPr>
        <w:t>which</w:t>
      </w:r>
      <w:r>
        <w:rPr>
          <w:rFonts w:ascii="Times New Roman" w:hAnsi="Times New Roman"/>
          <w:color w:val="191919"/>
          <w:spacing w:val="-8"/>
          <w:sz w:val="20"/>
          <w:szCs w:val="20"/>
        </w:rPr>
        <w:t xml:space="preserve"> </w:t>
      </w:r>
      <w:r>
        <w:rPr>
          <w:rFonts w:ascii="Times New Roman" w:hAnsi="Times New Roman"/>
          <w:color w:val="191919"/>
          <w:sz w:val="20"/>
          <w:szCs w:val="20"/>
        </w:rPr>
        <w:t>have</w:t>
      </w:r>
      <w:r>
        <w:rPr>
          <w:rFonts w:ascii="Times New Roman" w:hAnsi="Times New Roman"/>
          <w:color w:val="191919"/>
          <w:spacing w:val="-8"/>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fected</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teaching</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concepts,</w:t>
      </w:r>
      <w:r>
        <w:rPr>
          <w:rFonts w:ascii="Times New Roman" w:hAnsi="Times New Roman"/>
          <w:color w:val="191919"/>
          <w:spacing w:val="-8"/>
          <w:sz w:val="20"/>
          <w:szCs w:val="20"/>
        </w:rPr>
        <w:t xml:space="preserve"> </w:t>
      </w:r>
      <w:r>
        <w:rPr>
          <w:rFonts w:ascii="Times New Roman" w:hAnsi="Times New Roman"/>
          <w:color w:val="191919"/>
          <w:sz w:val="20"/>
          <w:szCs w:val="20"/>
        </w:rPr>
        <w:t>will</w:t>
      </w:r>
      <w:r>
        <w:rPr>
          <w:rFonts w:ascii="Times New Roman" w:hAnsi="Times New Roman"/>
          <w:color w:val="191919"/>
          <w:spacing w:val="-8"/>
          <w:sz w:val="20"/>
          <w:szCs w:val="20"/>
        </w:rPr>
        <w:t xml:space="preserve"> </w:t>
      </w:r>
      <w:r>
        <w:rPr>
          <w:rFonts w:ascii="Times New Roman" w:hAnsi="Times New Roman"/>
          <w:color w:val="191919"/>
          <w:sz w:val="20"/>
          <w:szCs w:val="20"/>
        </w:rPr>
        <w:t>be</w:t>
      </w:r>
      <w:r>
        <w:rPr>
          <w:rFonts w:ascii="Times New Roman" w:hAnsi="Times New Roman"/>
          <w:color w:val="191919"/>
          <w:spacing w:val="-8"/>
          <w:sz w:val="20"/>
          <w:szCs w:val="20"/>
        </w:rPr>
        <w:t xml:space="preserve"> </w:t>
      </w:r>
      <w:r>
        <w:rPr>
          <w:rFonts w:ascii="Times New Roman" w:hAnsi="Times New Roman"/>
          <w:color w:val="191919"/>
          <w:sz w:val="20"/>
          <w:szCs w:val="20"/>
        </w:rPr>
        <w:t>reviewed. Curriculum,</w:t>
      </w:r>
      <w:r>
        <w:rPr>
          <w:rFonts w:ascii="Times New Roman" w:hAnsi="Times New Roman"/>
          <w:color w:val="191919"/>
          <w:spacing w:val="-5"/>
          <w:sz w:val="20"/>
          <w:szCs w:val="20"/>
        </w:rPr>
        <w:t xml:space="preserve"> </w:t>
      </w:r>
      <w:r>
        <w:rPr>
          <w:rFonts w:ascii="Times New Roman" w:hAnsi="Times New Roman"/>
          <w:color w:val="191919"/>
          <w:sz w:val="20"/>
          <w:szCs w:val="20"/>
        </w:rPr>
        <w:t>method,</w:t>
      </w:r>
      <w:r>
        <w:rPr>
          <w:rFonts w:ascii="Times New Roman" w:hAnsi="Times New Roman"/>
          <w:color w:val="191919"/>
          <w:spacing w:val="-5"/>
          <w:sz w:val="20"/>
          <w:szCs w:val="20"/>
        </w:rPr>
        <w:t xml:space="preserve"> </w:t>
      </w:r>
      <w:r>
        <w:rPr>
          <w:rFonts w:ascii="Times New Roman" w:hAnsi="Times New Roman"/>
          <w:color w:val="191919"/>
          <w:sz w:val="20"/>
          <w:szCs w:val="20"/>
        </w:rPr>
        <w:t>materials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technologies</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be</w:t>
      </w:r>
      <w:r>
        <w:rPr>
          <w:rFonts w:ascii="Times New Roman" w:hAnsi="Times New Roman"/>
          <w:color w:val="191919"/>
          <w:spacing w:val="-5"/>
          <w:sz w:val="20"/>
          <w:szCs w:val="20"/>
        </w:rPr>
        <w:t xml:space="preserve"> </w:t>
      </w:r>
      <w:r>
        <w:rPr>
          <w:rFonts w:ascii="Times New Roman" w:hAnsi="Times New Roman"/>
          <w:color w:val="191919"/>
          <w:sz w:val="20"/>
          <w:szCs w:val="20"/>
        </w:rPr>
        <w:t>analyzed</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evaluated</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view</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cu</w:t>
      </w:r>
      <w:r>
        <w:rPr>
          <w:rFonts w:ascii="Times New Roman" w:hAnsi="Times New Roman"/>
          <w:color w:val="191919"/>
          <w:spacing w:val="-4"/>
          <w:sz w:val="20"/>
          <w:szCs w:val="20"/>
        </w:rPr>
        <w:t>r</w:t>
      </w:r>
      <w:r>
        <w:rPr>
          <w:rFonts w:ascii="Times New Roman" w:hAnsi="Times New Roman"/>
          <w:color w:val="191919"/>
          <w:sz w:val="20"/>
          <w:szCs w:val="20"/>
        </w:rPr>
        <w:t>- rent research and practices.</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Communicative</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Arts</w:t>
      </w:r>
      <w:r>
        <w:rPr>
          <w:rFonts w:ascii="Times New Roman" w:hAnsi="Times New Roman"/>
          <w:b/>
          <w:bCs/>
          <w:color w:val="191919"/>
          <w:spacing w:val="-8"/>
          <w:sz w:val="20"/>
          <w:szCs w:val="20"/>
        </w:rPr>
        <w:t xml:space="preserve"> </w:t>
      </w:r>
      <w:proofErr w:type="gramStart"/>
      <w:r>
        <w:rPr>
          <w:rFonts w:ascii="Times New Roman" w:hAnsi="Times New Roman"/>
          <w:b/>
          <w:bCs/>
          <w:color w:val="191919"/>
          <w:sz w:val="20"/>
          <w:szCs w:val="20"/>
        </w:rPr>
        <w:t>In</w:t>
      </w:r>
      <w:proofErr w:type="gramEnd"/>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proofErr w:type="gramStart"/>
      <w:r>
        <w:rPr>
          <w:rFonts w:ascii="Times New Roman" w:hAnsi="Times New Roman"/>
          <w:color w:val="191919"/>
          <w:sz w:val="20"/>
          <w:szCs w:val="20"/>
        </w:rPr>
        <w:t>Considers</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role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oral</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written</w:t>
      </w:r>
      <w:r>
        <w:rPr>
          <w:rFonts w:ascii="Times New Roman" w:hAnsi="Times New Roman"/>
          <w:color w:val="191919"/>
          <w:spacing w:val="-4"/>
          <w:sz w:val="20"/>
          <w:szCs w:val="20"/>
        </w:rPr>
        <w:t xml:space="preserve"> </w:t>
      </w:r>
      <w:r>
        <w:rPr>
          <w:rFonts w:ascii="Times New Roman" w:hAnsi="Times New Roman"/>
          <w:color w:val="191919"/>
          <w:sz w:val="20"/>
          <w:szCs w:val="20"/>
        </w:rPr>
        <w:t>language</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child</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4"/>
          <w:sz w:val="20"/>
          <w:szCs w:val="20"/>
        </w:rPr>
        <w:t xml:space="preserve"> </w:t>
      </w:r>
      <w:r>
        <w:rPr>
          <w:rFonts w:ascii="Times New Roman" w:hAnsi="Times New Roman"/>
          <w:color w:val="191919"/>
          <w:sz w:val="20"/>
          <w:szCs w:val="20"/>
        </w:rPr>
        <w:t>life</w:t>
      </w:r>
      <w:r>
        <w:rPr>
          <w:rFonts w:ascii="Times New Roman" w:hAnsi="Times New Roman"/>
          <w:color w:val="191919"/>
          <w:spacing w:val="-4"/>
          <w:sz w:val="20"/>
          <w:szCs w:val="20"/>
        </w:rPr>
        <w:t xml:space="preserve"> </w:t>
      </w:r>
      <w:r>
        <w:rPr>
          <w:rFonts w:ascii="Times New Roman" w:hAnsi="Times New Roman"/>
          <w:color w:val="191919"/>
          <w:sz w:val="20"/>
          <w:szCs w:val="20"/>
        </w:rPr>
        <w:t>(birth-nine).</w:t>
      </w:r>
      <w:proofErr w:type="gramEnd"/>
      <w:r>
        <w:rPr>
          <w:rFonts w:ascii="Times New Roman" w:hAnsi="Times New Roman"/>
          <w:color w:val="191919"/>
          <w:spacing w:val="-15"/>
          <w:sz w:val="20"/>
          <w:szCs w:val="20"/>
        </w:rPr>
        <w:t xml:space="preserve"> </w:t>
      </w:r>
      <w:r>
        <w:rPr>
          <w:rFonts w:ascii="Times New Roman" w:hAnsi="Times New Roman"/>
          <w:color w:val="191919"/>
          <w:sz w:val="20"/>
          <w:szCs w:val="20"/>
        </w:rPr>
        <w:t>A</w:t>
      </w:r>
      <w:r>
        <w:rPr>
          <w:rFonts w:ascii="Times New Roman" w:hAnsi="Times New Roman"/>
          <w:color w:val="191919"/>
          <w:spacing w:val="-15"/>
          <w:sz w:val="20"/>
          <w:szCs w:val="20"/>
        </w:rPr>
        <w:t xml:space="preserve"> </w:t>
      </w:r>
      <w:r>
        <w:rPr>
          <w:rFonts w:ascii="Times New Roman" w:hAnsi="Times New Roman"/>
          <w:color w:val="191919"/>
          <w:sz w:val="20"/>
          <w:szCs w:val="20"/>
        </w:rPr>
        <w:t>critical</w:t>
      </w:r>
      <w:r>
        <w:rPr>
          <w:rFonts w:ascii="Times New Roman" w:hAnsi="Times New Roman"/>
          <w:color w:val="191919"/>
          <w:spacing w:val="-4"/>
          <w:sz w:val="20"/>
          <w:szCs w:val="20"/>
        </w:rPr>
        <w:t xml:space="preserve"> </w:t>
      </w:r>
      <w:proofErr w:type="spellStart"/>
      <w:r>
        <w:rPr>
          <w:rFonts w:ascii="Times New Roman" w:hAnsi="Times New Roman"/>
          <w:color w:val="191919"/>
          <w:sz w:val="20"/>
          <w:szCs w:val="20"/>
        </w:rPr>
        <w:t>examina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made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inte</w:t>
      </w:r>
      <w:r>
        <w:rPr>
          <w:rFonts w:ascii="Times New Roman" w:hAnsi="Times New Roman"/>
          <w:color w:val="191919"/>
          <w:spacing w:val="-4"/>
          <w:sz w:val="20"/>
          <w:szCs w:val="20"/>
        </w:rPr>
        <w:t>r</w:t>
      </w:r>
      <w:r>
        <w:rPr>
          <w:rFonts w:ascii="Times New Roman" w:hAnsi="Times New Roman"/>
          <w:color w:val="191919"/>
          <w:sz w:val="20"/>
          <w:szCs w:val="20"/>
        </w:rPr>
        <w:t>-relatedness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speaking,</w:t>
      </w:r>
      <w:r>
        <w:rPr>
          <w:rFonts w:ascii="Times New Roman" w:hAnsi="Times New Roman"/>
          <w:color w:val="191919"/>
          <w:spacing w:val="-4"/>
          <w:sz w:val="20"/>
          <w:szCs w:val="20"/>
        </w:rPr>
        <w:t xml:space="preserve"> </w:t>
      </w:r>
      <w:r>
        <w:rPr>
          <w:rFonts w:ascii="Times New Roman" w:hAnsi="Times New Roman"/>
          <w:color w:val="191919"/>
          <w:sz w:val="20"/>
          <w:szCs w:val="20"/>
        </w:rPr>
        <w:t>listening,</w:t>
      </w:r>
      <w:r>
        <w:rPr>
          <w:rFonts w:ascii="Times New Roman" w:hAnsi="Times New Roman"/>
          <w:color w:val="191919"/>
          <w:spacing w:val="-4"/>
          <w:sz w:val="20"/>
          <w:szCs w:val="20"/>
        </w:rPr>
        <w:t xml:space="preserve"> </w:t>
      </w:r>
      <w:r>
        <w:rPr>
          <w:rFonts w:ascii="Times New Roman" w:hAnsi="Times New Roman"/>
          <w:color w:val="191919"/>
          <w:sz w:val="20"/>
          <w:szCs w:val="20"/>
        </w:rPr>
        <w:t>reading</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writing</w:t>
      </w:r>
      <w:r>
        <w:rPr>
          <w:rFonts w:ascii="Times New Roman" w:hAnsi="Times New Roman"/>
          <w:color w:val="191919"/>
          <w:spacing w:val="-4"/>
          <w:sz w:val="20"/>
          <w:szCs w:val="20"/>
        </w:rPr>
        <w:t xml:space="preserve"> </w:t>
      </w:r>
      <w:proofErr w:type="spellStart"/>
      <w:r>
        <w:rPr>
          <w:rFonts w:ascii="Times New Roman" w:hAnsi="Times New Roman"/>
          <w:color w:val="191919"/>
          <w:sz w:val="20"/>
          <w:szCs w:val="20"/>
        </w:rPr>
        <w:t>behav</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iors</w:t>
      </w:r>
      <w:proofErr w:type="spellEnd"/>
      <w:r>
        <w:rPr>
          <w:rFonts w:ascii="Times New Roman" w:hAnsi="Times New Roman"/>
          <w:color w:val="191919"/>
          <w:sz w:val="20"/>
          <w:szCs w:val="20"/>
        </w:rPr>
        <w:t xml:space="preserve"> of children.</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2304" w:right="872"/>
        <w:jc w:val="both"/>
        <w:rPr>
          <w:rFonts w:ascii="Times New Roman" w:hAnsi="Times New Roman"/>
          <w:color w:val="000000"/>
          <w:sz w:val="20"/>
          <w:szCs w:val="20"/>
        </w:rPr>
      </w:pPr>
      <w:proofErr w:type="gramStart"/>
      <w:r>
        <w:rPr>
          <w:rFonts w:ascii="Times New Roman" w:hAnsi="Times New Roman"/>
          <w:color w:val="191919"/>
          <w:spacing w:val="-2"/>
          <w:sz w:val="20"/>
          <w:szCs w:val="20"/>
        </w:rPr>
        <w:t>Focuse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teache</w:t>
      </w:r>
      <w:r>
        <w:rPr>
          <w:rFonts w:ascii="Times New Roman" w:hAnsi="Times New Roman"/>
          <w:color w:val="191919"/>
          <w:spacing w:val="6"/>
          <w:sz w:val="20"/>
          <w:szCs w:val="20"/>
        </w:rPr>
        <w:t>r</w:t>
      </w:r>
      <w:r>
        <w:rPr>
          <w:rFonts w:ascii="Times New Roman" w:hAnsi="Times New Roman"/>
          <w:color w:val="191919"/>
          <w:spacing w:val="-13"/>
          <w:sz w:val="20"/>
          <w:szCs w:val="20"/>
        </w:rPr>
        <w: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tas</w:t>
      </w:r>
      <w:r>
        <w:rPr>
          <w:rFonts w:ascii="Times New Roman" w:hAnsi="Times New Roman"/>
          <w:color w:val="191919"/>
          <w:sz w:val="20"/>
          <w:szCs w:val="20"/>
        </w:rPr>
        <w:t>k</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earl</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2"/>
          <w:sz w:val="20"/>
          <w:szCs w:val="20"/>
        </w:rPr>
        <w:t>childhood</w:t>
      </w:r>
      <w:r>
        <w:rPr>
          <w:rFonts w:ascii="Times New Roman" w:hAnsi="Times New Roman"/>
          <w:color w:val="191919"/>
          <w:sz w:val="20"/>
          <w:szCs w:val="20"/>
        </w:rPr>
        <w:t>.</w:t>
      </w:r>
      <w:proofErr w:type="gramEnd"/>
      <w:r>
        <w:rPr>
          <w:rFonts w:ascii="Times New Roman" w:hAnsi="Times New Roman"/>
          <w:color w:val="191919"/>
          <w:spacing w:val="-9"/>
          <w:sz w:val="20"/>
          <w:szCs w:val="20"/>
        </w:rPr>
        <w:t xml:space="preserve"> </w:t>
      </w:r>
      <w:r>
        <w:rPr>
          <w:rFonts w:ascii="Times New Roman" w:hAnsi="Times New Roman"/>
          <w:color w:val="191919"/>
          <w:spacing w:val="-2"/>
          <w:sz w:val="20"/>
          <w:szCs w:val="20"/>
        </w:rPr>
        <w:t>Specia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attentio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9"/>
          <w:sz w:val="20"/>
          <w:szCs w:val="20"/>
        </w:rPr>
        <w:t xml:space="preserve"> </w:t>
      </w:r>
      <w:r>
        <w:rPr>
          <w:rFonts w:ascii="Times New Roman" w:hAnsi="Times New Roman"/>
          <w:color w:val="191919"/>
          <w:spacing w:val="-2"/>
          <w:sz w:val="20"/>
          <w:szCs w:val="20"/>
        </w:rPr>
        <w:t>curren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2"/>
          <w:sz w:val="20"/>
          <w:szCs w:val="20"/>
        </w:rPr>
        <w:t>approache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such</w:t>
      </w:r>
    </w:p>
    <w:p w:rsidR="00721764" w:rsidRDefault="00721764" w:rsidP="00721764">
      <w:pPr>
        <w:widowControl w:val="0"/>
        <w:autoSpaceDE w:val="0"/>
        <w:autoSpaceDN w:val="0"/>
        <w:adjustRightInd w:val="0"/>
        <w:spacing w:before="13" w:after="0" w:line="240" w:lineRule="auto"/>
        <w:ind w:left="2304" w:right="872"/>
        <w:jc w:val="both"/>
        <w:rPr>
          <w:rFonts w:ascii="Times New Roman" w:hAnsi="Times New Roman"/>
          <w:color w:val="000000"/>
          <w:sz w:val="20"/>
          <w:szCs w:val="20"/>
        </w:rPr>
        <w:sectPr w:rsidR="00721764">
          <w:pgSz w:w="12240" w:h="15840"/>
          <w:pgMar w:top="300" w:right="1300" w:bottom="280" w:left="200" w:header="0" w:footer="770" w:gutter="0"/>
          <w:cols w:space="720"/>
          <w:noEndnote/>
        </w:sectPr>
      </w:pPr>
    </w:p>
    <w:p w:rsidR="00721764" w:rsidRDefault="00721764" w:rsidP="0072176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86" w:lineRule="exact"/>
              <w:ind w:left="1169" w:right="443"/>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B67EC4">
            <w:pPr>
              <w:widowControl w:val="0"/>
              <w:autoSpaceDE w:val="0"/>
              <w:autoSpaceDN w:val="0"/>
              <w:adjustRightInd w:val="0"/>
              <w:spacing w:after="0" w:line="314" w:lineRule="exact"/>
              <w:ind w:left="1746" w:right="1020"/>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239" w:right="1950"/>
        <w:jc w:val="both"/>
        <w:rPr>
          <w:rFonts w:ascii="Times New Roman" w:hAnsi="Times New Roman"/>
          <w:color w:val="000000"/>
          <w:sz w:val="20"/>
          <w:szCs w:val="20"/>
        </w:rPr>
      </w:pPr>
      <w:proofErr w:type="gramStart"/>
      <w:r>
        <w:rPr>
          <w:rFonts w:ascii="Times New Roman" w:hAnsi="Times New Roman"/>
          <w:color w:val="191919"/>
          <w:sz w:val="20"/>
          <w:szCs w:val="20"/>
        </w:rPr>
        <w:t>aspects</w:t>
      </w:r>
      <w:proofErr w:type="gramEnd"/>
      <w:r>
        <w:rPr>
          <w:rFonts w:ascii="Times New Roman" w:hAnsi="Times New Roman"/>
          <w:color w:val="191919"/>
          <w:spacing w:val="-8"/>
          <w:sz w:val="20"/>
          <w:szCs w:val="20"/>
        </w:rPr>
        <w:t xml:space="preserve"> </w:t>
      </w:r>
      <w:r>
        <w:rPr>
          <w:rFonts w:ascii="Times New Roman" w:hAnsi="Times New Roman"/>
          <w:color w:val="191919"/>
          <w:sz w:val="20"/>
          <w:szCs w:val="20"/>
        </w:rPr>
        <w:t>as</w:t>
      </w:r>
      <w:r>
        <w:rPr>
          <w:rFonts w:ascii="Times New Roman" w:hAnsi="Times New Roman"/>
          <w:color w:val="191919"/>
          <w:spacing w:val="-8"/>
          <w:sz w:val="20"/>
          <w:szCs w:val="20"/>
        </w:rPr>
        <w:t xml:space="preserve"> </w:t>
      </w:r>
      <w:r>
        <w:rPr>
          <w:rFonts w:ascii="Times New Roman" w:hAnsi="Times New Roman"/>
          <w:color w:val="191919"/>
          <w:sz w:val="20"/>
          <w:szCs w:val="20"/>
        </w:rPr>
        <w:t>introduction</w:t>
      </w:r>
      <w:r>
        <w:rPr>
          <w:rFonts w:ascii="Times New Roman" w:hAnsi="Times New Roman"/>
          <w:color w:val="191919"/>
          <w:spacing w:val="-8"/>
          <w:sz w:val="20"/>
          <w:szCs w:val="20"/>
        </w:rPr>
        <w:t xml:space="preserve"> </w:t>
      </w:r>
      <w:r>
        <w:rPr>
          <w:rFonts w:ascii="Times New Roman" w:hAnsi="Times New Roman"/>
          <w:color w:val="191919"/>
          <w:sz w:val="20"/>
          <w:szCs w:val="20"/>
        </w:rPr>
        <w:t>to</w:t>
      </w:r>
      <w:r>
        <w:rPr>
          <w:rFonts w:ascii="Times New Roman" w:hAnsi="Times New Roman"/>
          <w:color w:val="191919"/>
          <w:spacing w:val="-8"/>
          <w:sz w:val="20"/>
          <w:szCs w:val="20"/>
        </w:rPr>
        <w:t xml:space="preserve"> </w:t>
      </w:r>
      <w:r>
        <w:rPr>
          <w:rFonts w:ascii="Times New Roman" w:hAnsi="Times New Roman"/>
          <w:color w:val="191919"/>
          <w:sz w:val="20"/>
          <w:szCs w:val="20"/>
        </w:rPr>
        <w:t>language</w:t>
      </w:r>
      <w:r>
        <w:rPr>
          <w:rFonts w:ascii="Times New Roman" w:hAnsi="Times New Roman"/>
          <w:color w:val="191919"/>
          <w:spacing w:val="-8"/>
          <w:sz w:val="20"/>
          <w:szCs w:val="20"/>
        </w:rPr>
        <w:t xml:space="preserve"> </w:t>
      </w:r>
      <w:r>
        <w:rPr>
          <w:rFonts w:ascii="Times New Roman" w:hAnsi="Times New Roman"/>
          <w:color w:val="191919"/>
          <w:sz w:val="20"/>
          <w:szCs w:val="20"/>
        </w:rPr>
        <w:t>symbols</w:t>
      </w:r>
      <w:r>
        <w:rPr>
          <w:rFonts w:ascii="Times New Roman" w:hAnsi="Times New Roman"/>
          <w:color w:val="191919"/>
          <w:spacing w:val="-8"/>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pre-school</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first</w:t>
      </w:r>
      <w:r>
        <w:rPr>
          <w:rFonts w:ascii="Times New Roman" w:hAnsi="Times New Roman"/>
          <w:color w:val="191919"/>
          <w:spacing w:val="-8"/>
          <w:sz w:val="20"/>
          <w:szCs w:val="20"/>
        </w:rPr>
        <w:t xml:space="preserve"> </w:t>
      </w:r>
      <w:r>
        <w:rPr>
          <w:rFonts w:ascii="Times New Roman" w:hAnsi="Times New Roman"/>
          <w:color w:val="191919"/>
          <w:sz w:val="20"/>
          <w:szCs w:val="20"/>
        </w:rPr>
        <w:t>grade,</w:t>
      </w:r>
      <w:r>
        <w:rPr>
          <w:rFonts w:ascii="Times New Roman" w:hAnsi="Times New Roman"/>
          <w:color w:val="191919"/>
          <w:spacing w:val="-8"/>
          <w:sz w:val="20"/>
          <w:szCs w:val="20"/>
        </w:rPr>
        <w:t xml:space="preserve"> </w:t>
      </w:r>
      <w:r>
        <w:rPr>
          <w:rFonts w:ascii="Times New Roman" w:hAnsi="Times New Roman"/>
          <w:color w:val="191919"/>
          <w:sz w:val="20"/>
          <w:szCs w:val="20"/>
        </w:rPr>
        <w:t>readiness,</w:t>
      </w:r>
      <w:r>
        <w:rPr>
          <w:rFonts w:ascii="Times New Roman" w:hAnsi="Times New Roman"/>
          <w:color w:val="191919"/>
          <w:spacing w:val="-8"/>
          <w:sz w:val="20"/>
          <w:szCs w:val="20"/>
        </w:rPr>
        <w:t xml:space="preserve"> </w:t>
      </w:r>
      <w:r>
        <w:rPr>
          <w:rFonts w:ascii="Times New Roman" w:hAnsi="Times New Roman"/>
          <w:color w:val="191919"/>
          <w:sz w:val="20"/>
          <w:szCs w:val="20"/>
        </w:rPr>
        <w:t xml:space="preserve">mo- </w:t>
      </w:r>
      <w:proofErr w:type="spellStart"/>
      <w:r>
        <w:rPr>
          <w:rFonts w:ascii="Times New Roman" w:hAnsi="Times New Roman"/>
          <w:color w:val="191919"/>
          <w:sz w:val="20"/>
          <w:szCs w:val="20"/>
        </w:rPr>
        <w:t>tivation</w:t>
      </w:r>
      <w:proofErr w:type="spellEnd"/>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individual</w:t>
      </w:r>
      <w:r>
        <w:rPr>
          <w:rFonts w:ascii="Times New Roman" w:hAnsi="Times New Roman"/>
          <w:color w:val="191919"/>
          <w:spacing w:val="3"/>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ferences. The</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includes</w:t>
      </w:r>
      <w:r>
        <w:rPr>
          <w:rFonts w:ascii="Times New Roman" w:hAnsi="Times New Roman"/>
          <w:color w:val="191919"/>
          <w:spacing w:val="3"/>
          <w:sz w:val="20"/>
          <w:szCs w:val="20"/>
        </w:rPr>
        <w:t xml:space="preserve"> </w:t>
      </w:r>
      <w:r>
        <w:rPr>
          <w:rFonts w:ascii="Times New Roman" w:hAnsi="Times New Roman"/>
          <w:color w:val="191919"/>
          <w:sz w:val="20"/>
          <w:szCs w:val="20"/>
        </w:rPr>
        <w:t>relevant</w:t>
      </w:r>
      <w:r>
        <w:rPr>
          <w:rFonts w:ascii="Times New Roman" w:hAnsi="Times New Roman"/>
          <w:color w:val="191919"/>
          <w:spacing w:val="3"/>
          <w:sz w:val="20"/>
          <w:szCs w:val="20"/>
        </w:rPr>
        <w:t xml:space="preserve"> </w:t>
      </w:r>
      <w:r>
        <w:rPr>
          <w:rFonts w:ascii="Times New Roman" w:hAnsi="Times New Roman"/>
          <w:color w:val="191919"/>
          <w:sz w:val="20"/>
          <w:szCs w:val="20"/>
        </w:rPr>
        <w:t>theory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practical</w:t>
      </w:r>
      <w:r>
        <w:rPr>
          <w:rFonts w:ascii="Times New Roman" w:hAnsi="Times New Roman"/>
          <w:color w:val="191919"/>
          <w:spacing w:val="3"/>
          <w:sz w:val="20"/>
          <w:szCs w:val="20"/>
        </w:rPr>
        <w:t xml:space="preserve"> </w:t>
      </w:r>
      <w:proofErr w:type="spellStart"/>
      <w:r>
        <w:rPr>
          <w:rFonts w:ascii="Times New Roman" w:hAnsi="Times New Roman"/>
          <w:color w:val="191919"/>
          <w:sz w:val="20"/>
          <w:szCs w:val="20"/>
        </w:rPr>
        <w:t>applica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tions</w:t>
      </w:r>
      <w:proofErr w:type="spellEnd"/>
      <w:r>
        <w:rPr>
          <w:rFonts w:ascii="Times New Roman" w:hAnsi="Times New Roman"/>
          <w:color w:val="191919"/>
          <w:sz w:val="20"/>
          <w:szCs w:val="20"/>
        </w:rPr>
        <w:t xml:space="preserve"> of basic skills. Students will work with materials and techniques on various levels.</w:t>
      </w:r>
    </w:p>
    <w:p w:rsidR="00721764" w:rsidRDefault="003F0AB9" w:rsidP="00721764">
      <w:pPr>
        <w:widowControl w:val="0"/>
        <w:autoSpaceDE w:val="0"/>
        <w:autoSpaceDN w:val="0"/>
        <w:adjustRightInd w:val="0"/>
        <w:spacing w:after="0" w:line="227" w:lineRule="exact"/>
        <w:ind w:left="879"/>
        <w:rPr>
          <w:rFonts w:ascii="Times New Roman" w:hAnsi="Times New Roman"/>
          <w:color w:val="000000"/>
          <w:sz w:val="20"/>
          <w:szCs w:val="20"/>
        </w:rPr>
      </w:pPr>
      <w:r w:rsidRPr="003F0AB9">
        <w:rPr>
          <w:noProof/>
        </w:rPr>
        <w:pict>
          <v:group id="_x0000_s1281" style="position:absolute;left:0;text-align:left;margin-left:315pt;margin-top:-90.4pt;width:31.2pt;height:31pt;z-index:-251634688;mso-position-horizontal-relative:page" coordorigin="6300,-1808" coordsize="624,620" o:allowincell="f">
            <v:rect id="_x0000_s1282" style="position:absolute;left:6305;top:-1803;width:613;height:610" o:allowincell="f" stroked="f">
              <v:path arrowok="t"/>
            </v:rect>
            <v:rect id="_x0000_s1283" style="position:absolute;left:6306;top:-180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ECEC</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5545</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Infant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Education................................................................................................3(</w:t>
      </w:r>
      <w:r w:rsidR="00721764">
        <w:rPr>
          <w:rFonts w:ascii="Times New Roman" w:hAnsi="Times New Roman"/>
          <w:b/>
          <w:bCs/>
          <w:color w:val="191919"/>
          <w:spacing w:val="-1"/>
          <w:sz w:val="20"/>
          <w:szCs w:val="20"/>
        </w:rPr>
        <w:t>3</w:t>
      </w:r>
      <w:r w:rsidR="00721764">
        <w:rPr>
          <w:rFonts w:ascii="Times New Roman" w:hAnsi="Times New Roman"/>
          <w:b/>
          <w:bCs/>
          <w:color w:val="191919"/>
          <w:sz w:val="20"/>
          <w:szCs w:val="20"/>
        </w:rPr>
        <w:t>-0)</w:t>
      </w:r>
    </w:p>
    <w:p w:rsidR="00721764" w:rsidRDefault="003F0AB9"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sidRPr="003F0AB9">
        <w:rPr>
          <w:noProof/>
        </w:rPr>
        <w:pict>
          <v:shape id="_x0000_s1284" type="#_x0000_t202" style="position:absolute;left:0;text-align:left;margin-left:520.2pt;margin-top:36.2pt;width:1in;height:184.35pt;z-index:-251633664;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Theories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research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infant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education.</w:t>
      </w:r>
      <w:proofErr w:type="gramEnd"/>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Emphasis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placed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during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 first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three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years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intensive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observation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prenatal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postnatal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Observation 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participation</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infants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required.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Prerequisites:</w:t>
      </w:r>
      <w:r w:rsidR="00721764">
        <w:rPr>
          <w:rFonts w:ascii="Times New Roman" w:hAnsi="Times New Roman"/>
          <w:color w:val="191919"/>
          <w:spacing w:val="-19"/>
          <w:sz w:val="20"/>
          <w:szCs w:val="20"/>
        </w:rPr>
        <w:t xml:space="preserve"> </w:t>
      </w:r>
      <w:r w:rsidR="00721764">
        <w:rPr>
          <w:rFonts w:ascii="Times New Roman" w:hAnsi="Times New Roman"/>
          <w:color w:val="191919"/>
          <w:sz w:val="20"/>
          <w:szCs w:val="20"/>
        </w:rPr>
        <w:t>Advanced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child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growth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development.</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wil</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examin</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innovativ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technique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teachin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socia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studies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Curriculum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meth- </w:t>
      </w:r>
      <w:proofErr w:type="spellStart"/>
      <w:proofErr w:type="gramStart"/>
      <w:r>
        <w:rPr>
          <w:rFonts w:ascii="Times New Roman" w:hAnsi="Times New Roman"/>
          <w:color w:val="191919"/>
          <w:sz w:val="20"/>
          <w:szCs w:val="20"/>
        </w:rPr>
        <w:t>ods</w:t>
      </w:r>
      <w:proofErr w:type="spellEnd"/>
      <w:proofErr w:type="gramEnd"/>
      <w:r>
        <w:rPr>
          <w:rFonts w:ascii="Times New Roman" w:hAnsi="Times New Roman"/>
          <w:color w:val="191919"/>
          <w:sz w:val="20"/>
          <w:szCs w:val="20"/>
        </w:rPr>
        <w:t xml:space="preserve"> and techniques will be analyzed and evaluated in view of current research and practices. Field experiences to include field-testing social studies projects will be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w:t>
      </w:r>
      <w:r>
        <w:rPr>
          <w:rFonts w:ascii="Times New Roman" w:hAnsi="Times New Roman"/>
          <w:b/>
          <w:bCs/>
          <w:color w:val="191919"/>
          <w:spacing w:val="-4"/>
          <w:sz w:val="20"/>
          <w:szCs w:val="20"/>
        </w:rPr>
        <w:t>r</w:t>
      </w:r>
      <w:r>
        <w:rPr>
          <w:rFonts w:ascii="Times New Roman" w:hAnsi="Times New Roman"/>
          <w:b/>
          <w:bCs/>
          <w:color w:val="191919"/>
          <w:sz w:val="20"/>
          <w:szCs w:val="20"/>
        </w:rPr>
        <w:t>eative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49"/>
        <w:jc w:val="both"/>
        <w:rPr>
          <w:rFonts w:ascii="Times New Roman" w:hAnsi="Times New Roman"/>
          <w:color w:val="000000"/>
          <w:sz w:val="20"/>
          <w:szCs w:val="20"/>
        </w:rPr>
      </w:pPr>
      <w:proofErr w:type="gramStart"/>
      <w:r>
        <w:rPr>
          <w:rFonts w:ascii="Times New Roman" w:hAnsi="Times New Roman"/>
          <w:color w:val="191919"/>
          <w:sz w:val="20"/>
          <w:szCs w:val="20"/>
        </w:rPr>
        <w:t>Emphasizes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team</w:t>
      </w:r>
      <w:r>
        <w:rPr>
          <w:rFonts w:ascii="Times New Roman" w:hAnsi="Times New Roman"/>
          <w:color w:val="191919"/>
          <w:spacing w:val="1"/>
          <w:sz w:val="20"/>
          <w:szCs w:val="20"/>
        </w:rPr>
        <w:t xml:space="preserve"> </w:t>
      </w:r>
      <w:r>
        <w:rPr>
          <w:rFonts w:ascii="Times New Roman" w:hAnsi="Times New Roman"/>
          <w:color w:val="191919"/>
          <w:sz w:val="20"/>
          <w:szCs w:val="20"/>
        </w:rPr>
        <w:t>teaching</w:t>
      </w:r>
      <w:r>
        <w:rPr>
          <w:rFonts w:ascii="Times New Roman" w:hAnsi="Times New Roman"/>
          <w:color w:val="191919"/>
          <w:spacing w:val="1"/>
          <w:sz w:val="20"/>
          <w:szCs w:val="20"/>
        </w:rPr>
        <w:t xml:space="preserve"> </w:t>
      </w:r>
      <w:r>
        <w:rPr>
          <w:rFonts w:ascii="Times New Roman" w:hAnsi="Times New Roman"/>
          <w:color w:val="191919"/>
          <w:sz w:val="20"/>
          <w:szCs w:val="20"/>
        </w:rPr>
        <w:t>approach</w:t>
      </w:r>
      <w:r>
        <w:rPr>
          <w:rFonts w:ascii="Times New Roman" w:hAnsi="Times New Roman"/>
          <w:color w:val="191919"/>
          <w:spacing w:val="1"/>
          <w:sz w:val="20"/>
          <w:szCs w:val="20"/>
        </w:rPr>
        <w:t xml:space="preserve"> </w:t>
      </w:r>
      <w:r>
        <w:rPr>
          <w:rFonts w:ascii="Times New Roman" w:hAnsi="Times New Roman"/>
          <w:color w:val="191919"/>
          <w:sz w:val="20"/>
          <w:szCs w:val="20"/>
        </w:rPr>
        <w:t>to</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creative</w:t>
      </w:r>
      <w:r>
        <w:rPr>
          <w:rFonts w:ascii="Times New Roman" w:hAnsi="Times New Roman"/>
          <w:color w:val="191919"/>
          <w:spacing w:val="1"/>
          <w:sz w:val="20"/>
          <w:szCs w:val="20"/>
        </w:rPr>
        <w:t xml:space="preserve"> </w:t>
      </w:r>
      <w:r>
        <w:rPr>
          <w:rFonts w:ascii="Times New Roman" w:hAnsi="Times New Roman"/>
          <w:color w:val="191919"/>
          <w:sz w:val="20"/>
          <w:szCs w:val="20"/>
        </w:rPr>
        <w:t>process by</w:t>
      </w:r>
      <w:r>
        <w:rPr>
          <w:rFonts w:ascii="Times New Roman" w:hAnsi="Times New Roman"/>
          <w:color w:val="191919"/>
          <w:spacing w:val="1"/>
          <w:sz w:val="20"/>
          <w:szCs w:val="20"/>
        </w:rPr>
        <w:t xml:space="preserve"> </w:t>
      </w:r>
      <w:r>
        <w:rPr>
          <w:rFonts w:ascii="Times New Roman" w:hAnsi="Times New Roman"/>
          <w:color w:val="191919"/>
          <w:sz w:val="20"/>
          <w:szCs w:val="20"/>
        </w:rPr>
        <w:t>use of selected topics of creative experiences in the living and learning of children.</w:t>
      </w:r>
      <w:proofErr w:type="gramEnd"/>
      <w:r>
        <w:rPr>
          <w:rFonts w:ascii="Times New Roman" w:hAnsi="Times New Roman"/>
          <w:color w:val="191919"/>
          <w:sz w:val="20"/>
          <w:szCs w:val="20"/>
        </w:rPr>
        <w:t xml:space="preserve"> Emphasis is also on the </w:t>
      </w:r>
      <w:r>
        <w:rPr>
          <w:rFonts w:ascii="Times New Roman" w:hAnsi="Times New Roman"/>
          <w:color w:val="191919"/>
          <w:spacing w:val="-1"/>
          <w:sz w:val="20"/>
          <w:szCs w:val="20"/>
        </w:rPr>
        <w:t>philosoph</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technique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problem</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providin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creativ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youn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children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Field </w:t>
      </w:r>
      <w:r>
        <w:rPr>
          <w:rFonts w:ascii="Times New Roman" w:hAnsi="Times New Roman"/>
          <w:color w:val="191919"/>
          <w:sz w:val="20"/>
          <w:szCs w:val="20"/>
        </w:rPr>
        <w:t>laboratory experiences will be provided.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5560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Counseling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 xml:space="preserve">Addresses a dual emphasis on understanding the theoretical basis of counseling and on learn- </w:t>
      </w:r>
      <w:proofErr w:type="spellStart"/>
      <w:r>
        <w:rPr>
          <w:rFonts w:ascii="Times New Roman" w:hAnsi="Times New Roman"/>
          <w:color w:val="191919"/>
          <w:sz w:val="20"/>
          <w:szCs w:val="20"/>
        </w:rPr>
        <w:t>ing</w:t>
      </w:r>
      <w:proofErr w:type="spellEnd"/>
      <w:r>
        <w:rPr>
          <w:rFonts w:ascii="Times New Roman" w:hAnsi="Times New Roman"/>
          <w:color w:val="191919"/>
          <w:spacing w:val="-7"/>
          <w:sz w:val="20"/>
          <w:szCs w:val="20"/>
        </w:rPr>
        <w:t xml:space="preserve"> </w:t>
      </w:r>
      <w:r>
        <w:rPr>
          <w:rFonts w:ascii="Times New Roman" w:hAnsi="Times New Roman"/>
          <w:color w:val="191919"/>
          <w:sz w:val="20"/>
          <w:szCs w:val="20"/>
        </w:rPr>
        <w:t>skills</w:t>
      </w:r>
      <w:r>
        <w:rPr>
          <w:rFonts w:ascii="Times New Roman" w:hAnsi="Times New Roman"/>
          <w:color w:val="191919"/>
          <w:spacing w:val="-7"/>
          <w:sz w:val="20"/>
          <w:szCs w:val="20"/>
        </w:rPr>
        <w:t xml:space="preserve"> </w:t>
      </w:r>
      <w:r>
        <w:rPr>
          <w:rFonts w:ascii="Times New Roman" w:hAnsi="Times New Roman"/>
          <w:color w:val="191919"/>
          <w:sz w:val="20"/>
          <w:szCs w:val="20"/>
        </w:rPr>
        <w:t>involved</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helping</w:t>
      </w:r>
      <w:r>
        <w:rPr>
          <w:rFonts w:ascii="Times New Roman" w:hAnsi="Times New Roman"/>
          <w:color w:val="191919"/>
          <w:spacing w:val="-7"/>
          <w:sz w:val="20"/>
          <w:szCs w:val="20"/>
        </w:rPr>
        <w:t xml:space="preserve"> </w:t>
      </w:r>
      <w:r>
        <w:rPr>
          <w:rFonts w:ascii="Times New Roman" w:hAnsi="Times New Roman"/>
          <w:color w:val="191919"/>
          <w:sz w:val="20"/>
          <w:szCs w:val="20"/>
        </w:rPr>
        <w:t>relationships</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young</w:t>
      </w:r>
      <w:r>
        <w:rPr>
          <w:rFonts w:ascii="Times New Roman" w:hAnsi="Times New Roman"/>
          <w:color w:val="191919"/>
          <w:spacing w:val="-7"/>
          <w:sz w:val="20"/>
          <w:szCs w:val="20"/>
        </w:rPr>
        <w:t xml:space="preserve"> </w:t>
      </w:r>
      <w:r>
        <w:rPr>
          <w:rFonts w:ascii="Times New Roman" w:hAnsi="Times New Roman"/>
          <w:color w:val="191919"/>
          <w:sz w:val="20"/>
          <w:szCs w:val="20"/>
        </w:rPr>
        <w:t>children.</w:t>
      </w:r>
      <w:r>
        <w:rPr>
          <w:rFonts w:ascii="Times New Roman" w:hAnsi="Times New Roman"/>
          <w:color w:val="191919"/>
          <w:spacing w:val="-7"/>
          <w:sz w:val="20"/>
          <w:szCs w:val="20"/>
        </w:rPr>
        <w:t xml:space="preserve"> </w:t>
      </w:r>
      <w:r>
        <w:rPr>
          <w:rFonts w:ascii="Times New Roman" w:hAnsi="Times New Roman"/>
          <w:color w:val="191919"/>
          <w:sz w:val="20"/>
          <w:szCs w:val="20"/>
        </w:rPr>
        <w:t>Selected</w:t>
      </w:r>
      <w:r>
        <w:rPr>
          <w:rFonts w:ascii="Times New Roman" w:hAnsi="Times New Roman"/>
          <w:color w:val="191919"/>
          <w:spacing w:val="-7"/>
          <w:sz w:val="20"/>
          <w:szCs w:val="20"/>
        </w:rPr>
        <w:t xml:space="preserve"> </w:t>
      </w:r>
      <w:r>
        <w:rPr>
          <w:rFonts w:ascii="Times New Roman" w:hAnsi="Times New Roman"/>
          <w:color w:val="191919"/>
          <w:sz w:val="20"/>
          <w:szCs w:val="20"/>
        </w:rPr>
        <w:t>reading</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counseling theory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practices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discussed.</w:t>
      </w:r>
      <w:r>
        <w:rPr>
          <w:rFonts w:ascii="Times New Roman" w:hAnsi="Times New Roman"/>
          <w:color w:val="191919"/>
          <w:spacing w:val="-8"/>
          <w:sz w:val="20"/>
          <w:szCs w:val="20"/>
        </w:rPr>
        <w:t xml:space="preserve"> </w:t>
      </w:r>
      <w:r>
        <w:rPr>
          <w:rFonts w:ascii="Times New Roman" w:hAnsi="Times New Roman"/>
          <w:color w:val="191919"/>
          <w:sz w:val="20"/>
          <w:szCs w:val="20"/>
        </w:rPr>
        <w:t>As</w:t>
      </w:r>
      <w:r>
        <w:rPr>
          <w:rFonts w:ascii="Times New Roman" w:hAnsi="Times New Roman"/>
          <w:color w:val="191919"/>
          <w:spacing w:val="3"/>
          <w:sz w:val="20"/>
          <w:szCs w:val="20"/>
        </w:rPr>
        <w:t xml:space="preserve"> </w:t>
      </w:r>
      <w:r>
        <w:rPr>
          <w:rFonts w:ascii="Times New Roman" w:hAnsi="Times New Roman"/>
          <w:color w:val="191919"/>
          <w:sz w:val="20"/>
          <w:szCs w:val="20"/>
        </w:rPr>
        <w:t>part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skill-building</w:t>
      </w:r>
      <w:r>
        <w:rPr>
          <w:rFonts w:ascii="Times New Roman" w:hAnsi="Times New Roman"/>
          <w:color w:val="191919"/>
          <w:spacing w:val="4"/>
          <w:sz w:val="20"/>
          <w:szCs w:val="20"/>
        </w:rPr>
        <w:t xml:space="preserve"> </w:t>
      </w:r>
      <w:r>
        <w:rPr>
          <w:rFonts w:ascii="Times New Roman" w:hAnsi="Times New Roman"/>
          <w:color w:val="191919"/>
          <w:sz w:val="20"/>
          <w:szCs w:val="20"/>
        </w:rPr>
        <w:t>process,</w:t>
      </w:r>
      <w:r>
        <w:rPr>
          <w:rFonts w:ascii="Times New Roman" w:hAnsi="Times New Roman"/>
          <w:color w:val="191919"/>
          <w:spacing w:val="3"/>
          <w:sz w:val="20"/>
          <w:szCs w:val="20"/>
        </w:rPr>
        <w:t xml:space="preserve"> </w:t>
      </w:r>
      <w:r>
        <w:rPr>
          <w:rFonts w:ascii="Times New Roman" w:hAnsi="Times New Roman"/>
          <w:color w:val="191919"/>
          <w:sz w:val="20"/>
          <w:szCs w:val="20"/>
        </w:rPr>
        <w:t>students</w:t>
      </w:r>
      <w:r>
        <w:rPr>
          <w:rFonts w:ascii="Times New Roman" w:hAnsi="Times New Roman"/>
          <w:color w:val="191919"/>
          <w:spacing w:val="3"/>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tape counseling sessions for presentation in class.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556</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Diagnosi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Remediation................................................................................3(3-2)</w:t>
      </w:r>
    </w:p>
    <w:p w:rsidR="00721764" w:rsidRDefault="003F0AB9"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sidRPr="003F0AB9">
        <w:rPr>
          <w:noProof/>
        </w:rPr>
        <w:pict>
          <v:shape id="_x0000_s1285" type="#_x0000_t202" style="position:absolute;left:0;text-align:left;margin-left:520.2pt;margin-top:18.4pt;width:1in;height:270.75pt;z-index:-251632640;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Focuses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basic</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concepts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identifying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correcting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student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di</w:t>
      </w:r>
      <w:r w:rsidR="00721764">
        <w:rPr>
          <w:rFonts w:ascii="Times New Roman" w:hAnsi="Times New Roman"/>
          <w:color w:val="191919"/>
          <w:spacing w:val="-4"/>
          <w:sz w:val="20"/>
          <w:szCs w:val="20"/>
        </w:rPr>
        <w:t>f</w:t>
      </w:r>
      <w:r w:rsidR="00721764">
        <w:rPr>
          <w:rFonts w:ascii="Times New Roman" w:hAnsi="Times New Roman"/>
          <w:color w:val="191919"/>
          <w:sz w:val="20"/>
          <w:szCs w:val="20"/>
        </w:rPr>
        <w:t>ficulties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math 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reading.</w:t>
      </w:r>
      <w:proofErr w:type="gramEnd"/>
      <w:r w:rsidR="00721764">
        <w:rPr>
          <w:rFonts w:ascii="Times New Roman" w:hAnsi="Times New Roman"/>
          <w:color w:val="191919"/>
          <w:spacing w:val="-11"/>
          <w:sz w:val="20"/>
          <w:szCs w:val="20"/>
        </w:rPr>
        <w:t xml:space="preserve"> </w:t>
      </w:r>
      <w:r w:rsidR="00721764">
        <w:rPr>
          <w:rFonts w:ascii="Times New Roman" w:hAnsi="Times New Roman"/>
          <w:color w:val="191919"/>
          <w:spacing w:val="-14"/>
          <w:sz w:val="20"/>
          <w:szCs w:val="20"/>
        </w:rPr>
        <w:t>T</w:t>
      </w:r>
      <w:r w:rsidR="00721764">
        <w:rPr>
          <w:rFonts w:ascii="Times New Roman" w:hAnsi="Times New Roman"/>
          <w:color w:val="191919"/>
          <w:sz w:val="20"/>
          <w:szCs w:val="20"/>
        </w:rPr>
        <w:t>echniques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procedures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presented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practiced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through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actual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tutoring of young children.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Laboratory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4"/>
          <w:sz w:val="20"/>
          <w:szCs w:val="20"/>
        </w:rPr>
        <w:t>r</w:t>
      </w:r>
      <w:r>
        <w:rPr>
          <w:rFonts w:ascii="Times New Roman" w:hAnsi="Times New Roman"/>
          <w:b/>
          <w:bCs/>
          <w:color w:val="191919"/>
          <w:sz w:val="20"/>
          <w:szCs w:val="20"/>
        </w:rPr>
        <w:t>equi</w:t>
      </w:r>
      <w:r>
        <w:rPr>
          <w:rFonts w:ascii="Times New Roman" w:hAnsi="Times New Roman"/>
          <w:b/>
          <w:bCs/>
          <w:color w:val="191919"/>
          <w:spacing w:val="-4"/>
          <w:sz w:val="20"/>
          <w:szCs w:val="20"/>
        </w:rPr>
        <w:t>r</w:t>
      </w:r>
      <w:r>
        <w:rPr>
          <w:rFonts w:ascii="Times New Roman" w:hAnsi="Times New Roman"/>
          <w:b/>
          <w:bCs/>
          <w:color w:val="191919"/>
          <w:sz w:val="20"/>
          <w:szCs w:val="20"/>
        </w:rPr>
        <w: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will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arranged..................................................3(3-2)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proofErr w:type="gramStart"/>
      <w:r>
        <w:rPr>
          <w:rFonts w:ascii="Times New Roman" w:hAnsi="Times New Roman"/>
          <w:color w:val="191919"/>
          <w:sz w:val="20"/>
          <w:szCs w:val="20"/>
        </w:rPr>
        <w:t>Analyzes the role of play in the cognitive,</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fective</w:t>
      </w:r>
      <w:r>
        <w:rPr>
          <w:rFonts w:ascii="Times New Roman" w:hAnsi="Times New Roman"/>
          <w:color w:val="191919"/>
          <w:spacing w:val="1"/>
          <w:sz w:val="20"/>
          <w:szCs w:val="20"/>
        </w:rPr>
        <w:t xml:space="preserve"> </w:t>
      </w:r>
      <w:r>
        <w:rPr>
          <w:rFonts w:ascii="Times New Roman" w:hAnsi="Times New Roman"/>
          <w:color w:val="191919"/>
          <w:sz w:val="20"/>
          <w:szCs w:val="20"/>
        </w:rPr>
        <w:t>and social development</w:t>
      </w:r>
      <w:r>
        <w:rPr>
          <w:rFonts w:ascii="Times New Roman" w:hAnsi="Times New Roman"/>
          <w:color w:val="191919"/>
          <w:spacing w:val="1"/>
          <w:sz w:val="20"/>
          <w:szCs w:val="20"/>
        </w:rPr>
        <w:t xml:space="preserve"> </w:t>
      </w:r>
      <w:r>
        <w:rPr>
          <w:rFonts w:ascii="Times New Roman" w:hAnsi="Times New Roman"/>
          <w:color w:val="191919"/>
          <w:sz w:val="20"/>
          <w:szCs w:val="20"/>
        </w:rPr>
        <w:t>of children</w:t>
      </w:r>
      <w:r>
        <w:rPr>
          <w:rFonts w:ascii="Times New Roman" w:hAnsi="Times New Roman"/>
          <w:color w:val="191919"/>
          <w:spacing w:val="-11"/>
          <w:sz w:val="20"/>
          <w:szCs w:val="20"/>
        </w:rPr>
        <w:t>’</w:t>
      </w:r>
      <w:r>
        <w:rPr>
          <w:rFonts w:ascii="Times New Roman" w:hAnsi="Times New Roman"/>
          <w:color w:val="191919"/>
          <w:sz w:val="20"/>
          <w:szCs w:val="20"/>
        </w:rPr>
        <w:t>s play and</w:t>
      </w:r>
      <w:r>
        <w:rPr>
          <w:rFonts w:ascii="Times New Roman" w:hAnsi="Times New Roman"/>
          <w:color w:val="191919"/>
          <w:spacing w:val="-3"/>
          <w:sz w:val="20"/>
          <w:szCs w:val="20"/>
        </w:rPr>
        <w:t xml:space="preserve"> </w:t>
      </w:r>
      <w:r>
        <w:rPr>
          <w:rFonts w:ascii="Times New Roman" w:hAnsi="Times New Roman"/>
          <w:color w:val="191919"/>
          <w:sz w:val="20"/>
          <w:szCs w:val="20"/>
        </w:rPr>
        <w:t>creativit</w:t>
      </w:r>
      <w:r>
        <w:rPr>
          <w:rFonts w:ascii="Times New Roman" w:hAnsi="Times New Roman"/>
          <w:color w:val="191919"/>
          <w:spacing w:val="-13"/>
          <w:sz w:val="20"/>
          <w:szCs w:val="20"/>
        </w:rPr>
        <w:t>y</w:t>
      </w:r>
      <w:r>
        <w:rPr>
          <w:rFonts w:ascii="Times New Roman" w:hAnsi="Times New Roman"/>
          <w:color w:val="191919"/>
          <w:sz w:val="20"/>
          <w:szCs w:val="20"/>
        </w:rPr>
        <w:t>.</w:t>
      </w:r>
      <w:proofErr w:type="gramEnd"/>
      <w:r>
        <w:rPr>
          <w:rFonts w:ascii="Times New Roman" w:hAnsi="Times New Roman"/>
          <w:color w:val="191919"/>
          <w:spacing w:val="-3"/>
          <w:sz w:val="20"/>
          <w:szCs w:val="20"/>
        </w:rPr>
        <w:t xml:space="preserve"> </w:t>
      </w:r>
      <w:r>
        <w:rPr>
          <w:rFonts w:ascii="Times New Roman" w:hAnsi="Times New Roman"/>
          <w:color w:val="191919"/>
          <w:sz w:val="20"/>
          <w:szCs w:val="20"/>
        </w:rPr>
        <w:t>Emphasis</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on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increased</w:t>
      </w:r>
      <w:r>
        <w:rPr>
          <w:rFonts w:ascii="Times New Roman" w:hAnsi="Times New Roman"/>
          <w:color w:val="191919"/>
          <w:spacing w:val="-3"/>
          <w:sz w:val="20"/>
          <w:szCs w:val="20"/>
        </w:rPr>
        <w:t xml:space="preserve"> </w:t>
      </w:r>
      <w:r>
        <w:rPr>
          <w:rFonts w:ascii="Times New Roman" w:hAnsi="Times New Roman"/>
          <w:color w:val="191919"/>
          <w:sz w:val="20"/>
          <w:szCs w:val="20"/>
        </w:rPr>
        <w:t>understanding</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personal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educational</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sig- </w:t>
      </w:r>
      <w:proofErr w:type="spellStart"/>
      <w:r>
        <w:rPr>
          <w:rFonts w:ascii="Times New Roman" w:hAnsi="Times New Roman"/>
          <w:color w:val="191919"/>
          <w:sz w:val="20"/>
          <w:szCs w:val="20"/>
        </w:rPr>
        <w:t>nificance</w:t>
      </w:r>
      <w:proofErr w:type="spellEnd"/>
      <w:r>
        <w:rPr>
          <w:rFonts w:ascii="Times New Roman" w:hAnsi="Times New Roman"/>
          <w:color w:val="191919"/>
          <w:sz w:val="20"/>
          <w:szCs w:val="20"/>
        </w:rPr>
        <w:t xml:space="preserve"> of children</w:t>
      </w:r>
      <w:r>
        <w:rPr>
          <w:rFonts w:ascii="Times New Roman" w:hAnsi="Times New Roman"/>
          <w:color w:val="191919"/>
          <w:spacing w:val="-11"/>
          <w:sz w:val="20"/>
          <w:szCs w:val="20"/>
        </w:rPr>
        <w:t>’</w:t>
      </w:r>
      <w:r>
        <w:rPr>
          <w:rFonts w:ascii="Times New Roman" w:hAnsi="Times New Roman"/>
          <w:color w:val="191919"/>
          <w:sz w:val="20"/>
          <w:szCs w:val="20"/>
        </w:rPr>
        <w:t>s behavior at pla</w:t>
      </w:r>
      <w:r>
        <w:rPr>
          <w:rFonts w:ascii="Times New Roman" w:hAnsi="Times New Roman"/>
          <w:color w:val="191919"/>
          <w:spacing w:val="-13"/>
          <w:sz w:val="20"/>
          <w:szCs w:val="20"/>
        </w:rPr>
        <w:t>y</w:t>
      </w:r>
      <w:r>
        <w:rPr>
          <w:rFonts w:ascii="Times New Roman" w:hAnsi="Times New Roman"/>
          <w:color w:val="191919"/>
          <w:sz w:val="20"/>
          <w:szCs w:val="20"/>
        </w:rPr>
        <w:t>. Field observation and analysis are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5575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w:t>
      </w:r>
      <w:r>
        <w:rPr>
          <w:rFonts w:ascii="Times New Roman" w:hAnsi="Times New Roman"/>
          <w:b/>
          <w:bCs/>
          <w:color w:val="191919"/>
          <w:spacing w:val="-4"/>
          <w:sz w:val="20"/>
          <w:szCs w:val="20"/>
        </w:rPr>
        <w:t>r</w:t>
      </w:r>
      <w:r>
        <w:rPr>
          <w:rFonts w:ascii="Times New Roman" w:hAnsi="Times New Roman"/>
          <w:b/>
          <w:bCs/>
          <w:color w:val="191919"/>
          <w:sz w:val="20"/>
          <w:szCs w:val="20"/>
        </w:rPr>
        <w:t>ent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Involvement</w:t>
      </w:r>
      <w:r>
        <w:rPr>
          <w:rFonts w:ascii="Times New Roman" w:hAnsi="Times New Roman"/>
          <w:b/>
          <w:bCs/>
          <w:color w:val="191919"/>
          <w:spacing w:val="-8"/>
          <w:sz w:val="20"/>
          <w:szCs w:val="20"/>
        </w:rPr>
        <w:t xml:space="preserve"> </w:t>
      </w:r>
      <w:proofErr w:type="gramStart"/>
      <w:r>
        <w:rPr>
          <w:rFonts w:ascii="Times New Roman" w:hAnsi="Times New Roman"/>
          <w:b/>
          <w:bCs/>
          <w:color w:val="191919"/>
          <w:sz w:val="20"/>
          <w:szCs w:val="20"/>
        </w:rPr>
        <w:t>In</w:t>
      </w:r>
      <w:proofErr w:type="gramEnd"/>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15"/>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ears............................................................3(3-0)</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8"/>
          <w:sz w:val="20"/>
          <w:szCs w:val="20"/>
        </w:rPr>
        <w:t xml:space="preserve"> </w:t>
      </w:r>
      <w:r>
        <w:rPr>
          <w:rFonts w:ascii="Times New Roman" w:hAnsi="Times New Roman"/>
          <w:color w:val="191919"/>
          <w:sz w:val="20"/>
          <w:szCs w:val="20"/>
        </w:rPr>
        <w:t>careful</w:t>
      </w:r>
      <w:r>
        <w:rPr>
          <w:rFonts w:ascii="Times New Roman" w:hAnsi="Times New Roman"/>
          <w:color w:val="191919"/>
          <w:spacing w:val="-7"/>
          <w:sz w:val="20"/>
          <w:szCs w:val="20"/>
        </w:rPr>
        <w:t xml:space="preserve"> </w:t>
      </w:r>
      <w:r>
        <w:rPr>
          <w:rFonts w:ascii="Times New Roman" w:hAnsi="Times New Roman"/>
          <w:color w:val="191919"/>
          <w:sz w:val="20"/>
          <w:szCs w:val="20"/>
        </w:rPr>
        <w:t>investigation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strategies</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7"/>
          <w:sz w:val="20"/>
          <w:szCs w:val="20"/>
        </w:rPr>
        <w:t xml:space="preserve"> </w:t>
      </w:r>
      <w:r>
        <w:rPr>
          <w:rFonts w:ascii="Times New Roman" w:hAnsi="Times New Roman"/>
          <w:color w:val="191919"/>
          <w:sz w:val="20"/>
          <w:szCs w:val="20"/>
        </w:rPr>
        <w:t>involve</w:t>
      </w:r>
      <w:r>
        <w:rPr>
          <w:rFonts w:ascii="Times New Roman" w:hAnsi="Times New Roman"/>
          <w:color w:val="191919"/>
          <w:spacing w:val="-7"/>
          <w:sz w:val="20"/>
          <w:szCs w:val="20"/>
        </w:rPr>
        <w:t xml:space="preserve"> </w:t>
      </w:r>
      <w:r>
        <w:rPr>
          <w:rFonts w:ascii="Times New Roman" w:hAnsi="Times New Roman"/>
          <w:color w:val="191919"/>
          <w:sz w:val="20"/>
          <w:szCs w:val="20"/>
        </w:rPr>
        <w:t>parents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varied</w:t>
      </w:r>
      <w:r>
        <w:rPr>
          <w:rFonts w:ascii="Times New Roman" w:hAnsi="Times New Roman"/>
          <w:color w:val="191919"/>
          <w:spacing w:val="-7"/>
          <w:sz w:val="20"/>
          <w:szCs w:val="20"/>
        </w:rPr>
        <w:t xml:space="preserve"> </w:t>
      </w:r>
      <w:r>
        <w:rPr>
          <w:rFonts w:ascii="Times New Roman" w:hAnsi="Times New Roman"/>
          <w:color w:val="191919"/>
          <w:sz w:val="20"/>
          <w:szCs w:val="20"/>
        </w:rPr>
        <w:t>early</w:t>
      </w:r>
      <w:r>
        <w:rPr>
          <w:rFonts w:ascii="Times New Roman" w:hAnsi="Times New Roman"/>
          <w:color w:val="191919"/>
          <w:spacing w:val="-7"/>
          <w:sz w:val="20"/>
          <w:szCs w:val="20"/>
        </w:rPr>
        <w:t xml:space="preserve"> </w:t>
      </w:r>
      <w:r>
        <w:rPr>
          <w:rFonts w:ascii="Times New Roman" w:hAnsi="Times New Roman"/>
          <w:color w:val="191919"/>
          <w:sz w:val="20"/>
          <w:szCs w:val="20"/>
        </w:rPr>
        <w:t>childhood</w:t>
      </w:r>
      <w:r>
        <w:rPr>
          <w:rFonts w:ascii="Times New Roman" w:hAnsi="Times New Roman"/>
          <w:color w:val="191919"/>
          <w:spacing w:val="-7"/>
          <w:sz w:val="20"/>
          <w:szCs w:val="20"/>
        </w:rPr>
        <w:t xml:space="preserve"> </w:t>
      </w:r>
      <w:r>
        <w:rPr>
          <w:rFonts w:ascii="Times New Roman" w:hAnsi="Times New Roman"/>
          <w:color w:val="191919"/>
          <w:sz w:val="20"/>
          <w:szCs w:val="20"/>
        </w:rPr>
        <w:t>programs.</w:t>
      </w:r>
      <w:r>
        <w:rPr>
          <w:rFonts w:ascii="Times New Roman" w:hAnsi="Times New Roman"/>
          <w:color w:val="191919"/>
          <w:spacing w:val="-7"/>
          <w:sz w:val="20"/>
          <w:szCs w:val="20"/>
        </w:rPr>
        <w:t xml:space="preserve"> </w:t>
      </w:r>
      <w:proofErr w:type="spellStart"/>
      <w:r>
        <w:rPr>
          <w:rFonts w:ascii="Times New Roman" w:hAnsi="Times New Roman"/>
          <w:color w:val="191919"/>
          <w:sz w:val="20"/>
          <w:szCs w:val="20"/>
        </w:rPr>
        <w:t>Em</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phasizes</w:t>
      </w:r>
      <w:proofErr w:type="spellEnd"/>
      <w:r>
        <w:rPr>
          <w:rFonts w:ascii="Times New Roman" w:hAnsi="Times New Roman"/>
          <w:color w:val="191919"/>
          <w:sz w:val="20"/>
          <w:szCs w:val="20"/>
        </w:rPr>
        <w:t xml:space="preserve"> exploring the theoretical and practical issues associated with parental participation in early childhood education.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ests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Measu</w:t>
      </w:r>
      <w:r>
        <w:rPr>
          <w:rFonts w:ascii="Times New Roman" w:hAnsi="Times New Roman"/>
          <w:b/>
          <w:bCs/>
          <w:color w:val="191919"/>
          <w:spacing w:val="-4"/>
          <w:sz w:val="20"/>
          <w:szCs w:val="20"/>
        </w:rPr>
        <w:t>r</w:t>
      </w:r>
      <w:r>
        <w:rPr>
          <w:rFonts w:ascii="Times New Roman" w:hAnsi="Times New Roman"/>
          <w:b/>
          <w:bCs/>
          <w:color w:val="191919"/>
          <w:sz w:val="20"/>
          <w:szCs w:val="20"/>
        </w:rPr>
        <w:t>ements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proofErr w:type="gramStart"/>
      <w:r>
        <w:rPr>
          <w:rFonts w:ascii="Times New Roman" w:hAnsi="Times New Roman"/>
          <w:color w:val="191919"/>
          <w:sz w:val="20"/>
          <w:szCs w:val="20"/>
        </w:rPr>
        <w:t>Provides an introduction and analysis of major assessment instruments in the early childhood curriculum.</w:t>
      </w:r>
      <w:proofErr w:type="gramEnd"/>
      <w:r>
        <w:rPr>
          <w:rFonts w:ascii="Times New Roman" w:hAnsi="Times New Roman"/>
          <w:color w:val="191919"/>
          <w:spacing w:val="-19"/>
          <w:sz w:val="20"/>
          <w:szCs w:val="20"/>
        </w:rPr>
        <w:t xml:space="preserve"> </w:t>
      </w:r>
      <w:r>
        <w:rPr>
          <w:rFonts w:ascii="Times New Roman" w:hAnsi="Times New Roman"/>
          <w:color w:val="191919"/>
          <w:sz w:val="20"/>
          <w:szCs w:val="20"/>
        </w:rPr>
        <w:t>Active</w:t>
      </w:r>
      <w:r>
        <w:rPr>
          <w:rFonts w:ascii="Times New Roman" w:hAnsi="Times New Roman"/>
          <w:color w:val="191919"/>
          <w:spacing w:val="-8"/>
          <w:sz w:val="20"/>
          <w:szCs w:val="20"/>
        </w:rPr>
        <w:t xml:space="preserve"> </w:t>
      </w:r>
      <w:r>
        <w:rPr>
          <w:rFonts w:ascii="Times New Roman" w:hAnsi="Times New Roman"/>
          <w:color w:val="191919"/>
          <w:sz w:val="20"/>
          <w:szCs w:val="20"/>
        </w:rPr>
        <w:t>involvement</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constructing</w:t>
      </w:r>
      <w:r>
        <w:rPr>
          <w:rFonts w:ascii="Times New Roman" w:hAnsi="Times New Roman"/>
          <w:color w:val="191919"/>
          <w:spacing w:val="-8"/>
          <w:sz w:val="20"/>
          <w:szCs w:val="20"/>
        </w:rPr>
        <w:t xml:space="preserve"> </w:t>
      </w:r>
      <w:r>
        <w:rPr>
          <w:rFonts w:ascii="Times New Roman" w:hAnsi="Times New Roman"/>
          <w:color w:val="191919"/>
          <w:sz w:val="20"/>
          <w:szCs w:val="20"/>
        </w:rPr>
        <w:t>valid</w:t>
      </w:r>
      <w:r>
        <w:rPr>
          <w:rFonts w:ascii="Times New Roman" w:hAnsi="Times New Roman"/>
          <w:color w:val="191919"/>
          <w:spacing w:val="-8"/>
          <w:sz w:val="20"/>
          <w:szCs w:val="20"/>
        </w:rPr>
        <w:t xml:space="preserve"> </w:t>
      </w:r>
      <w:r>
        <w:rPr>
          <w:rFonts w:ascii="Times New Roman" w:hAnsi="Times New Roman"/>
          <w:color w:val="191919"/>
          <w:sz w:val="20"/>
          <w:szCs w:val="20"/>
        </w:rPr>
        <w:t>diagnostic</w:t>
      </w:r>
      <w:r>
        <w:rPr>
          <w:rFonts w:ascii="Times New Roman" w:hAnsi="Times New Roman"/>
          <w:color w:val="191919"/>
          <w:spacing w:val="-8"/>
          <w:sz w:val="20"/>
          <w:szCs w:val="20"/>
        </w:rPr>
        <w:t xml:space="preserve"> </w:t>
      </w:r>
      <w:r>
        <w:rPr>
          <w:rFonts w:ascii="Times New Roman" w:hAnsi="Times New Roman"/>
          <w:color w:val="191919"/>
          <w:sz w:val="20"/>
          <w:szCs w:val="20"/>
        </w:rPr>
        <w:t>teache</w:t>
      </w:r>
      <w:r>
        <w:rPr>
          <w:rFonts w:ascii="Times New Roman" w:hAnsi="Times New Roman"/>
          <w:color w:val="191919"/>
          <w:spacing w:val="-4"/>
          <w:sz w:val="20"/>
          <w:szCs w:val="20"/>
        </w:rPr>
        <w:t>r</w:t>
      </w:r>
      <w:r>
        <w:rPr>
          <w:rFonts w:ascii="Times New Roman" w:hAnsi="Times New Roman"/>
          <w:color w:val="191919"/>
          <w:sz w:val="20"/>
          <w:szCs w:val="20"/>
        </w:rPr>
        <w:t>-made</w:t>
      </w:r>
      <w:r>
        <w:rPr>
          <w:rFonts w:ascii="Times New Roman" w:hAnsi="Times New Roman"/>
          <w:color w:val="191919"/>
          <w:spacing w:val="-8"/>
          <w:sz w:val="20"/>
          <w:szCs w:val="20"/>
        </w:rPr>
        <w:t xml:space="preserve"> </w:t>
      </w:r>
      <w:r>
        <w:rPr>
          <w:rFonts w:ascii="Times New Roman" w:hAnsi="Times New Roman"/>
          <w:color w:val="191919"/>
          <w:sz w:val="20"/>
          <w:szCs w:val="20"/>
        </w:rPr>
        <w:t>assessment</w:t>
      </w:r>
      <w:r>
        <w:rPr>
          <w:rFonts w:ascii="Times New Roman" w:hAnsi="Times New Roman"/>
          <w:color w:val="191919"/>
          <w:spacing w:val="-8"/>
          <w:sz w:val="20"/>
          <w:szCs w:val="20"/>
        </w:rPr>
        <w:t xml:space="preserve"> </w:t>
      </w:r>
      <w:r>
        <w:rPr>
          <w:rFonts w:ascii="Times New Roman" w:hAnsi="Times New Roman"/>
          <w:color w:val="191919"/>
          <w:sz w:val="20"/>
          <w:szCs w:val="20"/>
        </w:rPr>
        <w:t>tools will be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Evaluation</w:t>
      </w:r>
      <w:r>
        <w:rPr>
          <w:rFonts w:ascii="Times New Roman" w:hAnsi="Times New Roman"/>
          <w:b/>
          <w:bCs/>
          <w:color w:val="191919"/>
          <w:spacing w:val="-6"/>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6"/>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6"/>
          <w:sz w:val="20"/>
          <w:szCs w:val="20"/>
        </w:rPr>
        <w:t xml:space="preserve"> </w:t>
      </w:r>
      <w:proofErr w:type="gramStart"/>
      <w:r>
        <w:rPr>
          <w:rFonts w:ascii="Times New Roman" w:hAnsi="Times New Roman"/>
          <w:b/>
          <w:bCs/>
          <w:color w:val="191919"/>
          <w:sz w:val="20"/>
          <w:szCs w:val="20"/>
        </w:rPr>
        <w:t>In</w:t>
      </w:r>
      <w:proofErr w:type="gramEnd"/>
      <w:r>
        <w:rPr>
          <w:rFonts w:ascii="Times New Roman" w:hAnsi="Times New Roman"/>
          <w:b/>
          <w:bCs/>
          <w:color w:val="191919"/>
          <w:spacing w:val="-6"/>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6"/>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879" w:right="1975" w:firstLine="360"/>
        <w:rPr>
          <w:rFonts w:ascii="Times New Roman" w:hAnsi="Times New Roman"/>
          <w:color w:val="000000"/>
          <w:sz w:val="20"/>
          <w:szCs w:val="20"/>
        </w:rPr>
      </w:pPr>
      <w:r>
        <w:rPr>
          <w:rFonts w:ascii="Times New Roman" w:hAnsi="Times New Roman"/>
          <w:color w:val="000000"/>
          <w:sz w:val="20"/>
          <w:szCs w:val="20"/>
        </w:rPr>
        <w:t>Examines significant recent research in early childhood to enable students to gain an unde</w:t>
      </w:r>
      <w:r>
        <w:rPr>
          <w:rFonts w:ascii="Times New Roman" w:hAnsi="Times New Roman"/>
          <w:color w:val="000000"/>
          <w:spacing w:val="-4"/>
          <w:sz w:val="20"/>
          <w:szCs w:val="20"/>
        </w:rPr>
        <w:t>r</w:t>
      </w:r>
      <w:r>
        <w:rPr>
          <w:rFonts w:ascii="Times New Roman" w:hAnsi="Times New Roman"/>
          <w:color w:val="000000"/>
          <w:sz w:val="20"/>
          <w:szCs w:val="20"/>
        </w:rPr>
        <w:t>- standing of the conceptual and methodological basis of research. Students will be expected to gain competence in the analysis and interpretation of research.</w:t>
      </w:r>
      <w:r>
        <w:rPr>
          <w:rFonts w:ascii="Times New Roman" w:hAnsi="Times New Roman"/>
          <w:color w:val="000000"/>
          <w:spacing w:val="-1"/>
          <w:sz w:val="20"/>
          <w:szCs w:val="20"/>
        </w:rPr>
        <w:t xml:space="preserve">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ECEC 5580.</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51" w:lineRule="auto"/>
        <w:ind w:left="1239" w:right="1950" w:hanging="360"/>
        <w:jc w:val="both"/>
        <w:rPr>
          <w:rFonts w:ascii="Times New Roman" w:hAnsi="Times New Roman"/>
          <w:color w:val="000000"/>
          <w:sz w:val="20"/>
          <w:szCs w:val="20"/>
        </w:rPr>
      </w:pPr>
      <w:r>
        <w:rPr>
          <w:rFonts w:ascii="Times New Roman" w:hAnsi="Times New Roman"/>
          <w:b/>
          <w:bCs/>
          <w:color w:val="191919"/>
          <w:spacing w:val="-1"/>
          <w:sz w:val="20"/>
          <w:szCs w:val="20"/>
        </w:rPr>
        <w:t>EDU</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w:t>
      </w:r>
      <w:r>
        <w:rPr>
          <w:rFonts w:ascii="Times New Roman" w:hAnsi="Times New Roman"/>
          <w:b/>
          <w:bCs/>
          <w:color w:val="191919"/>
          <w:spacing w:val="-4"/>
          <w:sz w:val="20"/>
          <w:szCs w:val="20"/>
        </w:rPr>
        <w:t>r</w:t>
      </w:r>
      <w:r>
        <w:rPr>
          <w:rFonts w:ascii="Times New Roman" w:hAnsi="Times New Roman"/>
          <w:b/>
          <w:bCs/>
          <w:color w:val="191919"/>
          <w:spacing w:val="-1"/>
          <w:sz w:val="20"/>
          <w:szCs w:val="20"/>
        </w:rPr>
        <w:t>ofessiona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23"/>
          <w:sz w:val="20"/>
          <w:szCs w:val="20"/>
        </w:rPr>
        <w:t xml:space="preserve"> </w:t>
      </w:r>
      <w:r>
        <w:rPr>
          <w:rFonts w:ascii="Times New Roman" w:hAnsi="Times New Roman"/>
          <w:b/>
          <w:bCs/>
          <w:color w:val="191919"/>
          <w:spacing w:val="-1"/>
          <w:sz w:val="20"/>
          <w:szCs w:val="20"/>
        </w:rPr>
        <w:t>Accomplishe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Educators...................................3(3-0) </w:t>
      </w:r>
      <w:r>
        <w:rPr>
          <w:rFonts w:ascii="Times New Roman" w:hAnsi="Times New Roman"/>
          <w:color w:val="191919"/>
          <w:sz w:val="20"/>
          <w:szCs w:val="20"/>
        </w:rPr>
        <w:t>This</w:t>
      </w:r>
      <w:r>
        <w:rPr>
          <w:rFonts w:ascii="Times New Roman" w:hAnsi="Times New Roman"/>
          <w:color w:val="191919"/>
          <w:spacing w:val="-8"/>
          <w:sz w:val="20"/>
          <w:szCs w:val="20"/>
        </w:rPr>
        <w:t xml:space="preserve"> </w:t>
      </w:r>
      <w:proofErr w:type="spellStart"/>
      <w:r>
        <w:rPr>
          <w:rFonts w:ascii="Times New Roman" w:hAnsi="Times New Roman"/>
          <w:color w:val="191919"/>
          <w:sz w:val="20"/>
          <w:szCs w:val="20"/>
        </w:rPr>
        <w:t>coursre</w:t>
      </w:r>
      <w:proofErr w:type="spellEnd"/>
      <w:r>
        <w:rPr>
          <w:rFonts w:ascii="Times New Roman" w:hAnsi="Times New Roman"/>
          <w:color w:val="191919"/>
          <w:spacing w:val="-8"/>
          <w:sz w:val="20"/>
          <w:szCs w:val="20"/>
        </w:rPr>
        <w:t xml:space="preserve"> </w:t>
      </w:r>
      <w:r>
        <w:rPr>
          <w:rFonts w:ascii="Times New Roman" w:hAnsi="Times New Roman"/>
          <w:color w:val="191919"/>
          <w:sz w:val="20"/>
          <w:szCs w:val="20"/>
        </w:rPr>
        <w:t>focuses</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self-assessment</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individual</w:t>
      </w:r>
      <w:r>
        <w:rPr>
          <w:rFonts w:ascii="Times New Roman" w:hAnsi="Times New Roman"/>
          <w:color w:val="191919"/>
          <w:spacing w:val="-8"/>
          <w:sz w:val="20"/>
          <w:szCs w:val="20"/>
        </w:rPr>
        <w:t xml:space="preserve"> </w:t>
      </w:r>
      <w:r>
        <w:rPr>
          <w:rFonts w:ascii="Times New Roman" w:hAnsi="Times New Roman"/>
          <w:color w:val="191919"/>
          <w:sz w:val="20"/>
          <w:szCs w:val="20"/>
        </w:rPr>
        <w:t>student</w:t>
      </w:r>
      <w:r>
        <w:rPr>
          <w:rFonts w:ascii="Times New Roman" w:hAnsi="Times New Roman"/>
          <w:color w:val="191919"/>
          <w:spacing w:val="-8"/>
          <w:sz w:val="20"/>
          <w:szCs w:val="20"/>
        </w:rPr>
        <w:t xml:space="preserve"> </w:t>
      </w:r>
      <w:r>
        <w:rPr>
          <w:rFonts w:ascii="Times New Roman" w:hAnsi="Times New Roman"/>
          <w:color w:val="191919"/>
          <w:sz w:val="20"/>
          <w:szCs w:val="20"/>
        </w:rPr>
        <w:t>understanding</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application of</w:t>
      </w:r>
      <w:r>
        <w:rPr>
          <w:rFonts w:ascii="Times New Roman" w:hAnsi="Times New Roman"/>
          <w:color w:val="191919"/>
          <w:spacing w:val="2"/>
          <w:sz w:val="20"/>
          <w:szCs w:val="20"/>
        </w:rPr>
        <w:t xml:space="preserve"> </w:t>
      </w:r>
      <w:r>
        <w:rPr>
          <w:rFonts w:ascii="Times New Roman" w:hAnsi="Times New Roman"/>
          <w:color w:val="191919"/>
          <w:sz w:val="20"/>
          <w:szCs w:val="20"/>
        </w:rPr>
        <w:t>mastery</w:t>
      </w:r>
      <w:r>
        <w:rPr>
          <w:rFonts w:ascii="Times New Roman" w:hAnsi="Times New Roman"/>
          <w:color w:val="191919"/>
          <w:spacing w:val="2"/>
          <w:sz w:val="20"/>
          <w:szCs w:val="20"/>
        </w:rPr>
        <w:t xml:space="preserve"> </w:t>
      </w:r>
      <w:r>
        <w:rPr>
          <w:rFonts w:ascii="Times New Roman" w:hAnsi="Times New Roman"/>
          <w:color w:val="191919"/>
          <w:sz w:val="20"/>
          <w:szCs w:val="20"/>
        </w:rPr>
        <w:t>outcomes</w:t>
      </w:r>
      <w:r>
        <w:rPr>
          <w:rFonts w:ascii="Times New Roman" w:hAnsi="Times New Roman"/>
          <w:color w:val="191919"/>
          <w:spacing w:val="2"/>
          <w:sz w:val="20"/>
          <w:szCs w:val="20"/>
        </w:rPr>
        <w:t xml:space="preserve"> </w:t>
      </w:r>
      <w:r>
        <w:rPr>
          <w:rFonts w:ascii="Times New Roman" w:hAnsi="Times New Roman"/>
          <w:color w:val="191919"/>
          <w:sz w:val="20"/>
          <w:szCs w:val="20"/>
        </w:rPr>
        <w:t>based</w:t>
      </w:r>
      <w:r>
        <w:rPr>
          <w:rFonts w:ascii="Times New Roman" w:hAnsi="Times New Roman"/>
          <w:color w:val="191919"/>
          <w:spacing w:val="2"/>
          <w:sz w:val="20"/>
          <w:szCs w:val="20"/>
        </w:rPr>
        <w:t xml:space="preserve"> </w:t>
      </w:r>
      <w:r>
        <w:rPr>
          <w:rFonts w:ascii="Times New Roman" w:hAnsi="Times New Roman"/>
          <w:color w:val="191919"/>
          <w:sz w:val="20"/>
          <w:szCs w:val="20"/>
        </w:rPr>
        <w:t>on</w:t>
      </w:r>
      <w:r>
        <w:rPr>
          <w:rFonts w:ascii="Times New Roman" w:hAnsi="Times New Roman"/>
          <w:color w:val="191919"/>
          <w:spacing w:val="2"/>
          <w:sz w:val="20"/>
          <w:szCs w:val="20"/>
        </w:rPr>
        <w:t xml:space="preserve"> </w:t>
      </w:r>
      <w:r>
        <w:rPr>
          <w:rFonts w:ascii="Times New Roman" w:hAnsi="Times New Roman"/>
          <w:color w:val="191919"/>
          <w:sz w:val="20"/>
          <w:szCs w:val="20"/>
        </w:rPr>
        <w:t>National</w:t>
      </w:r>
      <w:r>
        <w:rPr>
          <w:rFonts w:ascii="Times New Roman" w:hAnsi="Times New Roman"/>
          <w:color w:val="191919"/>
          <w:spacing w:val="2"/>
          <w:sz w:val="20"/>
          <w:szCs w:val="20"/>
        </w:rPr>
        <w:t xml:space="preserve"> </w:t>
      </w:r>
      <w:r>
        <w:rPr>
          <w:rFonts w:ascii="Times New Roman" w:hAnsi="Times New Roman"/>
          <w:color w:val="191919"/>
          <w:sz w:val="20"/>
          <w:szCs w:val="20"/>
        </w:rPr>
        <w:t>Board</w:t>
      </w:r>
      <w:r>
        <w:rPr>
          <w:rFonts w:ascii="Times New Roman" w:hAnsi="Times New Roman"/>
          <w:color w:val="191919"/>
          <w:spacing w:val="2"/>
          <w:sz w:val="20"/>
          <w:szCs w:val="20"/>
        </w:rPr>
        <w:t xml:space="preserve"> </w:t>
      </w:r>
      <w:r>
        <w:rPr>
          <w:rFonts w:ascii="Times New Roman" w:hAnsi="Times New Roman"/>
          <w:color w:val="191919"/>
          <w:sz w:val="20"/>
          <w:szCs w:val="20"/>
        </w:rPr>
        <w:t>for</w:t>
      </w:r>
      <w:r>
        <w:rPr>
          <w:rFonts w:ascii="Times New Roman" w:hAnsi="Times New Roman"/>
          <w:color w:val="191919"/>
          <w:spacing w:val="2"/>
          <w:sz w:val="20"/>
          <w:szCs w:val="20"/>
        </w:rPr>
        <w:t xml:space="preserve"> </w:t>
      </w:r>
      <w:r>
        <w:rPr>
          <w:rFonts w:ascii="Times New Roman" w:hAnsi="Times New Roman"/>
          <w:color w:val="191919"/>
          <w:sz w:val="20"/>
          <w:szCs w:val="20"/>
        </w:rPr>
        <w:t>Professional</w:t>
      </w:r>
      <w:r>
        <w:rPr>
          <w:rFonts w:ascii="Times New Roman" w:hAnsi="Times New Roman"/>
          <w:color w:val="191919"/>
          <w:spacing w:val="-2"/>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eaching</w:t>
      </w:r>
      <w:r>
        <w:rPr>
          <w:rFonts w:ascii="Times New Roman" w:hAnsi="Times New Roman"/>
          <w:color w:val="191919"/>
          <w:spacing w:val="2"/>
          <w:sz w:val="20"/>
          <w:szCs w:val="20"/>
        </w:rPr>
        <w:t xml:space="preserve"> </w:t>
      </w:r>
      <w:r>
        <w:rPr>
          <w:rFonts w:ascii="Times New Roman" w:hAnsi="Times New Roman"/>
          <w:color w:val="191919"/>
          <w:sz w:val="20"/>
          <w:szCs w:val="20"/>
        </w:rPr>
        <w:t>Standards.</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Emphasis will be upon preparing educators to assess their practice </w:t>
      </w:r>
      <w:proofErr w:type="spellStart"/>
      <w:r>
        <w:rPr>
          <w:rFonts w:ascii="Times New Roman" w:hAnsi="Times New Roman"/>
          <w:color w:val="191919"/>
          <w:sz w:val="20"/>
          <w:szCs w:val="20"/>
        </w:rPr>
        <w:t>usign</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teh</w:t>
      </w:r>
      <w:proofErr w:type="spellEnd"/>
      <w:r>
        <w:rPr>
          <w:rFonts w:ascii="Times New Roman" w:hAnsi="Times New Roman"/>
          <w:color w:val="191919"/>
          <w:sz w:val="20"/>
          <w:szCs w:val="20"/>
        </w:rPr>
        <w:t xml:space="preserve"> rigorous guidelines for the NBTS process.</w:t>
      </w:r>
    </w:p>
    <w:p w:rsidR="00721764" w:rsidRDefault="00721764" w:rsidP="00721764">
      <w:pPr>
        <w:widowControl w:val="0"/>
        <w:autoSpaceDE w:val="0"/>
        <w:autoSpaceDN w:val="0"/>
        <w:adjustRightInd w:val="0"/>
        <w:spacing w:before="80" w:after="0" w:line="240" w:lineRule="auto"/>
        <w:ind w:left="879"/>
        <w:rPr>
          <w:rFonts w:ascii="Impact" w:hAnsi="Impact" w:cs="Impact"/>
          <w:color w:val="000000"/>
          <w:sz w:val="36"/>
          <w:szCs w:val="36"/>
        </w:rPr>
      </w:pPr>
      <w:r>
        <w:rPr>
          <w:rFonts w:ascii="Impact" w:hAnsi="Impact" w:cs="Impact"/>
          <w:color w:val="666666"/>
          <w:sz w:val="36"/>
          <w:szCs w:val="36"/>
        </w:rPr>
        <w:t>MASTER’S DEGREE</w:t>
      </w:r>
      <w:r>
        <w:rPr>
          <w:rFonts w:ascii="Impact" w:hAnsi="Impact" w:cs="Impact"/>
          <w:color w:val="666666"/>
          <w:spacing w:val="1"/>
          <w:sz w:val="36"/>
          <w:szCs w:val="36"/>
        </w:rPr>
        <w:t xml:space="preserve"> </w:t>
      </w:r>
      <w:r>
        <w:rPr>
          <w:rFonts w:ascii="Impact" w:hAnsi="Impact" w:cs="Impact"/>
          <w:color w:val="666666"/>
          <w:sz w:val="36"/>
          <w:szCs w:val="36"/>
        </w:rPr>
        <w:t>IN EDUC</w:t>
      </w:r>
      <w:r>
        <w:rPr>
          <w:rFonts w:ascii="Impact" w:hAnsi="Impact" w:cs="Impact"/>
          <w:color w:val="666666"/>
          <w:spacing w:val="-19"/>
          <w:sz w:val="36"/>
          <w:szCs w:val="36"/>
        </w:rPr>
        <w:t>A</w:t>
      </w:r>
      <w:r>
        <w:rPr>
          <w:rFonts w:ascii="Impact" w:hAnsi="Impact" w:cs="Impact"/>
          <w:color w:val="666666"/>
          <w:sz w:val="36"/>
          <w:szCs w:val="36"/>
        </w:rPr>
        <w:t>TIONAL LEADERSHIP</w:t>
      </w:r>
    </w:p>
    <w:p w:rsidR="00721764" w:rsidRDefault="00721764" w:rsidP="00721764">
      <w:pPr>
        <w:widowControl w:val="0"/>
        <w:autoSpaceDE w:val="0"/>
        <w:autoSpaceDN w:val="0"/>
        <w:adjustRightInd w:val="0"/>
        <w:spacing w:after="0" w:line="140" w:lineRule="exact"/>
        <w:rPr>
          <w:rFonts w:ascii="Impact" w:hAnsi="Impact" w:cs="Impact"/>
          <w:color w:val="000000"/>
          <w:sz w:val="14"/>
          <w:szCs w:val="14"/>
        </w:rPr>
      </w:pP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4"/>
          <w:szCs w:val="24"/>
        </w:rPr>
      </w:pPr>
      <w:r>
        <w:rPr>
          <w:rFonts w:ascii="Times New Roman" w:hAnsi="Times New Roman"/>
          <w:b/>
          <w:bCs/>
          <w:color w:val="000000"/>
          <w:sz w:val="24"/>
          <w:szCs w:val="24"/>
        </w:rPr>
        <w:t>Deg</w:t>
      </w:r>
      <w:r>
        <w:rPr>
          <w:rFonts w:ascii="Times New Roman" w:hAnsi="Times New Roman"/>
          <w:b/>
          <w:bCs/>
          <w:color w:val="000000"/>
          <w:spacing w:val="-4"/>
          <w:sz w:val="24"/>
          <w:szCs w:val="24"/>
        </w:rPr>
        <w:t>r</w:t>
      </w:r>
      <w:r>
        <w:rPr>
          <w:rFonts w:ascii="Times New Roman" w:hAnsi="Times New Roman"/>
          <w:b/>
          <w:bCs/>
          <w:color w:val="000000"/>
          <w:sz w:val="24"/>
          <w:szCs w:val="24"/>
        </w:rPr>
        <w:t>ee P</w:t>
      </w:r>
      <w:r>
        <w:rPr>
          <w:rFonts w:ascii="Times New Roman" w:hAnsi="Times New Roman"/>
          <w:b/>
          <w:bCs/>
          <w:color w:val="000000"/>
          <w:spacing w:val="-4"/>
          <w:sz w:val="24"/>
          <w:szCs w:val="24"/>
        </w:rPr>
        <w:t>r</w:t>
      </w:r>
      <w:r>
        <w:rPr>
          <w:rFonts w:ascii="Times New Roman" w:hAnsi="Times New Roman"/>
          <w:b/>
          <w:bCs/>
          <w:color w:val="000000"/>
          <w:sz w:val="24"/>
          <w:szCs w:val="24"/>
        </w:rPr>
        <w:t>ogram</w:t>
      </w:r>
    </w:p>
    <w:p w:rsidR="00721764" w:rsidDel="00064AA8" w:rsidRDefault="00721764" w:rsidP="00721764">
      <w:pPr>
        <w:widowControl w:val="0"/>
        <w:autoSpaceDE w:val="0"/>
        <w:autoSpaceDN w:val="0"/>
        <w:adjustRightInd w:val="0"/>
        <w:spacing w:before="62" w:after="0" w:line="240" w:lineRule="auto"/>
        <w:ind w:left="879"/>
        <w:rPr>
          <w:del w:id="33" w:author=" " w:date="2011-04-06T09:44:00Z"/>
          <w:rFonts w:ascii="Times New Roman" w:hAnsi="Times New Roman"/>
          <w:color w:val="000000"/>
          <w:sz w:val="20"/>
          <w:szCs w:val="20"/>
        </w:rPr>
      </w:pPr>
      <w:r>
        <w:rPr>
          <w:rFonts w:ascii="Times New Roman" w:hAnsi="Times New Roman"/>
          <w:color w:val="191919"/>
          <w:sz w:val="20"/>
          <w:szCs w:val="20"/>
        </w:rPr>
        <w:t>The graduate program in Educational Leadership leads to a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 xml:space="preserve">s degree in Education </w:t>
      </w:r>
      <w:ins w:id="34" w:author=" " w:date="2011-04-06T09:44:00Z">
        <w:r w:rsidR="00064AA8">
          <w:rPr>
            <w:rFonts w:ascii="Times New Roman" w:hAnsi="Times New Roman"/>
            <w:color w:val="191919"/>
            <w:sz w:val="20"/>
            <w:szCs w:val="20"/>
          </w:rPr>
          <w:t xml:space="preserve">Administration and </w:t>
        </w:r>
        <w:proofErr w:type="spellStart"/>
        <w:r w:rsidR="00064AA8">
          <w:rPr>
            <w:rFonts w:ascii="Times New Roman" w:hAnsi="Times New Roman"/>
            <w:color w:val="191919"/>
            <w:sz w:val="20"/>
            <w:szCs w:val="20"/>
          </w:rPr>
          <w:t>Supervison</w:t>
        </w:r>
        <w:proofErr w:type="spellEnd"/>
        <w:r w:rsidR="00064AA8">
          <w:rPr>
            <w:rFonts w:ascii="Times New Roman" w:hAnsi="Times New Roman"/>
            <w:color w:val="191919"/>
            <w:sz w:val="20"/>
            <w:szCs w:val="20"/>
          </w:rPr>
          <w:t>.</w:t>
        </w:r>
      </w:ins>
      <w:del w:id="35" w:author=" " w:date="2011-04-06T09:44:00Z">
        <w:r w:rsidDel="00064AA8">
          <w:rPr>
            <w:rFonts w:ascii="Times New Roman" w:hAnsi="Times New Roman"/>
            <w:color w:val="191919"/>
            <w:sz w:val="20"/>
            <w:szCs w:val="20"/>
          </w:rPr>
          <w:delText>and a</w:delText>
        </w:r>
      </w:del>
    </w:p>
    <w:p w:rsidR="00721764" w:rsidDel="00064AA8" w:rsidRDefault="00721764" w:rsidP="00721764">
      <w:pPr>
        <w:widowControl w:val="0"/>
        <w:autoSpaceDE w:val="0"/>
        <w:autoSpaceDN w:val="0"/>
        <w:adjustRightInd w:val="0"/>
        <w:spacing w:before="62" w:after="0" w:line="240" w:lineRule="auto"/>
        <w:ind w:left="879"/>
        <w:rPr>
          <w:del w:id="36" w:author=" " w:date="2011-04-06T09:45:00Z"/>
          <w:rFonts w:ascii="Times New Roman" w:hAnsi="Times New Roman"/>
          <w:color w:val="000000"/>
          <w:sz w:val="20"/>
          <w:szCs w:val="20"/>
        </w:rPr>
        <w:sectPr w:rsidR="00721764" w:rsidDel="00064AA8">
          <w:pgSz w:w="12240" w:h="15840"/>
          <w:pgMar w:top="300" w:right="240" w:bottom="280" w:left="1240" w:header="0" w:footer="782"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40" w:lineRule="exact"/>
              <w:rPr>
                <w:rFonts w:ascii="Times New Roman" w:hAnsi="Times New Roman"/>
                <w:sz w:val="14"/>
                <w:szCs w:val="14"/>
              </w:rPr>
            </w:pPr>
          </w:p>
          <w:p w:rsidR="00721764" w:rsidRPr="00FA7AC7" w:rsidRDefault="00721764" w:rsidP="00B67EC4">
            <w:pPr>
              <w:widowControl w:val="0"/>
              <w:autoSpaceDE w:val="0"/>
              <w:autoSpaceDN w:val="0"/>
              <w:adjustRightInd w:val="0"/>
              <w:spacing w:after="0" w:line="240" w:lineRule="auto"/>
              <w:ind w:left="165"/>
              <w:rPr>
                <w:rFonts w:ascii="Times New Roman" w:hAnsi="Times New Roman"/>
                <w:sz w:val="24"/>
                <w:szCs w:val="24"/>
              </w:rPr>
            </w:pP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L</w:t>
            </w:r>
            <w:r w:rsidRPr="00FA7AC7">
              <w:rPr>
                <w:rFonts w:ascii="Times New Roman" w:hAnsi="Times New Roman"/>
                <w:b/>
                <w:bCs/>
                <w:color w:val="191919"/>
                <w:sz w:val="24"/>
                <w:szCs w:val="24"/>
              </w:rPr>
              <w:t>EADERSHIP</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7" w:after="0" w:line="250" w:lineRule="auto"/>
        <w:ind w:left="1944" w:right="984"/>
        <w:rPr>
          <w:rFonts w:ascii="Times New Roman" w:hAnsi="Times New Roman"/>
          <w:color w:val="000000"/>
          <w:sz w:val="20"/>
          <w:szCs w:val="20"/>
        </w:rPr>
      </w:pPr>
      <w:r w:rsidRPr="003F0AB9">
        <w:rPr>
          <w:noProof/>
        </w:rPr>
        <w:pict>
          <v:shape id="_x0000_s1290" type="#_x0000_t202" style="position:absolute;left:0;text-align:left;margin-left:17.75pt;margin-top:80.45pt;width:1in;height:270.7pt;z-index:-251629568;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del w:id="37" w:author=" " w:date="2011-04-06T09:45:00Z">
        <w:r w:rsidR="00721764" w:rsidDel="00064AA8">
          <w:rPr>
            <w:rFonts w:ascii="Times New Roman" w:hAnsi="Times New Roman"/>
            <w:i/>
            <w:iCs/>
            <w:color w:val="191919"/>
            <w:sz w:val="20"/>
            <w:szCs w:val="20"/>
          </w:rPr>
          <w:delText>non</w:delText>
        </w:r>
        <w:r w:rsidR="00721764" w:rsidDel="00064AA8">
          <w:rPr>
            <w:rFonts w:ascii="Times New Roman" w:hAnsi="Times New Roman"/>
            <w:i/>
            <w:iCs/>
            <w:color w:val="191919"/>
            <w:spacing w:val="-7"/>
            <w:sz w:val="20"/>
            <w:szCs w:val="20"/>
          </w:rPr>
          <w:delText>r</w:delText>
        </w:r>
        <w:r w:rsidR="00721764" w:rsidDel="00064AA8">
          <w:rPr>
            <w:rFonts w:ascii="Times New Roman" w:hAnsi="Times New Roman"/>
            <w:i/>
            <w:iCs/>
            <w:color w:val="191919"/>
            <w:sz w:val="20"/>
            <w:szCs w:val="20"/>
          </w:rPr>
          <w:delText xml:space="preserve">enewable level 5 (NL-5) </w:delText>
        </w:r>
        <w:r w:rsidR="00721764" w:rsidDel="00064AA8">
          <w:rPr>
            <w:rFonts w:ascii="Times New Roman" w:hAnsi="Times New Roman"/>
            <w:color w:val="191919"/>
            <w:sz w:val="20"/>
            <w:szCs w:val="20"/>
          </w:rPr>
          <w:delText>certification in the State of Geo</w:delText>
        </w:r>
        <w:r w:rsidR="00721764" w:rsidDel="00064AA8">
          <w:rPr>
            <w:rFonts w:ascii="Times New Roman" w:hAnsi="Times New Roman"/>
            <w:color w:val="191919"/>
            <w:spacing w:val="-4"/>
            <w:sz w:val="20"/>
            <w:szCs w:val="20"/>
          </w:rPr>
          <w:delText>r</w:delText>
        </w:r>
        <w:r w:rsidR="00721764" w:rsidDel="00064AA8">
          <w:rPr>
            <w:rFonts w:ascii="Times New Roman" w:hAnsi="Times New Roman"/>
            <w:color w:val="191919"/>
            <w:sz w:val="20"/>
            <w:szCs w:val="20"/>
          </w:rPr>
          <w:delText>gia</w:delText>
        </w:r>
      </w:del>
      <w:r w:rsidR="00721764">
        <w:rPr>
          <w:rFonts w:ascii="Times New Roman" w:hAnsi="Times New Roman"/>
          <w:color w:val="191919"/>
          <w:sz w:val="20"/>
          <w:szCs w:val="20"/>
        </w:rPr>
        <w: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M.Ed. planned degree pro- gram lists a minimum of 36 semester hours of coursework to be completed within six years from the date of enrollment.</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maximum of nine semester hours may be earned as transfer credits. These credits must be indicated on the student</w:t>
      </w:r>
      <w:r w:rsidR="00721764">
        <w:rPr>
          <w:rFonts w:ascii="Times New Roman" w:hAnsi="Times New Roman"/>
          <w:color w:val="191919"/>
          <w:spacing w:val="-11"/>
          <w:sz w:val="20"/>
          <w:szCs w:val="20"/>
        </w:rPr>
        <w:t>’</w:t>
      </w:r>
      <w:r w:rsidR="00721764">
        <w:rPr>
          <w:rFonts w:ascii="Times New Roman" w:hAnsi="Times New Roman"/>
          <w:color w:val="191919"/>
          <w:sz w:val="20"/>
          <w:szCs w:val="20"/>
        </w:rPr>
        <w:t xml:space="preserve">s planned program during the first semester of en- </w:t>
      </w:r>
      <w:proofErr w:type="spellStart"/>
      <w:r w:rsidR="00721764">
        <w:rPr>
          <w:rFonts w:ascii="Times New Roman" w:hAnsi="Times New Roman"/>
          <w:color w:val="191919"/>
          <w:sz w:val="20"/>
          <w:szCs w:val="20"/>
        </w:rPr>
        <w:t>rollment</w:t>
      </w:r>
      <w:proofErr w:type="spellEnd"/>
      <w:r w:rsidR="00721764">
        <w:rPr>
          <w:rFonts w:ascii="Times New Roman" w:hAnsi="Times New Roman"/>
          <w:color w:val="191919"/>
          <w:sz w:val="20"/>
          <w:szCs w:val="20"/>
        </w:rPr>
        <w:t xml:space="preserve"> as a graduate student admitted in full status. Students are expected to confer with their advisor each semeste</w:t>
      </w:r>
      <w:r w:rsidR="00721764">
        <w:rPr>
          <w:rFonts w:ascii="Times New Roman" w:hAnsi="Times New Roman"/>
          <w:color w:val="191919"/>
          <w:spacing w:val="-11"/>
          <w:sz w:val="20"/>
          <w:szCs w:val="20"/>
        </w:rPr>
        <w:t>r</w:t>
      </w:r>
      <w:r w:rsidR="00721764">
        <w:rPr>
          <w:rFonts w:ascii="Times New Roman" w:hAnsi="Times New Roman"/>
          <w:color w:val="191919"/>
          <w:sz w:val="20"/>
          <w:szCs w:val="20"/>
        </w:rPr>
        <w: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They should complete and sign the planned program with their adviso</w:t>
      </w:r>
      <w:r w:rsidR="00721764">
        <w:rPr>
          <w:rFonts w:ascii="Times New Roman" w:hAnsi="Times New Roman"/>
          <w:color w:val="191919"/>
          <w:spacing w:val="-11"/>
          <w:sz w:val="20"/>
          <w:szCs w:val="20"/>
        </w:rPr>
        <w:t>r</w:t>
      </w:r>
      <w:r w:rsidR="00721764">
        <w:rPr>
          <w:rFonts w:ascii="Times New Roman" w:hAnsi="Times New Roman"/>
          <w:color w:val="191919"/>
          <w:sz w:val="20"/>
          <w:szCs w:val="20"/>
        </w:rPr>
        <w:t>. The advisor is required to file a copy of this planned program with the graduate coordinator for</w:t>
      </w:r>
    </w:p>
    <w:p w:rsidR="00721764" w:rsidRDefault="00721764" w:rsidP="00721764">
      <w:pPr>
        <w:widowControl w:val="0"/>
        <w:autoSpaceDE w:val="0"/>
        <w:autoSpaceDN w:val="0"/>
        <w:adjustRightInd w:val="0"/>
        <w:spacing w:after="0" w:line="250" w:lineRule="auto"/>
        <w:ind w:left="1944" w:right="875"/>
        <w:rPr>
          <w:rFonts w:ascii="Times New Roman" w:hAnsi="Times New Roman"/>
          <w:color w:val="000000"/>
          <w:sz w:val="20"/>
          <w:szCs w:val="20"/>
        </w:rPr>
      </w:pPr>
      <w:proofErr w:type="gramStart"/>
      <w:r>
        <w:rPr>
          <w:rFonts w:ascii="Times New Roman" w:hAnsi="Times New Roman"/>
          <w:color w:val="191919"/>
          <w:sz w:val="20"/>
          <w:szCs w:val="20"/>
        </w:rPr>
        <w:t>the</w:t>
      </w:r>
      <w:proofErr w:type="gramEnd"/>
      <w:r>
        <w:rPr>
          <w:rFonts w:ascii="Times New Roman" w:hAnsi="Times New Roman"/>
          <w:color w:val="191919"/>
          <w:sz w:val="20"/>
          <w:szCs w:val="20"/>
        </w:rPr>
        <w:t xml:space="preserve"> College of Education and with the Graduate School.  In advance of the expected date of </w:t>
      </w:r>
      <w:proofErr w:type="spellStart"/>
      <w:r>
        <w:rPr>
          <w:rFonts w:ascii="Times New Roman" w:hAnsi="Times New Roman"/>
          <w:color w:val="191919"/>
          <w:sz w:val="20"/>
          <w:szCs w:val="20"/>
        </w:rPr>
        <w:t>gradu</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ation</w:t>
      </w:r>
      <w:proofErr w:type="spellEnd"/>
      <w:r>
        <w:rPr>
          <w:rFonts w:ascii="Times New Roman" w:hAnsi="Times New Roman"/>
          <w:color w:val="191919"/>
          <w:sz w:val="20"/>
          <w:szCs w:val="20"/>
        </w:rPr>
        <w:t>, the student is expected to apply for graduation with the Registra</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O</w:t>
      </w:r>
      <w:r>
        <w:rPr>
          <w:rFonts w:ascii="Times New Roman" w:hAnsi="Times New Roman"/>
          <w:color w:val="191919"/>
          <w:spacing w:val="-4"/>
          <w:sz w:val="20"/>
          <w:szCs w:val="20"/>
        </w:rPr>
        <w:t>f</w:t>
      </w:r>
      <w:r>
        <w:rPr>
          <w:rFonts w:ascii="Times New Roman" w:hAnsi="Times New Roman"/>
          <w:color w:val="191919"/>
          <w:sz w:val="20"/>
          <w:szCs w:val="20"/>
        </w:rPr>
        <w:t>fice.</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3F0AB9" w:rsidP="00721764">
      <w:pPr>
        <w:widowControl w:val="0"/>
        <w:autoSpaceDE w:val="0"/>
        <w:autoSpaceDN w:val="0"/>
        <w:adjustRightInd w:val="0"/>
        <w:spacing w:after="0" w:line="240" w:lineRule="auto"/>
        <w:ind w:left="1944"/>
        <w:rPr>
          <w:rFonts w:ascii="Times New Roman" w:hAnsi="Times New Roman"/>
          <w:color w:val="000000"/>
          <w:sz w:val="24"/>
          <w:szCs w:val="24"/>
        </w:rPr>
      </w:pPr>
      <w:r w:rsidRPr="003F0AB9">
        <w:rPr>
          <w:noProof/>
        </w:rPr>
        <w:pict>
          <v:group id="_x0000_s1286" style="position:absolute;left:0;text-align:left;margin-left:263.55pt;margin-top:-174.75pt;width:31.2pt;height:31pt;z-index:-251631616;mso-position-horizontal-relative:page" coordorigin="5271,-3495" coordsize="624,620" o:allowincell="f">
            <v:rect id="_x0000_s1287" style="position:absolute;left:5276;top:-3490;width:613;height:610" o:allowincell="f" stroked="f">
              <v:path arrowok="t"/>
            </v:rect>
            <v:rect id="_x0000_s1288" style="position:absolute;left:5276;top:-3491;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4"/>
          <w:szCs w:val="24"/>
        </w:rPr>
        <w:t>Admission Requi</w:t>
      </w:r>
      <w:r w:rsidR="00721764">
        <w:rPr>
          <w:rFonts w:ascii="Times New Roman" w:hAnsi="Times New Roman"/>
          <w:b/>
          <w:bCs/>
          <w:color w:val="191919"/>
          <w:spacing w:val="-4"/>
          <w:sz w:val="24"/>
          <w:szCs w:val="24"/>
        </w:rPr>
        <w:t>r</w:t>
      </w:r>
      <w:r w:rsidR="00721764">
        <w:rPr>
          <w:rFonts w:ascii="Times New Roman" w:hAnsi="Times New Roman"/>
          <w:b/>
          <w:bCs/>
          <w:color w:val="191919"/>
          <w:sz w:val="24"/>
          <w:szCs w:val="24"/>
        </w:rPr>
        <w:t>ements</w:t>
      </w:r>
    </w:p>
    <w:p w:rsidR="00721764" w:rsidRDefault="00721764" w:rsidP="00721764">
      <w:pPr>
        <w:widowControl w:val="0"/>
        <w:autoSpaceDE w:val="0"/>
        <w:autoSpaceDN w:val="0"/>
        <w:adjustRightInd w:val="0"/>
        <w:spacing w:before="25" w:after="0" w:line="250" w:lineRule="auto"/>
        <w:ind w:left="1944" w:right="913"/>
        <w:rPr>
          <w:rFonts w:ascii="Times New Roman" w:hAnsi="Times New Roman"/>
          <w:color w:val="000000"/>
          <w:sz w:val="20"/>
          <w:szCs w:val="20"/>
        </w:rPr>
      </w:pPr>
      <w:r>
        <w:rPr>
          <w:rFonts w:ascii="Times New Roman" w:hAnsi="Times New Roman"/>
          <w:color w:val="191919"/>
          <w:sz w:val="20"/>
          <w:szCs w:val="20"/>
        </w:rPr>
        <w:t>The student must have a 2.5 minimum overall unde</w:t>
      </w:r>
      <w:r>
        <w:rPr>
          <w:rFonts w:ascii="Times New Roman" w:hAnsi="Times New Roman"/>
          <w:color w:val="191919"/>
          <w:spacing w:val="-4"/>
          <w:sz w:val="20"/>
          <w:szCs w:val="20"/>
        </w:rPr>
        <w:t>r</w:t>
      </w:r>
      <w:r>
        <w:rPr>
          <w:rFonts w:ascii="Times New Roman" w:hAnsi="Times New Roman"/>
          <w:color w:val="191919"/>
          <w:sz w:val="20"/>
          <w:szCs w:val="20"/>
        </w:rPr>
        <w:t>graduate grade point average G</w:t>
      </w:r>
      <w:r>
        <w:rPr>
          <w:rFonts w:ascii="Times New Roman" w:hAnsi="Times New Roman"/>
          <w:color w:val="191919"/>
          <w:spacing w:val="-18"/>
          <w:sz w:val="20"/>
          <w:szCs w:val="20"/>
        </w:rPr>
        <w:t>P</w:t>
      </w:r>
      <w:r>
        <w:rPr>
          <w:rFonts w:ascii="Times New Roman" w:hAnsi="Times New Roman"/>
          <w:color w:val="191919"/>
          <w:sz w:val="20"/>
          <w:szCs w:val="20"/>
        </w:rPr>
        <w:t>A) and initial teaching certification (for e.g.,</w:t>
      </w:r>
      <w:r>
        <w:rPr>
          <w:rFonts w:ascii="Times New Roman" w:hAnsi="Times New Roman"/>
          <w:color w:val="191919"/>
          <w:spacing w:val="-4"/>
          <w:sz w:val="20"/>
          <w:szCs w:val="20"/>
        </w:rPr>
        <w:t xml:space="preserve"> </w:t>
      </w:r>
      <w:r>
        <w:rPr>
          <w:rFonts w:ascii="Times New Roman" w:hAnsi="Times New Roman"/>
          <w:color w:val="191919"/>
          <w:spacing w:val="-18"/>
          <w:sz w:val="20"/>
          <w:szCs w:val="20"/>
        </w:rPr>
        <w:t>T</w:t>
      </w:r>
      <w:r>
        <w:rPr>
          <w:rFonts w:ascii="Times New Roman" w:hAnsi="Times New Roman"/>
          <w:color w:val="191919"/>
          <w:sz w:val="20"/>
          <w:szCs w:val="20"/>
        </w:rPr>
        <w:t>-4).</w:t>
      </w:r>
      <w:r>
        <w:rPr>
          <w:rFonts w:ascii="Times New Roman" w:hAnsi="Times New Roman"/>
          <w:color w:val="191919"/>
          <w:spacing w:val="-4"/>
          <w:sz w:val="20"/>
          <w:szCs w:val="20"/>
        </w:rPr>
        <w:t xml:space="preserve"> </w:t>
      </w:r>
      <w:r>
        <w:rPr>
          <w:rFonts w:ascii="Times New Roman" w:hAnsi="Times New Roman"/>
          <w:color w:val="191919"/>
          <w:sz w:val="20"/>
          <w:szCs w:val="20"/>
        </w:rPr>
        <w:t>The student should also provide three letters of reference</w:t>
      </w:r>
    </w:p>
    <w:p w:rsidR="00721764" w:rsidRDefault="00721764" w:rsidP="00721764">
      <w:pPr>
        <w:widowControl w:val="0"/>
        <w:autoSpaceDE w:val="0"/>
        <w:autoSpaceDN w:val="0"/>
        <w:adjustRightInd w:val="0"/>
        <w:spacing w:after="0" w:line="250" w:lineRule="auto"/>
        <w:ind w:left="1944" w:right="917"/>
        <w:rPr>
          <w:rFonts w:ascii="Times New Roman" w:hAnsi="Times New Roman"/>
          <w:color w:val="000000"/>
          <w:sz w:val="20"/>
          <w:szCs w:val="20"/>
        </w:rPr>
      </w:pPr>
      <w:proofErr w:type="gramStart"/>
      <w:r>
        <w:rPr>
          <w:rFonts w:ascii="Times New Roman" w:hAnsi="Times New Roman"/>
          <w:color w:val="191919"/>
          <w:sz w:val="20"/>
          <w:szCs w:val="20"/>
        </w:rPr>
        <w:t>from</w:t>
      </w:r>
      <w:proofErr w:type="gramEnd"/>
      <w:r>
        <w:rPr>
          <w:rFonts w:ascii="Times New Roman" w:hAnsi="Times New Roman"/>
          <w:color w:val="191919"/>
          <w:sz w:val="20"/>
          <w:szCs w:val="20"/>
        </w:rPr>
        <w:t xml:space="preserve"> individuals in the school or school system (one reference must be from the immediate supe</w:t>
      </w:r>
      <w:r>
        <w:rPr>
          <w:rFonts w:ascii="Times New Roman" w:hAnsi="Times New Roman"/>
          <w:color w:val="191919"/>
          <w:spacing w:val="-4"/>
          <w:sz w:val="20"/>
          <w:szCs w:val="20"/>
        </w:rPr>
        <w:t>r</w:t>
      </w:r>
      <w:r>
        <w:rPr>
          <w:rFonts w:ascii="Times New Roman" w:hAnsi="Times New Roman"/>
          <w:color w:val="191919"/>
          <w:sz w:val="20"/>
          <w:szCs w:val="20"/>
        </w:rPr>
        <w:t>- visor or another school administrator).</w:t>
      </w:r>
      <w:r>
        <w:rPr>
          <w:rFonts w:ascii="Times New Roman" w:hAnsi="Times New Roman"/>
          <w:color w:val="191919"/>
          <w:spacing w:val="-11"/>
          <w:sz w:val="20"/>
          <w:szCs w:val="20"/>
        </w:rPr>
        <w:t xml:space="preserve"> </w:t>
      </w:r>
      <w:r>
        <w:rPr>
          <w:rFonts w:ascii="Times New Roman" w:hAnsi="Times New Roman"/>
          <w:color w:val="191919"/>
          <w:sz w:val="20"/>
          <w:szCs w:val="20"/>
        </w:rPr>
        <w:t>Admission to this M.Ed. program requires a minimum of two years’</w:t>
      </w:r>
      <w:r>
        <w:rPr>
          <w:rFonts w:ascii="Times New Roman" w:hAnsi="Times New Roman"/>
          <w:color w:val="191919"/>
          <w:spacing w:val="-15"/>
          <w:sz w:val="20"/>
          <w:szCs w:val="20"/>
        </w:rPr>
        <w:t xml:space="preserve"> </w:t>
      </w:r>
      <w:r>
        <w:rPr>
          <w:rFonts w:ascii="Times New Roman" w:hAnsi="Times New Roman"/>
          <w:color w:val="191919"/>
          <w:sz w:val="20"/>
          <w:szCs w:val="20"/>
        </w:rPr>
        <w:t>experience in professional education.</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w:t>
      </w:r>
      <w:r>
        <w:rPr>
          <w:rFonts w:ascii="Times New Roman" w:hAnsi="Times New Roman"/>
          <w:b/>
          <w:bCs/>
          <w:color w:val="191919"/>
          <w:spacing w:val="-13"/>
          <w:sz w:val="24"/>
          <w:szCs w:val="24"/>
        </w:rPr>
        <w:t xml:space="preserve"> </w:t>
      </w:r>
      <w:r>
        <w:rPr>
          <w:rFonts w:ascii="Times New Roman" w:hAnsi="Times New Roman"/>
          <w:b/>
          <w:bCs/>
          <w:color w:val="191919"/>
          <w:sz w:val="24"/>
          <w:szCs w:val="24"/>
        </w:rPr>
        <w:t>A:  Natu</w:t>
      </w:r>
      <w:r>
        <w:rPr>
          <w:rFonts w:ascii="Times New Roman" w:hAnsi="Times New Roman"/>
          <w:b/>
          <w:bCs/>
          <w:color w:val="191919"/>
          <w:spacing w:val="-4"/>
          <w:sz w:val="24"/>
          <w:szCs w:val="24"/>
        </w:rPr>
        <w:t>r</w:t>
      </w:r>
      <w:r>
        <w:rPr>
          <w:rFonts w:ascii="Times New Roman" w:hAnsi="Times New Roman"/>
          <w:b/>
          <w:bCs/>
          <w:color w:val="191919"/>
          <w:sz w:val="24"/>
          <w:szCs w:val="24"/>
        </w:rPr>
        <w:t>e of Learner</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EDAS  </w:t>
      </w:r>
      <w:r>
        <w:rPr>
          <w:rFonts w:ascii="Times New Roman" w:hAnsi="Times New Roman"/>
          <w:color w:val="191919"/>
          <w:spacing w:val="48"/>
          <w:sz w:val="20"/>
          <w:szCs w:val="20"/>
        </w:rPr>
        <w:t xml:space="preserve"> </w:t>
      </w:r>
      <w:r>
        <w:rPr>
          <w:rFonts w:ascii="Times New Roman" w:hAnsi="Times New Roman"/>
          <w:color w:val="191919"/>
          <w:sz w:val="20"/>
          <w:szCs w:val="20"/>
        </w:rPr>
        <w:t>5580</w:t>
      </w:r>
      <w:r>
        <w:rPr>
          <w:rFonts w:ascii="Times New Roman" w:hAnsi="Times New Roman"/>
          <w:color w:val="191919"/>
          <w:sz w:val="20"/>
          <w:szCs w:val="20"/>
        </w:rPr>
        <w:tab/>
        <w:t>School Discipline Problems</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B:  P</w:t>
      </w:r>
      <w:r>
        <w:rPr>
          <w:rFonts w:ascii="Times New Roman" w:hAnsi="Times New Roman"/>
          <w:b/>
          <w:bCs/>
          <w:color w:val="191919"/>
          <w:spacing w:val="-4"/>
          <w:sz w:val="24"/>
          <w:szCs w:val="24"/>
        </w:rPr>
        <w:t>r</w:t>
      </w:r>
      <w:r>
        <w:rPr>
          <w:rFonts w:ascii="Times New Roman" w:hAnsi="Times New Roman"/>
          <w:b/>
          <w:bCs/>
          <w:color w:val="191919"/>
          <w:sz w:val="24"/>
          <w:szCs w:val="24"/>
        </w:rPr>
        <w:t>ograms &amp; P</w:t>
      </w:r>
      <w:r>
        <w:rPr>
          <w:rFonts w:ascii="Times New Roman" w:hAnsi="Times New Roman"/>
          <w:b/>
          <w:bCs/>
          <w:color w:val="191919"/>
          <w:spacing w:val="-4"/>
          <w:sz w:val="24"/>
          <w:szCs w:val="24"/>
        </w:rPr>
        <w:t>r</w:t>
      </w:r>
      <w:r>
        <w:rPr>
          <w:rFonts w:ascii="Times New Roman" w:hAnsi="Times New Roman"/>
          <w:b/>
          <w:bCs/>
          <w:color w:val="191919"/>
          <w:sz w:val="24"/>
          <w:szCs w:val="24"/>
        </w:rPr>
        <w:t>oblems of the School</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EDAS  </w:t>
      </w:r>
      <w:r>
        <w:rPr>
          <w:rFonts w:ascii="Times New Roman" w:hAnsi="Times New Roman"/>
          <w:color w:val="191919"/>
          <w:spacing w:val="48"/>
          <w:sz w:val="20"/>
          <w:szCs w:val="20"/>
        </w:rPr>
        <w:t xml:space="preserve"> </w:t>
      </w:r>
      <w:r>
        <w:rPr>
          <w:rFonts w:ascii="Times New Roman" w:hAnsi="Times New Roman"/>
          <w:color w:val="191919"/>
          <w:sz w:val="20"/>
          <w:szCs w:val="20"/>
        </w:rPr>
        <w:t>55</w:t>
      </w:r>
      <w:r>
        <w:rPr>
          <w:rFonts w:ascii="Times New Roman" w:hAnsi="Times New Roman"/>
          <w:color w:val="191919"/>
          <w:spacing w:val="-7"/>
          <w:sz w:val="20"/>
          <w:szCs w:val="20"/>
        </w:rPr>
        <w:t>1</w:t>
      </w:r>
      <w:r>
        <w:rPr>
          <w:rFonts w:ascii="Times New Roman" w:hAnsi="Times New Roman"/>
          <w:color w:val="191919"/>
          <w:sz w:val="20"/>
          <w:szCs w:val="20"/>
        </w:rPr>
        <w:t>1</w:t>
      </w:r>
      <w:r>
        <w:rPr>
          <w:rFonts w:ascii="Times New Roman" w:hAnsi="Times New Roman"/>
          <w:color w:val="191919"/>
          <w:sz w:val="20"/>
          <w:szCs w:val="20"/>
        </w:rPr>
        <w:tab/>
      </w:r>
      <w:r>
        <w:rPr>
          <w:rFonts w:ascii="Times New Roman" w:hAnsi="Times New Roman"/>
          <w:color w:val="191919"/>
          <w:spacing w:val="-14"/>
          <w:sz w:val="20"/>
          <w:szCs w:val="20"/>
        </w:rPr>
        <w:t>T</w:t>
      </w:r>
      <w:r>
        <w:rPr>
          <w:rFonts w:ascii="Times New Roman" w:hAnsi="Times New Roman"/>
          <w:color w:val="191919"/>
          <w:sz w:val="20"/>
          <w:szCs w:val="20"/>
        </w:rPr>
        <w:t>echnology for Educational</w:t>
      </w:r>
      <w:r>
        <w:rPr>
          <w:rFonts w:ascii="Times New Roman" w:hAnsi="Times New Roman"/>
          <w:color w:val="191919"/>
          <w:spacing w:val="-11"/>
          <w:sz w:val="20"/>
          <w:szCs w:val="20"/>
        </w:rPr>
        <w:t xml:space="preserve"> </w:t>
      </w:r>
      <w:r>
        <w:rPr>
          <w:rFonts w:ascii="Times New Roman" w:hAnsi="Times New Roman"/>
          <w:color w:val="191919"/>
          <w:sz w:val="20"/>
          <w:szCs w:val="20"/>
        </w:rPr>
        <w:t>Administration</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C:  Major</w:t>
      </w:r>
      <w:r>
        <w:rPr>
          <w:rFonts w:ascii="Times New Roman" w:hAnsi="Times New Roman"/>
          <w:b/>
          <w:bCs/>
          <w:color w:val="191919"/>
          <w:spacing w:val="-18"/>
          <w:sz w:val="24"/>
          <w:szCs w:val="24"/>
        </w:rPr>
        <w:t xml:space="preserve"> </w:t>
      </w: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w:t>
      </w:r>
      <w:r>
        <w:rPr>
          <w:rFonts w:ascii="Times New Roman" w:hAnsi="Times New Roman"/>
          <w:b/>
          <w:bCs/>
          <w:color w:val="191919"/>
          <w:sz w:val="24"/>
          <w:szCs w:val="24"/>
        </w:rPr>
        <w:tab/>
        <w:t>21 hrs.</w:t>
      </w:r>
    </w:p>
    <w:tbl>
      <w:tblPr>
        <w:tblW w:w="0" w:type="auto"/>
        <w:tblInd w:w="2624" w:type="dxa"/>
        <w:tblLayout w:type="fixed"/>
        <w:tblCellMar>
          <w:left w:w="0" w:type="dxa"/>
          <w:right w:w="0" w:type="dxa"/>
        </w:tblCellMar>
        <w:tblLook w:val="0000"/>
      </w:tblPr>
      <w:tblGrid>
        <w:gridCol w:w="661"/>
        <w:gridCol w:w="659"/>
        <w:gridCol w:w="4604"/>
      </w:tblGrid>
      <w:tr w:rsidR="00721764" w:rsidRPr="00FA7AC7" w:rsidTr="00B67EC4">
        <w:trPr>
          <w:trHeight w:hRule="exact" w:val="276"/>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before="22" w:after="0" w:line="240" w:lineRule="auto"/>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B67EC4">
            <w:pPr>
              <w:widowControl w:val="0"/>
              <w:autoSpaceDE w:val="0"/>
              <w:autoSpaceDN w:val="0"/>
              <w:adjustRightInd w:val="0"/>
              <w:spacing w:before="22" w:after="0" w:line="240" w:lineRule="auto"/>
              <w:ind w:left="99"/>
              <w:rPr>
                <w:rFonts w:ascii="Times New Roman" w:hAnsi="Times New Roman"/>
                <w:sz w:val="24"/>
                <w:szCs w:val="24"/>
              </w:rPr>
            </w:pPr>
            <w:r w:rsidRPr="00FA7AC7">
              <w:rPr>
                <w:rFonts w:ascii="Times New Roman" w:hAnsi="Times New Roman"/>
                <w:color w:val="191919"/>
                <w:sz w:val="20"/>
                <w:szCs w:val="20"/>
              </w:rPr>
              <w:t>5501</w:t>
            </w:r>
          </w:p>
        </w:tc>
        <w:tc>
          <w:tcPr>
            <w:tcW w:w="4604" w:type="dxa"/>
            <w:tcBorders>
              <w:top w:val="nil"/>
              <w:left w:val="nil"/>
              <w:bottom w:val="nil"/>
              <w:right w:val="nil"/>
            </w:tcBorders>
          </w:tcPr>
          <w:p w:rsidR="00721764" w:rsidRPr="00FA7AC7" w:rsidRDefault="00721764" w:rsidP="00B67EC4">
            <w:pPr>
              <w:widowControl w:val="0"/>
              <w:autoSpaceDE w:val="0"/>
              <w:autoSpaceDN w:val="0"/>
              <w:adjustRightInd w:val="0"/>
              <w:spacing w:before="22" w:after="0" w:line="240" w:lineRule="auto"/>
              <w:ind w:left="160"/>
              <w:rPr>
                <w:rFonts w:ascii="Times New Roman" w:hAnsi="Times New Roman"/>
                <w:sz w:val="24"/>
                <w:szCs w:val="24"/>
              </w:rPr>
            </w:pPr>
            <w:r w:rsidRPr="00FA7AC7">
              <w:rPr>
                <w:rFonts w:ascii="Times New Roman" w:hAnsi="Times New Roman"/>
                <w:color w:val="191919"/>
                <w:sz w:val="20"/>
                <w:szCs w:val="20"/>
              </w:rPr>
              <w:t>Introduction to O</w:t>
            </w:r>
            <w:r w:rsidRPr="00FA7AC7">
              <w:rPr>
                <w:rFonts w:ascii="Times New Roman" w:hAnsi="Times New Roman"/>
                <w:color w:val="191919"/>
                <w:spacing w:val="-4"/>
                <w:sz w:val="20"/>
                <w:szCs w:val="20"/>
              </w:rPr>
              <w:t>r</w:t>
            </w:r>
            <w:r w:rsidRPr="00FA7AC7">
              <w:rPr>
                <w:rFonts w:ascii="Times New Roman" w:hAnsi="Times New Roman"/>
                <w:color w:val="191919"/>
                <w:sz w:val="20"/>
                <w:szCs w:val="20"/>
              </w:rPr>
              <w:t>ganizational Leadership</w:t>
            </w:r>
          </w:p>
        </w:tc>
      </w:tr>
      <w:tr w:rsidR="00721764" w:rsidRPr="00FA7AC7" w:rsidTr="00B67EC4">
        <w:trPr>
          <w:trHeight w:hRule="exact" w:val="240"/>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5515</w:t>
            </w:r>
          </w:p>
        </w:tc>
        <w:tc>
          <w:tcPr>
            <w:tcW w:w="460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Curriculum and Instruction for Educational Leadership</w:t>
            </w:r>
          </w:p>
        </w:tc>
      </w:tr>
      <w:tr w:rsidR="00721764" w:rsidRPr="00FA7AC7" w:rsidTr="00B67EC4">
        <w:trPr>
          <w:trHeight w:hRule="exact" w:val="240"/>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5533</w:t>
            </w:r>
          </w:p>
        </w:tc>
        <w:tc>
          <w:tcPr>
            <w:tcW w:w="460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Legal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Aspects of Education</w:t>
            </w:r>
          </w:p>
        </w:tc>
      </w:tr>
      <w:tr w:rsidR="00721764" w:rsidRPr="00FA7AC7" w:rsidTr="00B67EC4">
        <w:trPr>
          <w:trHeight w:hRule="exact" w:val="240"/>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5541</w:t>
            </w:r>
          </w:p>
        </w:tc>
        <w:tc>
          <w:tcPr>
            <w:tcW w:w="460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Educational Supervision</w:t>
            </w:r>
          </w:p>
        </w:tc>
      </w:tr>
      <w:tr w:rsidR="00721764" w:rsidRPr="00FA7AC7" w:rsidTr="00B67EC4">
        <w:trPr>
          <w:trHeight w:hRule="exact" w:val="240"/>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5568</w:t>
            </w:r>
          </w:p>
        </w:tc>
        <w:tc>
          <w:tcPr>
            <w:tcW w:w="460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Field Experience in Educational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Administration</w:t>
            </w:r>
          </w:p>
        </w:tc>
      </w:tr>
      <w:tr w:rsidR="00721764" w:rsidRPr="00FA7AC7" w:rsidTr="00B67EC4">
        <w:trPr>
          <w:trHeight w:hRule="exact" w:val="240"/>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5570</w:t>
            </w:r>
          </w:p>
        </w:tc>
        <w:tc>
          <w:tcPr>
            <w:tcW w:w="460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School Business Management</w:t>
            </w:r>
          </w:p>
        </w:tc>
      </w:tr>
      <w:tr w:rsidR="00721764" w:rsidRPr="00FA7AC7" w:rsidTr="00B67EC4">
        <w:trPr>
          <w:trHeight w:hRule="exact" w:val="320"/>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5573</w:t>
            </w:r>
          </w:p>
        </w:tc>
        <w:tc>
          <w:tcPr>
            <w:tcW w:w="460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School Personnel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Administration</w:t>
            </w:r>
          </w:p>
        </w:tc>
      </w:tr>
    </w:tbl>
    <w:p w:rsidR="00721764" w:rsidRDefault="00721764" w:rsidP="00721764">
      <w:pPr>
        <w:widowControl w:val="0"/>
        <w:autoSpaceDE w:val="0"/>
        <w:autoSpaceDN w:val="0"/>
        <w:adjustRightInd w:val="0"/>
        <w:spacing w:before="6" w:after="0" w:line="110" w:lineRule="exact"/>
        <w:rPr>
          <w:rFonts w:ascii="Times New Roman" w:hAnsi="Times New Roman"/>
          <w:sz w:val="11"/>
          <w:szCs w:val="11"/>
        </w:rPr>
      </w:pPr>
    </w:p>
    <w:p w:rsidR="00721764" w:rsidRDefault="00721764" w:rsidP="00721764">
      <w:pPr>
        <w:widowControl w:val="0"/>
        <w:tabs>
          <w:tab w:val="left" w:pos="9140"/>
        </w:tabs>
        <w:autoSpaceDE w:val="0"/>
        <w:autoSpaceDN w:val="0"/>
        <w:adjustRightInd w:val="0"/>
        <w:spacing w:before="20"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D:  Resea</w:t>
      </w:r>
      <w:r>
        <w:rPr>
          <w:rFonts w:ascii="Times New Roman" w:hAnsi="Times New Roman"/>
          <w:b/>
          <w:bCs/>
          <w:color w:val="191919"/>
          <w:spacing w:val="-4"/>
          <w:sz w:val="24"/>
          <w:szCs w:val="24"/>
        </w:rPr>
        <w:t>r</w:t>
      </w:r>
      <w:r>
        <w:rPr>
          <w:rFonts w:ascii="Times New Roman" w:hAnsi="Times New Roman"/>
          <w:b/>
          <w:bCs/>
          <w:color w:val="191919"/>
          <w:sz w:val="24"/>
          <w:szCs w:val="24"/>
        </w:rPr>
        <w:t>ch</w:t>
      </w:r>
      <w:r>
        <w:rPr>
          <w:rFonts w:ascii="Times New Roman" w:hAnsi="Times New Roman"/>
          <w:b/>
          <w:bCs/>
          <w:color w:val="191919"/>
          <w:sz w:val="24"/>
          <w:szCs w:val="24"/>
        </w:rPr>
        <w:tab/>
        <w:t>6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5500</w:t>
      </w:r>
      <w:del w:id="38" w:author=" " w:date="2011-04-06T10:37:00Z">
        <w:r w:rsidDel="008367A1">
          <w:rPr>
            <w:rFonts w:ascii="Times New Roman" w:hAnsi="Times New Roman"/>
            <w:color w:val="191919"/>
            <w:sz w:val="20"/>
            <w:szCs w:val="20"/>
          </w:rPr>
          <w:delText>*</w:delText>
        </w:r>
      </w:del>
      <w:r>
        <w:rPr>
          <w:rFonts w:ascii="Times New Roman" w:hAnsi="Times New Roman"/>
          <w:color w:val="191919"/>
          <w:sz w:val="20"/>
          <w:szCs w:val="20"/>
        </w:rPr>
        <w:tab/>
        <w:t>Educational Statistics</w:t>
      </w:r>
    </w:p>
    <w:p w:rsidR="00721764" w:rsidRDefault="00721764" w:rsidP="00721764">
      <w:pPr>
        <w:widowControl w:val="0"/>
        <w:tabs>
          <w:tab w:val="left" w:pos="4100"/>
        </w:tabs>
        <w:autoSpaceDE w:val="0"/>
        <w:autoSpaceDN w:val="0"/>
        <w:adjustRightInd w:val="0"/>
        <w:spacing w:before="10" w:after="0" w:line="240" w:lineRule="auto"/>
        <w:ind w:left="2664"/>
        <w:rPr>
          <w:ins w:id="39" w:author=" " w:date="2011-04-06T10:37:00Z"/>
          <w:rFonts w:ascii="Times New Roman" w:hAnsi="Times New Roman"/>
          <w:color w:val="191919"/>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5501</w:t>
      </w:r>
      <w:r>
        <w:rPr>
          <w:rFonts w:ascii="Times New Roman" w:hAnsi="Times New Roman"/>
          <w:color w:val="191919"/>
          <w:sz w:val="20"/>
          <w:szCs w:val="20"/>
        </w:rPr>
        <w:tab/>
        <w:t>Educational Research</w:t>
      </w:r>
    </w:p>
    <w:p w:rsidR="008367A1" w:rsidRDefault="008367A1" w:rsidP="00721764">
      <w:pPr>
        <w:widowControl w:val="0"/>
        <w:tabs>
          <w:tab w:val="left" w:pos="4100"/>
        </w:tabs>
        <w:autoSpaceDE w:val="0"/>
        <w:autoSpaceDN w:val="0"/>
        <w:adjustRightInd w:val="0"/>
        <w:spacing w:before="10" w:after="0" w:line="240" w:lineRule="auto"/>
        <w:ind w:left="2664"/>
        <w:rPr>
          <w:rFonts w:ascii="Times New Roman" w:hAnsi="Times New Roman"/>
          <w:color w:val="000000"/>
          <w:sz w:val="20"/>
          <w:szCs w:val="20"/>
        </w:rPr>
      </w:pPr>
      <w:ins w:id="40" w:author=" " w:date="2011-04-06T10:37:00Z">
        <w:r>
          <w:rPr>
            <w:rFonts w:ascii="Times New Roman" w:hAnsi="Times New Roman"/>
            <w:color w:val="191919"/>
            <w:sz w:val="20"/>
            <w:szCs w:val="20"/>
          </w:rPr>
          <w:t>EDUC    5XXX   Action Research in Education</w:t>
        </w:r>
      </w:ins>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E:  Guided Elective</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5509</w:t>
      </w:r>
      <w:r>
        <w:rPr>
          <w:rFonts w:ascii="Times New Roman" w:hAnsi="Times New Roman"/>
          <w:color w:val="191919"/>
          <w:sz w:val="20"/>
          <w:szCs w:val="20"/>
        </w:rPr>
        <w:tab/>
        <w:t>Philosophy of Education</w:t>
      </w:r>
    </w:p>
    <w:p w:rsidR="00721764" w:rsidRDefault="00721764" w:rsidP="00721764">
      <w:pPr>
        <w:widowControl w:val="0"/>
        <w:tabs>
          <w:tab w:val="left" w:pos="3380"/>
          <w:tab w:val="left" w:pos="4100"/>
        </w:tabs>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color w:val="191919"/>
          <w:sz w:val="20"/>
          <w:szCs w:val="20"/>
        </w:rPr>
        <w:t>SPED</w:t>
      </w:r>
      <w:r>
        <w:rPr>
          <w:rFonts w:ascii="Times New Roman" w:hAnsi="Times New Roman"/>
          <w:color w:val="191919"/>
          <w:sz w:val="20"/>
          <w:szCs w:val="20"/>
        </w:rPr>
        <w:tab/>
        <w:t>5547</w:t>
      </w:r>
      <w:r>
        <w:rPr>
          <w:rFonts w:ascii="Times New Roman" w:hAnsi="Times New Roman"/>
          <w:color w:val="191919"/>
          <w:sz w:val="20"/>
          <w:szCs w:val="20"/>
        </w:rPr>
        <w:tab/>
        <w:t>Behavioral Management of Exceptional Children</w:t>
      </w:r>
    </w:p>
    <w:p w:rsidR="00721764" w:rsidDel="008367A1" w:rsidRDefault="00721764" w:rsidP="00721764">
      <w:pPr>
        <w:widowControl w:val="0"/>
        <w:autoSpaceDE w:val="0"/>
        <w:autoSpaceDN w:val="0"/>
        <w:adjustRightInd w:val="0"/>
        <w:spacing w:before="10" w:after="0" w:line="240" w:lineRule="auto"/>
        <w:ind w:left="2664"/>
        <w:rPr>
          <w:del w:id="41" w:author=" " w:date="2011-04-06T10:38:00Z"/>
          <w:rFonts w:ascii="Times New Roman" w:hAnsi="Times New Roman"/>
          <w:color w:val="000000"/>
          <w:sz w:val="20"/>
          <w:szCs w:val="20"/>
        </w:rPr>
      </w:pPr>
      <w:del w:id="42" w:author=" " w:date="2011-04-06T10:38:00Z">
        <w:r w:rsidDel="008367A1">
          <w:rPr>
            <w:rFonts w:ascii="Times New Roman" w:hAnsi="Times New Roman"/>
            <w:b/>
            <w:bCs/>
            <w:color w:val="191919"/>
            <w:sz w:val="20"/>
            <w:szCs w:val="20"/>
          </w:rPr>
          <w:delText>*P</w:delText>
        </w:r>
        <w:r w:rsidDel="008367A1">
          <w:rPr>
            <w:rFonts w:ascii="Times New Roman" w:hAnsi="Times New Roman"/>
            <w:b/>
            <w:bCs/>
            <w:color w:val="191919"/>
            <w:spacing w:val="-4"/>
            <w:sz w:val="20"/>
            <w:szCs w:val="20"/>
          </w:rPr>
          <w:delText>r</w:delText>
        </w:r>
        <w:r w:rsidDel="008367A1">
          <w:rPr>
            <w:rFonts w:ascii="Times New Roman" w:hAnsi="Times New Roman"/>
            <w:b/>
            <w:bCs/>
            <w:color w:val="191919"/>
            <w:sz w:val="20"/>
            <w:szCs w:val="20"/>
          </w:rPr>
          <w:delText>e</w:delText>
        </w:r>
        <w:r w:rsidDel="008367A1">
          <w:rPr>
            <w:rFonts w:ascii="Times New Roman" w:hAnsi="Times New Roman"/>
            <w:b/>
            <w:bCs/>
            <w:color w:val="191919"/>
            <w:spacing w:val="-4"/>
            <w:sz w:val="20"/>
            <w:szCs w:val="20"/>
          </w:rPr>
          <w:delText>r</w:delText>
        </w:r>
        <w:r w:rsidDel="008367A1">
          <w:rPr>
            <w:rFonts w:ascii="Times New Roman" w:hAnsi="Times New Roman"/>
            <w:b/>
            <w:bCs/>
            <w:color w:val="191919"/>
            <w:sz w:val="20"/>
            <w:szCs w:val="20"/>
          </w:rPr>
          <w:delText>equisite for</w:delText>
        </w:r>
        <w:r w:rsidDel="008367A1">
          <w:rPr>
            <w:rFonts w:ascii="Times New Roman" w:hAnsi="Times New Roman"/>
            <w:b/>
            <w:bCs/>
            <w:color w:val="191919"/>
            <w:spacing w:val="-4"/>
            <w:sz w:val="20"/>
            <w:szCs w:val="20"/>
          </w:rPr>
          <w:delText xml:space="preserve"> </w:delText>
        </w:r>
        <w:r w:rsidDel="008367A1">
          <w:rPr>
            <w:rFonts w:ascii="Times New Roman" w:hAnsi="Times New Roman"/>
            <w:b/>
            <w:bCs/>
            <w:color w:val="191919"/>
            <w:sz w:val="20"/>
            <w:szCs w:val="20"/>
          </w:rPr>
          <w:delText>EDUC 5501</w:delText>
        </w:r>
      </w:del>
    </w:p>
    <w:p w:rsidR="00721764" w:rsidRDefault="00721764" w:rsidP="00721764">
      <w:pPr>
        <w:widowControl w:val="0"/>
        <w:autoSpaceDE w:val="0"/>
        <w:autoSpaceDN w:val="0"/>
        <w:adjustRightInd w:val="0"/>
        <w:spacing w:before="7" w:after="0" w:line="150" w:lineRule="exact"/>
        <w:rPr>
          <w:rFonts w:ascii="Times New Roman" w:hAnsi="Times New Roman"/>
          <w:color w:val="000000"/>
          <w:sz w:val="15"/>
          <w:szCs w:val="15"/>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1"/>
          <w:szCs w:val="31"/>
        </w:rPr>
      </w:pPr>
      <w:r>
        <w:rPr>
          <w:rFonts w:ascii="Impact" w:hAnsi="Impact" w:cs="Impact"/>
          <w:color w:val="757575"/>
          <w:sz w:val="31"/>
          <w:szCs w:val="31"/>
        </w:rPr>
        <w:t>COURSE DESCRIPTIONS</w:t>
      </w:r>
    </w:p>
    <w:p w:rsidR="00721764" w:rsidRDefault="00721764" w:rsidP="00721764">
      <w:pPr>
        <w:widowControl w:val="0"/>
        <w:autoSpaceDE w:val="0"/>
        <w:autoSpaceDN w:val="0"/>
        <w:adjustRightInd w:val="0"/>
        <w:spacing w:before="13" w:after="0" w:line="200" w:lineRule="exact"/>
        <w:rPr>
          <w:rFonts w:ascii="Impact" w:hAnsi="Impact" w:cs="Impact"/>
          <w:color w:val="000000"/>
          <w:sz w:val="20"/>
          <w:szCs w:val="20"/>
        </w:rPr>
      </w:pPr>
    </w:p>
    <w:p w:rsidR="00721764" w:rsidRDefault="003F0AB9" w:rsidP="00721764">
      <w:pPr>
        <w:widowControl w:val="0"/>
        <w:autoSpaceDE w:val="0"/>
        <w:autoSpaceDN w:val="0"/>
        <w:adjustRightInd w:val="0"/>
        <w:spacing w:after="0" w:line="240" w:lineRule="auto"/>
        <w:ind w:left="1944"/>
        <w:rPr>
          <w:rFonts w:ascii="Times New Roman" w:hAnsi="Times New Roman"/>
          <w:color w:val="000000"/>
          <w:sz w:val="20"/>
          <w:szCs w:val="20"/>
        </w:rPr>
      </w:pPr>
      <w:r w:rsidRPr="003F0AB9">
        <w:rPr>
          <w:noProof/>
        </w:rPr>
        <w:pict>
          <v:shape id="_x0000_s1289" type="#_x0000_t202" style="position:absolute;left:0;text-align:left;margin-left:17.75pt;margin-top:-167.65pt;width:1in;height:184.35pt;z-index:-251630592;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5501- Int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oduction to Organizational Leadership</w:t>
      </w:r>
      <w:r w:rsidR="00721764">
        <w:rPr>
          <w:rFonts w:ascii="Times New Roman" w:hAnsi="Times New Roman"/>
          <w:b/>
          <w:bCs/>
          <w:color w:val="191919"/>
          <w:spacing w:val="-10"/>
          <w:sz w:val="20"/>
          <w:szCs w:val="20"/>
        </w:rPr>
        <w:t xml:space="preserve"> </w:t>
      </w:r>
      <w:r w:rsidR="00721764">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2"/>
          <w:sz w:val="20"/>
          <w:szCs w:val="20"/>
        </w:rPr>
        <w:t>consider</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2"/>
          <w:sz w:val="20"/>
          <w:szCs w:val="20"/>
        </w:rPr>
        <w:t>applicatio</w:t>
      </w:r>
      <w:r>
        <w:rPr>
          <w:rFonts w:ascii="Times New Roman" w:hAnsi="Times New Roman"/>
          <w:color w:val="191919"/>
          <w:sz w:val="20"/>
          <w:szCs w:val="20"/>
        </w:rPr>
        <w:t>n</w:t>
      </w:r>
      <w:r>
        <w:rPr>
          <w:rFonts w:ascii="Times New Roman" w:hAnsi="Times New Roman"/>
          <w:color w:val="191919"/>
          <w:spacing w:val="15"/>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14"/>
          <w:sz w:val="20"/>
          <w:szCs w:val="20"/>
        </w:rPr>
        <w:t xml:space="preserve"> </w:t>
      </w:r>
      <w:r>
        <w:rPr>
          <w:rFonts w:ascii="Times New Roman" w:hAnsi="Times New Roman"/>
          <w:color w:val="191919"/>
          <w:spacing w:val="2"/>
          <w:sz w:val="20"/>
          <w:szCs w:val="20"/>
        </w:rPr>
        <w:t>generi</w:t>
      </w:r>
      <w:r>
        <w:rPr>
          <w:rFonts w:ascii="Times New Roman" w:hAnsi="Times New Roman"/>
          <w:color w:val="191919"/>
          <w:sz w:val="20"/>
          <w:szCs w:val="20"/>
        </w:rPr>
        <w:t>c</w:t>
      </w:r>
      <w:r>
        <w:rPr>
          <w:rFonts w:ascii="Times New Roman" w:hAnsi="Times New Roman"/>
          <w:color w:val="191919"/>
          <w:spacing w:val="14"/>
          <w:sz w:val="20"/>
          <w:szCs w:val="20"/>
        </w:rPr>
        <w:t xml:space="preserve"> </w:t>
      </w:r>
      <w:r>
        <w:rPr>
          <w:rFonts w:ascii="Times New Roman" w:hAnsi="Times New Roman"/>
          <w:color w:val="191919"/>
          <w:spacing w:val="2"/>
          <w:sz w:val="20"/>
          <w:szCs w:val="20"/>
        </w:rPr>
        <w:t>leadershi</w:t>
      </w:r>
      <w:r>
        <w:rPr>
          <w:rFonts w:ascii="Times New Roman" w:hAnsi="Times New Roman"/>
          <w:color w:val="191919"/>
          <w:sz w:val="20"/>
          <w:szCs w:val="20"/>
        </w:rPr>
        <w:t>p</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theor</w:t>
      </w:r>
      <w:r>
        <w:rPr>
          <w:rFonts w:ascii="Times New Roman" w:hAnsi="Times New Roman"/>
          <w:color w:val="191919"/>
          <w:sz w:val="20"/>
          <w:szCs w:val="20"/>
        </w:rPr>
        <w:t>y</w:t>
      </w:r>
      <w:r>
        <w:rPr>
          <w:rFonts w:ascii="Times New Roman" w:hAnsi="Times New Roman"/>
          <w:color w:val="191919"/>
          <w:spacing w:val="14"/>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4"/>
          <w:sz w:val="20"/>
          <w:szCs w:val="20"/>
        </w:rPr>
        <w:t xml:space="preserve"> </w:t>
      </w:r>
      <w:r>
        <w:rPr>
          <w:rFonts w:ascii="Times New Roman" w:hAnsi="Times New Roman"/>
          <w:color w:val="191919"/>
          <w:spacing w:val="2"/>
          <w:sz w:val="20"/>
          <w:szCs w:val="20"/>
        </w:rPr>
        <w:t>skill</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14"/>
          <w:sz w:val="20"/>
          <w:szCs w:val="20"/>
        </w:rPr>
        <w:t xml:space="preserve"> </w:t>
      </w:r>
      <w:r>
        <w:rPr>
          <w:rFonts w:ascii="Times New Roman" w:hAnsi="Times New Roman"/>
          <w:color w:val="191919"/>
          <w:spacing w:val="2"/>
          <w:sz w:val="20"/>
          <w:szCs w:val="20"/>
        </w:rPr>
        <w:t>educational</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sectPr w:rsidR="00721764">
          <w:pgSz w:w="12240" w:h="15840"/>
          <w:pgMar w:top="260" w:right="1300" w:bottom="280" w:left="200" w:header="0" w:footer="770"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60" w:lineRule="exact"/>
              <w:rPr>
                <w:rFonts w:ascii="Times New Roman" w:hAnsi="Times New Roman"/>
                <w:sz w:val="16"/>
                <w:szCs w:val="16"/>
              </w:rPr>
            </w:pPr>
          </w:p>
          <w:p w:rsidR="00721764" w:rsidRPr="00FA7AC7" w:rsidRDefault="00721764" w:rsidP="00B67EC4">
            <w:pPr>
              <w:widowControl w:val="0"/>
              <w:autoSpaceDE w:val="0"/>
              <w:autoSpaceDN w:val="0"/>
              <w:adjustRightInd w:val="0"/>
              <w:spacing w:after="0" w:line="240" w:lineRule="auto"/>
              <w:ind w:left="870"/>
              <w:rPr>
                <w:rFonts w:ascii="Times New Roman" w:hAnsi="Times New Roman"/>
                <w:sz w:val="24"/>
                <w:szCs w:val="24"/>
              </w:rPr>
            </w:pP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L</w:t>
            </w:r>
            <w:r w:rsidRPr="00FA7AC7">
              <w:rPr>
                <w:rFonts w:ascii="Times New Roman" w:hAnsi="Times New Roman"/>
                <w:b/>
                <w:bCs/>
                <w:color w:val="191919"/>
                <w:sz w:val="24"/>
                <w:szCs w:val="24"/>
              </w:rPr>
              <w:t>EADERSHIP</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before="26" w:after="0" w:line="250" w:lineRule="auto"/>
        <w:ind w:left="1239" w:right="1771"/>
        <w:rPr>
          <w:rFonts w:ascii="Times New Roman" w:hAnsi="Times New Roman"/>
          <w:color w:val="000000"/>
          <w:sz w:val="20"/>
          <w:szCs w:val="20"/>
        </w:rPr>
      </w:pPr>
      <w:proofErr w:type="gramStart"/>
      <w:r>
        <w:rPr>
          <w:rFonts w:ascii="Times New Roman" w:hAnsi="Times New Roman"/>
          <w:color w:val="191919"/>
          <w:sz w:val="20"/>
          <w:szCs w:val="20"/>
        </w:rPr>
        <w:t>agencies</w:t>
      </w:r>
      <w:proofErr w:type="gramEnd"/>
      <w:r>
        <w:rPr>
          <w:rFonts w:ascii="Times New Roman" w:hAnsi="Times New Roman"/>
          <w:color w:val="191919"/>
          <w:sz w:val="20"/>
          <w:szCs w:val="20"/>
        </w:rPr>
        <w:t>. Planning, goal-setting and implementing, monitoring, problem-solving, o</w:t>
      </w:r>
      <w:r>
        <w:rPr>
          <w:rFonts w:ascii="Times New Roman" w:hAnsi="Times New Roman"/>
          <w:color w:val="191919"/>
          <w:spacing w:val="-4"/>
          <w:sz w:val="20"/>
          <w:szCs w:val="20"/>
        </w:rPr>
        <w:t>r</w:t>
      </w:r>
      <w:r>
        <w:rPr>
          <w:rFonts w:ascii="Times New Roman" w:hAnsi="Times New Roman"/>
          <w:color w:val="191919"/>
          <w:sz w:val="20"/>
          <w:szCs w:val="20"/>
        </w:rPr>
        <w:t>ganizational development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change,</w:t>
      </w:r>
      <w:r>
        <w:rPr>
          <w:rFonts w:ascii="Times New Roman" w:hAnsi="Times New Roman"/>
          <w:color w:val="191919"/>
          <w:spacing w:val="-5"/>
          <w:sz w:val="20"/>
          <w:szCs w:val="20"/>
        </w:rPr>
        <w:t xml:space="preserve"> </w:t>
      </w:r>
      <w:r>
        <w:rPr>
          <w:rFonts w:ascii="Times New Roman" w:hAnsi="Times New Roman"/>
          <w:color w:val="191919"/>
          <w:sz w:val="20"/>
          <w:szCs w:val="20"/>
        </w:rPr>
        <w:t>interpersonal</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group</w:t>
      </w:r>
      <w:r>
        <w:rPr>
          <w:rFonts w:ascii="Times New Roman" w:hAnsi="Times New Roman"/>
          <w:color w:val="191919"/>
          <w:spacing w:val="-5"/>
          <w:sz w:val="20"/>
          <w:szCs w:val="20"/>
        </w:rPr>
        <w:t xml:space="preserve"> </w:t>
      </w:r>
      <w:r>
        <w:rPr>
          <w:rFonts w:ascii="Times New Roman" w:hAnsi="Times New Roman"/>
          <w:color w:val="191919"/>
          <w:sz w:val="20"/>
          <w:szCs w:val="20"/>
        </w:rPr>
        <w:t>relations,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school</w:t>
      </w:r>
      <w:r>
        <w:rPr>
          <w:rFonts w:ascii="Times New Roman" w:hAnsi="Times New Roman"/>
          <w:color w:val="191919"/>
          <w:spacing w:val="-5"/>
          <w:sz w:val="20"/>
          <w:szCs w:val="20"/>
        </w:rPr>
        <w:t xml:space="preserve"> </w:t>
      </w:r>
      <w:r>
        <w:rPr>
          <w:rFonts w:ascii="Times New Roman" w:hAnsi="Times New Roman"/>
          <w:color w:val="191919"/>
          <w:sz w:val="20"/>
          <w:szCs w:val="20"/>
        </w:rPr>
        <w:t>climate</w:t>
      </w:r>
      <w:r>
        <w:rPr>
          <w:rFonts w:ascii="Times New Roman" w:hAnsi="Times New Roman"/>
          <w:color w:val="191919"/>
          <w:spacing w:val="-4"/>
          <w:sz w:val="20"/>
          <w:szCs w:val="20"/>
        </w:rPr>
        <w:t xml:space="preserve"> </w:t>
      </w:r>
      <w:r>
        <w:rPr>
          <w:rFonts w:ascii="Times New Roman" w:hAnsi="Times New Roman"/>
          <w:color w:val="191919"/>
          <w:sz w:val="20"/>
          <w:szCs w:val="20"/>
        </w:rPr>
        <w:t>are</w:t>
      </w:r>
      <w:r>
        <w:rPr>
          <w:rFonts w:ascii="Times New Roman" w:hAnsi="Times New Roman"/>
          <w:color w:val="191919"/>
          <w:spacing w:val="-5"/>
          <w:sz w:val="20"/>
          <w:szCs w:val="20"/>
        </w:rPr>
        <w:t xml:space="preserve"> </w:t>
      </w:r>
      <w:r>
        <w:rPr>
          <w:rFonts w:ascii="Times New Roman" w:hAnsi="Times New Roman"/>
          <w:color w:val="191919"/>
          <w:sz w:val="20"/>
          <w:szCs w:val="20"/>
        </w:rPr>
        <w:t>considered.</w:t>
      </w:r>
    </w:p>
    <w:p w:rsidR="00721764" w:rsidRDefault="003F0AB9" w:rsidP="00721764">
      <w:pPr>
        <w:widowControl w:val="0"/>
        <w:autoSpaceDE w:val="0"/>
        <w:autoSpaceDN w:val="0"/>
        <w:adjustRightInd w:val="0"/>
        <w:spacing w:after="0" w:line="250" w:lineRule="auto"/>
        <w:ind w:left="1239" w:right="1928" w:hanging="360"/>
        <w:jc w:val="both"/>
        <w:rPr>
          <w:rFonts w:ascii="Times New Roman" w:hAnsi="Times New Roman"/>
          <w:color w:val="000000"/>
          <w:sz w:val="20"/>
          <w:szCs w:val="20"/>
        </w:rPr>
      </w:pPr>
      <w:r w:rsidRPr="003F0AB9">
        <w:rPr>
          <w:noProof/>
        </w:rPr>
        <w:pict>
          <v:group id="_x0000_s1291" style="position:absolute;left:0;text-align:left;margin-left:315pt;margin-top:-75pt;width:31.2pt;height:31.05pt;z-index:-251628544;mso-position-horizontal-relative:page" coordorigin="6300,-1500" coordsize="624,621" o:allowincell="f">
            <v:rect id="_x0000_s1292" style="position:absolute;left:6305;top:-1495;width:613;height:610" o:allowincell="f" stroked="f">
              <v:path arrowok="t"/>
            </v:rect>
            <v:rect id="_x0000_s1293" style="position:absolute;left:6306;top:-1495;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EDAS 55</w:t>
      </w:r>
      <w:r w:rsidR="00721764">
        <w:rPr>
          <w:rFonts w:ascii="Times New Roman" w:hAnsi="Times New Roman"/>
          <w:b/>
          <w:bCs/>
          <w:color w:val="191919"/>
          <w:spacing w:val="-11"/>
          <w:sz w:val="20"/>
          <w:szCs w:val="20"/>
        </w:rPr>
        <w:t>1</w:t>
      </w:r>
      <w:r w:rsidR="00721764">
        <w:rPr>
          <w:rFonts w:ascii="Times New Roman" w:hAnsi="Times New Roman"/>
          <w:b/>
          <w:bCs/>
          <w:color w:val="191919"/>
          <w:sz w:val="20"/>
          <w:szCs w:val="20"/>
        </w:rPr>
        <w:t>1 -</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echnology for</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Educational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Administratio</w:t>
      </w:r>
      <w:r w:rsidR="00721764">
        <w:rPr>
          <w:rFonts w:ascii="Times New Roman" w:hAnsi="Times New Roman"/>
          <w:b/>
          <w:bCs/>
          <w:color w:val="191919"/>
          <w:spacing w:val="6"/>
          <w:sz w:val="20"/>
          <w:szCs w:val="20"/>
        </w:rPr>
        <w:t>n</w:t>
      </w:r>
      <w:r w:rsidR="00721764">
        <w:rPr>
          <w:rFonts w:ascii="Times New Roman" w:hAnsi="Times New Roman"/>
          <w:b/>
          <w:bCs/>
          <w:color w:val="191919"/>
          <w:sz w:val="20"/>
          <w:szCs w:val="20"/>
        </w:rPr>
        <w:t xml:space="preserve">..................................................3(3-0) </w:t>
      </w:r>
      <w:r w:rsidR="00721764">
        <w:rPr>
          <w:rFonts w:ascii="Times New Roman" w:hAnsi="Times New Roman"/>
          <w:color w:val="191919"/>
          <w:spacing w:val="2"/>
          <w:sz w:val="20"/>
          <w:szCs w:val="20"/>
        </w:rPr>
        <w:t>Thi</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cours</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prepare</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educationa</w:t>
      </w:r>
      <w:r w:rsidR="00721764">
        <w:rPr>
          <w:rFonts w:ascii="Times New Roman" w:hAnsi="Times New Roman"/>
          <w:color w:val="191919"/>
          <w:sz w:val="20"/>
          <w:szCs w:val="20"/>
        </w:rPr>
        <w:t xml:space="preserve">l </w:t>
      </w:r>
      <w:r w:rsidR="00721764">
        <w:rPr>
          <w:rFonts w:ascii="Times New Roman" w:hAnsi="Times New Roman"/>
          <w:color w:val="191919"/>
          <w:spacing w:val="2"/>
          <w:sz w:val="20"/>
          <w:szCs w:val="20"/>
        </w:rPr>
        <w:t>leader</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a</w:t>
      </w:r>
      <w:r w:rsidR="00721764">
        <w:rPr>
          <w:rFonts w:ascii="Times New Roman" w:hAnsi="Times New Roman"/>
          <w:color w:val="191919"/>
          <w:sz w:val="20"/>
          <w:szCs w:val="20"/>
        </w:rPr>
        <w:t xml:space="preserve">t </w:t>
      </w:r>
      <w:r w:rsidR="00721764">
        <w:rPr>
          <w:rFonts w:ascii="Times New Roman" w:hAnsi="Times New Roman"/>
          <w:color w:val="191919"/>
          <w:spacing w:val="2"/>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buildin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leve</w:t>
      </w:r>
      <w:r w:rsidR="00721764">
        <w:rPr>
          <w:rFonts w:ascii="Times New Roman" w:hAnsi="Times New Roman"/>
          <w:color w:val="191919"/>
          <w:sz w:val="20"/>
          <w:szCs w:val="20"/>
        </w:rPr>
        <w:t xml:space="preserve">l </w:t>
      </w:r>
      <w:r w:rsidR="00721764">
        <w:rPr>
          <w:rFonts w:ascii="Times New Roman" w:hAnsi="Times New Roman"/>
          <w:color w:val="191919"/>
          <w:spacing w:val="2"/>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2"/>
          <w:sz w:val="20"/>
          <w:szCs w:val="20"/>
        </w:rPr>
        <w:t>appl</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technolog</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its application</w:t>
      </w:r>
      <w:r w:rsidR="00721764">
        <w:rPr>
          <w:rFonts w:ascii="Times New Roman" w:hAnsi="Times New Roman"/>
          <w:color w:val="191919"/>
          <w:sz w:val="20"/>
          <w:szCs w:val="20"/>
        </w:rPr>
        <w:t>s</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learnin</w:t>
      </w:r>
      <w:r w:rsidR="00721764">
        <w:rPr>
          <w:rFonts w:ascii="Times New Roman" w:hAnsi="Times New Roman"/>
          <w:color w:val="191919"/>
          <w:sz w:val="20"/>
          <w:szCs w:val="20"/>
        </w:rPr>
        <w:t>g</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environmen</w:t>
      </w:r>
      <w:r w:rsidR="00721764">
        <w:rPr>
          <w:rFonts w:ascii="Times New Roman" w:hAnsi="Times New Roman"/>
          <w:color w:val="191919"/>
          <w:sz w:val="20"/>
          <w:szCs w:val="20"/>
        </w:rPr>
        <w:t>t</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wit</w:t>
      </w:r>
      <w:r w:rsidR="00721764">
        <w:rPr>
          <w:rFonts w:ascii="Times New Roman" w:hAnsi="Times New Roman"/>
          <w:color w:val="191919"/>
          <w:sz w:val="20"/>
          <w:szCs w:val="20"/>
        </w:rPr>
        <w:t xml:space="preserve">h </w:t>
      </w:r>
      <w:r w:rsidR="00721764">
        <w:rPr>
          <w:rFonts w:ascii="Times New Roman" w:hAnsi="Times New Roman"/>
          <w:color w:val="191919"/>
          <w:spacing w:val="2"/>
          <w:sz w:val="20"/>
          <w:szCs w:val="20"/>
        </w:rPr>
        <w:t>particula</w:t>
      </w:r>
      <w:r w:rsidR="00721764">
        <w:rPr>
          <w:rFonts w:ascii="Times New Roman" w:hAnsi="Times New Roman"/>
          <w:color w:val="191919"/>
          <w:sz w:val="20"/>
          <w:szCs w:val="20"/>
        </w:rPr>
        <w:t>r</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referenc</w:t>
      </w:r>
      <w:r w:rsidR="00721764">
        <w:rPr>
          <w:rFonts w:ascii="Times New Roman" w:hAnsi="Times New Roman"/>
          <w:color w:val="191919"/>
          <w:sz w:val="20"/>
          <w:szCs w:val="20"/>
        </w:rPr>
        <w:t>e</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2"/>
          <w:sz w:val="20"/>
          <w:szCs w:val="20"/>
        </w:rPr>
        <w:t xml:space="preserve">performance-based </w:t>
      </w:r>
      <w:r w:rsidR="00721764">
        <w:rPr>
          <w:rFonts w:ascii="Times New Roman" w:hAnsi="Times New Roman"/>
          <w:color w:val="191919"/>
          <w:sz w:val="20"/>
          <w:szCs w:val="20"/>
        </w:rPr>
        <w:t>curriculum, 21</w:t>
      </w:r>
      <w:proofErr w:type="spellStart"/>
      <w:r w:rsidR="00721764">
        <w:rPr>
          <w:rFonts w:ascii="Times New Roman" w:hAnsi="Times New Roman"/>
          <w:color w:val="191919"/>
          <w:position w:val="7"/>
          <w:sz w:val="12"/>
          <w:szCs w:val="12"/>
        </w:rPr>
        <w:t>st</w:t>
      </w:r>
      <w:proofErr w:type="spellEnd"/>
      <w:r w:rsidR="00721764">
        <w:rPr>
          <w:rFonts w:ascii="Times New Roman" w:hAnsi="Times New Roman"/>
          <w:color w:val="191919"/>
          <w:spacing w:val="20"/>
          <w:position w:val="7"/>
          <w:sz w:val="12"/>
          <w:szCs w:val="12"/>
        </w:rPr>
        <w:t xml:space="preserve"> </w:t>
      </w:r>
      <w:r w:rsidR="00721764">
        <w:rPr>
          <w:rFonts w:ascii="Times New Roman" w:hAnsi="Times New Roman"/>
          <w:color w:val="191919"/>
          <w:sz w:val="20"/>
          <w:szCs w:val="20"/>
        </w:rPr>
        <w:t>century learners and di</w:t>
      </w:r>
      <w:r w:rsidR="00721764">
        <w:rPr>
          <w:rFonts w:ascii="Times New Roman" w:hAnsi="Times New Roman"/>
          <w:color w:val="191919"/>
          <w:spacing w:val="-4"/>
          <w:sz w:val="20"/>
          <w:szCs w:val="20"/>
        </w:rPr>
        <w:t>f</w:t>
      </w:r>
      <w:r w:rsidR="00721764">
        <w:rPr>
          <w:rFonts w:ascii="Times New Roman" w:hAnsi="Times New Roman"/>
          <w:color w:val="191919"/>
          <w:sz w:val="20"/>
          <w:szCs w:val="20"/>
        </w:rPr>
        <w:t>ferentiated instruction.</w:t>
      </w:r>
    </w:p>
    <w:p w:rsidR="00721764" w:rsidRDefault="003F0AB9"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sidRPr="003F0AB9">
        <w:rPr>
          <w:noProof/>
        </w:rPr>
        <w:pict>
          <v:shape id="_x0000_s1294" type="#_x0000_t202" style="position:absolute;left:0;text-align:left;margin-left:520.2pt;margin-top:15.05pt;width:1in;height:184.3pt;z-index:-251627520;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5515 - Curriculum and Instruction for</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Educational Leadership</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pacing w:val="-7"/>
          <w:sz w:val="20"/>
          <w:szCs w:val="20"/>
        </w:rPr>
        <w:t>T</w:t>
      </w:r>
      <w:r w:rsidR="00721764">
        <w:rPr>
          <w:rFonts w:ascii="Times New Roman" w:hAnsi="Times New Roman"/>
          <w:color w:val="191919"/>
          <w:sz w:val="20"/>
          <w:szCs w:val="20"/>
        </w:rPr>
        <w:t xml:space="preserve">rends in curriculum design with emphasis on the newer media and ways and methods of </w:t>
      </w:r>
      <w:proofErr w:type="spellStart"/>
      <w:r w:rsidR="00721764">
        <w:rPr>
          <w:rFonts w:ascii="Times New Roman" w:hAnsi="Times New Roman"/>
          <w:color w:val="191919"/>
          <w:sz w:val="20"/>
          <w:szCs w:val="20"/>
        </w:rPr>
        <w:t>im</w:t>
      </w:r>
      <w:proofErr w:type="spellEnd"/>
      <w:r w:rsidR="00721764">
        <w:rPr>
          <w:rFonts w:ascii="Times New Roman" w:hAnsi="Times New Roman"/>
          <w:color w:val="191919"/>
          <w:sz w:val="20"/>
          <w:szCs w:val="20"/>
        </w:rPr>
        <w:t xml:space="preserve">- </w:t>
      </w:r>
      <w:proofErr w:type="spellStart"/>
      <w:r w:rsidR="00721764">
        <w:rPr>
          <w:rFonts w:ascii="Times New Roman" w:hAnsi="Times New Roman"/>
          <w:color w:val="191919"/>
          <w:spacing w:val="-2"/>
          <w:sz w:val="20"/>
          <w:szCs w:val="20"/>
        </w:rPr>
        <w:t>plementin</w:t>
      </w:r>
      <w:r w:rsidR="00721764">
        <w:rPr>
          <w:rFonts w:ascii="Times New Roman" w:hAnsi="Times New Roman"/>
          <w:color w:val="191919"/>
          <w:sz w:val="20"/>
          <w:szCs w:val="20"/>
        </w:rPr>
        <w:t>g</w:t>
      </w:r>
      <w:proofErr w:type="spellEnd"/>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innovation</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instruction</w:t>
      </w:r>
      <w:ins w:id="43" w:author=" " w:date="2011-04-06T10:43:00Z">
        <w:r w:rsidR="005A7DEF">
          <w:rPr>
            <w:rFonts w:ascii="Times New Roman" w:hAnsi="Times New Roman"/>
            <w:color w:val="191919"/>
            <w:spacing w:val="-2"/>
            <w:sz w:val="20"/>
            <w:szCs w:val="20"/>
          </w:rPr>
          <w:t xml:space="preserve"> are discussed</w:t>
        </w:r>
      </w:ins>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ins w:id="44" w:author=" " w:date="2011-04-06T10:39:00Z">
        <w:r w:rsidR="008367A1">
          <w:rPr>
            <w:rFonts w:ascii="Times New Roman" w:hAnsi="Times New Roman"/>
            <w:color w:val="191919"/>
            <w:spacing w:val="-9"/>
            <w:sz w:val="20"/>
            <w:szCs w:val="20"/>
          </w:rPr>
          <w:t xml:space="preserve">It includes </w:t>
        </w:r>
      </w:ins>
      <w:del w:id="45" w:author=" " w:date="2011-04-06T10:39:00Z">
        <w:r w:rsidR="00721764" w:rsidDel="008367A1">
          <w:rPr>
            <w:rFonts w:ascii="Times New Roman" w:hAnsi="Times New Roman"/>
            <w:color w:val="191919"/>
            <w:spacing w:val="-2"/>
            <w:sz w:val="20"/>
            <w:szCs w:val="20"/>
          </w:rPr>
          <w:delText>Include</w:delText>
        </w:r>
        <w:r w:rsidR="00721764" w:rsidDel="008367A1">
          <w:rPr>
            <w:rFonts w:ascii="Times New Roman" w:hAnsi="Times New Roman"/>
            <w:color w:val="191919"/>
            <w:sz w:val="20"/>
            <w:szCs w:val="20"/>
          </w:rPr>
          <w:delText>s</w:delText>
        </w:r>
      </w:del>
      <w:r w:rsidR="00721764">
        <w:rPr>
          <w:rFonts w:ascii="Times New Roman" w:hAnsi="Times New Roman"/>
          <w:color w:val="191919"/>
          <w:spacing w:val="-9"/>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principles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procedure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components </w:t>
      </w:r>
      <w:r w:rsidR="00721764">
        <w:rPr>
          <w:rFonts w:ascii="Times New Roman" w:hAnsi="Times New Roman"/>
          <w:color w:val="191919"/>
          <w:sz w:val="20"/>
          <w:szCs w:val="20"/>
        </w:rPr>
        <w:t>of curriculum development, interpretation of test scores, use of assessment data and program evaluation</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5533 - Legal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Aspects of Education</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 study</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legal</w:t>
      </w:r>
      <w:r>
        <w:rPr>
          <w:rFonts w:ascii="Times New Roman" w:hAnsi="Times New Roman"/>
          <w:color w:val="191919"/>
          <w:spacing w:val="12"/>
          <w:sz w:val="20"/>
          <w:szCs w:val="20"/>
        </w:rPr>
        <w:t xml:space="preserve"> </w:t>
      </w:r>
      <w:r>
        <w:rPr>
          <w:rFonts w:ascii="Times New Roman" w:hAnsi="Times New Roman"/>
          <w:color w:val="191919"/>
          <w:sz w:val="20"/>
          <w:szCs w:val="20"/>
        </w:rPr>
        <w:t>structure</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public</w:t>
      </w:r>
      <w:r>
        <w:rPr>
          <w:rFonts w:ascii="Times New Roman" w:hAnsi="Times New Roman"/>
          <w:color w:val="191919"/>
          <w:spacing w:val="11"/>
          <w:sz w:val="20"/>
          <w:szCs w:val="20"/>
        </w:rPr>
        <w:t xml:space="preserve"> </w:t>
      </w:r>
      <w:r>
        <w:rPr>
          <w:rFonts w:ascii="Times New Roman" w:hAnsi="Times New Roman"/>
          <w:color w:val="191919"/>
          <w:sz w:val="20"/>
          <w:szCs w:val="20"/>
        </w:rPr>
        <w:t>education</w:t>
      </w:r>
      <w:r>
        <w:rPr>
          <w:rFonts w:ascii="Times New Roman" w:hAnsi="Times New Roman"/>
          <w:color w:val="191919"/>
          <w:spacing w:val="12"/>
          <w:sz w:val="20"/>
          <w:szCs w:val="20"/>
        </w:rPr>
        <w:t xml:space="preserve"> </w:t>
      </w:r>
      <w:r>
        <w:rPr>
          <w:rFonts w:ascii="Times New Roman" w:hAnsi="Times New Roman"/>
          <w:color w:val="191919"/>
          <w:sz w:val="20"/>
          <w:szCs w:val="20"/>
        </w:rPr>
        <w:t>rights</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responsibilities</w:t>
      </w:r>
      <w:r>
        <w:rPr>
          <w:rFonts w:ascii="Times New Roman" w:hAnsi="Times New Roman"/>
          <w:color w:val="191919"/>
          <w:spacing w:val="12"/>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school</w:t>
      </w:r>
      <w:r>
        <w:rPr>
          <w:rFonts w:ascii="Times New Roman" w:hAnsi="Times New Roman"/>
          <w:color w:val="191919"/>
          <w:spacing w:val="11"/>
          <w:sz w:val="20"/>
          <w:szCs w:val="20"/>
        </w:rPr>
        <w:t xml:space="preserve"> </w:t>
      </w:r>
      <w:r>
        <w:rPr>
          <w:rFonts w:ascii="Times New Roman" w:hAnsi="Times New Roman"/>
          <w:color w:val="191919"/>
          <w:sz w:val="20"/>
          <w:szCs w:val="20"/>
        </w:rPr>
        <w:t>personnel, rights</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parents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students</w:t>
      </w:r>
      <w:ins w:id="46" w:author=" " w:date="2011-04-06T10:39:00Z">
        <w:r w:rsidR="008367A1">
          <w:rPr>
            <w:rFonts w:ascii="Times New Roman" w:hAnsi="Times New Roman"/>
            <w:color w:val="191919"/>
            <w:sz w:val="20"/>
            <w:szCs w:val="20"/>
          </w:rPr>
          <w:t xml:space="preserve">.  </w:t>
        </w:r>
      </w:ins>
      <w:del w:id="47" w:author=" " w:date="2011-04-06T10:40:00Z">
        <w:r w:rsidDel="008367A1">
          <w:rPr>
            <w:rFonts w:ascii="Times New Roman" w:hAnsi="Times New Roman"/>
            <w:color w:val="191919"/>
            <w:spacing w:val="-7"/>
            <w:sz w:val="20"/>
            <w:szCs w:val="20"/>
          </w:rPr>
          <w:delText xml:space="preserve"> </w:delText>
        </w:r>
        <w:r w:rsidDel="008367A1">
          <w:rPr>
            <w:rFonts w:ascii="Times New Roman" w:hAnsi="Times New Roman"/>
            <w:color w:val="191919"/>
            <w:sz w:val="20"/>
            <w:szCs w:val="20"/>
          </w:rPr>
          <w:delText>are</w:delText>
        </w:r>
        <w:r w:rsidDel="008367A1">
          <w:rPr>
            <w:rFonts w:ascii="Times New Roman" w:hAnsi="Times New Roman"/>
            <w:color w:val="191919"/>
            <w:spacing w:val="-7"/>
            <w:sz w:val="20"/>
            <w:szCs w:val="20"/>
          </w:rPr>
          <w:delText xml:space="preserve"> </w:delText>
        </w:r>
        <w:r w:rsidDel="008367A1">
          <w:rPr>
            <w:rFonts w:ascii="Times New Roman" w:hAnsi="Times New Roman"/>
            <w:color w:val="191919"/>
            <w:sz w:val="20"/>
            <w:szCs w:val="20"/>
          </w:rPr>
          <w:delText>related</w:delText>
        </w:r>
        <w:r w:rsidDel="008367A1">
          <w:rPr>
            <w:rFonts w:ascii="Times New Roman" w:hAnsi="Times New Roman"/>
            <w:color w:val="191919"/>
            <w:spacing w:val="-7"/>
            <w:sz w:val="20"/>
            <w:szCs w:val="20"/>
          </w:rPr>
          <w:delText xml:space="preserve"> </w:delText>
        </w:r>
        <w:r w:rsidDel="008367A1">
          <w:rPr>
            <w:rFonts w:ascii="Times New Roman" w:hAnsi="Times New Roman"/>
            <w:color w:val="191919"/>
            <w:sz w:val="20"/>
            <w:szCs w:val="20"/>
          </w:rPr>
          <w:delText>topics.</w:delText>
        </w:r>
      </w:del>
      <w:r>
        <w:rPr>
          <w:rFonts w:ascii="Times New Roman" w:hAnsi="Times New Roman"/>
          <w:color w:val="191919"/>
          <w:spacing w:val="-7"/>
          <w:sz w:val="20"/>
          <w:szCs w:val="20"/>
        </w:rPr>
        <w:t xml:space="preserve"> </w:t>
      </w:r>
      <w:r>
        <w:rPr>
          <w:rFonts w:ascii="Times New Roman" w:hAnsi="Times New Roman"/>
          <w:color w:val="191919"/>
          <w:sz w:val="20"/>
          <w:szCs w:val="20"/>
        </w:rPr>
        <w:t>Emphasis</w:t>
      </w:r>
      <w:r>
        <w:rPr>
          <w:rFonts w:ascii="Times New Roman" w:hAnsi="Times New Roman"/>
          <w:color w:val="191919"/>
          <w:spacing w:val="-7"/>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stud</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analysis</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constitutional proscription/prescription and practical application in Geo</w:t>
      </w:r>
      <w:r>
        <w:rPr>
          <w:rFonts w:ascii="Times New Roman" w:hAnsi="Times New Roman"/>
          <w:color w:val="191919"/>
          <w:spacing w:val="-4"/>
          <w:sz w:val="20"/>
          <w:szCs w:val="20"/>
        </w:rPr>
        <w:t>r</w:t>
      </w:r>
      <w:r>
        <w:rPr>
          <w:rFonts w:ascii="Times New Roman" w:hAnsi="Times New Roman"/>
          <w:color w:val="191919"/>
          <w:sz w:val="20"/>
          <w:szCs w:val="20"/>
        </w:rPr>
        <w:t>gia of pertinent court cases.</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5541- Educational Supervisio</w:t>
      </w:r>
      <w:r>
        <w:rPr>
          <w:rFonts w:ascii="Times New Roman" w:hAnsi="Times New Roman"/>
          <w:b/>
          <w:bCs/>
          <w:color w:val="191919"/>
          <w:spacing w:val="3"/>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8"/>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forces</w:t>
      </w:r>
      <w:r>
        <w:rPr>
          <w:rFonts w:ascii="Times New Roman" w:hAnsi="Times New Roman"/>
          <w:color w:val="191919"/>
          <w:spacing w:val="-7"/>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fecting</w:t>
      </w:r>
      <w:r>
        <w:rPr>
          <w:rFonts w:ascii="Times New Roman" w:hAnsi="Times New Roman"/>
          <w:color w:val="191919"/>
          <w:spacing w:val="-7"/>
          <w:sz w:val="20"/>
          <w:szCs w:val="20"/>
        </w:rPr>
        <w:t xml:space="preserve"> </w:t>
      </w:r>
      <w:r>
        <w:rPr>
          <w:rFonts w:ascii="Times New Roman" w:hAnsi="Times New Roman"/>
          <w:color w:val="191919"/>
          <w:sz w:val="20"/>
          <w:szCs w:val="20"/>
        </w:rPr>
        <w:t>supervision</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today</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7"/>
          <w:sz w:val="20"/>
          <w:szCs w:val="20"/>
        </w:rPr>
        <w:t xml:space="preserve"> </w:t>
      </w:r>
      <w:r>
        <w:rPr>
          <w:rFonts w:ascii="Times New Roman" w:hAnsi="Times New Roman"/>
          <w:color w:val="191919"/>
          <w:sz w:val="20"/>
          <w:szCs w:val="20"/>
        </w:rPr>
        <w:t>school</w:t>
      </w:r>
      <w:r>
        <w:rPr>
          <w:rFonts w:ascii="Times New Roman" w:hAnsi="Times New Roman"/>
          <w:color w:val="191919"/>
          <w:spacing w:val="-7"/>
          <w:sz w:val="20"/>
          <w:szCs w:val="20"/>
        </w:rPr>
        <w:t xml:space="preserve"> </w:t>
      </w:r>
      <w:r>
        <w:rPr>
          <w:rFonts w:ascii="Times New Roman" w:hAnsi="Times New Roman"/>
          <w:color w:val="191919"/>
          <w:sz w:val="20"/>
          <w:szCs w:val="20"/>
        </w:rPr>
        <w:t>is</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focus.</w:t>
      </w:r>
      <w:r>
        <w:rPr>
          <w:rFonts w:ascii="Times New Roman" w:hAnsi="Times New Roman"/>
          <w:color w:val="191919"/>
          <w:spacing w:val="-18"/>
          <w:sz w:val="20"/>
          <w:szCs w:val="20"/>
        </w:rPr>
        <w:t xml:space="preserve"> </w:t>
      </w:r>
      <w:r>
        <w:rPr>
          <w:rFonts w:ascii="Times New Roman" w:hAnsi="Times New Roman"/>
          <w:color w:val="191919"/>
          <w:sz w:val="20"/>
          <w:szCs w:val="20"/>
        </w:rPr>
        <w:t>An</w:t>
      </w:r>
      <w:r>
        <w:rPr>
          <w:rFonts w:ascii="Times New Roman" w:hAnsi="Times New Roman"/>
          <w:color w:val="191919"/>
          <w:spacing w:val="-7"/>
          <w:sz w:val="20"/>
          <w:szCs w:val="20"/>
        </w:rPr>
        <w:t xml:space="preserve"> </w:t>
      </w:r>
      <w:r>
        <w:rPr>
          <w:rFonts w:ascii="Times New Roman" w:hAnsi="Times New Roman"/>
          <w:color w:val="191919"/>
          <w:sz w:val="20"/>
          <w:szCs w:val="20"/>
        </w:rPr>
        <w:t>introductory</w:t>
      </w:r>
      <w:r>
        <w:rPr>
          <w:rFonts w:ascii="Times New Roman" w:hAnsi="Times New Roman"/>
          <w:color w:val="191919"/>
          <w:spacing w:val="-7"/>
          <w:sz w:val="20"/>
          <w:szCs w:val="20"/>
        </w:rPr>
        <w:t xml:space="preserve"> </w:t>
      </w:r>
      <w:r>
        <w:rPr>
          <w:rFonts w:ascii="Times New Roman" w:hAnsi="Times New Roman"/>
          <w:color w:val="191919"/>
          <w:sz w:val="20"/>
          <w:szCs w:val="20"/>
        </w:rPr>
        <w:t>overview of the field of supervision in public schools with emphasis on o</w:t>
      </w:r>
      <w:r>
        <w:rPr>
          <w:rFonts w:ascii="Times New Roman" w:hAnsi="Times New Roman"/>
          <w:color w:val="191919"/>
          <w:spacing w:val="-4"/>
          <w:sz w:val="20"/>
          <w:szCs w:val="20"/>
        </w:rPr>
        <w:t>r</w:t>
      </w:r>
      <w:r>
        <w:rPr>
          <w:rFonts w:ascii="Times New Roman" w:hAnsi="Times New Roman"/>
          <w:color w:val="191919"/>
          <w:sz w:val="20"/>
          <w:szCs w:val="20"/>
        </w:rPr>
        <w:t xml:space="preserve">ganizing instruction is exam- </w:t>
      </w:r>
      <w:proofErr w:type="spellStart"/>
      <w:r>
        <w:rPr>
          <w:rFonts w:ascii="Times New Roman" w:hAnsi="Times New Roman"/>
          <w:color w:val="191919"/>
          <w:sz w:val="20"/>
          <w:szCs w:val="20"/>
        </w:rPr>
        <w:t>ined</w:t>
      </w:r>
      <w:proofErr w:type="spellEnd"/>
      <w:r>
        <w:rPr>
          <w:rFonts w:ascii="Times New Roman" w:hAnsi="Times New Roman"/>
          <w:color w:val="191919"/>
          <w:sz w:val="20"/>
          <w:szCs w:val="20"/>
        </w:rPr>
        <w:t>.</w:t>
      </w:r>
    </w:p>
    <w:p w:rsidR="00721764" w:rsidRDefault="003F0AB9"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sidRPr="003F0AB9">
        <w:rPr>
          <w:noProof/>
        </w:rPr>
        <w:pict>
          <v:shape id="_x0000_s1295" type="#_x0000_t202" style="position:absolute;left:0;text-align:left;margin-left:520.2pt;margin-top:57.2pt;width:1in;height:270.75pt;z-index:-251626496;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5568 - Field Experiences In Educational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Administratio</w:t>
      </w:r>
      <w:r w:rsidR="00721764">
        <w:rPr>
          <w:rFonts w:ascii="Times New Roman" w:hAnsi="Times New Roman"/>
          <w:b/>
          <w:bCs/>
          <w:color w:val="191919"/>
          <w:spacing w:val="9"/>
          <w:sz w:val="20"/>
          <w:szCs w:val="20"/>
        </w:rPr>
        <w:t>n</w:t>
      </w:r>
      <w:r w:rsidR="00721764">
        <w:rPr>
          <w:rFonts w:ascii="Times New Roman" w:hAnsi="Times New Roman"/>
          <w:b/>
          <w:bCs/>
          <w:color w:val="191919"/>
          <w:sz w:val="20"/>
          <w:szCs w:val="20"/>
        </w:rPr>
        <w:t>........................................3(</w:t>
      </w:r>
      <w:del w:id="48" w:author=" " w:date="2011-04-06T10:40:00Z">
        <w:r w:rsidR="00721764" w:rsidDel="008367A1">
          <w:rPr>
            <w:rFonts w:ascii="Times New Roman" w:hAnsi="Times New Roman"/>
            <w:b/>
            <w:bCs/>
            <w:color w:val="191919"/>
            <w:sz w:val="20"/>
            <w:szCs w:val="20"/>
          </w:rPr>
          <w:delText>3-0</w:delText>
        </w:r>
      </w:del>
      <w:ins w:id="49" w:author=" " w:date="2011-04-06T10:40:00Z">
        <w:r w:rsidR="008367A1">
          <w:rPr>
            <w:rFonts w:ascii="Times New Roman" w:hAnsi="Times New Roman"/>
            <w:b/>
            <w:bCs/>
            <w:color w:val="191919"/>
            <w:sz w:val="20"/>
            <w:szCs w:val="20"/>
          </w:rPr>
          <w:t xml:space="preserve">  0-3</w:t>
        </w:r>
      </w:ins>
      <w:r w:rsidR="00721764">
        <w:rPr>
          <w:rFonts w:ascii="Times New Roman" w:hAnsi="Times New Roman"/>
          <w:b/>
          <w:bCs/>
          <w:color w:val="191919"/>
          <w:sz w:val="20"/>
          <w:szCs w:val="20"/>
        </w:rPr>
        <w:t xml:space="preserve">) </w:t>
      </w:r>
      <w:r w:rsidR="00721764">
        <w:rPr>
          <w:rFonts w:ascii="Times New Roman" w:hAnsi="Times New Roman"/>
          <w:color w:val="191919"/>
          <w:sz w:val="20"/>
          <w:szCs w:val="20"/>
        </w:rPr>
        <w:t xml:space="preserve">Field experiences include 150 hours of administrative experience in 12 major areas of school </w:t>
      </w:r>
      <w:r w:rsidR="00721764">
        <w:rPr>
          <w:rFonts w:ascii="Times New Roman" w:hAnsi="Times New Roman"/>
          <w:color w:val="191919"/>
          <w:spacing w:val="-2"/>
          <w:sz w:val="20"/>
          <w:szCs w:val="20"/>
        </w:rPr>
        <w:t>administratio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outline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EDA</w:t>
      </w:r>
      <w:r w:rsidR="00721764">
        <w:rPr>
          <w:rFonts w:ascii="Times New Roman" w:hAnsi="Times New Roman"/>
          <w:color w:val="191919"/>
          <w:sz w:val="20"/>
          <w:szCs w:val="20"/>
        </w:rPr>
        <w:t>S</w:t>
      </w:r>
      <w:ins w:id="50" w:author=" " w:date="2011-04-06T10:41:00Z">
        <w:r w:rsidR="008367A1">
          <w:rPr>
            <w:rFonts w:ascii="Times New Roman" w:hAnsi="Times New Roman"/>
            <w:color w:val="191919"/>
            <w:spacing w:val="-9"/>
            <w:sz w:val="20"/>
            <w:szCs w:val="20"/>
          </w:rPr>
          <w:t xml:space="preserve"> Field Experience </w:t>
        </w:r>
      </w:ins>
      <w:del w:id="51" w:author=" " w:date="2011-04-06T10:41:00Z">
        <w:r w:rsidR="00721764" w:rsidDel="008367A1">
          <w:rPr>
            <w:rFonts w:ascii="Times New Roman" w:hAnsi="Times New Roman"/>
            <w:color w:val="191919"/>
            <w:spacing w:val="-9"/>
            <w:sz w:val="20"/>
            <w:szCs w:val="20"/>
          </w:rPr>
          <w:delText xml:space="preserve"> </w:delText>
        </w:r>
      </w:del>
      <w:r w:rsidR="00721764">
        <w:rPr>
          <w:rFonts w:ascii="Times New Roman" w:hAnsi="Times New Roman"/>
          <w:color w:val="191919"/>
          <w:spacing w:val="-2"/>
          <w:sz w:val="20"/>
          <w:szCs w:val="20"/>
        </w:rPr>
        <w:t>Manua</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del w:id="52" w:author=" " w:date="2011-04-06T10:41:00Z">
        <w:r w:rsidR="00721764" w:rsidDel="008367A1">
          <w:rPr>
            <w:rFonts w:ascii="Times New Roman" w:hAnsi="Times New Roman"/>
            <w:color w:val="191919"/>
            <w:spacing w:val="-2"/>
            <w:sz w:val="20"/>
            <w:szCs w:val="20"/>
          </w:rPr>
          <w:delText>a</w:delText>
        </w:r>
        <w:r w:rsidR="00721764" w:rsidDel="008367A1">
          <w:rPr>
            <w:rFonts w:ascii="Times New Roman" w:hAnsi="Times New Roman"/>
            <w:color w:val="191919"/>
            <w:sz w:val="20"/>
            <w:szCs w:val="20"/>
          </w:rPr>
          <w:delText>t</w:delText>
        </w:r>
        <w:r w:rsidR="00721764" w:rsidDel="008367A1">
          <w:rPr>
            <w:rFonts w:ascii="Times New Roman" w:hAnsi="Times New Roman"/>
            <w:color w:val="191919"/>
            <w:spacing w:val="-9"/>
            <w:sz w:val="20"/>
            <w:szCs w:val="20"/>
          </w:rPr>
          <w:delText xml:space="preserve"> </w:delText>
        </w:r>
        <w:r w:rsidDel="008367A1">
          <w:fldChar w:fldCharType="begin"/>
        </w:r>
        <w:r w:rsidR="00B30668" w:rsidDel="008367A1">
          <w:delInstrText>HYPERLINK "http://fld94.alsnet.peachnet.edu/-bblock"</w:delInstrText>
        </w:r>
        <w:r w:rsidDel="008367A1">
          <w:fldChar w:fldCharType="separate"/>
        </w:r>
        <w:r w:rsidR="00721764" w:rsidDel="008367A1">
          <w:rPr>
            <w:rFonts w:ascii="Times New Roman" w:hAnsi="Times New Roman"/>
            <w:color w:val="191919"/>
            <w:spacing w:val="-2"/>
            <w:sz w:val="20"/>
            <w:szCs w:val="20"/>
          </w:rPr>
          <w:delText>http://fld94.alsnet.peachnet.edu/-bblock</w:delText>
        </w:r>
        <w:r w:rsidDel="008367A1">
          <w:fldChar w:fldCharType="end"/>
        </w:r>
        <w:r w:rsidDel="008367A1">
          <w:fldChar w:fldCharType="begin"/>
        </w:r>
        <w:r w:rsidR="00B30668" w:rsidDel="008367A1">
          <w:delInstrText>HYPERLINK "http://fld94.alsnet.peachnet.edu/-bblock"</w:delInstrText>
        </w:r>
        <w:r w:rsidDel="008367A1">
          <w:fldChar w:fldCharType="separate"/>
        </w:r>
        <w:r w:rsidR="00721764" w:rsidDel="008367A1">
          <w:rPr>
            <w:rFonts w:ascii="Times New Roman" w:hAnsi="Times New Roman"/>
            <w:color w:val="191919"/>
            <w:sz w:val="20"/>
            <w:szCs w:val="20"/>
          </w:rPr>
          <w:delText>.</w:delText>
        </w:r>
        <w:r w:rsidDel="008367A1">
          <w:fldChar w:fldCharType="end"/>
        </w:r>
        <w:r w:rsidR="00721764" w:rsidDel="008367A1">
          <w:rPr>
            <w:rFonts w:ascii="Times New Roman" w:hAnsi="Times New Roman"/>
            <w:color w:val="191919"/>
            <w:spacing w:val="-9"/>
            <w:sz w:val="20"/>
            <w:szCs w:val="20"/>
          </w:rPr>
          <w:delText xml:space="preserve"> </w:delText>
        </w:r>
      </w:del>
      <w:r w:rsidR="00721764">
        <w:rPr>
          <w:rFonts w:ascii="Times New Roman" w:hAnsi="Times New Roman"/>
          <w:color w:val="191919"/>
          <w:spacing w:val="-2"/>
          <w:sz w:val="20"/>
          <w:szCs w:val="20"/>
        </w:rPr>
        <w:t xml:space="preserve">Each </w:t>
      </w:r>
      <w:r w:rsidR="00721764">
        <w:rPr>
          <w:rFonts w:ascii="Times New Roman" w:hAnsi="Times New Roman"/>
          <w:color w:val="191919"/>
          <w:sz w:val="20"/>
          <w:szCs w:val="20"/>
        </w:rPr>
        <w:t>student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prepare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w:t>
      </w:r>
      <w:r w:rsidR="00721764">
        <w:rPr>
          <w:rFonts w:ascii="Times New Roman" w:hAnsi="Times New Roman"/>
          <w:color w:val="191919"/>
          <w:spacing w:val="-4"/>
          <w:sz w:val="20"/>
          <w:szCs w:val="20"/>
        </w:rPr>
        <w:t xml:space="preserve"> </w:t>
      </w:r>
      <w:ins w:id="53" w:author=" " w:date="2011-04-06T10:42:00Z">
        <w:r w:rsidR="008367A1">
          <w:rPr>
            <w:rFonts w:ascii="Times New Roman" w:hAnsi="Times New Roman"/>
            <w:color w:val="191919"/>
            <w:spacing w:val="-4"/>
            <w:sz w:val="20"/>
            <w:szCs w:val="20"/>
          </w:rPr>
          <w:t xml:space="preserve">electronic portfolio </w:t>
        </w:r>
      </w:ins>
      <w:del w:id="54" w:author=" " w:date="2011-04-06T10:42:00Z">
        <w:r w:rsidR="00721764" w:rsidDel="008367A1">
          <w:rPr>
            <w:rFonts w:ascii="Times New Roman" w:hAnsi="Times New Roman"/>
            <w:color w:val="191919"/>
            <w:sz w:val="20"/>
            <w:szCs w:val="20"/>
          </w:rPr>
          <w:delText>experience</w:delText>
        </w:r>
        <w:r w:rsidR="00721764" w:rsidDel="008367A1">
          <w:rPr>
            <w:rFonts w:ascii="Times New Roman" w:hAnsi="Times New Roman"/>
            <w:color w:val="191919"/>
            <w:spacing w:val="-4"/>
            <w:sz w:val="20"/>
            <w:szCs w:val="20"/>
          </w:rPr>
          <w:delText xml:space="preserve"> </w:delText>
        </w:r>
        <w:r w:rsidR="00721764" w:rsidDel="008367A1">
          <w:rPr>
            <w:rFonts w:ascii="Times New Roman" w:hAnsi="Times New Roman"/>
            <w:color w:val="191919"/>
            <w:sz w:val="20"/>
            <w:szCs w:val="20"/>
          </w:rPr>
          <w:delText>portfolio</w:delText>
        </w:r>
      </w:del>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reflecting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experiences.</w:t>
      </w:r>
      <w:r w:rsidR="00721764">
        <w:rPr>
          <w:rFonts w:ascii="Times New Roman" w:hAnsi="Times New Roman"/>
          <w:color w:val="191919"/>
          <w:spacing w:val="-7"/>
          <w:sz w:val="20"/>
          <w:szCs w:val="20"/>
        </w:rPr>
        <w:t xml:space="preserve"> </w:t>
      </w:r>
      <w:r w:rsidR="00721764">
        <w:rPr>
          <w:rFonts w:ascii="Times New Roman" w:hAnsi="Times New Roman"/>
          <w:color w:val="191919"/>
          <w:spacing w:val="-16"/>
          <w:sz w:val="20"/>
          <w:szCs w:val="20"/>
        </w:rPr>
        <w:t>W</w:t>
      </w:r>
      <w:r w:rsidR="00721764">
        <w:rPr>
          <w:rFonts w:ascii="Times New Roman" w:hAnsi="Times New Roman"/>
          <w:color w:val="191919"/>
          <w:sz w:val="20"/>
          <w:szCs w:val="20"/>
        </w:rPr>
        <w:t>eekly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logs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reports are submitted by e-mail to the instructo</w:t>
      </w:r>
      <w:r w:rsidR="00721764">
        <w:rPr>
          <w:rFonts w:ascii="Times New Roman" w:hAnsi="Times New Roman"/>
          <w:color w:val="191919"/>
          <w:spacing w:val="-11"/>
          <w:sz w:val="20"/>
          <w:szCs w:val="20"/>
        </w:rPr>
        <w:t>r</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5570 - School Business Management</w:t>
      </w:r>
      <w:r>
        <w:rPr>
          <w:rFonts w:ascii="Times New Roman" w:hAnsi="Times New Roman"/>
          <w:b/>
          <w:bCs/>
          <w:color w:val="191919"/>
          <w:spacing w:val="-2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29"/>
        <w:jc w:val="both"/>
        <w:rPr>
          <w:rFonts w:ascii="Times New Roman" w:hAnsi="Times New Roman"/>
          <w:color w:val="000000"/>
          <w:sz w:val="20"/>
          <w:szCs w:val="20"/>
        </w:rPr>
      </w:pPr>
      <w:r>
        <w:rPr>
          <w:rFonts w:ascii="Times New Roman" w:hAnsi="Times New Roman"/>
          <w:color w:val="191919"/>
          <w:sz w:val="20"/>
          <w:szCs w:val="20"/>
        </w:rPr>
        <w:t xml:space="preserve">A </w:t>
      </w:r>
      <w:r>
        <w:rPr>
          <w:rFonts w:ascii="Times New Roman" w:hAnsi="Times New Roman"/>
          <w:color w:val="191919"/>
          <w:spacing w:val="2"/>
          <w:sz w:val="20"/>
          <w:szCs w:val="20"/>
        </w:rPr>
        <w:t>stud</w:t>
      </w:r>
      <w:r>
        <w:rPr>
          <w:rFonts w:ascii="Times New Roman" w:hAnsi="Times New Roman"/>
          <w:color w:val="191919"/>
          <w:sz w:val="20"/>
          <w:szCs w:val="20"/>
        </w:rPr>
        <w:t>y</w:t>
      </w:r>
      <w:r>
        <w:rPr>
          <w:rFonts w:ascii="Times New Roman" w:hAnsi="Times New Roman"/>
          <w:color w:val="191919"/>
          <w:spacing w:val="11"/>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11"/>
          <w:sz w:val="20"/>
          <w:szCs w:val="20"/>
        </w:rPr>
        <w:t xml:space="preserve"> </w:t>
      </w:r>
      <w:r>
        <w:rPr>
          <w:rFonts w:ascii="Times New Roman" w:hAnsi="Times New Roman"/>
          <w:color w:val="191919"/>
          <w:spacing w:val="2"/>
          <w:sz w:val="20"/>
          <w:szCs w:val="20"/>
        </w:rPr>
        <w:t>busines</w:t>
      </w:r>
      <w:r>
        <w:rPr>
          <w:rFonts w:ascii="Times New Roman" w:hAnsi="Times New Roman"/>
          <w:color w:val="191919"/>
          <w:sz w:val="20"/>
          <w:szCs w:val="20"/>
        </w:rPr>
        <w:t>s</w:t>
      </w:r>
      <w:r>
        <w:rPr>
          <w:rFonts w:ascii="Times New Roman" w:hAnsi="Times New Roman"/>
          <w:color w:val="191919"/>
          <w:spacing w:val="11"/>
          <w:sz w:val="20"/>
          <w:szCs w:val="20"/>
        </w:rPr>
        <w:t xml:space="preserve"> </w:t>
      </w:r>
      <w:r>
        <w:rPr>
          <w:rFonts w:ascii="Times New Roman" w:hAnsi="Times New Roman"/>
          <w:color w:val="191919"/>
          <w:spacing w:val="2"/>
          <w:sz w:val="20"/>
          <w:szCs w:val="20"/>
        </w:rPr>
        <w:t>procedure</w:t>
      </w:r>
      <w:r>
        <w:rPr>
          <w:rFonts w:ascii="Times New Roman" w:hAnsi="Times New Roman"/>
          <w:color w:val="191919"/>
          <w:sz w:val="20"/>
          <w:szCs w:val="20"/>
        </w:rPr>
        <w:t>s</w:t>
      </w:r>
      <w:r>
        <w:rPr>
          <w:rFonts w:ascii="Times New Roman" w:hAnsi="Times New Roman"/>
          <w:color w:val="191919"/>
          <w:spacing w:val="12"/>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2"/>
          <w:sz w:val="20"/>
          <w:szCs w:val="20"/>
        </w:rPr>
        <w:t xml:space="preserve"> </w:t>
      </w:r>
      <w:r>
        <w:rPr>
          <w:rFonts w:ascii="Times New Roman" w:hAnsi="Times New Roman"/>
          <w:color w:val="191919"/>
          <w:spacing w:val="2"/>
          <w:sz w:val="20"/>
          <w:szCs w:val="20"/>
        </w:rPr>
        <w:t>function</w:t>
      </w:r>
      <w:r>
        <w:rPr>
          <w:rFonts w:ascii="Times New Roman" w:hAnsi="Times New Roman"/>
          <w:color w:val="191919"/>
          <w:sz w:val="20"/>
          <w:szCs w:val="20"/>
        </w:rPr>
        <w:t>s</w:t>
      </w:r>
      <w:r>
        <w:rPr>
          <w:rFonts w:ascii="Times New Roman" w:hAnsi="Times New Roman"/>
          <w:color w:val="191919"/>
          <w:spacing w:val="12"/>
          <w:sz w:val="20"/>
          <w:szCs w:val="20"/>
        </w:rPr>
        <w:t xml:space="preserve"> </w:t>
      </w:r>
      <w:r>
        <w:rPr>
          <w:rFonts w:ascii="Times New Roman" w:hAnsi="Times New Roman"/>
          <w:color w:val="191919"/>
          <w:spacing w:val="2"/>
          <w:sz w:val="20"/>
          <w:szCs w:val="20"/>
        </w:rPr>
        <w:t>involve</w:t>
      </w:r>
      <w:r>
        <w:rPr>
          <w:rFonts w:ascii="Times New Roman" w:hAnsi="Times New Roman"/>
          <w:color w:val="191919"/>
          <w:sz w:val="20"/>
          <w:szCs w:val="20"/>
        </w:rPr>
        <w:t>d</w:t>
      </w:r>
      <w:r>
        <w:rPr>
          <w:rFonts w:ascii="Times New Roman" w:hAnsi="Times New Roman"/>
          <w:color w:val="191919"/>
          <w:spacing w:val="12"/>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12"/>
          <w:sz w:val="20"/>
          <w:szCs w:val="20"/>
        </w:rPr>
        <w:t xml:space="preserve"> </w:t>
      </w:r>
      <w:r>
        <w:rPr>
          <w:rFonts w:ascii="Times New Roman" w:hAnsi="Times New Roman"/>
          <w:color w:val="191919"/>
          <w:spacing w:val="2"/>
          <w:sz w:val="20"/>
          <w:szCs w:val="20"/>
        </w:rPr>
        <w:t>managin</w:t>
      </w:r>
      <w:r>
        <w:rPr>
          <w:rFonts w:ascii="Times New Roman" w:hAnsi="Times New Roman"/>
          <w:color w:val="191919"/>
          <w:sz w:val="20"/>
          <w:szCs w:val="20"/>
        </w:rPr>
        <w:t>g</w:t>
      </w:r>
      <w:r>
        <w:rPr>
          <w:rFonts w:ascii="Times New Roman" w:hAnsi="Times New Roman"/>
          <w:color w:val="191919"/>
          <w:spacing w:val="12"/>
          <w:sz w:val="20"/>
          <w:szCs w:val="20"/>
        </w:rPr>
        <w:t xml:space="preserve"> </w:t>
      </w:r>
      <w:r>
        <w:rPr>
          <w:rFonts w:ascii="Times New Roman" w:hAnsi="Times New Roman"/>
          <w:color w:val="191919"/>
          <w:spacing w:val="2"/>
          <w:sz w:val="20"/>
          <w:szCs w:val="20"/>
        </w:rPr>
        <w:t>schoo</w:t>
      </w:r>
      <w:r>
        <w:rPr>
          <w:rFonts w:ascii="Times New Roman" w:hAnsi="Times New Roman"/>
          <w:color w:val="191919"/>
          <w:sz w:val="20"/>
          <w:szCs w:val="20"/>
        </w:rPr>
        <w:t>l</w:t>
      </w:r>
      <w:r>
        <w:rPr>
          <w:rFonts w:ascii="Times New Roman" w:hAnsi="Times New Roman"/>
          <w:color w:val="191919"/>
          <w:spacing w:val="12"/>
          <w:sz w:val="20"/>
          <w:szCs w:val="20"/>
        </w:rPr>
        <w:t xml:space="preserve"> </w:t>
      </w:r>
      <w:r>
        <w:rPr>
          <w:rFonts w:ascii="Times New Roman" w:hAnsi="Times New Roman"/>
          <w:color w:val="191919"/>
          <w:spacing w:val="2"/>
          <w:sz w:val="20"/>
          <w:szCs w:val="20"/>
        </w:rPr>
        <w:t>syste</w:t>
      </w:r>
      <w:r>
        <w:rPr>
          <w:rFonts w:ascii="Times New Roman" w:hAnsi="Times New Roman"/>
          <w:color w:val="191919"/>
          <w:sz w:val="20"/>
          <w:szCs w:val="20"/>
        </w:rPr>
        <w:t>m</w:t>
      </w:r>
      <w:r>
        <w:rPr>
          <w:rFonts w:ascii="Times New Roman" w:hAnsi="Times New Roman"/>
          <w:color w:val="191919"/>
          <w:spacing w:val="12"/>
          <w:sz w:val="20"/>
          <w:szCs w:val="20"/>
        </w:rPr>
        <w:t xml:space="preserve"> </w:t>
      </w:r>
      <w:r>
        <w:rPr>
          <w:rFonts w:ascii="Times New Roman" w:hAnsi="Times New Roman"/>
          <w:color w:val="191919"/>
          <w:spacing w:val="2"/>
          <w:sz w:val="20"/>
          <w:szCs w:val="20"/>
        </w:rPr>
        <w:t xml:space="preserve">budget, </w:t>
      </w:r>
      <w:r>
        <w:rPr>
          <w:rFonts w:ascii="Times New Roman" w:hAnsi="Times New Roman"/>
          <w:color w:val="191919"/>
          <w:sz w:val="20"/>
          <w:szCs w:val="20"/>
        </w:rPr>
        <w:t>budget control, taxes, QBE, salary scheduling, inventories, accounting and bus transportation. Emphasis will be placed on practical application in Geo</w:t>
      </w:r>
      <w:r>
        <w:rPr>
          <w:rFonts w:ascii="Times New Roman" w:hAnsi="Times New Roman"/>
          <w:color w:val="191919"/>
          <w:spacing w:val="-4"/>
          <w:sz w:val="20"/>
          <w:szCs w:val="20"/>
        </w:rPr>
        <w:t>r</w:t>
      </w:r>
      <w:r>
        <w:rPr>
          <w:rFonts w:ascii="Times New Roman" w:hAnsi="Times New Roman"/>
          <w:color w:val="191919"/>
          <w:sz w:val="20"/>
          <w:szCs w:val="20"/>
        </w:rPr>
        <w:t>gia.</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5573 - School Personnel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Administration...</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r>
        <w:rPr>
          <w:rFonts w:ascii="Times New Roman" w:hAnsi="Times New Roman"/>
          <w:color w:val="191919"/>
          <w:sz w:val="20"/>
          <w:szCs w:val="20"/>
        </w:rPr>
        <w:t>) A</w:t>
      </w:r>
      <w:r>
        <w:rPr>
          <w:rFonts w:ascii="Times New Roman" w:hAnsi="Times New Roman"/>
          <w:color w:val="191919"/>
          <w:spacing w:val="-18"/>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criteria</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recruitment,</w:t>
      </w:r>
      <w:r>
        <w:rPr>
          <w:rFonts w:ascii="Times New Roman" w:hAnsi="Times New Roman"/>
          <w:color w:val="191919"/>
          <w:spacing w:val="-7"/>
          <w:sz w:val="20"/>
          <w:szCs w:val="20"/>
        </w:rPr>
        <w:t xml:space="preserve"> </w:t>
      </w:r>
      <w:r>
        <w:rPr>
          <w:rFonts w:ascii="Times New Roman" w:hAnsi="Times New Roman"/>
          <w:color w:val="191919"/>
          <w:sz w:val="20"/>
          <w:szCs w:val="20"/>
        </w:rPr>
        <w:t>selection</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placement</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personnel,</w:t>
      </w:r>
      <w:r>
        <w:rPr>
          <w:rFonts w:ascii="Times New Roman" w:hAnsi="Times New Roman"/>
          <w:color w:val="191919"/>
          <w:spacing w:val="-7"/>
          <w:sz w:val="20"/>
          <w:szCs w:val="20"/>
        </w:rPr>
        <w:t xml:space="preserve"> </w:t>
      </w:r>
      <w:r>
        <w:rPr>
          <w:rFonts w:ascii="Times New Roman" w:hAnsi="Times New Roman"/>
          <w:color w:val="191919"/>
          <w:sz w:val="20"/>
          <w:szCs w:val="20"/>
        </w:rPr>
        <w:t>orientation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new personnel,</w:t>
      </w:r>
      <w:r>
        <w:rPr>
          <w:rFonts w:ascii="Times New Roman" w:hAnsi="Times New Roman"/>
          <w:color w:val="191919"/>
          <w:spacing w:val="1"/>
          <w:sz w:val="20"/>
          <w:szCs w:val="20"/>
        </w:rPr>
        <w:t xml:space="preserve"> </w:t>
      </w:r>
      <w:r>
        <w:rPr>
          <w:rFonts w:ascii="Times New Roman" w:hAnsi="Times New Roman"/>
          <w:color w:val="191919"/>
          <w:sz w:val="20"/>
          <w:szCs w:val="20"/>
        </w:rPr>
        <w:t>administration/teacher</w:t>
      </w:r>
      <w:r>
        <w:rPr>
          <w:rFonts w:ascii="Times New Roman" w:hAnsi="Times New Roman"/>
          <w:color w:val="191919"/>
          <w:spacing w:val="1"/>
          <w:sz w:val="20"/>
          <w:szCs w:val="20"/>
        </w:rPr>
        <w:t xml:space="preserve"> </w:t>
      </w:r>
      <w:r>
        <w:rPr>
          <w:rFonts w:ascii="Times New Roman" w:hAnsi="Times New Roman"/>
          <w:color w:val="191919"/>
          <w:sz w:val="20"/>
          <w:szCs w:val="20"/>
        </w:rPr>
        <w:t>relationships,</w:t>
      </w:r>
      <w:r>
        <w:rPr>
          <w:rFonts w:ascii="Times New Roman" w:hAnsi="Times New Roman"/>
          <w:color w:val="191919"/>
          <w:spacing w:val="1"/>
          <w:sz w:val="20"/>
          <w:szCs w:val="20"/>
        </w:rPr>
        <w:t xml:space="preserve"> </w:t>
      </w:r>
      <w:r>
        <w:rPr>
          <w:rFonts w:ascii="Times New Roman" w:hAnsi="Times New Roman"/>
          <w:color w:val="191919"/>
          <w:sz w:val="20"/>
          <w:szCs w:val="20"/>
        </w:rPr>
        <w:t>codes of ethics,</w:t>
      </w:r>
      <w:r>
        <w:rPr>
          <w:rFonts w:ascii="Times New Roman" w:hAnsi="Times New Roman"/>
          <w:color w:val="191919"/>
          <w:spacing w:val="1"/>
          <w:sz w:val="20"/>
          <w:szCs w:val="20"/>
        </w:rPr>
        <w:t xml:space="preserve"> </w:t>
      </w:r>
      <w:r>
        <w:rPr>
          <w:rFonts w:ascii="Times New Roman" w:hAnsi="Times New Roman"/>
          <w:color w:val="191919"/>
          <w:sz w:val="20"/>
          <w:szCs w:val="20"/>
        </w:rPr>
        <w:t>certification</w:t>
      </w:r>
      <w:r>
        <w:rPr>
          <w:rFonts w:ascii="Times New Roman" w:hAnsi="Times New Roman"/>
          <w:color w:val="191919"/>
          <w:spacing w:val="1"/>
          <w:sz w:val="20"/>
          <w:szCs w:val="20"/>
        </w:rPr>
        <w:t xml:space="preserve"> </w:t>
      </w:r>
      <w:r>
        <w:rPr>
          <w:rFonts w:ascii="Times New Roman" w:hAnsi="Times New Roman"/>
          <w:color w:val="191919"/>
          <w:sz w:val="20"/>
          <w:szCs w:val="20"/>
        </w:rPr>
        <w:t>and other</w:t>
      </w:r>
      <w:r>
        <w:rPr>
          <w:rFonts w:ascii="Times New Roman" w:hAnsi="Times New Roman"/>
          <w:color w:val="191919"/>
          <w:spacing w:val="1"/>
          <w:sz w:val="20"/>
          <w:szCs w:val="20"/>
        </w:rPr>
        <w:t xml:space="preserve"> </w:t>
      </w:r>
      <w:r>
        <w:rPr>
          <w:rFonts w:ascii="Times New Roman" w:hAnsi="Times New Roman"/>
          <w:color w:val="191919"/>
          <w:sz w:val="20"/>
          <w:szCs w:val="20"/>
        </w:rPr>
        <w:t>related practices involved in sta</w:t>
      </w:r>
      <w:r>
        <w:rPr>
          <w:rFonts w:ascii="Times New Roman" w:hAnsi="Times New Roman"/>
          <w:color w:val="191919"/>
          <w:spacing w:val="-4"/>
          <w:sz w:val="20"/>
          <w:szCs w:val="20"/>
        </w:rPr>
        <w:t>f</w:t>
      </w:r>
      <w:r>
        <w:rPr>
          <w:rFonts w:ascii="Times New Roman" w:hAnsi="Times New Roman"/>
          <w:color w:val="191919"/>
          <w:sz w:val="20"/>
          <w:szCs w:val="20"/>
        </w:rPr>
        <w:t>f and faculty relationships.</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5580 - School Discipline 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Students</w:t>
      </w:r>
      <w:r>
        <w:rPr>
          <w:rFonts w:ascii="Times New Roman" w:hAnsi="Times New Roman"/>
          <w:color w:val="191919"/>
          <w:spacing w:val="4"/>
          <w:sz w:val="20"/>
          <w:szCs w:val="20"/>
        </w:rPr>
        <w:t xml:space="preserve"> </w:t>
      </w:r>
      <w:r>
        <w:rPr>
          <w:rFonts w:ascii="Times New Roman" w:hAnsi="Times New Roman"/>
          <w:color w:val="191919"/>
          <w:sz w:val="20"/>
          <w:szCs w:val="20"/>
        </w:rPr>
        <w:t>analyze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climate,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discipline,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safety</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control</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violence. The course</w:t>
      </w:r>
      <w:r>
        <w:rPr>
          <w:rFonts w:ascii="Times New Roman" w:hAnsi="Times New Roman"/>
          <w:color w:val="191919"/>
          <w:spacing w:val="-7"/>
          <w:sz w:val="20"/>
          <w:szCs w:val="20"/>
        </w:rPr>
        <w:t xml:space="preserve"> </w:t>
      </w:r>
      <w:r>
        <w:rPr>
          <w:rFonts w:ascii="Times New Roman" w:hAnsi="Times New Roman"/>
          <w:color w:val="191919"/>
          <w:sz w:val="20"/>
          <w:szCs w:val="20"/>
        </w:rPr>
        <w:t>focuses</w:t>
      </w:r>
      <w:r>
        <w:rPr>
          <w:rFonts w:ascii="Times New Roman" w:hAnsi="Times New Roman"/>
          <w:color w:val="191919"/>
          <w:spacing w:val="-7"/>
          <w:sz w:val="20"/>
          <w:szCs w:val="20"/>
        </w:rPr>
        <w:t xml:space="preserve"> </w:t>
      </w:r>
      <w:r>
        <w:rPr>
          <w:rFonts w:ascii="Times New Roman" w:hAnsi="Times New Roman"/>
          <w:color w:val="191919"/>
          <w:sz w:val="20"/>
          <w:szCs w:val="20"/>
        </w:rPr>
        <w:t>on</w:t>
      </w:r>
      <w:r>
        <w:rPr>
          <w:rFonts w:ascii="Times New Roman" w:hAnsi="Times New Roman"/>
          <w:color w:val="191919"/>
          <w:spacing w:val="-7"/>
          <w:sz w:val="20"/>
          <w:szCs w:val="20"/>
        </w:rPr>
        <w:t xml:space="preserve"> </w:t>
      </w:r>
      <w:r>
        <w:rPr>
          <w:rFonts w:ascii="Times New Roman" w:hAnsi="Times New Roman"/>
          <w:color w:val="191919"/>
          <w:sz w:val="20"/>
          <w:szCs w:val="20"/>
        </w:rPr>
        <w:t>constructing</w:t>
      </w:r>
      <w:r>
        <w:rPr>
          <w:rFonts w:ascii="Times New Roman" w:hAnsi="Times New Roman"/>
          <w:color w:val="191919"/>
          <w:spacing w:val="-7"/>
          <w:sz w:val="20"/>
          <w:szCs w:val="20"/>
        </w:rPr>
        <w:t xml:space="preserve"> </w:t>
      </w:r>
      <w:r>
        <w:rPr>
          <w:rFonts w:ascii="Times New Roman" w:hAnsi="Times New Roman"/>
          <w:color w:val="191919"/>
          <w:sz w:val="20"/>
          <w:szCs w:val="20"/>
        </w:rPr>
        <w:t>plans</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controlling</w:t>
      </w:r>
      <w:r>
        <w:rPr>
          <w:rFonts w:ascii="Times New Roman" w:hAnsi="Times New Roman"/>
          <w:color w:val="191919"/>
          <w:spacing w:val="-7"/>
          <w:sz w:val="20"/>
          <w:szCs w:val="20"/>
        </w:rPr>
        <w:t xml:space="preserve"> </w:t>
      </w:r>
      <w:r>
        <w:rPr>
          <w:rFonts w:ascii="Times New Roman" w:hAnsi="Times New Roman"/>
          <w:color w:val="191919"/>
          <w:sz w:val="20"/>
          <w:szCs w:val="20"/>
        </w:rPr>
        <w:t>violence,</w:t>
      </w:r>
      <w:r>
        <w:rPr>
          <w:rFonts w:ascii="Times New Roman" w:hAnsi="Times New Roman"/>
          <w:color w:val="191919"/>
          <w:spacing w:val="-7"/>
          <w:sz w:val="20"/>
          <w:szCs w:val="20"/>
        </w:rPr>
        <w:t xml:space="preserve"> </w:t>
      </w:r>
      <w:r>
        <w:rPr>
          <w:rFonts w:ascii="Times New Roman" w:hAnsi="Times New Roman"/>
          <w:color w:val="191919"/>
          <w:sz w:val="20"/>
          <w:szCs w:val="20"/>
        </w:rPr>
        <w:t>safet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7"/>
          <w:sz w:val="20"/>
          <w:szCs w:val="20"/>
        </w:rPr>
        <w:t xml:space="preserve"> </w:t>
      </w:r>
      <w:r>
        <w:rPr>
          <w:rFonts w:ascii="Times New Roman" w:hAnsi="Times New Roman"/>
          <w:color w:val="191919"/>
          <w:sz w:val="20"/>
          <w:szCs w:val="20"/>
        </w:rPr>
        <w:t>improving</w:t>
      </w:r>
      <w:r>
        <w:rPr>
          <w:rFonts w:ascii="Times New Roman" w:hAnsi="Times New Roman"/>
          <w:color w:val="191919"/>
          <w:spacing w:val="-7"/>
          <w:sz w:val="20"/>
          <w:szCs w:val="20"/>
        </w:rPr>
        <w:t xml:space="preserve"> </w:t>
      </w:r>
      <w:r>
        <w:rPr>
          <w:rFonts w:ascii="Times New Roman" w:hAnsi="Times New Roman"/>
          <w:color w:val="191919"/>
          <w:sz w:val="20"/>
          <w:szCs w:val="20"/>
        </w:rPr>
        <w:t>attendance</w:t>
      </w:r>
      <w:r>
        <w:rPr>
          <w:rFonts w:ascii="Times New Roman" w:hAnsi="Times New Roman"/>
          <w:color w:val="191919"/>
          <w:spacing w:val="-7"/>
          <w:sz w:val="20"/>
          <w:szCs w:val="20"/>
        </w:rPr>
        <w:t xml:space="preserve"> </w:t>
      </w:r>
      <w:r>
        <w:rPr>
          <w:rFonts w:ascii="Times New Roman" w:hAnsi="Times New Roman"/>
          <w:color w:val="191919"/>
          <w:sz w:val="20"/>
          <w:szCs w:val="20"/>
        </w:rPr>
        <w:t>and reducing</w:t>
      </w:r>
      <w:r>
        <w:rPr>
          <w:rFonts w:ascii="Times New Roman" w:hAnsi="Times New Roman"/>
          <w:color w:val="191919"/>
          <w:spacing w:val="5"/>
          <w:sz w:val="20"/>
          <w:szCs w:val="20"/>
        </w:rPr>
        <w:t xml:space="preserve"> </w:t>
      </w:r>
      <w:r>
        <w:rPr>
          <w:rFonts w:ascii="Times New Roman" w:hAnsi="Times New Roman"/>
          <w:color w:val="191919"/>
          <w:sz w:val="20"/>
          <w:szCs w:val="20"/>
        </w:rPr>
        <w:t>tardiness.</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5"/>
          <w:sz w:val="20"/>
          <w:szCs w:val="20"/>
        </w:rPr>
        <w:t xml:space="preserve"> </w:t>
      </w:r>
      <w:r>
        <w:rPr>
          <w:rFonts w:ascii="Times New Roman" w:hAnsi="Times New Roman"/>
          <w:color w:val="191919"/>
          <w:sz w:val="20"/>
          <w:szCs w:val="20"/>
        </w:rPr>
        <w:t>opposed</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classroom</w:t>
      </w:r>
      <w:r>
        <w:rPr>
          <w:rFonts w:ascii="Times New Roman" w:hAnsi="Times New Roman"/>
          <w:color w:val="191919"/>
          <w:spacing w:val="5"/>
          <w:sz w:val="20"/>
          <w:szCs w:val="20"/>
        </w:rPr>
        <w:t xml:space="preserve"> </w:t>
      </w:r>
      <w:r>
        <w:rPr>
          <w:rFonts w:ascii="Times New Roman" w:hAnsi="Times New Roman"/>
          <w:color w:val="191919"/>
          <w:sz w:val="20"/>
          <w:szCs w:val="20"/>
        </w:rPr>
        <w:t>management,</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course</w:t>
      </w:r>
      <w:r>
        <w:rPr>
          <w:rFonts w:ascii="Times New Roman" w:hAnsi="Times New Roman"/>
          <w:color w:val="191919"/>
          <w:spacing w:val="5"/>
          <w:sz w:val="20"/>
          <w:szCs w:val="20"/>
        </w:rPr>
        <w:t xml:space="preserve"> </w:t>
      </w:r>
      <w:r>
        <w:rPr>
          <w:rFonts w:ascii="Times New Roman" w:hAnsi="Times New Roman"/>
          <w:color w:val="191919"/>
          <w:sz w:val="20"/>
          <w:szCs w:val="20"/>
        </w:rPr>
        <w:t>concentrates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school- wide management.</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432" w:lineRule="exact"/>
        <w:ind w:left="879" w:right="5463"/>
        <w:rPr>
          <w:rFonts w:ascii="Impact" w:hAnsi="Impact" w:cs="Impact"/>
          <w:color w:val="000000"/>
          <w:sz w:val="36"/>
          <w:szCs w:val="36"/>
        </w:rPr>
      </w:pPr>
      <w:r>
        <w:rPr>
          <w:rFonts w:ascii="Impact" w:hAnsi="Impact" w:cs="Impact"/>
          <w:color w:val="666666"/>
          <w:sz w:val="36"/>
          <w:szCs w:val="36"/>
        </w:rPr>
        <w:t>EDUC</w:t>
      </w:r>
      <w:r>
        <w:rPr>
          <w:rFonts w:ascii="Impact" w:hAnsi="Impact" w:cs="Impact"/>
          <w:color w:val="666666"/>
          <w:spacing w:val="-19"/>
          <w:sz w:val="36"/>
          <w:szCs w:val="36"/>
        </w:rPr>
        <w:t>A</w:t>
      </w:r>
      <w:r>
        <w:rPr>
          <w:rFonts w:ascii="Impact" w:hAnsi="Impact" w:cs="Impact"/>
          <w:color w:val="666666"/>
          <w:sz w:val="36"/>
          <w:szCs w:val="36"/>
        </w:rPr>
        <w:t>TION SPECIALIST DEGREE IN EDUC</w:t>
      </w:r>
      <w:r>
        <w:rPr>
          <w:rFonts w:ascii="Impact" w:hAnsi="Impact" w:cs="Impact"/>
          <w:color w:val="666666"/>
          <w:spacing w:val="-19"/>
          <w:sz w:val="36"/>
          <w:szCs w:val="36"/>
        </w:rPr>
        <w:t>A</w:t>
      </w:r>
      <w:r>
        <w:rPr>
          <w:rFonts w:ascii="Impact" w:hAnsi="Impact" w:cs="Impact"/>
          <w:color w:val="666666"/>
          <w:sz w:val="36"/>
          <w:szCs w:val="36"/>
        </w:rPr>
        <w:t>TIONAL LEADERSHIP</w:t>
      </w:r>
    </w:p>
    <w:p w:rsidR="00721764" w:rsidRDefault="00721764" w:rsidP="00721764">
      <w:pPr>
        <w:widowControl w:val="0"/>
        <w:autoSpaceDE w:val="0"/>
        <w:autoSpaceDN w:val="0"/>
        <w:adjustRightInd w:val="0"/>
        <w:spacing w:before="17" w:after="0" w:line="240" w:lineRule="auto"/>
        <w:ind w:left="1239" w:right="2120"/>
        <w:jc w:val="both"/>
        <w:rPr>
          <w:rFonts w:ascii="Times New Roman" w:hAnsi="Times New Roman"/>
          <w:color w:val="000000"/>
          <w:sz w:val="18"/>
          <w:szCs w:val="18"/>
        </w:rPr>
      </w:pPr>
      <w:r>
        <w:rPr>
          <w:rFonts w:ascii="Times New Roman" w:hAnsi="Times New Roman"/>
          <w:color w:val="191919"/>
          <w:sz w:val="18"/>
          <w:szCs w:val="18"/>
        </w:rPr>
        <w:t>The Education Specialist Program in Educational Leadership leads to a Specialist degree in Education</w:t>
      </w:r>
    </w:p>
    <w:p w:rsidR="00721764" w:rsidRDefault="00721764" w:rsidP="00721764">
      <w:pPr>
        <w:widowControl w:val="0"/>
        <w:autoSpaceDE w:val="0"/>
        <w:autoSpaceDN w:val="0"/>
        <w:adjustRightInd w:val="0"/>
        <w:spacing w:before="17" w:after="0" w:line="240" w:lineRule="auto"/>
        <w:ind w:left="1239" w:right="2120"/>
        <w:jc w:val="both"/>
        <w:rPr>
          <w:rFonts w:ascii="Times New Roman" w:hAnsi="Times New Roman"/>
          <w:color w:val="000000"/>
          <w:sz w:val="18"/>
          <w:szCs w:val="18"/>
        </w:rPr>
        <w:sectPr w:rsidR="00721764">
          <w:footerReference w:type="even" r:id="rId13"/>
          <w:footerReference w:type="default" r:id="rId14"/>
          <w:pgSz w:w="12240" w:h="15840"/>
          <w:pgMar w:top="260" w:right="260" w:bottom="280" w:left="1240" w:header="0" w:footer="955" w:gutter="0"/>
          <w:pgNumType w:start="77"/>
          <w:cols w:space="720"/>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2"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206"/>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PECIALIST</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30" w:after="0" w:line="250" w:lineRule="auto"/>
        <w:ind w:left="1944" w:right="873"/>
        <w:rPr>
          <w:rFonts w:ascii="Times New Roman" w:hAnsi="Times New Roman"/>
          <w:color w:val="000000"/>
          <w:sz w:val="18"/>
          <w:szCs w:val="18"/>
        </w:rPr>
      </w:pPr>
      <w:r w:rsidRPr="003F0AB9">
        <w:rPr>
          <w:noProof/>
        </w:rPr>
        <w:pict>
          <v:group id="_x0000_s1296" style="position:absolute;left:0;text-align:left;margin-left:263.55pt;margin-top:-54.2pt;width:31.2pt;height:31.05pt;z-index:-251625472;mso-position-horizontal-relative:page" coordorigin="5271,-1084" coordsize="624,621" o:allowincell="f">
            <v:rect id="_x0000_s1297" style="position:absolute;left:5276;top:-1079;width:613;height:610" o:allowincell="f" stroked="f">
              <v:path arrowok="t"/>
            </v:rect>
            <v:rect id="_x0000_s1298" style="position:absolute;left:5276;top:-1079;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3F0AB9">
        <w:rPr>
          <w:noProof/>
        </w:rPr>
        <w:pict>
          <v:shape id="_x0000_s1300" type="#_x0000_t202" style="position:absolute;left:0;text-align:left;margin-left:17.75pt;margin-top:80.35pt;width:1in;height:270.75pt;z-index:-25162342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18"/>
          <w:szCs w:val="18"/>
        </w:rPr>
        <w:t>(</w:t>
      </w:r>
      <w:proofErr w:type="spellStart"/>
      <w:r w:rsidR="00721764">
        <w:rPr>
          <w:rFonts w:ascii="Times New Roman" w:hAnsi="Times New Roman"/>
          <w:color w:val="191919"/>
          <w:sz w:val="18"/>
          <w:szCs w:val="18"/>
        </w:rPr>
        <w:t>Ed.S</w:t>
      </w:r>
      <w:proofErr w:type="spellEnd"/>
      <w:r w:rsidR="00721764">
        <w:rPr>
          <w:rFonts w:ascii="Times New Roman" w:hAnsi="Times New Roman"/>
          <w:color w:val="191919"/>
          <w:sz w:val="18"/>
          <w:szCs w:val="18"/>
        </w:rPr>
        <w:t xml:space="preserve">) and a </w:t>
      </w:r>
      <w:r w:rsidR="00721764">
        <w:rPr>
          <w:rFonts w:ascii="Times New Roman" w:hAnsi="Times New Roman"/>
          <w:b/>
          <w:bCs/>
          <w:i/>
          <w:iCs/>
          <w:color w:val="191919"/>
          <w:sz w:val="18"/>
          <w:szCs w:val="18"/>
        </w:rPr>
        <w:t xml:space="preserve">performance-based level </w:t>
      </w:r>
      <w:proofErr w:type="gramStart"/>
      <w:r w:rsidR="00721764">
        <w:rPr>
          <w:rFonts w:ascii="Times New Roman" w:hAnsi="Times New Roman"/>
          <w:b/>
          <w:bCs/>
          <w:i/>
          <w:iCs/>
          <w:color w:val="191919"/>
          <w:sz w:val="18"/>
          <w:szCs w:val="18"/>
        </w:rPr>
        <w:t xml:space="preserve">6 (PL-6) certification </w:t>
      </w:r>
      <w:r w:rsidR="00721764">
        <w:rPr>
          <w:rFonts w:ascii="Times New Roman" w:hAnsi="Times New Roman"/>
          <w:color w:val="191919"/>
          <w:sz w:val="18"/>
          <w:szCs w:val="18"/>
        </w:rPr>
        <w:t>in the State of Geo</w:t>
      </w:r>
      <w:r w:rsidR="00721764">
        <w:rPr>
          <w:rFonts w:ascii="Times New Roman" w:hAnsi="Times New Roman"/>
          <w:color w:val="191919"/>
          <w:spacing w:val="-3"/>
          <w:sz w:val="18"/>
          <w:szCs w:val="18"/>
        </w:rPr>
        <w:t>r</w:t>
      </w:r>
      <w:r w:rsidR="00721764">
        <w:rPr>
          <w:rFonts w:ascii="Times New Roman" w:hAnsi="Times New Roman"/>
          <w:color w:val="191919"/>
          <w:sz w:val="18"/>
          <w:szCs w:val="18"/>
        </w:rPr>
        <w:t>gia</w:t>
      </w:r>
      <w:proofErr w:type="gramEnd"/>
      <w:r w:rsidR="00721764">
        <w:rPr>
          <w:rFonts w:ascii="Times New Roman" w:hAnsi="Times New Roman"/>
          <w:color w:val="191919"/>
          <w:sz w:val="18"/>
          <w:szCs w:val="18"/>
        </w:rPr>
        <w:t>.</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 xml:space="preserve">The program includes a personalized set of field and academic experiences designed to assist students in </w:t>
      </w:r>
      <w:proofErr w:type="gramStart"/>
      <w:r w:rsidR="00721764">
        <w:rPr>
          <w:rFonts w:ascii="Times New Roman" w:hAnsi="Times New Roman"/>
          <w:color w:val="191919"/>
          <w:sz w:val="18"/>
          <w:szCs w:val="18"/>
        </w:rPr>
        <w:t>developing  a</w:t>
      </w:r>
      <w:proofErr w:type="gramEnd"/>
      <w:r w:rsidR="00721764">
        <w:rPr>
          <w:rFonts w:ascii="Times New Roman" w:hAnsi="Times New Roman"/>
          <w:color w:val="191919"/>
          <w:sz w:val="18"/>
          <w:szCs w:val="18"/>
        </w:rPr>
        <w:t xml:space="preserve"> high level of knowledge and skills as school principals, curriculum directors, subject area supervisors, central school </w:t>
      </w:r>
      <w:proofErr w:type="spellStart"/>
      <w:r w:rsidR="00721764">
        <w:rPr>
          <w:rFonts w:ascii="Times New Roman" w:hAnsi="Times New Roman"/>
          <w:color w:val="191919"/>
          <w:sz w:val="18"/>
          <w:szCs w:val="18"/>
        </w:rPr>
        <w:t>dis</w:t>
      </w:r>
      <w:proofErr w:type="spellEnd"/>
      <w:r w:rsidR="00721764">
        <w:rPr>
          <w:rFonts w:ascii="Times New Roman" w:hAnsi="Times New Roman"/>
          <w:color w:val="191919"/>
          <w:sz w:val="18"/>
          <w:szCs w:val="18"/>
        </w:rPr>
        <w:t xml:space="preserve">- </w:t>
      </w:r>
      <w:proofErr w:type="spellStart"/>
      <w:r w:rsidR="00721764">
        <w:rPr>
          <w:rFonts w:ascii="Times New Roman" w:hAnsi="Times New Roman"/>
          <w:color w:val="191919"/>
          <w:sz w:val="18"/>
          <w:szCs w:val="18"/>
        </w:rPr>
        <w:t>trict</w:t>
      </w:r>
      <w:proofErr w:type="spellEnd"/>
      <w:r w:rsidR="00721764">
        <w:rPr>
          <w:rFonts w:ascii="Times New Roman" w:hAnsi="Times New Roman"/>
          <w:color w:val="191919"/>
          <w:sz w:val="18"/>
          <w:szCs w:val="18"/>
        </w:rPr>
        <w:t xml:space="preserve"> administrators and supervisory sta</w:t>
      </w:r>
      <w:r w:rsidR="00721764">
        <w:rPr>
          <w:rFonts w:ascii="Times New Roman" w:hAnsi="Times New Roman"/>
          <w:color w:val="191919"/>
          <w:spacing w:val="-3"/>
          <w:sz w:val="18"/>
          <w:szCs w:val="18"/>
        </w:rPr>
        <w:t>f</w:t>
      </w:r>
      <w:r w:rsidR="00721764">
        <w:rPr>
          <w:rFonts w:ascii="Times New Roman" w:hAnsi="Times New Roman"/>
          <w:color w:val="191919"/>
          <w:sz w:val="18"/>
          <w:szCs w:val="18"/>
        </w:rPr>
        <w:t>f members.</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student may choose the building level or system level specialization.</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 xml:space="preserve">At the building level, students are not only prepared for basic managerial and instructional leadership responsibilities, they also have opportunities to specialize in a more narrowly defined area of in- </w:t>
      </w:r>
      <w:proofErr w:type="spellStart"/>
      <w:r w:rsidR="00721764">
        <w:rPr>
          <w:rFonts w:ascii="Times New Roman" w:hAnsi="Times New Roman"/>
          <w:color w:val="191919"/>
          <w:sz w:val="18"/>
          <w:szCs w:val="18"/>
        </w:rPr>
        <w:t>structional</w:t>
      </w:r>
      <w:proofErr w:type="spellEnd"/>
      <w:r w:rsidR="00721764">
        <w:rPr>
          <w:rFonts w:ascii="Times New Roman" w:hAnsi="Times New Roman"/>
          <w:color w:val="191919"/>
          <w:sz w:val="18"/>
          <w:szCs w:val="18"/>
        </w:rPr>
        <w:t xml:space="preserve"> management.</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 xml:space="preserve">At the system level, students will be prepared for administrative or supervisory </w:t>
      </w:r>
      <w:proofErr w:type="spellStart"/>
      <w:r w:rsidR="00721764">
        <w:rPr>
          <w:rFonts w:ascii="Times New Roman" w:hAnsi="Times New Roman"/>
          <w:color w:val="191919"/>
          <w:sz w:val="18"/>
          <w:szCs w:val="18"/>
        </w:rPr>
        <w:t>po</w:t>
      </w:r>
      <w:proofErr w:type="spellEnd"/>
      <w:r w:rsidR="00721764">
        <w:rPr>
          <w:rFonts w:ascii="Times New Roman" w:hAnsi="Times New Roman"/>
          <w:color w:val="191919"/>
          <w:sz w:val="18"/>
          <w:szCs w:val="18"/>
        </w:rPr>
        <w:t xml:space="preserve">- </w:t>
      </w:r>
      <w:proofErr w:type="spellStart"/>
      <w:r w:rsidR="00721764">
        <w:rPr>
          <w:rFonts w:ascii="Times New Roman" w:hAnsi="Times New Roman"/>
          <w:color w:val="191919"/>
          <w:sz w:val="18"/>
          <w:szCs w:val="18"/>
        </w:rPr>
        <w:t>sitions</w:t>
      </w:r>
      <w:proofErr w:type="spellEnd"/>
      <w:r w:rsidR="00721764">
        <w:rPr>
          <w:rFonts w:ascii="Times New Roman" w:hAnsi="Times New Roman"/>
          <w:color w:val="191919"/>
          <w:sz w:val="18"/>
          <w:szCs w:val="18"/>
        </w:rPr>
        <w:t xml:space="preserve"> in the school district o</w:t>
      </w:r>
      <w:r w:rsidR="00721764">
        <w:rPr>
          <w:rFonts w:ascii="Times New Roman" w:hAnsi="Times New Roman"/>
          <w:color w:val="191919"/>
          <w:spacing w:val="-3"/>
          <w:sz w:val="18"/>
          <w:szCs w:val="18"/>
        </w:rPr>
        <w:t>f</w:t>
      </w:r>
      <w:r w:rsidR="00721764">
        <w:rPr>
          <w:rFonts w:ascii="Times New Roman" w:hAnsi="Times New Roman"/>
          <w:color w:val="191919"/>
          <w:sz w:val="18"/>
          <w:szCs w:val="18"/>
        </w:rPr>
        <w:t>fice.</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program design facilitates this by uniquely configuring both</w:t>
      </w:r>
    </w:p>
    <w:p w:rsidR="00721764" w:rsidRDefault="00721764" w:rsidP="00721764">
      <w:pPr>
        <w:widowControl w:val="0"/>
        <w:autoSpaceDE w:val="0"/>
        <w:autoSpaceDN w:val="0"/>
        <w:adjustRightInd w:val="0"/>
        <w:spacing w:after="0" w:line="250" w:lineRule="auto"/>
        <w:ind w:left="1944" w:right="932"/>
        <w:jc w:val="both"/>
        <w:rPr>
          <w:rFonts w:ascii="Times New Roman" w:hAnsi="Times New Roman"/>
          <w:color w:val="000000"/>
          <w:sz w:val="18"/>
          <w:szCs w:val="18"/>
        </w:rPr>
      </w:pPr>
      <w:proofErr w:type="gramStart"/>
      <w:r>
        <w:rPr>
          <w:rFonts w:ascii="Times New Roman" w:hAnsi="Times New Roman"/>
          <w:color w:val="191919"/>
          <w:sz w:val="18"/>
          <w:szCs w:val="18"/>
        </w:rPr>
        <w:t>academic</w:t>
      </w:r>
      <w:proofErr w:type="gramEnd"/>
      <w:r>
        <w:rPr>
          <w:rFonts w:ascii="Times New Roman" w:hAnsi="Times New Roman"/>
          <w:color w:val="191919"/>
          <w:sz w:val="18"/>
          <w:szCs w:val="18"/>
        </w:rPr>
        <w:t xml:space="preserve"> and field experiences for each student to emphasize the student</w:t>
      </w:r>
      <w:r>
        <w:rPr>
          <w:rFonts w:ascii="Times New Roman" w:hAnsi="Times New Roman"/>
          <w:color w:val="191919"/>
          <w:spacing w:val="-10"/>
          <w:sz w:val="18"/>
          <w:szCs w:val="18"/>
        </w:rPr>
        <w:t>’</w:t>
      </w:r>
      <w:r>
        <w:rPr>
          <w:rFonts w:ascii="Times New Roman" w:hAnsi="Times New Roman"/>
          <w:color w:val="191919"/>
          <w:sz w:val="18"/>
          <w:szCs w:val="18"/>
        </w:rPr>
        <w:t xml:space="preserve">s desired specialization. Further all courses in Educational Leadership will include performance- based activities which the candidate may com- </w:t>
      </w:r>
      <w:proofErr w:type="spellStart"/>
      <w:r>
        <w:rPr>
          <w:rFonts w:ascii="Times New Roman" w:hAnsi="Times New Roman"/>
          <w:color w:val="191919"/>
          <w:sz w:val="18"/>
          <w:szCs w:val="18"/>
        </w:rPr>
        <w:t>plete</w:t>
      </w:r>
      <w:proofErr w:type="spellEnd"/>
      <w:r>
        <w:rPr>
          <w:rFonts w:ascii="Times New Roman" w:hAnsi="Times New Roman"/>
          <w:color w:val="191919"/>
          <w:sz w:val="18"/>
          <w:szCs w:val="18"/>
        </w:rPr>
        <w:t xml:space="preserve"> at either the building or the system level based on their specializations.</w:t>
      </w:r>
    </w:p>
    <w:p w:rsidR="00721764" w:rsidRDefault="00721764" w:rsidP="00721764">
      <w:pPr>
        <w:widowControl w:val="0"/>
        <w:autoSpaceDE w:val="0"/>
        <w:autoSpaceDN w:val="0"/>
        <w:adjustRightInd w:val="0"/>
        <w:spacing w:after="0" w:line="250" w:lineRule="auto"/>
        <w:ind w:left="1944" w:right="1502" w:firstLine="360"/>
        <w:rPr>
          <w:rFonts w:ascii="Times New Roman" w:hAnsi="Times New Roman"/>
          <w:color w:val="000000"/>
          <w:sz w:val="18"/>
          <w:szCs w:val="18"/>
        </w:rPr>
      </w:pPr>
      <w:r>
        <w:rPr>
          <w:rFonts w:ascii="Times New Roman" w:hAnsi="Times New Roman"/>
          <w:color w:val="191919"/>
          <w:sz w:val="18"/>
          <w:szCs w:val="18"/>
        </w:rPr>
        <w:t>The program is designed for persons who have earned 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and hold an Educational Leadership position</w:t>
      </w:r>
      <w:ins w:id="55" w:author=" " w:date="2011-04-06T10:43:00Z">
        <w:r w:rsidR="005A7DEF">
          <w:rPr>
            <w:rFonts w:ascii="Times New Roman" w:hAnsi="Times New Roman"/>
            <w:color w:val="191919"/>
            <w:sz w:val="18"/>
            <w:szCs w:val="18"/>
          </w:rPr>
          <w:t xml:space="preserve">/role </w:t>
        </w:r>
      </w:ins>
      <w:del w:id="56" w:author=" " w:date="2011-04-06T10:44:00Z">
        <w:r w:rsidDel="005A7DEF">
          <w:rPr>
            <w:rFonts w:ascii="Times New Roman" w:hAnsi="Times New Roman"/>
            <w:color w:val="191919"/>
            <w:sz w:val="18"/>
            <w:szCs w:val="18"/>
          </w:rPr>
          <w:delText xml:space="preserve"> that requires the State of Geo</w:delText>
        </w:r>
        <w:r w:rsidDel="005A7DEF">
          <w:rPr>
            <w:rFonts w:ascii="Times New Roman" w:hAnsi="Times New Roman"/>
            <w:color w:val="191919"/>
            <w:spacing w:val="-3"/>
            <w:sz w:val="18"/>
            <w:szCs w:val="18"/>
          </w:rPr>
          <w:delText>r</w:delText>
        </w:r>
        <w:r w:rsidDel="005A7DEF">
          <w:rPr>
            <w:rFonts w:ascii="Times New Roman" w:hAnsi="Times New Roman"/>
            <w:color w:val="191919"/>
            <w:sz w:val="18"/>
            <w:szCs w:val="18"/>
          </w:rPr>
          <w:delText>gia renewable Level 6 (PL-6) certification.</w:delText>
        </w:r>
        <w:r w:rsidDel="005A7DEF">
          <w:rPr>
            <w:rFonts w:ascii="Times New Roman" w:hAnsi="Times New Roman"/>
            <w:color w:val="191919"/>
            <w:spacing w:val="-10"/>
            <w:sz w:val="18"/>
            <w:szCs w:val="18"/>
          </w:rPr>
          <w:delText xml:space="preserve"> </w:delText>
        </w:r>
      </w:del>
      <w:ins w:id="57" w:author=" " w:date="2011-04-06T10:44:00Z">
        <w:r w:rsidR="005A7DEF">
          <w:rPr>
            <w:rFonts w:ascii="Times New Roman" w:hAnsi="Times New Roman"/>
            <w:color w:val="191919"/>
            <w:spacing w:val="-10"/>
            <w:sz w:val="18"/>
            <w:szCs w:val="18"/>
          </w:rPr>
          <w:t xml:space="preserve"> </w:t>
        </w:r>
      </w:ins>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minimum of 30 semester hours of graduate credit beyond the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is required to complete the program.</w:t>
      </w:r>
      <w:ins w:id="58" w:author=" " w:date="2011-04-06T10:45:00Z">
        <w:r w:rsidR="005A7DEF">
          <w:rPr>
            <w:rFonts w:ascii="Times New Roman" w:hAnsi="Times New Roman"/>
            <w:color w:val="191919"/>
            <w:sz w:val="18"/>
            <w:szCs w:val="18"/>
          </w:rPr>
          <w:t>*</w:t>
        </w:r>
      </w:ins>
      <w:r>
        <w:rPr>
          <w:rFonts w:ascii="Times New Roman" w:hAnsi="Times New Roman"/>
          <w:color w:val="191919"/>
          <w:sz w:val="18"/>
          <w:szCs w:val="18"/>
        </w:rPr>
        <w:t xml:space="preserve"> Only those courses taken after admission to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program</w:t>
      </w:r>
      <w:proofErr w:type="gramEnd"/>
      <w:r>
        <w:rPr>
          <w:rFonts w:ascii="Times New Roman" w:hAnsi="Times New Roman"/>
          <w:color w:val="191919"/>
          <w:sz w:val="18"/>
          <w:szCs w:val="18"/>
        </w:rPr>
        <w:t xml:space="preserve"> may be used to fulfill the requirement of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degree</w:t>
      </w:r>
      <w:proofErr w:type="gramEnd"/>
      <w:r>
        <w:rPr>
          <w:rFonts w:ascii="Times New Roman" w:hAnsi="Times New Roman"/>
          <w:color w:val="191919"/>
          <w:sz w:val="18"/>
          <w:szCs w:val="18"/>
        </w:rPr>
        <w:t>, which includes applicable transfer credits. Credit usable in the planned program must not be more than six years old at the time the degree is completed.</w:t>
      </w:r>
      <w:r>
        <w:rPr>
          <w:rFonts w:ascii="Times New Roman" w:hAnsi="Times New Roman"/>
          <w:color w:val="191919"/>
          <w:spacing w:val="35"/>
          <w:sz w:val="18"/>
          <w:szCs w:val="18"/>
        </w:rPr>
        <w:t xml:space="preserve"> </w:t>
      </w:r>
      <w:proofErr w:type="gramStart"/>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maximum of 6 semester credit hours of transfer credit from an approved institution o</w:t>
      </w:r>
      <w:r>
        <w:rPr>
          <w:rFonts w:ascii="Times New Roman" w:hAnsi="Times New Roman"/>
          <w:color w:val="191919"/>
          <w:spacing w:val="-3"/>
          <w:sz w:val="18"/>
          <w:szCs w:val="18"/>
        </w:rPr>
        <w:t>f</w:t>
      </w:r>
      <w:r>
        <w:rPr>
          <w:rFonts w:ascii="Times New Roman" w:hAnsi="Times New Roman"/>
          <w:color w:val="191919"/>
          <w:sz w:val="18"/>
          <w:szCs w:val="18"/>
        </w:rPr>
        <w:t xml:space="preserve">fering the performance-based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w:t>
      </w:r>
      <w:proofErr w:type="gramEnd"/>
      <w:r>
        <w:rPr>
          <w:rFonts w:ascii="Times New Roman" w:hAnsi="Times New Roman"/>
          <w:color w:val="191919"/>
          <w:sz w:val="18"/>
          <w:szCs w:val="18"/>
        </w:rPr>
        <w:t xml:space="preserve"> </w:t>
      </w:r>
      <w:proofErr w:type="gramStart"/>
      <w:r>
        <w:rPr>
          <w:rFonts w:ascii="Times New Roman" w:hAnsi="Times New Roman"/>
          <w:color w:val="191919"/>
          <w:sz w:val="18"/>
          <w:szCs w:val="18"/>
        </w:rPr>
        <w:t>degree</w:t>
      </w:r>
      <w:proofErr w:type="gramEnd"/>
      <w:r>
        <w:rPr>
          <w:rFonts w:ascii="Times New Roman" w:hAnsi="Times New Roman"/>
          <w:color w:val="191919"/>
          <w:sz w:val="18"/>
          <w:szCs w:val="18"/>
        </w:rPr>
        <w:t xml:space="preserve"> may be approved for inclusion in the planned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Program.</w:t>
      </w:r>
      <w:ins w:id="59" w:author=" " w:date="2011-04-06T10:45:00Z">
        <w:r w:rsidR="005A7DEF">
          <w:rPr>
            <w:rFonts w:ascii="Times New Roman" w:hAnsi="Times New Roman"/>
            <w:color w:val="191919"/>
            <w:sz w:val="18"/>
            <w:szCs w:val="18"/>
          </w:rPr>
          <w:t>Students</w:t>
        </w:r>
        <w:proofErr w:type="spellEnd"/>
        <w:r w:rsidR="005A7DEF">
          <w:rPr>
            <w:rFonts w:ascii="Times New Roman" w:hAnsi="Times New Roman"/>
            <w:color w:val="191919"/>
            <w:sz w:val="18"/>
            <w:szCs w:val="18"/>
          </w:rPr>
          <w:t xml:space="preserve"> entering the </w:t>
        </w:r>
        <w:proofErr w:type="spellStart"/>
        <w:r w:rsidR="005A7DEF">
          <w:rPr>
            <w:rFonts w:ascii="Times New Roman" w:hAnsi="Times New Roman"/>
            <w:color w:val="191919"/>
            <w:sz w:val="18"/>
            <w:szCs w:val="18"/>
          </w:rPr>
          <w:t>progam</w:t>
        </w:r>
        <w:proofErr w:type="spellEnd"/>
        <w:r w:rsidR="005A7DEF">
          <w:rPr>
            <w:rFonts w:ascii="Times New Roman" w:hAnsi="Times New Roman"/>
            <w:color w:val="191919"/>
            <w:sz w:val="18"/>
            <w:szCs w:val="18"/>
          </w:rPr>
          <w:t xml:space="preserve"> after September 1, 2011 </w:t>
        </w:r>
        <w:proofErr w:type="spellStart"/>
        <w:r w:rsidR="005A7DEF">
          <w:rPr>
            <w:rFonts w:ascii="Times New Roman" w:hAnsi="Times New Roman"/>
            <w:color w:val="191919"/>
            <w:sz w:val="18"/>
            <w:szCs w:val="18"/>
          </w:rPr>
          <w:t>musst</w:t>
        </w:r>
        <w:proofErr w:type="spellEnd"/>
        <w:r w:rsidR="005A7DEF">
          <w:rPr>
            <w:rFonts w:ascii="Times New Roman" w:hAnsi="Times New Roman"/>
            <w:color w:val="191919"/>
            <w:sz w:val="18"/>
            <w:szCs w:val="18"/>
          </w:rPr>
          <w:t xml:space="preserve"> complete two designated “</w:t>
        </w:r>
        <w:proofErr w:type="spellStart"/>
        <w:r w:rsidR="005A7DEF">
          <w:rPr>
            <w:rFonts w:ascii="Times New Roman" w:hAnsi="Times New Roman"/>
            <w:color w:val="191919"/>
            <w:sz w:val="18"/>
            <w:szCs w:val="18"/>
          </w:rPr>
          <w:t>r</w:t>
        </w:r>
      </w:ins>
      <w:ins w:id="60" w:author=" " w:date="2011-04-06T10:46:00Z">
        <w:r w:rsidR="005A7DEF">
          <w:rPr>
            <w:rFonts w:ascii="Times New Roman" w:hAnsi="Times New Roman"/>
            <w:color w:val="191919"/>
            <w:sz w:val="18"/>
            <w:szCs w:val="18"/>
          </w:rPr>
          <w:t>p</w:t>
        </w:r>
      </w:ins>
      <w:ins w:id="61" w:author=" " w:date="2011-04-06T10:45:00Z">
        <w:r w:rsidR="005A7DEF">
          <w:rPr>
            <w:rFonts w:ascii="Times New Roman" w:hAnsi="Times New Roman"/>
            <w:color w:val="191919"/>
            <w:sz w:val="18"/>
            <w:szCs w:val="18"/>
          </w:rPr>
          <w:t>e</w:t>
        </w:r>
        <w:proofErr w:type="spellEnd"/>
        <w:r w:rsidR="005A7DEF">
          <w:rPr>
            <w:rFonts w:ascii="Times New Roman" w:hAnsi="Times New Roman"/>
            <w:color w:val="191919"/>
            <w:sz w:val="18"/>
            <w:szCs w:val="18"/>
          </w:rPr>
          <w:t>-service</w:t>
        </w:r>
      </w:ins>
      <w:ins w:id="62" w:author=" " w:date="2011-04-06T10:46:00Z">
        <w:r w:rsidR="005A7DEF">
          <w:rPr>
            <w:rFonts w:ascii="Times New Roman" w:hAnsi="Times New Roman"/>
            <w:color w:val="191919"/>
            <w:sz w:val="18"/>
            <w:szCs w:val="18"/>
          </w:rPr>
          <w:t>”</w:t>
        </w:r>
      </w:ins>
      <w:ins w:id="63" w:author=" " w:date="2011-04-06T10:45:00Z">
        <w:r w:rsidR="005A7DEF">
          <w:rPr>
            <w:rFonts w:ascii="Times New Roman" w:hAnsi="Times New Roman"/>
            <w:color w:val="191919"/>
            <w:sz w:val="18"/>
            <w:szCs w:val="18"/>
          </w:rPr>
          <w:t xml:space="preserve"> courses if they do not hold a Masters degree in leadership</w:t>
        </w:r>
      </w:ins>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Admission Requi</w:t>
      </w:r>
      <w:r>
        <w:rPr>
          <w:rFonts w:ascii="Times New Roman" w:hAnsi="Times New Roman"/>
          <w:b/>
          <w:bCs/>
          <w:color w:val="191919"/>
          <w:spacing w:val="-4"/>
          <w:sz w:val="24"/>
          <w:szCs w:val="24"/>
        </w:rPr>
        <w:t>r</w:t>
      </w:r>
      <w:r>
        <w:rPr>
          <w:rFonts w:ascii="Times New Roman" w:hAnsi="Times New Roman"/>
          <w:b/>
          <w:bCs/>
          <w:color w:val="191919"/>
          <w:sz w:val="24"/>
          <w:szCs w:val="24"/>
        </w:rPr>
        <w:t>ements</w:t>
      </w:r>
    </w:p>
    <w:p w:rsidR="00721764" w:rsidRDefault="00721764" w:rsidP="00721764">
      <w:pPr>
        <w:widowControl w:val="0"/>
        <w:autoSpaceDE w:val="0"/>
        <w:autoSpaceDN w:val="0"/>
        <w:adjustRightInd w:val="0"/>
        <w:spacing w:before="30" w:after="0" w:line="250" w:lineRule="auto"/>
        <w:ind w:left="1944" w:right="1807"/>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student desiring to pursue an Education Specialist degree in Educational Leadership must present a passing score on the GACE II in Educational Leadership. Graduate work taken prior to admission to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program</w:t>
      </w:r>
      <w:proofErr w:type="gramEnd"/>
      <w:r>
        <w:rPr>
          <w:rFonts w:ascii="Times New Roman" w:hAnsi="Times New Roman"/>
          <w:color w:val="191919"/>
          <w:sz w:val="18"/>
          <w:szCs w:val="18"/>
        </w:rPr>
        <w:t xml:space="preserve"> will not be counted toward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degree</w:t>
      </w:r>
      <w:proofErr w:type="gramEnd"/>
      <w:r>
        <w:rPr>
          <w:rFonts w:ascii="Times New Roman" w:hAnsi="Times New Roman"/>
          <w:color w:val="191919"/>
          <w:sz w:val="18"/>
          <w:szCs w:val="18"/>
        </w:rPr>
        <w:t xml:space="preserve"> requirements.</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18"/>
          <w:szCs w:val="18"/>
        </w:rPr>
      </w:pPr>
      <w:r>
        <w:rPr>
          <w:rFonts w:ascii="Times New Roman" w:hAnsi="Times New Roman"/>
          <w:color w:val="191919"/>
          <w:sz w:val="18"/>
          <w:szCs w:val="18"/>
        </w:rPr>
        <w:t>The applicant:</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 xml:space="preserve">1. </w:t>
      </w:r>
      <w:proofErr w:type="gramStart"/>
      <w:r>
        <w:rPr>
          <w:rFonts w:ascii="Times New Roman" w:hAnsi="Times New Roman"/>
          <w:color w:val="191919"/>
          <w:sz w:val="18"/>
          <w:szCs w:val="18"/>
        </w:rPr>
        <w:t>must</w:t>
      </w:r>
      <w:proofErr w:type="gramEnd"/>
      <w:r>
        <w:rPr>
          <w:rFonts w:ascii="Times New Roman" w:hAnsi="Times New Roman"/>
          <w:color w:val="191919"/>
          <w:sz w:val="18"/>
          <w:szCs w:val="18"/>
        </w:rPr>
        <w:t xml:space="preserve"> have completed at least 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at an accredited or approved institution.</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 xml:space="preserve">2. </w:t>
      </w:r>
      <w:proofErr w:type="gramStart"/>
      <w:r>
        <w:rPr>
          <w:rFonts w:ascii="Times New Roman" w:hAnsi="Times New Roman"/>
          <w:color w:val="191919"/>
          <w:sz w:val="18"/>
          <w:szCs w:val="18"/>
        </w:rPr>
        <w:t>must</w:t>
      </w:r>
      <w:proofErr w:type="gramEnd"/>
      <w:r>
        <w:rPr>
          <w:rFonts w:ascii="Times New Roman" w:hAnsi="Times New Roman"/>
          <w:color w:val="191919"/>
          <w:sz w:val="18"/>
          <w:szCs w:val="18"/>
        </w:rPr>
        <w:t xml:space="preserve"> possess certification equivalent to the State of Geo</w:t>
      </w:r>
      <w:r>
        <w:rPr>
          <w:rFonts w:ascii="Times New Roman" w:hAnsi="Times New Roman"/>
          <w:color w:val="191919"/>
          <w:spacing w:val="-3"/>
          <w:sz w:val="18"/>
          <w:szCs w:val="18"/>
        </w:rPr>
        <w:t>r</w:t>
      </w:r>
      <w:r>
        <w:rPr>
          <w:rFonts w:ascii="Times New Roman" w:hAnsi="Times New Roman"/>
          <w:color w:val="191919"/>
          <w:sz w:val="18"/>
          <w:szCs w:val="18"/>
        </w:rPr>
        <w:t>gia</w:t>
      </w:r>
      <w:r>
        <w:rPr>
          <w:rFonts w:ascii="Times New Roman" w:hAnsi="Times New Roman"/>
          <w:color w:val="191919"/>
          <w:spacing w:val="-10"/>
          <w:sz w:val="18"/>
          <w:szCs w:val="18"/>
        </w:rPr>
        <w:t>’</w:t>
      </w:r>
      <w:r>
        <w:rPr>
          <w:rFonts w:ascii="Times New Roman" w:hAnsi="Times New Roman"/>
          <w:color w:val="191919"/>
          <w:sz w:val="18"/>
          <w:szCs w:val="18"/>
        </w:rPr>
        <w:t>s Level 5 certification or higher</w:t>
      </w:r>
    </w:p>
    <w:p w:rsidR="00721764" w:rsidRDefault="00721764" w:rsidP="00721764">
      <w:pPr>
        <w:widowControl w:val="0"/>
        <w:autoSpaceDE w:val="0"/>
        <w:autoSpaceDN w:val="0"/>
        <w:adjustRightInd w:val="0"/>
        <w:spacing w:before="9" w:after="0" w:line="240" w:lineRule="auto"/>
        <w:ind w:left="2484"/>
        <w:rPr>
          <w:rFonts w:ascii="Times New Roman" w:hAnsi="Times New Roman"/>
          <w:color w:val="000000"/>
          <w:sz w:val="18"/>
          <w:szCs w:val="18"/>
        </w:rPr>
      </w:pPr>
      <w:r>
        <w:rPr>
          <w:rFonts w:ascii="Times New Roman" w:hAnsi="Times New Roman"/>
          <w:color w:val="191919"/>
          <w:sz w:val="18"/>
          <w:szCs w:val="18"/>
        </w:rPr>
        <w:t>(</w:t>
      </w:r>
      <w:proofErr w:type="gramStart"/>
      <w:r>
        <w:rPr>
          <w:rFonts w:ascii="Times New Roman" w:hAnsi="Times New Roman"/>
          <w:color w:val="191919"/>
          <w:sz w:val="18"/>
          <w:szCs w:val="18"/>
        </w:rPr>
        <w:t>e.g</w:t>
      </w:r>
      <w:proofErr w:type="gramEnd"/>
      <w:r>
        <w:rPr>
          <w:rFonts w:ascii="Times New Roman" w:hAnsi="Times New Roman"/>
          <w:color w:val="191919"/>
          <w:sz w:val="18"/>
          <w:szCs w:val="18"/>
        </w:rPr>
        <w:t>. L-5, NL-5, SC-5,</w:t>
      </w:r>
      <w:r>
        <w:rPr>
          <w:rFonts w:ascii="Times New Roman" w:hAnsi="Times New Roman"/>
          <w:color w:val="191919"/>
          <w:spacing w:val="-3"/>
          <w:sz w:val="18"/>
          <w:szCs w:val="18"/>
        </w:rPr>
        <w:t xml:space="preserve"> </w:t>
      </w:r>
      <w:r>
        <w:rPr>
          <w:rFonts w:ascii="Times New Roman" w:hAnsi="Times New Roman"/>
          <w:color w:val="191919"/>
          <w:spacing w:val="-16"/>
          <w:sz w:val="18"/>
          <w:szCs w:val="18"/>
        </w:rPr>
        <w:t>T</w:t>
      </w:r>
      <w:r>
        <w:rPr>
          <w:rFonts w:ascii="Times New Roman" w:hAnsi="Times New Roman"/>
          <w:color w:val="191919"/>
          <w:sz w:val="18"/>
          <w:szCs w:val="18"/>
        </w:rPr>
        <w:t>-5, or any Level 6 or 7 certificate).</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 xml:space="preserve">3. </w:t>
      </w:r>
      <w:proofErr w:type="gramStart"/>
      <w:r>
        <w:rPr>
          <w:rFonts w:ascii="Times New Roman" w:hAnsi="Times New Roman"/>
          <w:color w:val="191919"/>
          <w:sz w:val="18"/>
          <w:szCs w:val="18"/>
        </w:rPr>
        <w:t>must</w:t>
      </w:r>
      <w:proofErr w:type="gramEnd"/>
      <w:r>
        <w:rPr>
          <w:rFonts w:ascii="Times New Roman" w:hAnsi="Times New Roman"/>
          <w:color w:val="191919"/>
          <w:sz w:val="18"/>
          <w:szCs w:val="18"/>
        </w:rPr>
        <w:t xml:space="preserve"> earn a 3.0 G</w:t>
      </w:r>
      <w:r>
        <w:rPr>
          <w:rFonts w:ascii="Times New Roman" w:hAnsi="Times New Roman"/>
          <w:color w:val="191919"/>
          <w:spacing w:val="-17"/>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on a 4.0 scale for graduate work completed.</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 xml:space="preserve">4. </w:t>
      </w:r>
      <w:proofErr w:type="gramStart"/>
      <w:r>
        <w:rPr>
          <w:rFonts w:ascii="Times New Roman" w:hAnsi="Times New Roman"/>
          <w:color w:val="191919"/>
          <w:sz w:val="18"/>
          <w:szCs w:val="18"/>
        </w:rPr>
        <w:t>must</w:t>
      </w:r>
      <w:proofErr w:type="gramEnd"/>
      <w:r>
        <w:rPr>
          <w:rFonts w:ascii="Times New Roman" w:hAnsi="Times New Roman"/>
          <w:color w:val="191919"/>
          <w:sz w:val="18"/>
          <w:szCs w:val="18"/>
        </w:rPr>
        <w:t xml:space="preserve"> provide a proof of passing score on the GACE II in Educational Leadership.</w:t>
      </w:r>
      <w:ins w:id="64" w:author=" " w:date="2011-04-06T10:47:00Z">
        <w:r w:rsidR="005A7DEF">
          <w:rPr>
            <w:rFonts w:ascii="Times New Roman" w:hAnsi="Times New Roman"/>
            <w:color w:val="191919"/>
            <w:sz w:val="18"/>
            <w:szCs w:val="18"/>
          </w:rPr>
          <w:t xml:space="preserve"> (This changes to an EXIT requirement after September 1, 2011</w:t>
        </w:r>
      </w:ins>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 xml:space="preserve">5. </w:t>
      </w:r>
      <w:proofErr w:type="gramStart"/>
      <w:r>
        <w:rPr>
          <w:rFonts w:ascii="Times New Roman" w:hAnsi="Times New Roman"/>
          <w:color w:val="191919"/>
          <w:sz w:val="18"/>
          <w:szCs w:val="18"/>
        </w:rPr>
        <w:t>must</w:t>
      </w:r>
      <w:proofErr w:type="gramEnd"/>
      <w:r>
        <w:rPr>
          <w:rFonts w:ascii="Times New Roman" w:hAnsi="Times New Roman"/>
          <w:color w:val="191919"/>
          <w:sz w:val="18"/>
          <w:szCs w:val="18"/>
        </w:rPr>
        <w:t xml:space="preserve"> provide three letters of reference.</w:t>
      </w:r>
    </w:p>
    <w:p w:rsidR="00721764" w:rsidRDefault="003F0AB9" w:rsidP="00721764">
      <w:pPr>
        <w:widowControl w:val="0"/>
        <w:autoSpaceDE w:val="0"/>
        <w:autoSpaceDN w:val="0"/>
        <w:adjustRightInd w:val="0"/>
        <w:spacing w:before="9" w:after="0" w:line="250" w:lineRule="auto"/>
        <w:ind w:left="2484" w:right="1391" w:hanging="180"/>
        <w:rPr>
          <w:ins w:id="65" w:author=" " w:date="2011-04-06T11:40:00Z"/>
          <w:rFonts w:ascii="Times New Roman" w:hAnsi="Times New Roman"/>
          <w:color w:val="191919"/>
          <w:sz w:val="18"/>
          <w:szCs w:val="18"/>
        </w:rPr>
      </w:pPr>
      <w:r w:rsidRPr="003F0AB9">
        <w:rPr>
          <w:noProof/>
        </w:rPr>
        <w:pict>
          <v:shape id="_x0000_s1299" type="#_x0000_t202" style="position:absolute;left:0;text-align:left;margin-left:17.75pt;margin-top:14.7pt;width:1in;height:184.3pt;z-index:-251624448;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18"/>
          <w:szCs w:val="18"/>
        </w:rPr>
        <w:t xml:space="preserve">6. </w:t>
      </w:r>
      <w:proofErr w:type="gramStart"/>
      <w:r w:rsidR="00721764">
        <w:rPr>
          <w:rFonts w:ascii="Times New Roman" w:hAnsi="Times New Roman"/>
          <w:color w:val="191919"/>
          <w:sz w:val="18"/>
          <w:szCs w:val="18"/>
        </w:rPr>
        <w:t>must</w:t>
      </w:r>
      <w:proofErr w:type="gramEnd"/>
      <w:r w:rsidR="00721764">
        <w:rPr>
          <w:rFonts w:ascii="Times New Roman" w:hAnsi="Times New Roman"/>
          <w:color w:val="191919"/>
          <w:sz w:val="18"/>
          <w:szCs w:val="18"/>
        </w:rPr>
        <w:t xml:space="preserve"> </w:t>
      </w:r>
      <w:ins w:id="66" w:author=" " w:date="2011-04-06T10:48:00Z">
        <w:r w:rsidR="005A7DEF">
          <w:rPr>
            <w:rFonts w:ascii="Times New Roman" w:hAnsi="Times New Roman"/>
            <w:color w:val="191919"/>
            <w:sz w:val="18"/>
            <w:szCs w:val="18"/>
          </w:rPr>
          <w:t xml:space="preserve">submit ASU </w:t>
        </w:r>
        <w:proofErr w:type="spellStart"/>
        <w:r w:rsidR="005A7DEF">
          <w:rPr>
            <w:rFonts w:ascii="Times New Roman" w:hAnsi="Times New Roman"/>
            <w:color w:val="191919"/>
            <w:sz w:val="18"/>
            <w:szCs w:val="18"/>
          </w:rPr>
          <w:t>Superintndent</w:t>
        </w:r>
        <w:proofErr w:type="spellEnd"/>
        <w:r w:rsidR="005A7DEF">
          <w:rPr>
            <w:rFonts w:ascii="Times New Roman" w:hAnsi="Times New Roman"/>
            <w:color w:val="191919"/>
            <w:sz w:val="18"/>
            <w:szCs w:val="18"/>
          </w:rPr>
          <w:t xml:space="preserve"> </w:t>
        </w:r>
        <w:proofErr w:type="spellStart"/>
        <w:r w:rsidR="005A7DEF">
          <w:rPr>
            <w:rFonts w:ascii="Times New Roman" w:hAnsi="Times New Roman"/>
            <w:color w:val="191919"/>
            <w:sz w:val="18"/>
            <w:szCs w:val="18"/>
          </w:rPr>
          <w:t>Assuance</w:t>
        </w:r>
        <w:proofErr w:type="spellEnd"/>
        <w:r w:rsidR="005A7DEF">
          <w:rPr>
            <w:rFonts w:ascii="Times New Roman" w:hAnsi="Times New Roman"/>
            <w:color w:val="191919"/>
            <w:sz w:val="18"/>
            <w:szCs w:val="18"/>
          </w:rPr>
          <w:t xml:space="preserve"> form indicating system’s </w:t>
        </w:r>
        <w:proofErr w:type="spellStart"/>
        <w:r w:rsidR="005A7DEF">
          <w:rPr>
            <w:rFonts w:ascii="Times New Roman" w:hAnsi="Times New Roman"/>
            <w:color w:val="191919"/>
            <w:sz w:val="18"/>
            <w:szCs w:val="18"/>
          </w:rPr>
          <w:t>knowedge</w:t>
        </w:r>
        <w:proofErr w:type="spellEnd"/>
        <w:r w:rsidR="005A7DEF">
          <w:rPr>
            <w:rFonts w:ascii="Times New Roman" w:hAnsi="Times New Roman"/>
            <w:color w:val="191919"/>
            <w:sz w:val="18"/>
            <w:szCs w:val="18"/>
          </w:rPr>
          <w:t xml:space="preserve"> of participation in the</w:t>
        </w:r>
      </w:ins>
      <w:ins w:id="67" w:author=" " w:date="2011-04-06T11:06:00Z">
        <w:r w:rsidR="00F15938">
          <w:rPr>
            <w:rFonts w:ascii="Times New Roman" w:hAnsi="Times New Roman"/>
            <w:color w:val="191919"/>
            <w:sz w:val="18"/>
            <w:szCs w:val="18"/>
          </w:rPr>
          <w:t xml:space="preserve"> </w:t>
        </w:r>
      </w:ins>
      <w:ins w:id="68" w:author=" " w:date="2011-04-06T10:48:00Z">
        <w:r w:rsidR="005A7DEF">
          <w:rPr>
            <w:rFonts w:ascii="Times New Roman" w:hAnsi="Times New Roman"/>
            <w:color w:val="191919"/>
            <w:sz w:val="18"/>
            <w:szCs w:val="18"/>
          </w:rPr>
          <w:t>program and potential to serve</w:t>
        </w:r>
      </w:ins>
      <w:ins w:id="69" w:author=" " w:date="2011-04-06T11:06:00Z">
        <w:r w:rsidR="00F15938">
          <w:rPr>
            <w:rFonts w:ascii="Times New Roman" w:hAnsi="Times New Roman"/>
            <w:color w:val="191919"/>
            <w:sz w:val="18"/>
            <w:szCs w:val="18"/>
          </w:rPr>
          <w:t xml:space="preserve"> </w:t>
        </w:r>
      </w:ins>
      <w:ins w:id="70" w:author=" " w:date="2011-04-06T10:48:00Z">
        <w:r w:rsidR="005A7DEF">
          <w:rPr>
            <w:rFonts w:ascii="Times New Roman" w:hAnsi="Times New Roman"/>
            <w:color w:val="191919"/>
            <w:sz w:val="18"/>
            <w:szCs w:val="18"/>
          </w:rPr>
          <w:t xml:space="preserve">in </w:t>
        </w:r>
      </w:ins>
      <w:ins w:id="71" w:author=" " w:date="2011-04-06T11:06:00Z">
        <w:r w:rsidR="00F15938">
          <w:rPr>
            <w:rFonts w:ascii="Times New Roman" w:hAnsi="Times New Roman"/>
            <w:color w:val="191919"/>
            <w:sz w:val="18"/>
            <w:szCs w:val="18"/>
          </w:rPr>
          <w:t xml:space="preserve"> a leadership role/position.</w:t>
        </w:r>
      </w:ins>
      <w:del w:id="72" w:author=" " w:date="2011-04-06T11:07:00Z">
        <w:r w:rsidR="00721764" w:rsidDel="00F15938">
          <w:rPr>
            <w:rFonts w:ascii="Times New Roman" w:hAnsi="Times New Roman"/>
            <w:color w:val="191919"/>
            <w:sz w:val="18"/>
            <w:szCs w:val="18"/>
          </w:rPr>
          <w:delText>provide a letter of employment from the employing Superintendent showing employment in a Leadership position (or) a letter of intent to hire for a Leadership position in the school or school system.</w:delText>
        </w:r>
      </w:del>
    </w:p>
    <w:p w:rsidR="00E64948" w:rsidRDefault="00E64948" w:rsidP="00721764">
      <w:pPr>
        <w:widowControl w:val="0"/>
        <w:autoSpaceDE w:val="0"/>
        <w:autoSpaceDN w:val="0"/>
        <w:adjustRightInd w:val="0"/>
        <w:spacing w:before="9" w:after="0" w:line="250" w:lineRule="auto"/>
        <w:ind w:left="2484" w:right="1391" w:hanging="180"/>
        <w:rPr>
          <w:ins w:id="73" w:author=" " w:date="2011-04-06T11:40:00Z"/>
          <w:rFonts w:ascii="Times New Roman" w:hAnsi="Times New Roman"/>
          <w:color w:val="191919"/>
          <w:sz w:val="18"/>
          <w:szCs w:val="18"/>
        </w:rPr>
      </w:pPr>
    </w:p>
    <w:p w:rsidR="00E64948" w:rsidRDefault="00E64948" w:rsidP="00721764">
      <w:pPr>
        <w:widowControl w:val="0"/>
        <w:autoSpaceDE w:val="0"/>
        <w:autoSpaceDN w:val="0"/>
        <w:adjustRightInd w:val="0"/>
        <w:spacing w:before="9" w:after="0" w:line="250" w:lineRule="auto"/>
        <w:ind w:left="2484" w:right="1391" w:hanging="180"/>
        <w:rPr>
          <w:ins w:id="74" w:author=" " w:date="2011-04-06T12:10:00Z"/>
          <w:rFonts w:ascii="Times New Roman" w:hAnsi="Times New Roman"/>
          <w:color w:val="191919"/>
          <w:sz w:val="18"/>
          <w:szCs w:val="18"/>
        </w:rPr>
      </w:pPr>
      <w:ins w:id="75" w:author=" " w:date="2011-04-06T11:45:00Z">
        <w:r>
          <w:rPr>
            <w:rFonts w:ascii="Times New Roman" w:hAnsi="Times New Roman"/>
            <w:color w:val="191919"/>
            <w:sz w:val="18"/>
            <w:szCs w:val="18"/>
          </w:rPr>
          <w:t>BUILDING</w:t>
        </w:r>
      </w:ins>
      <w:ins w:id="76" w:author=" " w:date="2011-04-06T11:54:00Z">
        <w:r w:rsidR="0095682A">
          <w:rPr>
            <w:rFonts w:ascii="Times New Roman" w:hAnsi="Times New Roman"/>
            <w:color w:val="191919"/>
            <w:sz w:val="18"/>
            <w:szCs w:val="18"/>
          </w:rPr>
          <w:t>-</w:t>
        </w:r>
      </w:ins>
      <w:ins w:id="77" w:author=" " w:date="2011-04-06T11:45:00Z">
        <w:r>
          <w:rPr>
            <w:rFonts w:ascii="Times New Roman" w:hAnsi="Times New Roman"/>
            <w:color w:val="191919"/>
            <w:sz w:val="18"/>
            <w:szCs w:val="18"/>
          </w:rPr>
          <w:t>LEVEL SPECIALIZATION</w:t>
        </w:r>
      </w:ins>
    </w:p>
    <w:p w:rsidR="00644F92" w:rsidRDefault="00644F92" w:rsidP="00721764">
      <w:pPr>
        <w:widowControl w:val="0"/>
        <w:autoSpaceDE w:val="0"/>
        <w:autoSpaceDN w:val="0"/>
        <w:adjustRightInd w:val="0"/>
        <w:spacing w:before="9" w:after="0" w:line="250" w:lineRule="auto"/>
        <w:ind w:left="2484" w:right="1391" w:hanging="180"/>
        <w:rPr>
          <w:ins w:id="78" w:author=" " w:date="2011-04-06T12:10:00Z"/>
          <w:rFonts w:ascii="Times New Roman" w:hAnsi="Times New Roman"/>
          <w:color w:val="191919"/>
          <w:sz w:val="18"/>
          <w:szCs w:val="18"/>
        </w:rPr>
      </w:pPr>
    </w:p>
    <w:p w:rsidR="00644F92" w:rsidRDefault="00644F92" w:rsidP="00721764">
      <w:pPr>
        <w:widowControl w:val="0"/>
        <w:autoSpaceDE w:val="0"/>
        <w:autoSpaceDN w:val="0"/>
        <w:adjustRightInd w:val="0"/>
        <w:spacing w:before="9" w:after="0" w:line="250" w:lineRule="auto"/>
        <w:ind w:left="2484" w:right="1391" w:hanging="180"/>
        <w:rPr>
          <w:ins w:id="79" w:author=" " w:date="2011-04-06T12:11:00Z"/>
          <w:rFonts w:ascii="Times New Roman" w:hAnsi="Times New Roman"/>
          <w:color w:val="191919"/>
          <w:sz w:val="18"/>
          <w:szCs w:val="18"/>
        </w:rPr>
      </w:pPr>
      <w:ins w:id="80" w:author=" " w:date="2011-04-06T12:10:00Z">
        <w:r>
          <w:rPr>
            <w:rFonts w:ascii="Times New Roman" w:hAnsi="Times New Roman"/>
            <w:color w:val="191919"/>
            <w:sz w:val="18"/>
            <w:szCs w:val="18"/>
          </w:rPr>
          <w:t>Pre-Service Courses (individuals entering the specialist without a Masters in Educational Leadership)</w:t>
        </w:r>
      </w:ins>
    </w:p>
    <w:p w:rsidR="00644F92" w:rsidRDefault="00644F92" w:rsidP="00721764">
      <w:pPr>
        <w:widowControl w:val="0"/>
        <w:autoSpaceDE w:val="0"/>
        <w:autoSpaceDN w:val="0"/>
        <w:adjustRightInd w:val="0"/>
        <w:spacing w:before="9" w:after="0" w:line="250" w:lineRule="auto"/>
        <w:ind w:left="2484" w:right="1391" w:hanging="180"/>
        <w:rPr>
          <w:ins w:id="81" w:author=" " w:date="2011-04-06T12:11:00Z"/>
          <w:rFonts w:ascii="Times New Roman" w:hAnsi="Times New Roman"/>
          <w:color w:val="191919"/>
          <w:sz w:val="18"/>
          <w:szCs w:val="18"/>
        </w:rPr>
      </w:pPr>
      <w:ins w:id="82" w:author=" " w:date="2011-04-06T12:11:00Z">
        <w:r>
          <w:rPr>
            <w:rFonts w:ascii="Times New Roman" w:hAnsi="Times New Roman"/>
            <w:color w:val="191919"/>
            <w:sz w:val="18"/>
            <w:szCs w:val="18"/>
          </w:rPr>
          <w:tab/>
        </w:r>
        <w:r w:rsidR="004B5A12">
          <w:rPr>
            <w:rFonts w:ascii="Times New Roman" w:hAnsi="Times New Roman"/>
            <w:color w:val="191919"/>
            <w:sz w:val="18"/>
            <w:szCs w:val="18"/>
          </w:rPr>
          <w:t>EDAS 6701</w:t>
        </w:r>
        <w:r w:rsidR="004B5A12">
          <w:rPr>
            <w:rFonts w:ascii="Times New Roman" w:hAnsi="Times New Roman"/>
            <w:color w:val="191919"/>
            <w:sz w:val="18"/>
            <w:szCs w:val="18"/>
          </w:rPr>
          <w:tab/>
          <w:t>Law and Ethics in Educational Leadership</w:t>
        </w:r>
      </w:ins>
    </w:p>
    <w:p w:rsidR="004B5A12" w:rsidRDefault="004B5A12" w:rsidP="00721764">
      <w:pPr>
        <w:widowControl w:val="0"/>
        <w:autoSpaceDE w:val="0"/>
        <w:autoSpaceDN w:val="0"/>
        <w:adjustRightInd w:val="0"/>
        <w:spacing w:before="9" w:after="0" w:line="250" w:lineRule="auto"/>
        <w:ind w:left="2484" w:right="1391" w:hanging="180"/>
        <w:rPr>
          <w:ins w:id="83" w:author=" " w:date="2011-04-06T11:45:00Z"/>
          <w:rFonts w:ascii="Times New Roman" w:hAnsi="Times New Roman"/>
          <w:color w:val="191919"/>
          <w:sz w:val="18"/>
          <w:szCs w:val="18"/>
        </w:rPr>
      </w:pPr>
      <w:ins w:id="84" w:author=" " w:date="2011-04-06T12:12:00Z">
        <w:r>
          <w:rPr>
            <w:rFonts w:ascii="Times New Roman" w:hAnsi="Times New Roman"/>
            <w:color w:val="191919"/>
            <w:sz w:val="18"/>
            <w:szCs w:val="18"/>
          </w:rPr>
          <w:tab/>
          <w:t>EDAS 6702</w:t>
        </w:r>
        <w:r>
          <w:rPr>
            <w:rFonts w:ascii="Times New Roman" w:hAnsi="Times New Roman"/>
            <w:color w:val="191919"/>
            <w:sz w:val="18"/>
            <w:szCs w:val="18"/>
          </w:rPr>
          <w:tab/>
          <w:t xml:space="preserve">Educational Leadership and School </w:t>
        </w:r>
        <w:proofErr w:type="spellStart"/>
        <w:r>
          <w:rPr>
            <w:rFonts w:ascii="Times New Roman" w:hAnsi="Times New Roman"/>
            <w:color w:val="191919"/>
            <w:sz w:val="18"/>
            <w:szCs w:val="18"/>
          </w:rPr>
          <w:t>Improvment</w:t>
        </w:r>
      </w:ins>
      <w:proofErr w:type="spellEnd"/>
    </w:p>
    <w:p w:rsidR="00E64948" w:rsidRDefault="00E64948" w:rsidP="00721764">
      <w:pPr>
        <w:widowControl w:val="0"/>
        <w:autoSpaceDE w:val="0"/>
        <w:autoSpaceDN w:val="0"/>
        <w:adjustRightInd w:val="0"/>
        <w:spacing w:before="9" w:after="0" w:line="250" w:lineRule="auto"/>
        <w:ind w:left="2484" w:right="1391" w:hanging="180"/>
        <w:rPr>
          <w:ins w:id="85" w:author=" " w:date="2011-04-06T11:46:00Z"/>
          <w:rFonts w:ascii="Times New Roman" w:hAnsi="Times New Roman"/>
          <w:color w:val="191919"/>
          <w:sz w:val="18"/>
          <w:szCs w:val="18"/>
        </w:rPr>
      </w:pPr>
    </w:p>
    <w:p w:rsidR="00E64948" w:rsidRDefault="00E64948" w:rsidP="00721764">
      <w:pPr>
        <w:widowControl w:val="0"/>
        <w:autoSpaceDE w:val="0"/>
        <w:autoSpaceDN w:val="0"/>
        <w:adjustRightInd w:val="0"/>
        <w:spacing w:before="9" w:after="0" w:line="250" w:lineRule="auto"/>
        <w:ind w:left="2484" w:right="1391" w:hanging="180"/>
        <w:rPr>
          <w:ins w:id="86" w:author=" " w:date="2011-04-06T11:46:00Z"/>
          <w:rFonts w:ascii="Times New Roman" w:hAnsi="Times New Roman"/>
          <w:color w:val="191919"/>
          <w:sz w:val="18"/>
          <w:szCs w:val="18"/>
        </w:rPr>
      </w:pPr>
      <w:proofErr w:type="gramStart"/>
      <w:ins w:id="87" w:author=" " w:date="2011-04-06T11:46:00Z">
        <w:r>
          <w:rPr>
            <w:rFonts w:ascii="Times New Roman" w:hAnsi="Times New Roman"/>
            <w:color w:val="191919"/>
            <w:sz w:val="18"/>
            <w:szCs w:val="18"/>
          </w:rPr>
          <w:t xml:space="preserve">Area </w:t>
        </w:r>
      </w:ins>
      <w:ins w:id="88" w:author=" " w:date="2011-04-06T11:48:00Z">
        <w:r>
          <w:rPr>
            <w:rFonts w:ascii="Times New Roman" w:hAnsi="Times New Roman"/>
            <w:color w:val="191919"/>
            <w:sz w:val="18"/>
            <w:szCs w:val="18"/>
          </w:rPr>
          <w:t xml:space="preserve"> </w:t>
        </w:r>
      </w:ins>
      <w:ins w:id="89" w:author=" " w:date="2011-04-06T11:46:00Z">
        <w:r>
          <w:rPr>
            <w:rFonts w:ascii="Times New Roman" w:hAnsi="Times New Roman"/>
            <w:color w:val="191919"/>
            <w:sz w:val="18"/>
            <w:szCs w:val="18"/>
          </w:rPr>
          <w:t>A</w:t>
        </w:r>
        <w:proofErr w:type="gramEnd"/>
        <w:r>
          <w:rPr>
            <w:rFonts w:ascii="Times New Roman" w:hAnsi="Times New Roman"/>
            <w:color w:val="191919"/>
            <w:sz w:val="18"/>
            <w:szCs w:val="18"/>
          </w:rPr>
          <w:t xml:space="preserve">: </w:t>
        </w:r>
      </w:ins>
      <w:ins w:id="90" w:author=" " w:date="2011-04-06T11:54:00Z">
        <w:r w:rsidR="0095682A">
          <w:rPr>
            <w:rFonts w:ascii="Times New Roman" w:hAnsi="Times New Roman"/>
            <w:color w:val="191919"/>
            <w:sz w:val="18"/>
            <w:szCs w:val="18"/>
          </w:rPr>
          <w:tab/>
        </w:r>
      </w:ins>
      <w:ins w:id="91" w:author=" " w:date="2011-04-06T11:46:00Z">
        <w:r>
          <w:rPr>
            <w:rFonts w:ascii="Times New Roman" w:hAnsi="Times New Roman"/>
            <w:color w:val="191919"/>
            <w:sz w:val="18"/>
            <w:szCs w:val="18"/>
          </w:rPr>
          <w:t>Nature of  Learner</w:t>
        </w:r>
      </w:ins>
    </w:p>
    <w:p w:rsidR="00E64948" w:rsidRDefault="00E64948" w:rsidP="00721764">
      <w:pPr>
        <w:widowControl w:val="0"/>
        <w:autoSpaceDE w:val="0"/>
        <w:autoSpaceDN w:val="0"/>
        <w:adjustRightInd w:val="0"/>
        <w:spacing w:before="9" w:after="0" w:line="250" w:lineRule="auto"/>
        <w:ind w:left="2484" w:right="1391" w:hanging="180"/>
        <w:rPr>
          <w:ins w:id="92" w:author=" " w:date="2011-04-06T11:47:00Z"/>
          <w:rFonts w:ascii="Times New Roman" w:hAnsi="Times New Roman"/>
          <w:color w:val="191919"/>
          <w:sz w:val="18"/>
          <w:szCs w:val="18"/>
        </w:rPr>
      </w:pPr>
      <w:ins w:id="93" w:author=" " w:date="2011-04-06T11:46:00Z">
        <w:r>
          <w:rPr>
            <w:rFonts w:ascii="Times New Roman" w:hAnsi="Times New Roman"/>
            <w:color w:val="191919"/>
            <w:sz w:val="18"/>
            <w:szCs w:val="18"/>
          </w:rPr>
          <w:tab/>
        </w:r>
      </w:ins>
      <w:ins w:id="94" w:author=" " w:date="2011-04-06T11:47:00Z">
        <w:r>
          <w:rPr>
            <w:rFonts w:ascii="Times New Roman" w:hAnsi="Times New Roman"/>
            <w:color w:val="191919"/>
            <w:sz w:val="18"/>
            <w:szCs w:val="18"/>
          </w:rPr>
          <w:t>EDAS 6785</w:t>
        </w:r>
        <w:r>
          <w:rPr>
            <w:rFonts w:ascii="Times New Roman" w:hAnsi="Times New Roman"/>
            <w:color w:val="191919"/>
            <w:sz w:val="18"/>
            <w:szCs w:val="18"/>
          </w:rPr>
          <w:tab/>
          <w:t xml:space="preserve"> Improvement of Instruction</w:t>
        </w:r>
      </w:ins>
    </w:p>
    <w:p w:rsidR="00E64948" w:rsidRDefault="00E64948" w:rsidP="00721764">
      <w:pPr>
        <w:widowControl w:val="0"/>
        <w:autoSpaceDE w:val="0"/>
        <w:autoSpaceDN w:val="0"/>
        <w:adjustRightInd w:val="0"/>
        <w:spacing w:before="9" w:after="0" w:line="250" w:lineRule="auto"/>
        <w:ind w:left="2484" w:right="1391" w:hanging="180"/>
        <w:rPr>
          <w:ins w:id="95" w:author=" " w:date="2011-04-06T11:48:00Z"/>
          <w:rFonts w:ascii="Times New Roman" w:hAnsi="Times New Roman"/>
          <w:color w:val="191919"/>
          <w:sz w:val="18"/>
          <w:szCs w:val="18"/>
        </w:rPr>
      </w:pPr>
      <w:ins w:id="96" w:author=" " w:date="2011-04-06T11:47:00Z">
        <w:r>
          <w:rPr>
            <w:rFonts w:ascii="Times New Roman" w:hAnsi="Times New Roman"/>
            <w:color w:val="191919"/>
            <w:sz w:val="18"/>
            <w:szCs w:val="18"/>
          </w:rPr>
          <w:tab/>
          <w:t xml:space="preserve">EDAS 6681 </w:t>
        </w:r>
        <w:r>
          <w:rPr>
            <w:rFonts w:ascii="Times New Roman" w:hAnsi="Times New Roman"/>
            <w:color w:val="191919"/>
            <w:sz w:val="18"/>
            <w:szCs w:val="18"/>
          </w:rPr>
          <w:tab/>
          <w:t>Recent Trends in Supervision</w:t>
        </w:r>
      </w:ins>
    </w:p>
    <w:p w:rsidR="00E64948" w:rsidRDefault="00E64948" w:rsidP="00721764">
      <w:pPr>
        <w:widowControl w:val="0"/>
        <w:autoSpaceDE w:val="0"/>
        <w:autoSpaceDN w:val="0"/>
        <w:adjustRightInd w:val="0"/>
        <w:spacing w:before="9" w:after="0" w:line="250" w:lineRule="auto"/>
        <w:ind w:left="2484" w:right="1391" w:hanging="180"/>
        <w:rPr>
          <w:ins w:id="97" w:author=" " w:date="2011-04-06T11:48:00Z"/>
          <w:rFonts w:ascii="Times New Roman" w:hAnsi="Times New Roman"/>
          <w:color w:val="191919"/>
          <w:sz w:val="18"/>
          <w:szCs w:val="18"/>
        </w:rPr>
      </w:pPr>
    </w:p>
    <w:p w:rsidR="00E64948" w:rsidRDefault="00E64948" w:rsidP="00721764">
      <w:pPr>
        <w:widowControl w:val="0"/>
        <w:autoSpaceDE w:val="0"/>
        <w:autoSpaceDN w:val="0"/>
        <w:adjustRightInd w:val="0"/>
        <w:spacing w:before="9" w:after="0" w:line="250" w:lineRule="auto"/>
        <w:ind w:left="2484" w:right="1391" w:hanging="180"/>
        <w:rPr>
          <w:ins w:id="98" w:author=" " w:date="2011-04-06T11:48:00Z"/>
          <w:rFonts w:ascii="Times New Roman" w:hAnsi="Times New Roman"/>
          <w:color w:val="191919"/>
          <w:sz w:val="18"/>
          <w:szCs w:val="18"/>
        </w:rPr>
      </w:pPr>
      <w:proofErr w:type="gramStart"/>
      <w:ins w:id="99" w:author=" " w:date="2011-04-06T11:48:00Z">
        <w:r>
          <w:rPr>
            <w:rFonts w:ascii="Times New Roman" w:hAnsi="Times New Roman"/>
            <w:color w:val="191919"/>
            <w:sz w:val="18"/>
            <w:szCs w:val="18"/>
          </w:rPr>
          <w:t xml:space="preserve">Area </w:t>
        </w:r>
      </w:ins>
      <w:ins w:id="100" w:author=" " w:date="2011-04-06T11:49:00Z">
        <w:r>
          <w:rPr>
            <w:rFonts w:ascii="Times New Roman" w:hAnsi="Times New Roman"/>
            <w:color w:val="191919"/>
            <w:sz w:val="18"/>
            <w:szCs w:val="18"/>
          </w:rPr>
          <w:t xml:space="preserve"> </w:t>
        </w:r>
      </w:ins>
      <w:ins w:id="101" w:author=" " w:date="2011-04-06T11:48:00Z">
        <w:r>
          <w:rPr>
            <w:rFonts w:ascii="Times New Roman" w:hAnsi="Times New Roman"/>
            <w:color w:val="191919"/>
            <w:sz w:val="18"/>
            <w:szCs w:val="18"/>
          </w:rPr>
          <w:t>B</w:t>
        </w:r>
        <w:proofErr w:type="gramEnd"/>
        <w:r>
          <w:rPr>
            <w:rFonts w:ascii="Times New Roman" w:hAnsi="Times New Roman"/>
            <w:color w:val="191919"/>
            <w:sz w:val="18"/>
            <w:szCs w:val="18"/>
          </w:rPr>
          <w:t xml:space="preserve">:  </w:t>
        </w:r>
      </w:ins>
      <w:ins w:id="102" w:author=" " w:date="2011-04-06T11:54:00Z">
        <w:r w:rsidR="0095682A">
          <w:rPr>
            <w:rFonts w:ascii="Times New Roman" w:hAnsi="Times New Roman"/>
            <w:color w:val="191919"/>
            <w:sz w:val="18"/>
            <w:szCs w:val="18"/>
          </w:rPr>
          <w:tab/>
        </w:r>
      </w:ins>
      <w:ins w:id="103" w:author=" " w:date="2011-04-06T11:48:00Z">
        <w:r>
          <w:rPr>
            <w:rFonts w:ascii="Times New Roman" w:hAnsi="Times New Roman"/>
            <w:color w:val="191919"/>
            <w:sz w:val="18"/>
            <w:szCs w:val="18"/>
          </w:rPr>
          <w:t>Programs &amp; Problems of the School</w:t>
        </w:r>
      </w:ins>
    </w:p>
    <w:p w:rsidR="00E64948" w:rsidRDefault="00E64948" w:rsidP="00721764">
      <w:pPr>
        <w:widowControl w:val="0"/>
        <w:autoSpaceDE w:val="0"/>
        <w:autoSpaceDN w:val="0"/>
        <w:adjustRightInd w:val="0"/>
        <w:spacing w:before="9" w:after="0" w:line="250" w:lineRule="auto"/>
        <w:ind w:left="2484" w:right="1391" w:hanging="180"/>
        <w:rPr>
          <w:ins w:id="104" w:author=" " w:date="2011-04-06T11:48:00Z"/>
          <w:rFonts w:ascii="Times New Roman" w:hAnsi="Times New Roman"/>
          <w:color w:val="191919"/>
          <w:sz w:val="18"/>
          <w:szCs w:val="18"/>
        </w:rPr>
      </w:pPr>
      <w:ins w:id="105" w:author=" " w:date="2011-04-06T11:48:00Z">
        <w:r>
          <w:rPr>
            <w:rFonts w:ascii="Times New Roman" w:hAnsi="Times New Roman"/>
            <w:color w:val="191919"/>
            <w:sz w:val="18"/>
            <w:szCs w:val="18"/>
          </w:rPr>
          <w:tab/>
          <w:t>EDAS 6685</w:t>
        </w:r>
        <w:r>
          <w:rPr>
            <w:rFonts w:ascii="Times New Roman" w:hAnsi="Times New Roman"/>
            <w:color w:val="191919"/>
            <w:sz w:val="18"/>
            <w:szCs w:val="18"/>
          </w:rPr>
          <w:tab/>
          <w:t>School and Community Relations</w:t>
        </w:r>
      </w:ins>
    </w:p>
    <w:p w:rsidR="00E64948" w:rsidRDefault="00E64948" w:rsidP="00721764">
      <w:pPr>
        <w:widowControl w:val="0"/>
        <w:autoSpaceDE w:val="0"/>
        <w:autoSpaceDN w:val="0"/>
        <w:adjustRightInd w:val="0"/>
        <w:spacing w:before="9" w:after="0" w:line="250" w:lineRule="auto"/>
        <w:ind w:left="2484" w:right="1391" w:hanging="180"/>
        <w:rPr>
          <w:ins w:id="106" w:author=" " w:date="2011-04-06T11:48:00Z"/>
          <w:rFonts w:ascii="Times New Roman" w:hAnsi="Times New Roman"/>
          <w:color w:val="191919"/>
          <w:sz w:val="18"/>
          <w:szCs w:val="18"/>
        </w:rPr>
      </w:pPr>
    </w:p>
    <w:p w:rsidR="00E64948" w:rsidRDefault="00E64948" w:rsidP="00721764">
      <w:pPr>
        <w:widowControl w:val="0"/>
        <w:autoSpaceDE w:val="0"/>
        <w:autoSpaceDN w:val="0"/>
        <w:adjustRightInd w:val="0"/>
        <w:spacing w:before="9" w:after="0" w:line="250" w:lineRule="auto"/>
        <w:ind w:left="2484" w:right="1391" w:hanging="180"/>
        <w:rPr>
          <w:ins w:id="107" w:author=" " w:date="2011-04-06T11:49:00Z"/>
          <w:rFonts w:ascii="Times New Roman" w:hAnsi="Times New Roman"/>
          <w:color w:val="191919"/>
          <w:sz w:val="18"/>
          <w:szCs w:val="18"/>
        </w:rPr>
      </w:pPr>
      <w:proofErr w:type="gramStart"/>
      <w:ins w:id="108" w:author=" " w:date="2011-04-06T11:48:00Z">
        <w:r>
          <w:rPr>
            <w:rFonts w:ascii="Times New Roman" w:hAnsi="Times New Roman"/>
            <w:color w:val="191919"/>
            <w:sz w:val="18"/>
            <w:szCs w:val="18"/>
          </w:rPr>
          <w:t xml:space="preserve">Area </w:t>
        </w:r>
      </w:ins>
      <w:ins w:id="109" w:author=" " w:date="2011-04-06T11:49:00Z">
        <w:r>
          <w:rPr>
            <w:rFonts w:ascii="Times New Roman" w:hAnsi="Times New Roman"/>
            <w:color w:val="191919"/>
            <w:sz w:val="18"/>
            <w:szCs w:val="18"/>
          </w:rPr>
          <w:t xml:space="preserve"> </w:t>
        </w:r>
      </w:ins>
      <w:ins w:id="110" w:author=" " w:date="2011-04-06T11:48:00Z">
        <w:r>
          <w:rPr>
            <w:rFonts w:ascii="Times New Roman" w:hAnsi="Times New Roman"/>
            <w:color w:val="191919"/>
            <w:sz w:val="18"/>
            <w:szCs w:val="18"/>
          </w:rPr>
          <w:t>C</w:t>
        </w:r>
        <w:proofErr w:type="gramEnd"/>
        <w:r>
          <w:rPr>
            <w:rFonts w:ascii="Times New Roman" w:hAnsi="Times New Roman"/>
            <w:color w:val="191919"/>
            <w:sz w:val="18"/>
            <w:szCs w:val="18"/>
          </w:rPr>
          <w:t>:</w:t>
        </w:r>
      </w:ins>
      <w:ins w:id="111" w:author=" " w:date="2011-04-06T11:49:00Z">
        <w:r>
          <w:rPr>
            <w:rFonts w:ascii="Times New Roman" w:hAnsi="Times New Roman"/>
            <w:color w:val="191919"/>
            <w:sz w:val="18"/>
            <w:szCs w:val="18"/>
          </w:rPr>
          <w:t xml:space="preserve"> </w:t>
        </w:r>
      </w:ins>
      <w:ins w:id="112" w:author=" " w:date="2011-04-06T11:54:00Z">
        <w:r w:rsidR="0095682A">
          <w:rPr>
            <w:rFonts w:ascii="Times New Roman" w:hAnsi="Times New Roman"/>
            <w:color w:val="191919"/>
            <w:sz w:val="18"/>
            <w:szCs w:val="18"/>
          </w:rPr>
          <w:tab/>
        </w:r>
      </w:ins>
      <w:ins w:id="113" w:author=" " w:date="2011-04-06T11:49:00Z">
        <w:r>
          <w:rPr>
            <w:rFonts w:ascii="Times New Roman" w:hAnsi="Times New Roman"/>
            <w:color w:val="191919"/>
            <w:sz w:val="18"/>
            <w:szCs w:val="18"/>
          </w:rPr>
          <w:t>Major Area</w:t>
        </w:r>
      </w:ins>
    </w:p>
    <w:p w:rsidR="00E64948" w:rsidRDefault="00E64948" w:rsidP="00721764">
      <w:pPr>
        <w:widowControl w:val="0"/>
        <w:autoSpaceDE w:val="0"/>
        <w:autoSpaceDN w:val="0"/>
        <w:adjustRightInd w:val="0"/>
        <w:spacing w:before="9" w:after="0" w:line="250" w:lineRule="auto"/>
        <w:ind w:left="2484" w:right="1391" w:hanging="180"/>
        <w:rPr>
          <w:ins w:id="114" w:author=" " w:date="2011-04-06T11:49:00Z"/>
          <w:rFonts w:ascii="Times New Roman" w:hAnsi="Times New Roman"/>
          <w:color w:val="191919"/>
          <w:sz w:val="18"/>
          <w:szCs w:val="18"/>
        </w:rPr>
      </w:pPr>
      <w:ins w:id="115" w:author=" " w:date="2011-04-06T11:49:00Z">
        <w:r>
          <w:rPr>
            <w:rFonts w:ascii="Times New Roman" w:hAnsi="Times New Roman"/>
            <w:color w:val="191919"/>
            <w:sz w:val="18"/>
            <w:szCs w:val="18"/>
          </w:rPr>
          <w:tab/>
          <w:t>EDAS 6670</w:t>
        </w:r>
        <w:r>
          <w:rPr>
            <w:rFonts w:ascii="Times New Roman" w:hAnsi="Times New Roman"/>
            <w:color w:val="191919"/>
            <w:sz w:val="18"/>
            <w:szCs w:val="18"/>
          </w:rPr>
          <w:tab/>
          <w:t>School finance</w:t>
        </w:r>
      </w:ins>
    </w:p>
    <w:p w:rsidR="00E64948" w:rsidRDefault="00E64948" w:rsidP="00721764">
      <w:pPr>
        <w:widowControl w:val="0"/>
        <w:autoSpaceDE w:val="0"/>
        <w:autoSpaceDN w:val="0"/>
        <w:adjustRightInd w:val="0"/>
        <w:spacing w:before="9" w:after="0" w:line="250" w:lineRule="auto"/>
        <w:ind w:left="2484" w:right="1391" w:hanging="180"/>
        <w:rPr>
          <w:ins w:id="116" w:author=" " w:date="2011-04-06T11:49:00Z"/>
          <w:rFonts w:ascii="Times New Roman" w:hAnsi="Times New Roman"/>
          <w:color w:val="191919"/>
          <w:sz w:val="18"/>
          <w:szCs w:val="18"/>
        </w:rPr>
      </w:pPr>
      <w:ins w:id="117" w:author=" " w:date="2011-04-06T11:49:00Z">
        <w:r>
          <w:rPr>
            <w:rFonts w:ascii="Times New Roman" w:hAnsi="Times New Roman"/>
            <w:color w:val="191919"/>
            <w:sz w:val="18"/>
            <w:szCs w:val="18"/>
          </w:rPr>
          <w:tab/>
          <w:t>EDAS 6681</w:t>
        </w:r>
        <w:r>
          <w:rPr>
            <w:rFonts w:ascii="Times New Roman" w:hAnsi="Times New Roman"/>
            <w:color w:val="191919"/>
            <w:sz w:val="18"/>
            <w:szCs w:val="18"/>
          </w:rPr>
          <w:tab/>
          <w:t xml:space="preserve">Recent </w:t>
        </w:r>
        <w:r w:rsidR="0095682A">
          <w:rPr>
            <w:rFonts w:ascii="Times New Roman" w:hAnsi="Times New Roman"/>
            <w:color w:val="191919"/>
            <w:sz w:val="18"/>
            <w:szCs w:val="18"/>
          </w:rPr>
          <w:t xml:space="preserve">Trends in </w:t>
        </w:r>
      </w:ins>
      <w:ins w:id="118" w:author=" " w:date="2011-04-06T11:58:00Z">
        <w:r w:rsidR="0095682A">
          <w:rPr>
            <w:rFonts w:ascii="Times New Roman" w:hAnsi="Times New Roman"/>
            <w:color w:val="191919"/>
            <w:sz w:val="18"/>
            <w:szCs w:val="18"/>
          </w:rPr>
          <w:t>S</w:t>
        </w:r>
      </w:ins>
      <w:ins w:id="119" w:author=" " w:date="2011-04-06T11:49:00Z">
        <w:r>
          <w:rPr>
            <w:rFonts w:ascii="Times New Roman" w:hAnsi="Times New Roman"/>
            <w:color w:val="191919"/>
            <w:sz w:val="18"/>
            <w:szCs w:val="18"/>
          </w:rPr>
          <w:t>upervision</w:t>
        </w:r>
      </w:ins>
    </w:p>
    <w:p w:rsidR="00E64948" w:rsidRDefault="00E64948" w:rsidP="00721764">
      <w:pPr>
        <w:widowControl w:val="0"/>
        <w:autoSpaceDE w:val="0"/>
        <w:autoSpaceDN w:val="0"/>
        <w:adjustRightInd w:val="0"/>
        <w:spacing w:before="9" w:after="0" w:line="250" w:lineRule="auto"/>
        <w:ind w:left="2484" w:right="1391" w:hanging="180"/>
        <w:rPr>
          <w:ins w:id="120" w:author=" " w:date="2011-04-06T11:50:00Z"/>
          <w:rFonts w:ascii="Times New Roman" w:hAnsi="Times New Roman"/>
          <w:color w:val="191919"/>
          <w:sz w:val="18"/>
          <w:szCs w:val="18"/>
        </w:rPr>
      </w:pPr>
      <w:ins w:id="121" w:author=" " w:date="2011-04-06T11:49:00Z">
        <w:r>
          <w:rPr>
            <w:rFonts w:ascii="Times New Roman" w:hAnsi="Times New Roman"/>
            <w:color w:val="191919"/>
            <w:sz w:val="18"/>
            <w:szCs w:val="18"/>
          </w:rPr>
          <w:tab/>
          <w:t>EDAS 6711</w:t>
        </w:r>
        <w:r>
          <w:rPr>
            <w:rFonts w:ascii="Times New Roman" w:hAnsi="Times New Roman"/>
            <w:color w:val="191919"/>
            <w:sz w:val="18"/>
            <w:szCs w:val="18"/>
          </w:rPr>
          <w:tab/>
          <w:t>Software Systems in Educational Administration</w:t>
        </w:r>
      </w:ins>
    </w:p>
    <w:p w:rsidR="00E64948" w:rsidRDefault="00E64948" w:rsidP="00721764">
      <w:pPr>
        <w:widowControl w:val="0"/>
        <w:autoSpaceDE w:val="0"/>
        <w:autoSpaceDN w:val="0"/>
        <w:adjustRightInd w:val="0"/>
        <w:spacing w:before="9" w:after="0" w:line="250" w:lineRule="auto"/>
        <w:ind w:left="2484" w:right="1391" w:hanging="180"/>
        <w:rPr>
          <w:ins w:id="122" w:author=" " w:date="2011-04-06T11:50:00Z"/>
          <w:rFonts w:ascii="Times New Roman" w:hAnsi="Times New Roman"/>
          <w:color w:val="191919"/>
          <w:sz w:val="18"/>
          <w:szCs w:val="18"/>
        </w:rPr>
      </w:pPr>
      <w:ins w:id="123" w:author=" " w:date="2011-04-06T11:50:00Z">
        <w:r>
          <w:rPr>
            <w:rFonts w:ascii="Times New Roman" w:hAnsi="Times New Roman"/>
            <w:color w:val="191919"/>
            <w:sz w:val="18"/>
            <w:szCs w:val="18"/>
          </w:rPr>
          <w:tab/>
          <w:t>EDAS 6733</w:t>
        </w:r>
        <w:r>
          <w:rPr>
            <w:rFonts w:ascii="Times New Roman" w:hAnsi="Times New Roman"/>
            <w:color w:val="191919"/>
            <w:sz w:val="18"/>
            <w:szCs w:val="18"/>
          </w:rPr>
          <w:tab/>
          <w:t>Educational Policy</w:t>
        </w:r>
      </w:ins>
    </w:p>
    <w:p w:rsidR="00E64948" w:rsidRDefault="00E64948" w:rsidP="00721764">
      <w:pPr>
        <w:widowControl w:val="0"/>
        <w:autoSpaceDE w:val="0"/>
        <w:autoSpaceDN w:val="0"/>
        <w:adjustRightInd w:val="0"/>
        <w:spacing w:before="9" w:after="0" w:line="250" w:lineRule="auto"/>
        <w:ind w:left="2484" w:right="1391" w:hanging="180"/>
        <w:rPr>
          <w:ins w:id="124" w:author=" " w:date="2011-04-06T11:50:00Z"/>
          <w:rFonts w:ascii="Times New Roman" w:hAnsi="Times New Roman"/>
          <w:color w:val="191919"/>
          <w:sz w:val="18"/>
          <w:szCs w:val="18"/>
        </w:rPr>
      </w:pPr>
      <w:ins w:id="125" w:author=" " w:date="2011-04-06T11:50:00Z">
        <w:r>
          <w:rPr>
            <w:rFonts w:ascii="Times New Roman" w:hAnsi="Times New Roman"/>
            <w:color w:val="191919"/>
            <w:sz w:val="18"/>
            <w:szCs w:val="18"/>
          </w:rPr>
          <w:tab/>
          <w:t>EDAS 6719</w:t>
        </w:r>
        <w:r w:rsidR="0095682A">
          <w:rPr>
            <w:rFonts w:ascii="Times New Roman" w:hAnsi="Times New Roman"/>
            <w:color w:val="191919"/>
            <w:sz w:val="18"/>
            <w:szCs w:val="18"/>
          </w:rPr>
          <w:t>*</w:t>
        </w:r>
        <w:r w:rsidR="0095682A">
          <w:rPr>
            <w:rFonts w:ascii="Times New Roman" w:hAnsi="Times New Roman"/>
            <w:color w:val="191919"/>
            <w:sz w:val="18"/>
            <w:szCs w:val="18"/>
          </w:rPr>
          <w:tab/>
          <w:t>Residency I for Building</w:t>
        </w:r>
      </w:ins>
      <w:ins w:id="126" w:author=" " w:date="2011-04-06T11:51:00Z">
        <w:r w:rsidR="0095682A">
          <w:rPr>
            <w:rFonts w:ascii="Times New Roman" w:hAnsi="Times New Roman"/>
            <w:color w:val="191919"/>
            <w:sz w:val="18"/>
            <w:szCs w:val="18"/>
          </w:rPr>
          <w:t>-</w:t>
        </w:r>
      </w:ins>
      <w:ins w:id="127" w:author=" " w:date="2011-04-06T11:50:00Z">
        <w:r w:rsidR="0095682A">
          <w:rPr>
            <w:rFonts w:ascii="Times New Roman" w:hAnsi="Times New Roman"/>
            <w:color w:val="191919"/>
            <w:sz w:val="18"/>
            <w:szCs w:val="18"/>
          </w:rPr>
          <w:t>Level Administrators</w:t>
        </w:r>
      </w:ins>
    </w:p>
    <w:p w:rsidR="0095682A" w:rsidRDefault="0095682A" w:rsidP="00721764">
      <w:pPr>
        <w:widowControl w:val="0"/>
        <w:autoSpaceDE w:val="0"/>
        <w:autoSpaceDN w:val="0"/>
        <w:adjustRightInd w:val="0"/>
        <w:spacing w:before="9" w:after="0" w:line="250" w:lineRule="auto"/>
        <w:ind w:left="2484" w:right="1391" w:hanging="180"/>
        <w:rPr>
          <w:ins w:id="128" w:author=" " w:date="2011-04-06T11:51:00Z"/>
          <w:rFonts w:ascii="Times New Roman" w:hAnsi="Times New Roman"/>
          <w:color w:val="191919"/>
          <w:sz w:val="18"/>
          <w:szCs w:val="18"/>
        </w:rPr>
      </w:pPr>
      <w:ins w:id="129" w:author=" " w:date="2011-04-06T11:50:00Z">
        <w:r>
          <w:rPr>
            <w:rFonts w:ascii="Times New Roman" w:hAnsi="Times New Roman"/>
            <w:color w:val="191919"/>
            <w:sz w:val="18"/>
            <w:szCs w:val="18"/>
          </w:rPr>
          <w:lastRenderedPageBreak/>
          <w:tab/>
          <w:t>EDAS 6769</w:t>
        </w:r>
      </w:ins>
      <w:ins w:id="130" w:author=" " w:date="2011-04-06T11:51:00Z">
        <w:r>
          <w:rPr>
            <w:rFonts w:ascii="Times New Roman" w:hAnsi="Times New Roman"/>
            <w:color w:val="191919"/>
            <w:sz w:val="18"/>
            <w:szCs w:val="18"/>
          </w:rPr>
          <w:t>*</w:t>
        </w:r>
      </w:ins>
      <w:ins w:id="131" w:author=" " w:date="2011-04-06T11:50:00Z">
        <w:r>
          <w:rPr>
            <w:rFonts w:ascii="Times New Roman" w:hAnsi="Times New Roman"/>
            <w:color w:val="191919"/>
            <w:sz w:val="18"/>
            <w:szCs w:val="18"/>
          </w:rPr>
          <w:tab/>
          <w:t>Residency II for Building-Level Administrators</w:t>
        </w:r>
      </w:ins>
    </w:p>
    <w:p w:rsidR="0095682A" w:rsidRDefault="0095682A" w:rsidP="00721764">
      <w:pPr>
        <w:widowControl w:val="0"/>
        <w:autoSpaceDE w:val="0"/>
        <w:autoSpaceDN w:val="0"/>
        <w:adjustRightInd w:val="0"/>
        <w:spacing w:before="9" w:after="0" w:line="250" w:lineRule="auto"/>
        <w:ind w:left="2484" w:right="1391" w:hanging="180"/>
        <w:rPr>
          <w:ins w:id="132" w:author=" " w:date="2011-04-06T11:51:00Z"/>
          <w:rFonts w:ascii="Times New Roman" w:hAnsi="Times New Roman"/>
          <w:color w:val="191919"/>
          <w:sz w:val="18"/>
          <w:szCs w:val="18"/>
        </w:rPr>
      </w:pPr>
    </w:p>
    <w:p w:rsidR="0095682A" w:rsidRDefault="0095682A" w:rsidP="00721764">
      <w:pPr>
        <w:widowControl w:val="0"/>
        <w:autoSpaceDE w:val="0"/>
        <w:autoSpaceDN w:val="0"/>
        <w:adjustRightInd w:val="0"/>
        <w:spacing w:before="9" w:after="0" w:line="250" w:lineRule="auto"/>
        <w:ind w:left="2484" w:right="1391" w:hanging="180"/>
        <w:rPr>
          <w:ins w:id="133" w:author=" " w:date="2011-04-06T11:51:00Z"/>
          <w:rFonts w:ascii="Times New Roman" w:hAnsi="Times New Roman"/>
          <w:color w:val="191919"/>
          <w:sz w:val="18"/>
          <w:szCs w:val="18"/>
        </w:rPr>
      </w:pPr>
      <w:ins w:id="134" w:author=" " w:date="2011-04-06T11:51:00Z">
        <w:r>
          <w:rPr>
            <w:rFonts w:ascii="Times New Roman" w:hAnsi="Times New Roman"/>
            <w:color w:val="191919"/>
            <w:sz w:val="18"/>
            <w:szCs w:val="18"/>
          </w:rPr>
          <w:t xml:space="preserve">Area D:  </w:t>
        </w:r>
      </w:ins>
      <w:ins w:id="135" w:author=" " w:date="2011-04-06T11:54:00Z">
        <w:r>
          <w:rPr>
            <w:rFonts w:ascii="Times New Roman" w:hAnsi="Times New Roman"/>
            <w:color w:val="191919"/>
            <w:sz w:val="18"/>
            <w:szCs w:val="18"/>
          </w:rPr>
          <w:tab/>
        </w:r>
      </w:ins>
      <w:ins w:id="136" w:author=" " w:date="2011-04-06T11:51:00Z">
        <w:r>
          <w:rPr>
            <w:rFonts w:ascii="Times New Roman" w:hAnsi="Times New Roman"/>
            <w:color w:val="191919"/>
            <w:sz w:val="18"/>
            <w:szCs w:val="18"/>
          </w:rPr>
          <w:t>Researc</w:t>
        </w:r>
      </w:ins>
      <w:ins w:id="137" w:author=" " w:date="2011-04-06T11:54:00Z">
        <w:r>
          <w:rPr>
            <w:rFonts w:ascii="Times New Roman" w:hAnsi="Times New Roman"/>
            <w:color w:val="191919"/>
            <w:sz w:val="18"/>
            <w:szCs w:val="18"/>
          </w:rPr>
          <w:t>h</w:t>
        </w:r>
      </w:ins>
    </w:p>
    <w:p w:rsidR="0095682A" w:rsidRDefault="0095682A" w:rsidP="00721764">
      <w:pPr>
        <w:widowControl w:val="0"/>
        <w:autoSpaceDE w:val="0"/>
        <w:autoSpaceDN w:val="0"/>
        <w:adjustRightInd w:val="0"/>
        <w:spacing w:before="9" w:after="0" w:line="250" w:lineRule="auto"/>
        <w:ind w:left="2484" w:right="1391" w:hanging="180"/>
        <w:rPr>
          <w:ins w:id="138" w:author=" " w:date="2011-04-06T11:52:00Z"/>
          <w:rFonts w:ascii="Times New Roman" w:hAnsi="Times New Roman"/>
          <w:color w:val="191919"/>
          <w:sz w:val="18"/>
          <w:szCs w:val="18"/>
        </w:rPr>
      </w:pPr>
      <w:ins w:id="139" w:author=" " w:date="2011-04-06T11:52:00Z">
        <w:r>
          <w:rPr>
            <w:rFonts w:ascii="Times New Roman" w:hAnsi="Times New Roman"/>
            <w:color w:val="191919"/>
            <w:sz w:val="18"/>
            <w:szCs w:val="18"/>
          </w:rPr>
          <w:tab/>
          <w:t>EDUC 7701</w:t>
        </w:r>
        <w:r>
          <w:rPr>
            <w:rFonts w:ascii="Times New Roman" w:hAnsi="Times New Roman"/>
            <w:color w:val="191919"/>
            <w:sz w:val="18"/>
            <w:szCs w:val="18"/>
          </w:rPr>
          <w:tab/>
          <w:t>Advanced Educational Research</w:t>
        </w:r>
      </w:ins>
    </w:p>
    <w:p w:rsidR="0095682A" w:rsidRDefault="0095682A" w:rsidP="00721764">
      <w:pPr>
        <w:widowControl w:val="0"/>
        <w:autoSpaceDE w:val="0"/>
        <w:autoSpaceDN w:val="0"/>
        <w:adjustRightInd w:val="0"/>
        <w:spacing w:before="9" w:after="0" w:line="250" w:lineRule="auto"/>
        <w:ind w:left="2484" w:right="1391" w:hanging="180"/>
        <w:rPr>
          <w:ins w:id="140" w:author=" " w:date="2011-04-06T11:52:00Z"/>
          <w:rFonts w:ascii="Times New Roman" w:hAnsi="Times New Roman"/>
          <w:color w:val="191919"/>
          <w:sz w:val="18"/>
          <w:szCs w:val="18"/>
        </w:rPr>
      </w:pPr>
    </w:p>
    <w:p w:rsidR="0095682A" w:rsidRDefault="0095682A" w:rsidP="00721764">
      <w:pPr>
        <w:widowControl w:val="0"/>
        <w:autoSpaceDE w:val="0"/>
        <w:autoSpaceDN w:val="0"/>
        <w:adjustRightInd w:val="0"/>
        <w:spacing w:before="9" w:after="0" w:line="250" w:lineRule="auto"/>
        <w:ind w:left="2484" w:right="1391" w:hanging="180"/>
        <w:rPr>
          <w:ins w:id="141" w:author=" " w:date="2011-04-06T11:52:00Z"/>
          <w:rFonts w:ascii="Times New Roman" w:hAnsi="Times New Roman"/>
          <w:color w:val="191919"/>
          <w:sz w:val="18"/>
          <w:szCs w:val="18"/>
        </w:rPr>
      </w:pPr>
      <w:proofErr w:type="gramStart"/>
      <w:ins w:id="142" w:author=" " w:date="2011-04-06T11:52:00Z">
        <w:r>
          <w:rPr>
            <w:rFonts w:ascii="Times New Roman" w:hAnsi="Times New Roman"/>
            <w:color w:val="191919"/>
            <w:sz w:val="18"/>
            <w:szCs w:val="18"/>
          </w:rPr>
          <w:t>Area  E</w:t>
        </w:r>
        <w:proofErr w:type="gramEnd"/>
        <w:r>
          <w:rPr>
            <w:rFonts w:ascii="Times New Roman" w:hAnsi="Times New Roman"/>
            <w:color w:val="191919"/>
            <w:sz w:val="18"/>
            <w:szCs w:val="18"/>
          </w:rPr>
          <w:t xml:space="preserve">:  </w:t>
        </w:r>
      </w:ins>
      <w:ins w:id="143" w:author=" " w:date="2011-04-06T11:55:00Z">
        <w:r>
          <w:rPr>
            <w:rFonts w:ascii="Times New Roman" w:hAnsi="Times New Roman"/>
            <w:color w:val="191919"/>
            <w:sz w:val="18"/>
            <w:szCs w:val="18"/>
          </w:rPr>
          <w:tab/>
        </w:r>
      </w:ins>
      <w:ins w:id="144" w:author=" " w:date="2011-04-06T11:52:00Z">
        <w:r>
          <w:rPr>
            <w:rFonts w:ascii="Times New Roman" w:hAnsi="Times New Roman"/>
            <w:color w:val="191919"/>
            <w:sz w:val="18"/>
            <w:szCs w:val="18"/>
          </w:rPr>
          <w:t>Elective</w:t>
        </w:r>
      </w:ins>
    </w:p>
    <w:p w:rsidR="0095682A" w:rsidRDefault="0095682A" w:rsidP="00721764">
      <w:pPr>
        <w:widowControl w:val="0"/>
        <w:autoSpaceDE w:val="0"/>
        <w:autoSpaceDN w:val="0"/>
        <w:adjustRightInd w:val="0"/>
        <w:spacing w:before="9" w:after="0" w:line="250" w:lineRule="auto"/>
        <w:ind w:left="2484" w:right="1391" w:hanging="180"/>
        <w:rPr>
          <w:ins w:id="145" w:author=" " w:date="2011-04-06T11:53:00Z"/>
          <w:rFonts w:ascii="Times New Roman" w:hAnsi="Times New Roman"/>
          <w:color w:val="191919"/>
          <w:sz w:val="18"/>
          <w:szCs w:val="18"/>
        </w:rPr>
      </w:pPr>
      <w:ins w:id="146" w:author=" " w:date="2011-04-06T11:53:00Z">
        <w:r>
          <w:rPr>
            <w:rFonts w:ascii="Times New Roman" w:hAnsi="Times New Roman"/>
            <w:color w:val="191919"/>
            <w:sz w:val="18"/>
            <w:szCs w:val="18"/>
          </w:rPr>
          <w:tab/>
          <w:t>EDAS 6655</w:t>
        </w:r>
        <w:r>
          <w:rPr>
            <w:rFonts w:ascii="Times New Roman" w:hAnsi="Times New Roman"/>
            <w:color w:val="191919"/>
            <w:sz w:val="18"/>
            <w:szCs w:val="18"/>
          </w:rPr>
          <w:tab/>
        </w:r>
        <w:proofErr w:type="gramStart"/>
        <w:r>
          <w:rPr>
            <w:rFonts w:ascii="Times New Roman" w:hAnsi="Times New Roman"/>
            <w:color w:val="191919"/>
            <w:sz w:val="18"/>
            <w:szCs w:val="18"/>
          </w:rPr>
          <w:t>The</w:t>
        </w:r>
        <w:proofErr w:type="gramEnd"/>
        <w:r>
          <w:rPr>
            <w:rFonts w:ascii="Times New Roman" w:hAnsi="Times New Roman"/>
            <w:color w:val="191919"/>
            <w:sz w:val="18"/>
            <w:szCs w:val="18"/>
          </w:rPr>
          <w:t xml:space="preserve"> Principal as Instructional Leader</w:t>
        </w:r>
      </w:ins>
    </w:p>
    <w:p w:rsidR="0095682A" w:rsidRDefault="0095682A" w:rsidP="00721764">
      <w:pPr>
        <w:widowControl w:val="0"/>
        <w:autoSpaceDE w:val="0"/>
        <w:autoSpaceDN w:val="0"/>
        <w:adjustRightInd w:val="0"/>
        <w:spacing w:before="9" w:after="0" w:line="250" w:lineRule="auto"/>
        <w:ind w:left="2484" w:right="1391" w:hanging="180"/>
        <w:rPr>
          <w:ins w:id="147" w:author=" " w:date="2011-04-06T11:53:00Z"/>
          <w:rFonts w:ascii="Times New Roman" w:hAnsi="Times New Roman"/>
          <w:color w:val="191919"/>
          <w:sz w:val="18"/>
          <w:szCs w:val="18"/>
        </w:rPr>
      </w:pPr>
    </w:p>
    <w:p w:rsidR="004B5A12" w:rsidRDefault="0095682A" w:rsidP="004B5A12">
      <w:pPr>
        <w:widowControl w:val="0"/>
        <w:autoSpaceDE w:val="0"/>
        <w:autoSpaceDN w:val="0"/>
        <w:adjustRightInd w:val="0"/>
        <w:spacing w:before="9" w:after="0" w:line="250" w:lineRule="auto"/>
        <w:ind w:left="2484" w:right="1391" w:hanging="180"/>
        <w:rPr>
          <w:ins w:id="148" w:author=" " w:date="2011-04-06T12:13:00Z"/>
          <w:rFonts w:ascii="Times New Roman" w:hAnsi="Times New Roman"/>
          <w:color w:val="191919"/>
          <w:sz w:val="18"/>
          <w:szCs w:val="18"/>
        </w:rPr>
      </w:pPr>
      <w:ins w:id="149" w:author=" " w:date="2011-04-06T11:53:00Z">
        <w:r>
          <w:rPr>
            <w:rFonts w:ascii="Times New Roman" w:hAnsi="Times New Roman"/>
            <w:color w:val="191919"/>
            <w:sz w:val="18"/>
            <w:szCs w:val="18"/>
          </w:rPr>
          <w:t>DISTRICT-LEVEL SPECIALIZATION</w:t>
        </w:r>
      </w:ins>
      <w:ins w:id="150" w:author=" " w:date="2011-04-06T12:13:00Z">
        <w:r w:rsidR="004B5A12" w:rsidRPr="004B5A12">
          <w:rPr>
            <w:rFonts w:ascii="Times New Roman" w:hAnsi="Times New Roman"/>
            <w:color w:val="191919"/>
            <w:sz w:val="18"/>
            <w:szCs w:val="18"/>
          </w:rPr>
          <w:t xml:space="preserve"> </w:t>
        </w:r>
      </w:ins>
    </w:p>
    <w:p w:rsidR="004B5A12" w:rsidRDefault="004B5A12" w:rsidP="004B5A12">
      <w:pPr>
        <w:widowControl w:val="0"/>
        <w:autoSpaceDE w:val="0"/>
        <w:autoSpaceDN w:val="0"/>
        <w:adjustRightInd w:val="0"/>
        <w:spacing w:before="9" w:after="0" w:line="250" w:lineRule="auto"/>
        <w:ind w:left="2484" w:right="1391" w:hanging="180"/>
        <w:rPr>
          <w:ins w:id="151" w:author=" " w:date="2011-04-06T12:13:00Z"/>
          <w:rFonts w:ascii="Times New Roman" w:hAnsi="Times New Roman"/>
          <w:color w:val="191919"/>
          <w:sz w:val="18"/>
          <w:szCs w:val="18"/>
        </w:rPr>
      </w:pPr>
    </w:p>
    <w:p w:rsidR="004B5A12" w:rsidRDefault="004B5A12" w:rsidP="004B5A12">
      <w:pPr>
        <w:widowControl w:val="0"/>
        <w:autoSpaceDE w:val="0"/>
        <w:autoSpaceDN w:val="0"/>
        <w:adjustRightInd w:val="0"/>
        <w:spacing w:before="9" w:after="0" w:line="250" w:lineRule="auto"/>
        <w:ind w:left="2484" w:right="1391" w:hanging="180"/>
        <w:rPr>
          <w:ins w:id="152" w:author=" " w:date="2011-04-06T12:13:00Z"/>
          <w:rFonts w:ascii="Times New Roman" w:hAnsi="Times New Roman"/>
          <w:color w:val="191919"/>
          <w:sz w:val="18"/>
          <w:szCs w:val="18"/>
        </w:rPr>
      </w:pPr>
      <w:ins w:id="153" w:author=" " w:date="2011-04-06T12:13:00Z">
        <w:r>
          <w:rPr>
            <w:rFonts w:ascii="Times New Roman" w:hAnsi="Times New Roman"/>
            <w:color w:val="191919"/>
            <w:sz w:val="18"/>
            <w:szCs w:val="18"/>
          </w:rPr>
          <w:t>Pre-Service Courses (individuals entering the specialist without a Masters in Educational Leadership)</w:t>
        </w:r>
      </w:ins>
    </w:p>
    <w:p w:rsidR="004B5A12" w:rsidRDefault="004B5A12" w:rsidP="004B5A12">
      <w:pPr>
        <w:widowControl w:val="0"/>
        <w:autoSpaceDE w:val="0"/>
        <w:autoSpaceDN w:val="0"/>
        <w:adjustRightInd w:val="0"/>
        <w:spacing w:before="9" w:after="0" w:line="250" w:lineRule="auto"/>
        <w:ind w:left="2484" w:right="1391" w:hanging="180"/>
        <w:rPr>
          <w:ins w:id="154" w:author=" " w:date="2011-04-06T12:13:00Z"/>
          <w:rFonts w:ascii="Times New Roman" w:hAnsi="Times New Roman"/>
          <w:color w:val="191919"/>
          <w:sz w:val="18"/>
          <w:szCs w:val="18"/>
        </w:rPr>
      </w:pPr>
      <w:ins w:id="155" w:author=" " w:date="2011-04-06T12:13:00Z">
        <w:r>
          <w:rPr>
            <w:rFonts w:ascii="Times New Roman" w:hAnsi="Times New Roman"/>
            <w:color w:val="191919"/>
            <w:sz w:val="18"/>
            <w:szCs w:val="18"/>
          </w:rPr>
          <w:tab/>
          <w:t>EDAS 6701</w:t>
        </w:r>
        <w:r>
          <w:rPr>
            <w:rFonts w:ascii="Times New Roman" w:hAnsi="Times New Roman"/>
            <w:color w:val="191919"/>
            <w:sz w:val="18"/>
            <w:szCs w:val="18"/>
          </w:rPr>
          <w:tab/>
          <w:t>Law and Ethics in Educational Leadership</w:t>
        </w:r>
      </w:ins>
    </w:p>
    <w:p w:rsidR="004B5A12" w:rsidRDefault="004B5A12" w:rsidP="00721764">
      <w:pPr>
        <w:widowControl w:val="0"/>
        <w:autoSpaceDE w:val="0"/>
        <w:autoSpaceDN w:val="0"/>
        <w:adjustRightInd w:val="0"/>
        <w:spacing w:before="9" w:after="0" w:line="250" w:lineRule="auto"/>
        <w:ind w:left="2484" w:right="1391" w:hanging="180"/>
        <w:rPr>
          <w:rFonts w:ascii="Times New Roman" w:hAnsi="Times New Roman"/>
          <w:color w:val="000000"/>
          <w:sz w:val="18"/>
          <w:szCs w:val="18"/>
        </w:rPr>
      </w:pPr>
      <w:ins w:id="156" w:author=" " w:date="2011-04-06T12:13:00Z">
        <w:r>
          <w:rPr>
            <w:rFonts w:ascii="Times New Roman" w:hAnsi="Times New Roman"/>
            <w:color w:val="191919"/>
            <w:sz w:val="18"/>
            <w:szCs w:val="18"/>
          </w:rPr>
          <w:tab/>
          <w:t>EDAS 6702</w:t>
        </w:r>
        <w:r>
          <w:rPr>
            <w:rFonts w:ascii="Times New Roman" w:hAnsi="Times New Roman"/>
            <w:color w:val="191919"/>
            <w:sz w:val="18"/>
            <w:szCs w:val="18"/>
          </w:rPr>
          <w:tab/>
          <w:t xml:space="preserve">Educational Leadership and School </w:t>
        </w:r>
        <w:proofErr w:type="spellStart"/>
        <w:r>
          <w:rPr>
            <w:rFonts w:ascii="Times New Roman" w:hAnsi="Times New Roman"/>
            <w:color w:val="191919"/>
            <w:sz w:val="18"/>
            <w:szCs w:val="18"/>
          </w:rPr>
          <w:t>Improvment</w:t>
        </w:r>
      </w:ins>
      <w:proofErr w:type="spellEnd"/>
    </w:p>
    <w:p w:rsidR="00721764" w:rsidRDefault="00721764" w:rsidP="00721764">
      <w:pPr>
        <w:widowControl w:val="0"/>
        <w:autoSpaceDE w:val="0"/>
        <w:autoSpaceDN w:val="0"/>
        <w:adjustRightInd w:val="0"/>
        <w:spacing w:before="8" w:after="0" w:line="190" w:lineRule="exact"/>
        <w:rPr>
          <w:ins w:id="157" w:author=" " w:date="2011-04-06T11:55:00Z"/>
          <w:rFonts w:ascii="Times New Roman" w:hAnsi="Times New Roman"/>
          <w:color w:val="000000"/>
          <w:sz w:val="19"/>
          <w:szCs w:val="19"/>
        </w:rPr>
      </w:pPr>
    </w:p>
    <w:p w:rsidR="00671869" w:rsidRDefault="0095682A">
      <w:pPr>
        <w:widowControl w:val="0"/>
        <w:autoSpaceDE w:val="0"/>
        <w:autoSpaceDN w:val="0"/>
        <w:adjustRightInd w:val="0"/>
        <w:spacing w:before="9" w:after="0" w:line="250" w:lineRule="auto"/>
        <w:ind w:right="1391"/>
        <w:rPr>
          <w:ins w:id="158" w:author=" " w:date="2011-04-06T11:55:00Z"/>
          <w:rFonts w:ascii="Times New Roman" w:hAnsi="Times New Roman"/>
          <w:color w:val="191919"/>
          <w:sz w:val="18"/>
          <w:szCs w:val="18"/>
        </w:rPr>
        <w:pPrChange w:id="159" w:author=" " w:date="2011-04-06T11:56:00Z">
          <w:pPr>
            <w:widowControl w:val="0"/>
            <w:autoSpaceDE w:val="0"/>
            <w:autoSpaceDN w:val="0"/>
            <w:adjustRightInd w:val="0"/>
            <w:spacing w:before="9" w:after="0" w:line="250" w:lineRule="auto"/>
            <w:ind w:left="2484" w:right="1391" w:hanging="180"/>
          </w:pPr>
        </w:pPrChange>
      </w:pPr>
      <w:ins w:id="160" w:author=" " w:date="2011-04-06T11:55:00Z">
        <w:r>
          <w:rPr>
            <w:rFonts w:ascii="Times New Roman" w:hAnsi="Times New Roman"/>
            <w:color w:val="000000"/>
            <w:sz w:val="19"/>
            <w:szCs w:val="19"/>
          </w:rPr>
          <w:tab/>
        </w:r>
        <w:r>
          <w:rPr>
            <w:rFonts w:ascii="Times New Roman" w:hAnsi="Times New Roman"/>
            <w:color w:val="000000"/>
            <w:sz w:val="19"/>
            <w:szCs w:val="19"/>
          </w:rPr>
          <w:tab/>
        </w:r>
        <w:r>
          <w:rPr>
            <w:rFonts w:ascii="Times New Roman" w:hAnsi="Times New Roman"/>
            <w:color w:val="000000"/>
            <w:sz w:val="19"/>
            <w:szCs w:val="19"/>
          </w:rPr>
          <w:tab/>
        </w:r>
        <w:proofErr w:type="gramStart"/>
        <w:r>
          <w:rPr>
            <w:rFonts w:ascii="Times New Roman" w:hAnsi="Times New Roman"/>
            <w:color w:val="191919"/>
            <w:sz w:val="18"/>
            <w:szCs w:val="18"/>
          </w:rPr>
          <w:t>Area  A</w:t>
        </w:r>
        <w:proofErr w:type="gramEnd"/>
        <w:r>
          <w:rPr>
            <w:rFonts w:ascii="Times New Roman" w:hAnsi="Times New Roman"/>
            <w:color w:val="191919"/>
            <w:sz w:val="18"/>
            <w:szCs w:val="18"/>
          </w:rPr>
          <w:t xml:space="preserve">: </w:t>
        </w:r>
        <w:r>
          <w:rPr>
            <w:rFonts w:ascii="Times New Roman" w:hAnsi="Times New Roman"/>
            <w:color w:val="191919"/>
            <w:sz w:val="18"/>
            <w:szCs w:val="18"/>
          </w:rPr>
          <w:tab/>
        </w:r>
      </w:ins>
      <w:ins w:id="161" w:author=" " w:date="2011-04-06T11:56:00Z">
        <w:r>
          <w:rPr>
            <w:rFonts w:ascii="Times New Roman" w:hAnsi="Times New Roman"/>
            <w:color w:val="191919"/>
            <w:sz w:val="18"/>
            <w:szCs w:val="18"/>
          </w:rPr>
          <w:tab/>
        </w:r>
      </w:ins>
      <w:ins w:id="162" w:author=" " w:date="2011-04-06T11:55:00Z">
        <w:r>
          <w:rPr>
            <w:rFonts w:ascii="Times New Roman" w:hAnsi="Times New Roman"/>
            <w:color w:val="191919"/>
            <w:sz w:val="18"/>
            <w:szCs w:val="18"/>
          </w:rPr>
          <w:t>Nature of  Learner</w:t>
        </w:r>
      </w:ins>
    </w:p>
    <w:p w:rsidR="0095682A" w:rsidRDefault="0095682A" w:rsidP="0095682A">
      <w:pPr>
        <w:widowControl w:val="0"/>
        <w:autoSpaceDE w:val="0"/>
        <w:autoSpaceDN w:val="0"/>
        <w:adjustRightInd w:val="0"/>
        <w:spacing w:before="9" w:after="0" w:line="250" w:lineRule="auto"/>
        <w:ind w:left="2484" w:right="1391" w:hanging="180"/>
        <w:rPr>
          <w:ins w:id="163" w:author=" " w:date="2011-04-06T11:55:00Z"/>
          <w:rFonts w:ascii="Times New Roman" w:hAnsi="Times New Roman"/>
          <w:color w:val="191919"/>
          <w:sz w:val="18"/>
          <w:szCs w:val="18"/>
        </w:rPr>
      </w:pPr>
      <w:ins w:id="164" w:author=" " w:date="2011-04-06T11:55:00Z">
        <w:r>
          <w:rPr>
            <w:rFonts w:ascii="Times New Roman" w:hAnsi="Times New Roman"/>
            <w:color w:val="191919"/>
            <w:sz w:val="18"/>
            <w:szCs w:val="18"/>
          </w:rPr>
          <w:tab/>
          <w:t>EDAS 6785</w:t>
        </w:r>
        <w:r>
          <w:rPr>
            <w:rFonts w:ascii="Times New Roman" w:hAnsi="Times New Roman"/>
            <w:color w:val="191919"/>
            <w:sz w:val="18"/>
            <w:szCs w:val="18"/>
          </w:rPr>
          <w:tab/>
          <w:t xml:space="preserve"> Improvement of Instruction</w:t>
        </w:r>
      </w:ins>
    </w:p>
    <w:p w:rsidR="0095682A" w:rsidRDefault="0095682A" w:rsidP="0095682A">
      <w:pPr>
        <w:widowControl w:val="0"/>
        <w:autoSpaceDE w:val="0"/>
        <w:autoSpaceDN w:val="0"/>
        <w:adjustRightInd w:val="0"/>
        <w:spacing w:before="9" w:after="0" w:line="250" w:lineRule="auto"/>
        <w:ind w:left="2484" w:right="1391" w:hanging="180"/>
        <w:rPr>
          <w:ins w:id="165" w:author=" " w:date="2011-04-06T11:55:00Z"/>
          <w:rFonts w:ascii="Times New Roman" w:hAnsi="Times New Roman"/>
          <w:color w:val="191919"/>
          <w:sz w:val="18"/>
          <w:szCs w:val="18"/>
        </w:rPr>
      </w:pPr>
      <w:ins w:id="166" w:author=" " w:date="2011-04-06T11:55:00Z">
        <w:r>
          <w:rPr>
            <w:rFonts w:ascii="Times New Roman" w:hAnsi="Times New Roman"/>
            <w:color w:val="191919"/>
            <w:sz w:val="18"/>
            <w:szCs w:val="18"/>
          </w:rPr>
          <w:tab/>
          <w:t xml:space="preserve">EDAS 6681 </w:t>
        </w:r>
        <w:r>
          <w:rPr>
            <w:rFonts w:ascii="Times New Roman" w:hAnsi="Times New Roman"/>
            <w:color w:val="191919"/>
            <w:sz w:val="18"/>
            <w:szCs w:val="18"/>
          </w:rPr>
          <w:tab/>
          <w:t>Recent Trends in Supervision</w:t>
        </w:r>
      </w:ins>
    </w:p>
    <w:p w:rsidR="0095682A" w:rsidRDefault="0095682A" w:rsidP="0095682A">
      <w:pPr>
        <w:widowControl w:val="0"/>
        <w:autoSpaceDE w:val="0"/>
        <w:autoSpaceDN w:val="0"/>
        <w:adjustRightInd w:val="0"/>
        <w:spacing w:before="9" w:after="0" w:line="250" w:lineRule="auto"/>
        <w:ind w:left="2484" w:right="1391" w:hanging="180"/>
        <w:rPr>
          <w:ins w:id="167" w:author=" " w:date="2011-04-06T11:55:00Z"/>
          <w:rFonts w:ascii="Times New Roman" w:hAnsi="Times New Roman"/>
          <w:color w:val="191919"/>
          <w:sz w:val="18"/>
          <w:szCs w:val="18"/>
        </w:rPr>
      </w:pPr>
    </w:p>
    <w:p w:rsidR="0095682A" w:rsidRDefault="0095682A" w:rsidP="0095682A">
      <w:pPr>
        <w:widowControl w:val="0"/>
        <w:autoSpaceDE w:val="0"/>
        <w:autoSpaceDN w:val="0"/>
        <w:adjustRightInd w:val="0"/>
        <w:spacing w:before="9" w:after="0" w:line="250" w:lineRule="auto"/>
        <w:ind w:left="2484" w:right="1391" w:hanging="180"/>
        <w:rPr>
          <w:ins w:id="168" w:author=" " w:date="2011-04-06T11:55:00Z"/>
          <w:rFonts w:ascii="Times New Roman" w:hAnsi="Times New Roman"/>
          <w:color w:val="191919"/>
          <w:sz w:val="18"/>
          <w:szCs w:val="18"/>
        </w:rPr>
      </w:pPr>
      <w:proofErr w:type="gramStart"/>
      <w:ins w:id="169" w:author=" " w:date="2011-04-06T11:55:00Z">
        <w:r>
          <w:rPr>
            <w:rFonts w:ascii="Times New Roman" w:hAnsi="Times New Roman"/>
            <w:color w:val="191919"/>
            <w:sz w:val="18"/>
            <w:szCs w:val="18"/>
          </w:rPr>
          <w:t>Area  B</w:t>
        </w:r>
        <w:proofErr w:type="gramEnd"/>
        <w:r>
          <w:rPr>
            <w:rFonts w:ascii="Times New Roman" w:hAnsi="Times New Roman"/>
            <w:color w:val="191919"/>
            <w:sz w:val="18"/>
            <w:szCs w:val="18"/>
          </w:rPr>
          <w:t xml:space="preserve">:  </w:t>
        </w:r>
        <w:r>
          <w:rPr>
            <w:rFonts w:ascii="Times New Roman" w:hAnsi="Times New Roman"/>
            <w:color w:val="191919"/>
            <w:sz w:val="18"/>
            <w:szCs w:val="18"/>
          </w:rPr>
          <w:tab/>
          <w:t>Programs &amp; Problems of the School</w:t>
        </w:r>
      </w:ins>
    </w:p>
    <w:p w:rsidR="0095682A" w:rsidRDefault="0095682A" w:rsidP="0095682A">
      <w:pPr>
        <w:widowControl w:val="0"/>
        <w:autoSpaceDE w:val="0"/>
        <w:autoSpaceDN w:val="0"/>
        <w:adjustRightInd w:val="0"/>
        <w:spacing w:before="9" w:after="0" w:line="250" w:lineRule="auto"/>
        <w:ind w:left="2484" w:right="1391" w:hanging="180"/>
        <w:rPr>
          <w:ins w:id="170" w:author=" " w:date="2011-04-06T11:55:00Z"/>
          <w:rFonts w:ascii="Times New Roman" w:hAnsi="Times New Roman"/>
          <w:color w:val="191919"/>
          <w:sz w:val="18"/>
          <w:szCs w:val="18"/>
        </w:rPr>
      </w:pPr>
      <w:ins w:id="171" w:author=" " w:date="2011-04-06T11:55:00Z">
        <w:r>
          <w:rPr>
            <w:rFonts w:ascii="Times New Roman" w:hAnsi="Times New Roman"/>
            <w:color w:val="191919"/>
            <w:sz w:val="18"/>
            <w:szCs w:val="18"/>
          </w:rPr>
          <w:tab/>
          <w:t>EDAS 6685</w:t>
        </w:r>
        <w:r>
          <w:rPr>
            <w:rFonts w:ascii="Times New Roman" w:hAnsi="Times New Roman"/>
            <w:color w:val="191919"/>
            <w:sz w:val="18"/>
            <w:szCs w:val="18"/>
          </w:rPr>
          <w:tab/>
          <w:t>School and Community Relations</w:t>
        </w:r>
      </w:ins>
    </w:p>
    <w:p w:rsidR="0095682A" w:rsidRDefault="0095682A" w:rsidP="0095682A">
      <w:pPr>
        <w:widowControl w:val="0"/>
        <w:autoSpaceDE w:val="0"/>
        <w:autoSpaceDN w:val="0"/>
        <w:adjustRightInd w:val="0"/>
        <w:spacing w:before="9" w:after="0" w:line="250" w:lineRule="auto"/>
        <w:ind w:left="2484" w:right="1391" w:hanging="180"/>
        <w:rPr>
          <w:ins w:id="172" w:author=" " w:date="2011-04-06T11:55:00Z"/>
          <w:rFonts w:ascii="Times New Roman" w:hAnsi="Times New Roman"/>
          <w:color w:val="191919"/>
          <w:sz w:val="18"/>
          <w:szCs w:val="18"/>
        </w:rPr>
      </w:pPr>
    </w:p>
    <w:p w:rsidR="0095682A" w:rsidRDefault="0095682A" w:rsidP="0095682A">
      <w:pPr>
        <w:widowControl w:val="0"/>
        <w:autoSpaceDE w:val="0"/>
        <w:autoSpaceDN w:val="0"/>
        <w:adjustRightInd w:val="0"/>
        <w:spacing w:before="9" w:after="0" w:line="250" w:lineRule="auto"/>
        <w:ind w:left="2484" w:right="1391" w:hanging="180"/>
        <w:rPr>
          <w:ins w:id="173" w:author=" " w:date="2011-04-06T11:56:00Z"/>
          <w:rFonts w:ascii="Times New Roman" w:hAnsi="Times New Roman"/>
          <w:color w:val="191919"/>
          <w:sz w:val="18"/>
          <w:szCs w:val="18"/>
        </w:rPr>
      </w:pPr>
      <w:proofErr w:type="gramStart"/>
      <w:ins w:id="174" w:author=" " w:date="2011-04-06T11:55:00Z">
        <w:r>
          <w:rPr>
            <w:rFonts w:ascii="Times New Roman" w:hAnsi="Times New Roman"/>
            <w:color w:val="191919"/>
            <w:sz w:val="18"/>
            <w:szCs w:val="18"/>
          </w:rPr>
          <w:t>Area  C</w:t>
        </w:r>
        <w:proofErr w:type="gramEnd"/>
        <w:r>
          <w:rPr>
            <w:rFonts w:ascii="Times New Roman" w:hAnsi="Times New Roman"/>
            <w:color w:val="191919"/>
            <w:sz w:val="18"/>
            <w:szCs w:val="18"/>
          </w:rPr>
          <w:t xml:space="preserve">: </w:t>
        </w:r>
        <w:r>
          <w:rPr>
            <w:rFonts w:ascii="Times New Roman" w:hAnsi="Times New Roman"/>
            <w:color w:val="191919"/>
            <w:sz w:val="18"/>
            <w:szCs w:val="18"/>
          </w:rPr>
          <w:tab/>
          <w:t>Major Area</w:t>
        </w:r>
      </w:ins>
    </w:p>
    <w:p w:rsidR="0095682A" w:rsidRDefault="0095682A" w:rsidP="0095682A">
      <w:pPr>
        <w:widowControl w:val="0"/>
        <w:autoSpaceDE w:val="0"/>
        <w:autoSpaceDN w:val="0"/>
        <w:adjustRightInd w:val="0"/>
        <w:spacing w:before="9" w:after="0" w:line="250" w:lineRule="auto"/>
        <w:ind w:left="2484" w:right="1391" w:hanging="180"/>
        <w:rPr>
          <w:ins w:id="175" w:author=" " w:date="2011-04-06T11:55:00Z"/>
          <w:rFonts w:ascii="Times New Roman" w:hAnsi="Times New Roman"/>
          <w:color w:val="191919"/>
          <w:sz w:val="18"/>
          <w:szCs w:val="18"/>
        </w:rPr>
      </w:pPr>
      <w:ins w:id="176" w:author=" " w:date="2011-04-06T11:56:00Z">
        <w:r>
          <w:rPr>
            <w:rFonts w:ascii="Times New Roman" w:hAnsi="Times New Roman"/>
            <w:color w:val="191919"/>
            <w:sz w:val="18"/>
            <w:szCs w:val="18"/>
          </w:rPr>
          <w:tab/>
          <w:t>EDAS 6651</w:t>
        </w:r>
        <w:r>
          <w:rPr>
            <w:rFonts w:ascii="Times New Roman" w:hAnsi="Times New Roman"/>
            <w:color w:val="191919"/>
            <w:sz w:val="18"/>
            <w:szCs w:val="18"/>
          </w:rPr>
          <w:tab/>
          <w:t>Educational Facil</w:t>
        </w:r>
      </w:ins>
      <w:ins w:id="177" w:author=" " w:date="2011-04-06T11:57:00Z">
        <w:r>
          <w:rPr>
            <w:rFonts w:ascii="Times New Roman" w:hAnsi="Times New Roman"/>
            <w:color w:val="191919"/>
            <w:sz w:val="18"/>
            <w:szCs w:val="18"/>
          </w:rPr>
          <w:t>i</w:t>
        </w:r>
      </w:ins>
      <w:ins w:id="178" w:author=" " w:date="2011-04-06T11:56:00Z">
        <w:r>
          <w:rPr>
            <w:rFonts w:ascii="Times New Roman" w:hAnsi="Times New Roman"/>
            <w:color w:val="191919"/>
            <w:sz w:val="18"/>
            <w:szCs w:val="18"/>
          </w:rPr>
          <w:t>ties</w:t>
        </w:r>
      </w:ins>
    </w:p>
    <w:p w:rsidR="0095682A" w:rsidRDefault="0095682A" w:rsidP="0095682A">
      <w:pPr>
        <w:widowControl w:val="0"/>
        <w:autoSpaceDE w:val="0"/>
        <w:autoSpaceDN w:val="0"/>
        <w:adjustRightInd w:val="0"/>
        <w:spacing w:before="9" w:after="0" w:line="250" w:lineRule="auto"/>
        <w:ind w:left="2484" w:right="1391" w:hanging="180"/>
        <w:rPr>
          <w:ins w:id="179" w:author=" " w:date="2011-04-06T11:55:00Z"/>
          <w:rFonts w:ascii="Times New Roman" w:hAnsi="Times New Roman"/>
          <w:color w:val="191919"/>
          <w:sz w:val="18"/>
          <w:szCs w:val="18"/>
        </w:rPr>
      </w:pPr>
      <w:ins w:id="180" w:author=" " w:date="2011-04-06T11:55:00Z">
        <w:r>
          <w:rPr>
            <w:rFonts w:ascii="Times New Roman" w:hAnsi="Times New Roman"/>
            <w:color w:val="191919"/>
            <w:sz w:val="18"/>
            <w:szCs w:val="18"/>
          </w:rPr>
          <w:tab/>
          <w:t>EDAS 6670</w:t>
        </w:r>
        <w:r>
          <w:rPr>
            <w:rFonts w:ascii="Times New Roman" w:hAnsi="Times New Roman"/>
            <w:color w:val="191919"/>
            <w:sz w:val="18"/>
            <w:szCs w:val="18"/>
          </w:rPr>
          <w:tab/>
          <w:t xml:space="preserve">School </w:t>
        </w:r>
      </w:ins>
      <w:ins w:id="181" w:author=" " w:date="2011-04-06T11:56:00Z">
        <w:r>
          <w:rPr>
            <w:rFonts w:ascii="Times New Roman" w:hAnsi="Times New Roman"/>
            <w:color w:val="191919"/>
            <w:sz w:val="18"/>
            <w:szCs w:val="18"/>
          </w:rPr>
          <w:t>F</w:t>
        </w:r>
      </w:ins>
      <w:ins w:id="182" w:author=" " w:date="2011-04-06T11:55:00Z">
        <w:r>
          <w:rPr>
            <w:rFonts w:ascii="Times New Roman" w:hAnsi="Times New Roman"/>
            <w:color w:val="191919"/>
            <w:sz w:val="18"/>
            <w:szCs w:val="18"/>
          </w:rPr>
          <w:t>inance</w:t>
        </w:r>
      </w:ins>
    </w:p>
    <w:p w:rsidR="0095682A" w:rsidRDefault="0095682A" w:rsidP="0095682A">
      <w:pPr>
        <w:widowControl w:val="0"/>
        <w:autoSpaceDE w:val="0"/>
        <w:autoSpaceDN w:val="0"/>
        <w:adjustRightInd w:val="0"/>
        <w:spacing w:before="9" w:after="0" w:line="250" w:lineRule="auto"/>
        <w:ind w:left="2484" w:right="1391" w:hanging="180"/>
        <w:rPr>
          <w:ins w:id="183" w:author=" " w:date="2011-04-06T11:55:00Z"/>
          <w:rFonts w:ascii="Times New Roman" w:hAnsi="Times New Roman"/>
          <w:color w:val="191919"/>
          <w:sz w:val="18"/>
          <w:szCs w:val="18"/>
        </w:rPr>
      </w:pPr>
      <w:ins w:id="184" w:author=" " w:date="2011-04-06T11:55:00Z">
        <w:r>
          <w:rPr>
            <w:rFonts w:ascii="Times New Roman" w:hAnsi="Times New Roman"/>
            <w:color w:val="191919"/>
            <w:sz w:val="18"/>
            <w:szCs w:val="18"/>
          </w:rPr>
          <w:tab/>
          <w:t>EDAS 6681</w:t>
        </w:r>
        <w:r>
          <w:rPr>
            <w:rFonts w:ascii="Times New Roman" w:hAnsi="Times New Roman"/>
            <w:color w:val="191919"/>
            <w:sz w:val="18"/>
            <w:szCs w:val="18"/>
          </w:rPr>
          <w:tab/>
          <w:t xml:space="preserve">Recent Trends in </w:t>
        </w:r>
      </w:ins>
      <w:ins w:id="185" w:author=" " w:date="2011-04-06T11:57:00Z">
        <w:r>
          <w:rPr>
            <w:rFonts w:ascii="Times New Roman" w:hAnsi="Times New Roman"/>
            <w:color w:val="191919"/>
            <w:sz w:val="18"/>
            <w:szCs w:val="18"/>
          </w:rPr>
          <w:t>S</w:t>
        </w:r>
      </w:ins>
      <w:ins w:id="186" w:author=" " w:date="2011-04-06T11:55:00Z">
        <w:r>
          <w:rPr>
            <w:rFonts w:ascii="Times New Roman" w:hAnsi="Times New Roman"/>
            <w:color w:val="191919"/>
            <w:sz w:val="18"/>
            <w:szCs w:val="18"/>
          </w:rPr>
          <w:t>upervision</w:t>
        </w:r>
      </w:ins>
    </w:p>
    <w:p w:rsidR="0095682A" w:rsidRDefault="0095682A" w:rsidP="0095682A">
      <w:pPr>
        <w:widowControl w:val="0"/>
        <w:autoSpaceDE w:val="0"/>
        <w:autoSpaceDN w:val="0"/>
        <w:adjustRightInd w:val="0"/>
        <w:spacing w:before="9" w:after="0" w:line="250" w:lineRule="auto"/>
        <w:ind w:left="2484" w:right="1391" w:hanging="180"/>
        <w:rPr>
          <w:ins w:id="187" w:author=" " w:date="2011-04-06T11:55:00Z"/>
          <w:rFonts w:ascii="Times New Roman" w:hAnsi="Times New Roman"/>
          <w:color w:val="191919"/>
          <w:sz w:val="18"/>
          <w:szCs w:val="18"/>
        </w:rPr>
      </w:pPr>
      <w:ins w:id="188" w:author=" " w:date="2011-04-06T11:55:00Z">
        <w:r>
          <w:rPr>
            <w:rFonts w:ascii="Times New Roman" w:hAnsi="Times New Roman"/>
            <w:color w:val="191919"/>
            <w:sz w:val="18"/>
            <w:szCs w:val="18"/>
          </w:rPr>
          <w:tab/>
          <w:t>EDAS 6711</w:t>
        </w:r>
        <w:r>
          <w:rPr>
            <w:rFonts w:ascii="Times New Roman" w:hAnsi="Times New Roman"/>
            <w:color w:val="191919"/>
            <w:sz w:val="18"/>
            <w:szCs w:val="18"/>
          </w:rPr>
          <w:tab/>
          <w:t>Software Systems in Educational Administration</w:t>
        </w:r>
      </w:ins>
    </w:p>
    <w:p w:rsidR="0095682A" w:rsidRDefault="0095682A" w:rsidP="0095682A">
      <w:pPr>
        <w:widowControl w:val="0"/>
        <w:autoSpaceDE w:val="0"/>
        <w:autoSpaceDN w:val="0"/>
        <w:adjustRightInd w:val="0"/>
        <w:spacing w:before="9" w:after="0" w:line="250" w:lineRule="auto"/>
        <w:ind w:left="2484" w:right="1391" w:hanging="180"/>
        <w:rPr>
          <w:ins w:id="189" w:author=" " w:date="2011-04-06T11:55:00Z"/>
          <w:rFonts w:ascii="Times New Roman" w:hAnsi="Times New Roman"/>
          <w:color w:val="191919"/>
          <w:sz w:val="18"/>
          <w:szCs w:val="18"/>
        </w:rPr>
      </w:pPr>
      <w:ins w:id="190" w:author=" " w:date="2011-04-06T11:55:00Z">
        <w:r>
          <w:rPr>
            <w:rFonts w:ascii="Times New Roman" w:hAnsi="Times New Roman"/>
            <w:color w:val="191919"/>
            <w:sz w:val="18"/>
            <w:szCs w:val="18"/>
          </w:rPr>
          <w:tab/>
          <w:t>EDAS 6733</w:t>
        </w:r>
        <w:r>
          <w:rPr>
            <w:rFonts w:ascii="Times New Roman" w:hAnsi="Times New Roman"/>
            <w:color w:val="191919"/>
            <w:sz w:val="18"/>
            <w:szCs w:val="18"/>
          </w:rPr>
          <w:tab/>
          <w:t>Educational Policy</w:t>
        </w:r>
      </w:ins>
    </w:p>
    <w:p w:rsidR="0095682A" w:rsidRDefault="0095682A" w:rsidP="0095682A">
      <w:pPr>
        <w:widowControl w:val="0"/>
        <w:autoSpaceDE w:val="0"/>
        <w:autoSpaceDN w:val="0"/>
        <w:adjustRightInd w:val="0"/>
        <w:spacing w:before="9" w:after="0" w:line="250" w:lineRule="auto"/>
        <w:ind w:left="2484" w:right="1391" w:hanging="180"/>
        <w:rPr>
          <w:ins w:id="191" w:author=" " w:date="2011-04-06T11:55:00Z"/>
          <w:rFonts w:ascii="Times New Roman" w:hAnsi="Times New Roman"/>
          <w:color w:val="191919"/>
          <w:sz w:val="18"/>
          <w:szCs w:val="18"/>
        </w:rPr>
      </w:pPr>
      <w:ins w:id="192" w:author=" " w:date="2011-04-06T11:55:00Z">
        <w:r>
          <w:rPr>
            <w:rFonts w:ascii="Times New Roman" w:hAnsi="Times New Roman"/>
            <w:color w:val="191919"/>
            <w:sz w:val="18"/>
            <w:szCs w:val="18"/>
          </w:rPr>
          <w:tab/>
          <w:t>EDAS 6</w:t>
        </w:r>
      </w:ins>
      <w:ins w:id="193" w:author=" " w:date="2011-04-06T11:58:00Z">
        <w:r>
          <w:rPr>
            <w:rFonts w:ascii="Times New Roman" w:hAnsi="Times New Roman"/>
            <w:color w:val="191919"/>
            <w:sz w:val="18"/>
            <w:szCs w:val="18"/>
          </w:rPr>
          <w:t>708</w:t>
        </w:r>
      </w:ins>
      <w:ins w:id="194" w:author=" " w:date="2011-04-06T11:55:00Z">
        <w:r>
          <w:rPr>
            <w:rFonts w:ascii="Times New Roman" w:hAnsi="Times New Roman"/>
            <w:color w:val="191919"/>
            <w:sz w:val="18"/>
            <w:szCs w:val="18"/>
          </w:rPr>
          <w:t>*</w:t>
        </w:r>
        <w:r>
          <w:rPr>
            <w:rFonts w:ascii="Times New Roman" w:hAnsi="Times New Roman"/>
            <w:color w:val="191919"/>
            <w:sz w:val="18"/>
            <w:szCs w:val="18"/>
          </w:rPr>
          <w:tab/>
          <w:t xml:space="preserve">Residency I for </w:t>
        </w:r>
      </w:ins>
      <w:proofErr w:type="spellStart"/>
      <w:ins w:id="195" w:author=" " w:date="2011-04-06T11:57:00Z">
        <w:r>
          <w:rPr>
            <w:rFonts w:ascii="Times New Roman" w:hAnsi="Times New Roman"/>
            <w:color w:val="191919"/>
            <w:sz w:val="18"/>
            <w:szCs w:val="18"/>
          </w:rPr>
          <w:t>District</w:t>
        </w:r>
      </w:ins>
      <w:ins w:id="196" w:author=" " w:date="2011-04-06T11:55:00Z">
        <w:r>
          <w:rPr>
            <w:rFonts w:ascii="Times New Roman" w:hAnsi="Times New Roman"/>
            <w:color w:val="191919"/>
            <w:sz w:val="18"/>
            <w:szCs w:val="18"/>
          </w:rPr>
          <w:t>Level</w:t>
        </w:r>
        <w:proofErr w:type="spellEnd"/>
        <w:r>
          <w:rPr>
            <w:rFonts w:ascii="Times New Roman" w:hAnsi="Times New Roman"/>
            <w:color w:val="191919"/>
            <w:sz w:val="18"/>
            <w:szCs w:val="18"/>
          </w:rPr>
          <w:t xml:space="preserve"> Administrators</w:t>
        </w:r>
      </w:ins>
    </w:p>
    <w:p w:rsidR="0095682A" w:rsidRDefault="0095682A" w:rsidP="0095682A">
      <w:pPr>
        <w:widowControl w:val="0"/>
        <w:autoSpaceDE w:val="0"/>
        <w:autoSpaceDN w:val="0"/>
        <w:adjustRightInd w:val="0"/>
        <w:spacing w:before="9" w:after="0" w:line="250" w:lineRule="auto"/>
        <w:ind w:left="2484" w:right="1391" w:hanging="180"/>
        <w:rPr>
          <w:ins w:id="197" w:author=" " w:date="2011-04-06T11:55:00Z"/>
          <w:rFonts w:ascii="Times New Roman" w:hAnsi="Times New Roman"/>
          <w:color w:val="191919"/>
          <w:sz w:val="18"/>
          <w:szCs w:val="18"/>
        </w:rPr>
      </w:pPr>
      <w:ins w:id="198" w:author=" " w:date="2011-04-06T11:55:00Z">
        <w:r>
          <w:rPr>
            <w:rFonts w:ascii="Times New Roman" w:hAnsi="Times New Roman"/>
            <w:color w:val="191919"/>
            <w:sz w:val="18"/>
            <w:szCs w:val="18"/>
          </w:rPr>
          <w:tab/>
          <w:t>EDAS 67</w:t>
        </w:r>
      </w:ins>
      <w:ins w:id="199" w:author=" " w:date="2011-04-06T11:58:00Z">
        <w:r>
          <w:rPr>
            <w:rFonts w:ascii="Times New Roman" w:hAnsi="Times New Roman"/>
            <w:color w:val="191919"/>
            <w:sz w:val="18"/>
            <w:szCs w:val="18"/>
          </w:rPr>
          <w:t>70</w:t>
        </w:r>
      </w:ins>
      <w:ins w:id="200" w:author=" " w:date="2011-04-06T11:55:00Z">
        <w:r>
          <w:rPr>
            <w:rFonts w:ascii="Times New Roman" w:hAnsi="Times New Roman"/>
            <w:color w:val="191919"/>
            <w:sz w:val="18"/>
            <w:szCs w:val="18"/>
          </w:rPr>
          <w:t>*</w:t>
        </w:r>
        <w:r>
          <w:rPr>
            <w:rFonts w:ascii="Times New Roman" w:hAnsi="Times New Roman"/>
            <w:color w:val="191919"/>
            <w:sz w:val="18"/>
            <w:szCs w:val="18"/>
          </w:rPr>
          <w:tab/>
          <w:t xml:space="preserve">Residency II for </w:t>
        </w:r>
      </w:ins>
      <w:ins w:id="201" w:author=" " w:date="2011-04-06T11:57:00Z">
        <w:r>
          <w:rPr>
            <w:rFonts w:ascii="Times New Roman" w:hAnsi="Times New Roman"/>
            <w:color w:val="191919"/>
            <w:sz w:val="18"/>
            <w:szCs w:val="18"/>
          </w:rPr>
          <w:t>District</w:t>
        </w:r>
      </w:ins>
      <w:ins w:id="202" w:author=" " w:date="2011-04-06T11:55:00Z">
        <w:r>
          <w:rPr>
            <w:rFonts w:ascii="Times New Roman" w:hAnsi="Times New Roman"/>
            <w:color w:val="191919"/>
            <w:sz w:val="18"/>
            <w:szCs w:val="18"/>
          </w:rPr>
          <w:t>-Level Administrators</w:t>
        </w:r>
      </w:ins>
    </w:p>
    <w:p w:rsidR="0095682A" w:rsidRDefault="0095682A" w:rsidP="0095682A">
      <w:pPr>
        <w:widowControl w:val="0"/>
        <w:autoSpaceDE w:val="0"/>
        <w:autoSpaceDN w:val="0"/>
        <w:adjustRightInd w:val="0"/>
        <w:spacing w:before="9" w:after="0" w:line="250" w:lineRule="auto"/>
        <w:ind w:left="2484" w:right="1391" w:hanging="180"/>
        <w:rPr>
          <w:ins w:id="203" w:author=" " w:date="2011-04-06T11:55:00Z"/>
          <w:rFonts w:ascii="Times New Roman" w:hAnsi="Times New Roman"/>
          <w:color w:val="191919"/>
          <w:sz w:val="18"/>
          <w:szCs w:val="18"/>
        </w:rPr>
      </w:pPr>
    </w:p>
    <w:p w:rsidR="0095682A" w:rsidRDefault="0095682A" w:rsidP="0095682A">
      <w:pPr>
        <w:widowControl w:val="0"/>
        <w:autoSpaceDE w:val="0"/>
        <w:autoSpaceDN w:val="0"/>
        <w:adjustRightInd w:val="0"/>
        <w:spacing w:before="9" w:after="0" w:line="250" w:lineRule="auto"/>
        <w:ind w:left="2484" w:right="1391" w:hanging="180"/>
        <w:rPr>
          <w:ins w:id="204" w:author=" " w:date="2011-04-06T11:55:00Z"/>
          <w:rFonts w:ascii="Times New Roman" w:hAnsi="Times New Roman"/>
          <w:color w:val="191919"/>
          <w:sz w:val="18"/>
          <w:szCs w:val="18"/>
        </w:rPr>
      </w:pPr>
      <w:ins w:id="205" w:author=" " w:date="2011-04-06T11:55:00Z">
        <w:r>
          <w:rPr>
            <w:rFonts w:ascii="Times New Roman" w:hAnsi="Times New Roman"/>
            <w:color w:val="191919"/>
            <w:sz w:val="18"/>
            <w:szCs w:val="18"/>
          </w:rPr>
          <w:t xml:space="preserve">Area D:  </w:t>
        </w:r>
        <w:r>
          <w:rPr>
            <w:rFonts w:ascii="Times New Roman" w:hAnsi="Times New Roman"/>
            <w:color w:val="191919"/>
            <w:sz w:val="18"/>
            <w:szCs w:val="18"/>
          </w:rPr>
          <w:tab/>
          <w:t>Research</w:t>
        </w:r>
      </w:ins>
    </w:p>
    <w:p w:rsidR="0095682A" w:rsidRDefault="0095682A" w:rsidP="0095682A">
      <w:pPr>
        <w:widowControl w:val="0"/>
        <w:autoSpaceDE w:val="0"/>
        <w:autoSpaceDN w:val="0"/>
        <w:adjustRightInd w:val="0"/>
        <w:spacing w:before="9" w:after="0" w:line="250" w:lineRule="auto"/>
        <w:ind w:left="2484" w:right="1391" w:hanging="180"/>
        <w:rPr>
          <w:ins w:id="206" w:author=" " w:date="2011-04-06T11:55:00Z"/>
          <w:rFonts w:ascii="Times New Roman" w:hAnsi="Times New Roman"/>
          <w:color w:val="191919"/>
          <w:sz w:val="18"/>
          <w:szCs w:val="18"/>
        </w:rPr>
      </w:pPr>
      <w:ins w:id="207" w:author=" " w:date="2011-04-06T11:55:00Z">
        <w:r>
          <w:rPr>
            <w:rFonts w:ascii="Times New Roman" w:hAnsi="Times New Roman"/>
            <w:color w:val="191919"/>
            <w:sz w:val="18"/>
            <w:szCs w:val="18"/>
          </w:rPr>
          <w:tab/>
          <w:t>EDUC 7701</w:t>
        </w:r>
        <w:r>
          <w:rPr>
            <w:rFonts w:ascii="Times New Roman" w:hAnsi="Times New Roman"/>
            <w:color w:val="191919"/>
            <w:sz w:val="18"/>
            <w:szCs w:val="18"/>
          </w:rPr>
          <w:tab/>
          <w:t>Advanced Educational Research</w:t>
        </w:r>
      </w:ins>
    </w:p>
    <w:p w:rsidR="0095682A" w:rsidRDefault="0095682A" w:rsidP="0095682A">
      <w:pPr>
        <w:widowControl w:val="0"/>
        <w:autoSpaceDE w:val="0"/>
        <w:autoSpaceDN w:val="0"/>
        <w:adjustRightInd w:val="0"/>
        <w:spacing w:before="9" w:after="0" w:line="250" w:lineRule="auto"/>
        <w:ind w:left="2484" w:right="1391" w:hanging="180"/>
        <w:rPr>
          <w:ins w:id="208" w:author=" " w:date="2011-04-06T11:55:00Z"/>
          <w:rFonts w:ascii="Times New Roman" w:hAnsi="Times New Roman"/>
          <w:color w:val="191919"/>
          <w:sz w:val="18"/>
          <w:szCs w:val="18"/>
        </w:rPr>
      </w:pPr>
    </w:p>
    <w:p w:rsidR="0095682A" w:rsidRDefault="0095682A" w:rsidP="0095682A">
      <w:pPr>
        <w:widowControl w:val="0"/>
        <w:autoSpaceDE w:val="0"/>
        <w:autoSpaceDN w:val="0"/>
        <w:adjustRightInd w:val="0"/>
        <w:spacing w:before="9" w:after="0" w:line="250" w:lineRule="auto"/>
        <w:ind w:left="2484" w:right="1391" w:hanging="180"/>
        <w:rPr>
          <w:ins w:id="209" w:author=" " w:date="2011-04-06T11:58:00Z"/>
          <w:rFonts w:ascii="Times New Roman" w:hAnsi="Times New Roman"/>
          <w:color w:val="191919"/>
          <w:sz w:val="18"/>
          <w:szCs w:val="18"/>
        </w:rPr>
      </w:pPr>
      <w:proofErr w:type="gramStart"/>
      <w:ins w:id="210" w:author=" " w:date="2011-04-06T11:55:00Z">
        <w:r>
          <w:rPr>
            <w:rFonts w:ascii="Times New Roman" w:hAnsi="Times New Roman"/>
            <w:color w:val="191919"/>
            <w:sz w:val="18"/>
            <w:szCs w:val="18"/>
          </w:rPr>
          <w:t>Area  E</w:t>
        </w:r>
        <w:proofErr w:type="gramEnd"/>
        <w:r>
          <w:rPr>
            <w:rFonts w:ascii="Times New Roman" w:hAnsi="Times New Roman"/>
            <w:color w:val="191919"/>
            <w:sz w:val="18"/>
            <w:szCs w:val="18"/>
          </w:rPr>
          <w:t xml:space="preserve">:  </w:t>
        </w:r>
        <w:r>
          <w:rPr>
            <w:rFonts w:ascii="Times New Roman" w:hAnsi="Times New Roman"/>
            <w:color w:val="191919"/>
            <w:sz w:val="18"/>
            <w:szCs w:val="18"/>
          </w:rPr>
          <w:tab/>
          <w:t>Elective</w:t>
        </w:r>
      </w:ins>
    </w:p>
    <w:p w:rsidR="0095682A" w:rsidRDefault="0095682A" w:rsidP="0095682A">
      <w:pPr>
        <w:widowControl w:val="0"/>
        <w:autoSpaceDE w:val="0"/>
        <w:autoSpaceDN w:val="0"/>
        <w:adjustRightInd w:val="0"/>
        <w:spacing w:before="9" w:after="0" w:line="250" w:lineRule="auto"/>
        <w:ind w:left="2484" w:right="1391" w:hanging="180"/>
        <w:rPr>
          <w:ins w:id="211" w:author=" " w:date="2011-04-06T11:55:00Z"/>
          <w:rFonts w:ascii="Times New Roman" w:hAnsi="Times New Roman"/>
          <w:color w:val="191919"/>
          <w:sz w:val="18"/>
          <w:szCs w:val="18"/>
        </w:rPr>
      </w:pPr>
      <w:ins w:id="212" w:author=" " w:date="2011-04-06T11:58:00Z">
        <w:r>
          <w:rPr>
            <w:rFonts w:ascii="Times New Roman" w:hAnsi="Times New Roman"/>
            <w:color w:val="191919"/>
            <w:sz w:val="18"/>
            <w:szCs w:val="18"/>
          </w:rPr>
          <w:tab/>
          <w:t>EDAS 6710</w:t>
        </w:r>
        <w:r>
          <w:rPr>
            <w:rFonts w:ascii="Times New Roman" w:hAnsi="Times New Roman"/>
            <w:color w:val="191919"/>
            <w:sz w:val="18"/>
            <w:szCs w:val="18"/>
          </w:rPr>
          <w:tab/>
        </w:r>
        <w:proofErr w:type="gramStart"/>
        <w:r>
          <w:rPr>
            <w:rFonts w:ascii="Times New Roman" w:hAnsi="Times New Roman"/>
            <w:color w:val="191919"/>
            <w:sz w:val="18"/>
            <w:szCs w:val="18"/>
          </w:rPr>
          <w:t>The</w:t>
        </w:r>
        <w:proofErr w:type="gramEnd"/>
        <w:r>
          <w:rPr>
            <w:rFonts w:ascii="Times New Roman" w:hAnsi="Times New Roman"/>
            <w:color w:val="191919"/>
            <w:sz w:val="18"/>
            <w:szCs w:val="18"/>
          </w:rPr>
          <w:t xml:space="preserve"> Superintendent</w:t>
        </w:r>
      </w:ins>
    </w:p>
    <w:p w:rsidR="0095682A" w:rsidRDefault="0095682A"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Advisement</w:t>
      </w:r>
    </w:p>
    <w:p w:rsidR="00721764" w:rsidRDefault="00721764" w:rsidP="00721764">
      <w:pPr>
        <w:widowControl w:val="0"/>
        <w:autoSpaceDE w:val="0"/>
        <w:autoSpaceDN w:val="0"/>
        <w:adjustRightInd w:val="0"/>
        <w:spacing w:before="30" w:after="0" w:line="250" w:lineRule="auto"/>
        <w:ind w:left="1944" w:right="2006" w:firstLine="395"/>
        <w:rPr>
          <w:rFonts w:ascii="Times New Roman" w:hAnsi="Times New Roman"/>
          <w:color w:val="000000"/>
          <w:sz w:val="18"/>
          <w:szCs w:val="18"/>
        </w:rPr>
      </w:pPr>
      <w:proofErr w:type="gramStart"/>
      <w:r>
        <w:rPr>
          <w:rFonts w:ascii="Times New Roman" w:hAnsi="Times New Roman"/>
          <w:color w:val="191919"/>
          <w:sz w:val="18"/>
          <w:szCs w:val="18"/>
        </w:rPr>
        <w:t xml:space="preserve">After the student has been admitted to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w:t>
      </w:r>
      <w:proofErr w:type="gramEnd"/>
      <w:r>
        <w:rPr>
          <w:rFonts w:ascii="Times New Roman" w:hAnsi="Times New Roman"/>
          <w:color w:val="191919"/>
          <w:sz w:val="18"/>
          <w:szCs w:val="18"/>
        </w:rPr>
        <w:t xml:space="preserve"> Program, the Departmental Chairperson will appoint an adviso</w:t>
      </w:r>
      <w:r>
        <w:rPr>
          <w:rFonts w:ascii="Times New Roman" w:hAnsi="Times New Roman"/>
          <w:color w:val="191919"/>
          <w:spacing w:val="-10"/>
          <w:sz w:val="18"/>
          <w:szCs w:val="18"/>
        </w:rPr>
        <w:t>r</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z w:val="18"/>
          <w:szCs w:val="18"/>
        </w:rPr>
        <w:t>The advisor will assist the student in developing an individualized</w:t>
      </w:r>
    </w:p>
    <w:p w:rsidR="00721764" w:rsidRDefault="00721764" w:rsidP="00721764">
      <w:pPr>
        <w:widowControl w:val="0"/>
        <w:autoSpaceDE w:val="0"/>
        <w:autoSpaceDN w:val="0"/>
        <w:adjustRightInd w:val="0"/>
        <w:spacing w:after="0" w:line="250" w:lineRule="auto"/>
        <w:ind w:left="1944" w:right="1545"/>
        <w:rPr>
          <w:rFonts w:ascii="Times New Roman" w:hAnsi="Times New Roman"/>
          <w:color w:val="000000"/>
          <w:sz w:val="18"/>
          <w:szCs w:val="18"/>
        </w:rPr>
      </w:pPr>
      <w:proofErr w:type="gramStart"/>
      <w:r>
        <w:rPr>
          <w:rFonts w:ascii="Times New Roman" w:hAnsi="Times New Roman"/>
          <w:color w:val="191919"/>
          <w:sz w:val="18"/>
          <w:szCs w:val="18"/>
        </w:rPr>
        <w:t>program</w:t>
      </w:r>
      <w:proofErr w:type="gramEnd"/>
      <w:r>
        <w:rPr>
          <w:rFonts w:ascii="Times New Roman" w:hAnsi="Times New Roman"/>
          <w:color w:val="191919"/>
          <w:sz w:val="18"/>
          <w:szCs w:val="18"/>
        </w:rPr>
        <w:t xml:space="preserve"> that meets the degree program requirements.</w:t>
      </w:r>
      <w:r>
        <w:rPr>
          <w:rFonts w:ascii="Times New Roman" w:hAnsi="Times New Roman"/>
          <w:color w:val="191919"/>
          <w:spacing w:val="-3"/>
          <w:sz w:val="18"/>
          <w:szCs w:val="18"/>
        </w:rPr>
        <w:t xml:space="preserve"> </w:t>
      </w:r>
      <w:r>
        <w:rPr>
          <w:rFonts w:ascii="Times New Roman" w:hAnsi="Times New Roman"/>
          <w:color w:val="191919"/>
          <w:sz w:val="18"/>
          <w:szCs w:val="18"/>
        </w:rPr>
        <w:t>The student and advisor will sign the program check sheet.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copy of the check sheet will be filed in the Department, the Graduate School and the Registra</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O</w:t>
      </w:r>
      <w:r>
        <w:rPr>
          <w:rFonts w:ascii="Times New Roman" w:hAnsi="Times New Roman"/>
          <w:color w:val="191919"/>
          <w:spacing w:val="-3"/>
          <w:sz w:val="18"/>
          <w:szCs w:val="18"/>
        </w:rPr>
        <w:t>f</w:t>
      </w:r>
      <w:r>
        <w:rPr>
          <w:rFonts w:ascii="Times New Roman" w:hAnsi="Times New Roman"/>
          <w:color w:val="191919"/>
          <w:sz w:val="18"/>
          <w:szCs w:val="18"/>
        </w:rPr>
        <w:t>fice.</w:t>
      </w:r>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 Completion</w:t>
      </w:r>
    </w:p>
    <w:p w:rsidR="00721764" w:rsidRDefault="00721764" w:rsidP="00721764">
      <w:pPr>
        <w:widowControl w:val="0"/>
        <w:autoSpaceDE w:val="0"/>
        <w:autoSpaceDN w:val="0"/>
        <w:adjustRightInd w:val="0"/>
        <w:spacing w:before="30" w:after="0" w:line="250" w:lineRule="auto"/>
        <w:ind w:left="1944" w:right="1681" w:firstLine="450"/>
        <w:rPr>
          <w:rFonts w:ascii="Times New Roman" w:hAnsi="Times New Roman"/>
          <w:color w:val="000000"/>
          <w:sz w:val="18"/>
          <w:szCs w:val="18"/>
        </w:rPr>
      </w:pPr>
      <w:r>
        <w:rPr>
          <w:rFonts w:ascii="Times New Roman" w:hAnsi="Times New Roman"/>
          <w:color w:val="191919"/>
          <w:sz w:val="18"/>
          <w:szCs w:val="18"/>
        </w:rPr>
        <w:t>Students are responsible for making application for graduation after completing 15 semester hours of course work.</w:t>
      </w:r>
      <w:r>
        <w:rPr>
          <w:rFonts w:ascii="Times New Roman" w:hAnsi="Times New Roman"/>
          <w:color w:val="191919"/>
          <w:spacing w:val="-3"/>
          <w:sz w:val="18"/>
          <w:szCs w:val="18"/>
        </w:rPr>
        <w:t xml:space="preserve"> </w:t>
      </w:r>
      <w:proofErr w:type="gramStart"/>
      <w:r>
        <w:rPr>
          <w:rFonts w:ascii="Times New Roman" w:hAnsi="Times New Roman"/>
          <w:color w:val="191919"/>
          <w:spacing w:val="-13"/>
          <w:sz w:val="18"/>
          <w:szCs w:val="18"/>
        </w:rPr>
        <w:t>T</w:t>
      </w:r>
      <w:r>
        <w:rPr>
          <w:rFonts w:ascii="Times New Roman" w:hAnsi="Times New Roman"/>
          <w:color w:val="191919"/>
          <w:sz w:val="18"/>
          <w:szCs w:val="18"/>
        </w:rPr>
        <w:t xml:space="preserve">o be eligible for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w:t>
      </w:r>
      <w:proofErr w:type="gramEnd"/>
      <w:r>
        <w:rPr>
          <w:rFonts w:ascii="Times New Roman" w:hAnsi="Times New Roman"/>
          <w:color w:val="191919"/>
          <w:sz w:val="18"/>
          <w:szCs w:val="18"/>
        </w:rPr>
        <w:t xml:space="preserve"> Degree and recommendation for the PL-6 certification by</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 the student must meet all of the following requirements:</w:t>
      </w:r>
    </w:p>
    <w:p w:rsidR="00721764" w:rsidRDefault="00721764" w:rsidP="00721764">
      <w:pPr>
        <w:widowControl w:val="0"/>
        <w:autoSpaceDE w:val="0"/>
        <w:autoSpaceDN w:val="0"/>
        <w:adjustRightInd w:val="0"/>
        <w:spacing w:after="0" w:line="250" w:lineRule="auto"/>
        <w:ind w:left="2484" w:right="886" w:hanging="180"/>
        <w:rPr>
          <w:rFonts w:ascii="Times New Roman" w:hAnsi="Times New Roman"/>
          <w:color w:val="000000"/>
          <w:sz w:val="18"/>
          <w:szCs w:val="18"/>
        </w:rPr>
      </w:pPr>
      <w:r>
        <w:rPr>
          <w:rFonts w:ascii="Times New Roman" w:hAnsi="Times New Roman"/>
          <w:color w:val="191919"/>
          <w:sz w:val="18"/>
          <w:szCs w:val="18"/>
        </w:rPr>
        <w:t xml:space="preserve">1. Only those courses taken after admission to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Program may be used to fulfill the requirements of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degree</w:t>
      </w:r>
      <w:proofErr w:type="gramEnd"/>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z w:val="18"/>
          <w:szCs w:val="18"/>
        </w:rPr>
        <w:t>This includes transfer credits.</w:t>
      </w:r>
    </w:p>
    <w:p w:rsidR="00721764" w:rsidRDefault="00721764" w:rsidP="00721764">
      <w:pPr>
        <w:widowControl w:val="0"/>
        <w:autoSpaceDE w:val="0"/>
        <w:autoSpaceDN w:val="0"/>
        <w:adjustRightInd w:val="0"/>
        <w:spacing w:after="0" w:line="250" w:lineRule="auto"/>
        <w:ind w:left="2484" w:right="1106" w:hanging="180"/>
        <w:rPr>
          <w:rFonts w:ascii="Times New Roman" w:hAnsi="Times New Roman"/>
          <w:color w:val="000000"/>
          <w:sz w:val="18"/>
          <w:szCs w:val="18"/>
        </w:rPr>
      </w:pPr>
      <w:r>
        <w:rPr>
          <w:rFonts w:ascii="Times New Roman" w:hAnsi="Times New Roman"/>
          <w:color w:val="191919"/>
          <w:sz w:val="18"/>
          <w:szCs w:val="18"/>
        </w:rPr>
        <w:t>2. Credits usable in the planned program must not be older than six calendar years at the time that the degree is completed.</w:t>
      </w:r>
    </w:p>
    <w:p w:rsidR="00721764" w:rsidRDefault="00721764" w:rsidP="00721764">
      <w:pPr>
        <w:widowControl w:val="0"/>
        <w:autoSpaceDE w:val="0"/>
        <w:autoSpaceDN w:val="0"/>
        <w:adjustRightInd w:val="0"/>
        <w:spacing w:after="0" w:line="250" w:lineRule="auto"/>
        <w:ind w:left="2484" w:right="1037" w:hanging="180"/>
        <w:rPr>
          <w:rFonts w:ascii="Times New Roman" w:hAnsi="Times New Roman"/>
          <w:color w:val="000000"/>
          <w:sz w:val="18"/>
          <w:szCs w:val="18"/>
        </w:rPr>
      </w:pPr>
      <w:r>
        <w:rPr>
          <w:rFonts w:ascii="Times New Roman" w:hAnsi="Times New Roman"/>
          <w:color w:val="191919"/>
          <w:sz w:val="18"/>
          <w:szCs w:val="18"/>
        </w:rPr>
        <w:t>3.</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maximum of 6 semester hours of transfer credits from an approved institution o</w:t>
      </w:r>
      <w:r>
        <w:rPr>
          <w:rFonts w:ascii="Times New Roman" w:hAnsi="Times New Roman"/>
          <w:color w:val="191919"/>
          <w:spacing w:val="-3"/>
          <w:sz w:val="18"/>
          <w:szCs w:val="18"/>
        </w:rPr>
        <w:t>f</w:t>
      </w:r>
      <w:r>
        <w:rPr>
          <w:rFonts w:ascii="Times New Roman" w:hAnsi="Times New Roman"/>
          <w:color w:val="191919"/>
          <w:sz w:val="18"/>
          <w:szCs w:val="18"/>
        </w:rPr>
        <w:t xml:space="preserve">fering a performance-based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degree</w:t>
      </w:r>
      <w:proofErr w:type="gramEnd"/>
      <w:r>
        <w:rPr>
          <w:rFonts w:ascii="Times New Roman" w:hAnsi="Times New Roman"/>
          <w:color w:val="191919"/>
          <w:sz w:val="18"/>
          <w:szCs w:val="18"/>
        </w:rPr>
        <w:t xml:space="preserve"> may be approved for inclusion in the planned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program</w:t>
      </w:r>
      <w:proofErr w:type="gramEnd"/>
      <w:r>
        <w:rPr>
          <w:rFonts w:ascii="Times New Roman" w:hAnsi="Times New Roman"/>
          <w:color w:val="191919"/>
          <w:sz w:val="18"/>
          <w:szCs w:val="18"/>
        </w:rPr>
        <w:t>. Such credits must be approved by the Program Coordinato</w:t>
      </w:r>
      <w:r>
        <w:rPr>
          <w:rFonts w:ascii="Times New Roman" w:hAnsi="Times New Roman"/>
          <w:color w:val="191919"/>
          <w:spacing w:val="-10"/>
          <w:sz w:val="18"/>
          <w:szCs w:val="18"/>
        </w:rPr>
        <w:t>r</w:t>
      </w:r>
      <w:r>
        <w:rPr>
          <w:rFonts w:ascii="Times New Roman" w:hAnsi="Times New Roman"/>
          <w:color w:val="191919"/>
          <w:sz w:val="18"/>
          <w:szCs w:val="18"/>
        </w:rPr>
        <w:t>.</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18"/>
          <w:szCs w:val="18"/>
        </w:rPr>
      </w:pPr>
      <w:r>
        <w:rPr>
          <w:rFonts w:ascii="Times New Roman" w:hAnsi="Times New Roman"/>
          <w:color w:val="191919"/>
          <w:sz w:val="18"/>
          <w:szCs w:val="18"/>
        </w:rPr>
        <w:t xml:space="preserve">4. Only credits with grades of “B” or better are accepted in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program</w:t>
      </w:r>
      <w:proofErr w:type="gramEnd"/>
      <w:r>
        <w:rPr>
          <w:rFonts w:ascii="Times New Roman" w:hAnsi="Times New Roman"/>
          <w:color w:val="191919"/>
          <w:sz w:val="18"/>
          <w:szCs w:val="18"/>
        </w:rPr>
        <w:t>.</w:t>
      </w:r>
    </w:p>
    <w:p w:rsidR="00721764" w:rsidRDefault="00721764" w:rsidP="00721764">
      <w:pPr>
        <w:widowControl w:val="0"/>
        <w:autoSpaceDE w:val="0"/>
        <w:autoSpaceDN w:val="0"/>
        <w:adjustRightInd w:val="0"/>
        <w:spacing w:before="9" w:after="0" w:line="250" w:lineRule="auto"/>
        <w:ind w:left="2484" w:right="959" w:hanging="180"/>
        <w:rPr>
          <w:rFonts w:ascii="Times New Roman" w:hAnsi="Times New Roman"/>
          <w:color w:val="000000"/>
          <w:sz w:val="18"/>
          <w:szCs w:val="18"/>
        </w:rPr>
      </w:pPr>
      <w:r>
        <w:rPr>
          <w:rFonts w:ascii="Times New Roman" w:hAnsi="Times New Roman"/>
          <w:color w:val="191919"/>
          <w:sz w:val="18"/>
          <w:szCs w:val="18"/>
        </w:rPr>
        <w:t>5.</w:t>
      </w:r>
      <w:r>
        <w:rPr>
          <w:rFonts w:ascii="Times New Roman" w:hAnsi="Times New Roman"/>
          <w:color w:val="191919"/>
          <w:spacing w:val="-3"/>
          <w:sz w:val="18"/>
          <w:szCs w:val="18"/>
        </w:rPr>
        <w:t xml:space="preserve"> </w:t>
      </w:r>
      <w:r>
        <w:rPr>
          <w:rFonts w:ascii="Times New Roman" w:hAnsi="Times New Roman"/>
          <w:color w:val="191919"/>
          <w:sz w:val="18"/>
          <w:szCs w:val="18"/>
        </w:rPr>
        <w:t>The student</w:t>
      </w:r>
      <w:r>
        <w:rPr>
          <w:rFonts w:ascii="Times New Roman" w:hAnsi="Times New Roman"/>
          <w:color w:val="191919"/>
          <w:spacing w:val="-10"/>
          <w:sz w:val="18"/>
          <w:szCs w:val="18"/>
        </w:rPr>
        <w:t>’</w:t>
      </w:r>
      <w:r>
        <w:rPr>
          <w:rFonts w:ascii="Times New Roman" w:hAnsi="Times New Roman"/>
          <w:color w:val="191919"/>
          <w:sz w:val="18"/>
          <w:szCs w:val="18"/>
        </w:rPr>
        <w:t xml:space="preserve">s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program</w:t>
      </w:r>
      <w:proofErr w:type="gramEnd"/>
      <w:r>
        <w:rPr>
          <w:rFonts w:ascii="Times New Roman" w:hAnsi="Times New Roman"/>
          <w:color w:val="191919"/>
          <w:sz w:val="18"/>
          <w:szCs w:val="18"/>
        </w:rPr>
        <w:t xml:space="preserve"> must include a minimum of 30</w:t>
      </w:r>
      <w:ins w:id="213" w:author=" " w:date="2011-04-06T11:07:00Z">
        <w:r w:rsidR="00F15938">
          <w:rPr>
            <w:rFonts w:ascii="Times New Roman" w:hAnsi="Times New Roman"/>
            <w:color w:val="191919"/>
            <w:sz w:val="18"/>
            <w:szCs w:val="18"/>
          </w:rPr>
          <w:t>-36</w:t>
        </w:r>
      </w:ins>
      <w:r>
        <w:rPr>
          <w:rFonts w:ascii="Times New Roman" w:hAnsi="Times New Roman"/>
          <w:color w:val="191919"/>
          <w:sz w:val="18"/>
          <w:szCs w:val="18"/>
        </w:rPr>
        <w:t xml:space="preserve"> graduate semester hours of course work, which must be in educational leadership, administration and supervision</w:t>
      </w:r>
      <w:ins w:id="214" w:author=" " w:date="2011-04-06T11:09:00Z">
        <w:r w:rsidR="00F15938">
          <w:rPr>
            <w:rFonts w:ascii="Times New Roman" w:hAnsi="Times New Roman"/>
            <w:color w:val="191919"/>
            <w:sz w:val="18"/>
            <w:szCs w:val="18"/>
          </w:rPr>
          <w:t xml:space="preserve"> with at least one-third of the course work being performance-based</w:t>
        </w:r>
      </w:ins>
      <w:r>
        <w:rPr>
          <w:rFonts w:ascii="Times New Roman" w:hAnsi="Times New Roman"/>
          <w:color w:val="191919"/>
          <w:sz w:val="18"/>
          <w:szCs w:val="18"/>
        </w:rPr>
        <w:t>.</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18"/>
          <w:szCs w:val="18"/>
        </w:rPr>
      </w:pPr>
      <w:r>
        <w:rPr>
          <w:rFonts w:ascii="Times New Roman" w:hAnsi="Times New Roman"/>
          <w:color w:val="191919"/>
          <w:sz w:val="18"/>
          <w:szCs w:val="18"/>
        </w:rPr>
        <w:t xml:space="preserve">6. </w:t>
      </w:r>
      <w:del w:id="215" w:author=" " w:date="2011-04-06T11:09:00Z">
        <w:r w:rsidDel="00F15938">
          <w:rPr>
            <w:rFonts w:ascii="Times New Roman" w:hAnsi="Times New Roman"/>
            <w:color w:val="191919"/>
            <w:sz w:val="18"/>
            <w:szCs w:val="18"/>
          </w:rPr>
          <w:delText xml:space="preserve">Six </w:delText>
        </w:r>
      </w:del>
      <w:proofErr w:type="gramStart"/>
      <w:ins w:id="216" w:author=" " w:date="2011-04-06T11:09:00Z">
        <w:r w:rsidR="00F15938">
          <w:rPr>
            <w:rFonts w:ascii="Times New Roman" w:hAnsi="Times New Roman"/>
            <w:color w:val="191919"/>
            <w:sz w:val="18"/>
            <w:szCs w:val="18"/>
          </w:rPr>
          <w:t xml:space="preserve">Twelve  </w:t>
        </w:r>
      </w:ins>
      <w:r>
        <w:rPr>
          <w:rFonts w:ascii="Times New Roman" w:hAnsi="Times New Roman"/>
          <w:color w:val="191919"/>
          <w:sz w:val="18"/>
          <w:szCs w:val="18"/>
        </w:rPr>
        <w:t>semester</w:t>
      </w:r>
      <w:proofErr w:type="gramEnd"/>
      <w:r>
        <w:rPr>
          <w:rFonts w:ascii="Times New Roman" w:hAnsi="Times New Roman"/>
          <w:color w:val="191919"/>
          <w:sz w:val="18"/>
          <w:szCs w:val="18"/>
        </w:rPr>
        <w:t xml:space="preserve"> hours of </w:t>
      </w:r>
      <w:del w:id="217" w:author=" " w:date="2011-04-06T11:11:00Z">
        <w:r w:rsidDel="00F15938">
          <w:rPr>
            <w:rFonts w:ascii="Times New Roman" w:hAnsi="Times New Roman"/>
            <w:color w:val="191919"/>
            <w:sz w:val="18"/>
            <w:szCs w:val="18"/>
          </w:rPr>
          <w:delText>graduate field experience</w:delText>
        </w:r>
      </w:del>
      <w:ins w:id="218" w:author=" " w:date="2011-04-06T11:11:00Z">
        <w:r w:rsidR="00F15938">
          <w:rPr>
            <w:rFonts w:ascii="Times New Roman" w:hAnsi="Times New Roman"/>
            <w:color w:val="191919"/>
            <w:sz w:val="18"/>
            <w:szCs w:val="18"/>
          </w:rPr>
          <w:t xml:space="preserve"> residency</w:t>
        </w:r>
      </w:ins>
      <w:r>
        <w:rPr>
          <w:rFonts w:ascii="Times New Roman" w:hAnsi="Times New Roman"/>
          <w:color w:val="191919"/>
          <w:sz w:val="18"/>
          <w:szCs w:val="18"/>
        </w:rPr>
        <w:t xml:space="preserve"> at the building or system level.</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 xml:space="preserve">7. Except for a maximum of 6 semester hours of transfer work, all credits used in the </w:t>
      </w:r>
      <w:proofErr w:type="spellStart"/>
      <w:r>
        <w:rPr>
          <w:rFonts w:ascii="Times New Roman" w:hAnsi="Times New Roman"/>
          <w:color w:val="191919"/>
          <w:sz w:val="18"/>
          <w:szCs w:val="18"/>
        </w:rPr>
        <w:t>Ed.S</w:t>
      </w:r>
      <w:proofErr w:type="spellEnd"/>
      <w:r>
        <w:rPr>
          <w:rFonts w:ascii="Times New Roman" w:hAnsi="Times New Roman"/>
          <w:color w:val="191919"/>
          <w:sz w:val="18"/>
          <w:szCs w:val="18"/>
        </w:rPr>
        <w:t xml:space="preserve">. </w:t>
      </w:r>
      <w:proofErr w:type="gramStart"/>
      <w:r>
        <w:rPr>
          <w:rFonts w:ascii="Times New Roman" w:hAnsi="Times New Roman"/>
          <w:color w:val="191919"/>
          <w:sz w:val="18"/>
          <w:szCs w:val="18"/>
        </w:rPr>
        <w:t>program</w:t>
      </w:r>
      <w:proofErr w:type="gramEnd"/>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sectPr w:rsidR="00721764">
          <w:pgSz w:w="12240" w:h="15840"/>
          <w:pgMar w:top="260" w:right="1300" w:bottom="280" w:left="200" w:header="0" w:footer="957"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B67EC4">
            <w:pPr>
              <w:widowControl w:val="0"/>
              <w:autoSpaceDE w:val="0"/>
              <w:autoSpaceDN w:val="0"/>
              <w:adjustRightInd w:val="0"/>
              <w:spacing w:after="0" w:line="240" w:lineRule="auto"/>
              <w:ind w:left="910"/>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PECIALIST</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9" w:after="0" w:line="280" w:lineRule="exact"/>
        <w:rPr>
          <w:rFonts w:ascii="Times New Roman" w:hAnsi="Times New Roman"/>
          <w:sz w:val="28"/>
          <w:szCs w:val="28"/>
        </w:rPr>
      </w:pPr>
    </w:p>
    <w:p w:rsidR="00721764" w:rsidRDefault="003F0AB9" w:rsidP="00721764">
      <w:pPr>
        <w:widowControl w:val="0"/>
        <w:autoSpaceDE w:val="0"/>
        <w:autoSpaceDN w:val="0"/>
        <w:adjustRightInd w:val="0"/>
        <w:spacing w:before="30" w:after="0" w:line="240" w:lineRule="auto"/>
        <w:ind w:left="1419"/>
        <w:rPr>
          <w:rFonts w:ascii="Times New Roman" w:hAnsi="Times New Roman"/>
          <w:color w:val="000000"/>
          <w:sz w:val="18"/>
          <w:szCs w:val="18"/>
        </w:rPr>
      </w:pPr>
      <w:r w:rsidRPr="003F0AB9">
        <w:rPr>
          <w:noProof/>
        </w:rPr>
        <w:pict>
          <v:group id="_x0000_s1301" style="position:absolute;left:0;text-align:left;margin-left:315pt;margin-top:-53.2pt;width:31.2pt;height:31.05pt;z-index:-251622400;mso-position-horizontal-relative:page" coordorigin="6300,-1064" coordsize="624,621" o:allowincell="f">
            <v:rect id="_x0000_s1302" style="position:absolute;left:6305;top:-1059;width:613;height:610" o:allowincell="f" stroked="f">
              <v:path arrowok="t"/>
            </v:rect>
            <v:rect id="_x0000_s1303" style="position:absolute;left:6306;top:-1059;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color w:val="191919"/>
          <w:sz w:val="18"/>
          <w:szCs w:val="18"/>
        </w:rPr>
        <w:t>must</w:t>
      </w:r>
      <w:proofErr w:type="gramEnd"/>
      <w:r w:rsidR="00721764">
        <w:rPr>
          <w:rFonts w:ascii="Times New Roman" w:hAnsi="Times New Roman"/>
          <w:color w:val="191919"/>
          <w:sz w:val="18"/>
          <w:szCs w:val="18"/>
        </w:rPr>
        <w:t xml:space="preserve"> be earned in residence at</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Albany State Universit</w:t>
      </w:r>
      <w:r w:rsidR="00721764">
        <w:rPr>
          <w:rFonts w:ascii="Times New Roman" w:hAnsi="Times New Roman"/>
          <w:color w:val="191919"/>
          <w:spacing w:val="-12"/>
          <w:sz w:val="18"/>
          <w:szCs w:val="18"/>
        </w:rPr>
        <w:t>y</w:t>
      </w:r>
      <w:r w:rsidR="00721764">
        <w:rPr>
          <w:rFonts w:ascii="Times New Roman" w:hAnsi="Times New Roman"/>
          <w:color w:val="191919"/>
          <w:sz w:val="18"/>
          <w:szCs w:val="18"/>
        </w:rPr>
        <w:t>.</w:t>
      </w:r>
    </w:p>
    <w:p w:rsidR="00721764" w:rsidRDefault="00721764" w:rsidP="00721764">
      <w:pPr>
        <w:widowControl w:val="0"/>
        <w:autoSpaceDE w:val="0"/>
        <w:autoSpaceDN w:val="0"/>
        <w:adjustRightInd w:val="0"/>
        <w:spacing w:before="2" w:after="0" w:line="220" w:lineRule="exact"/>
        <w:rPr>
          <w:rFonts w:ascii="Times New Roman" w:hAnsi="Times New Roman"/>
          <w:color w:val="000000"/>
        </w:rPr>
      </w:pPr>
    </w:p>
    <w:p w:rsidR="00721764" w:rsidDel="00F15938" w:rsidRDefault="00721764" w:rsidP="00721764">
      <w:pPr>
        <w:widowControl w:val="0"/>
        <w:autoSpaceDE w:val="0"/>
        <w:autoSpaceDN w:val="0"/>
        <w:adjustRightInd w:val="0"/>
        <w:spacing w:after="0" w:line="250" w:lineRule="auto"/>
        <w:ind w:left="879" w:right="1997"/>
        <w:rPr>
          <w:del w:id="219" w:author=" " w:date="2011-04-06T11:11:00Z"/>
          <w:rFonts w:ascii="Times New Roman" w:hAnsi="Times New Roman"/>
          <w:color w:val="000000"/>
          <w:sz w:val="18"/>
          <w:szCs w:val="18"/>
        </w:rPr>
      </w:pPr>
      <w:del w:id="220" w:author=" " w:date="2011-04-06T11:11:00Z">
        <w:r w:rsidDel="00F15938">
          <w:rPr>
            <w:rFonts w:ascii="Times New Roman" w:hAnsi="Times New Roman"/>
            <w:b/>
            <w:bCs/>
            <w:color w:val="191919"/>
            <w:sz w:val="18"/>
            <w:szCs w:val="18"/>
          </w:rPr>
          <w:delText>Note:</w:delText>
        </w:r>
        <w:r w:rsidDel="00F15938">
          <w:rPr>
            <w:rFonts w:ascii="Times New Roman" w:hAnsi="Times New Roman"/>
            <w:b/>
            <w:bCs/>
            <w:color w:val="191919"/>
            <w:spacing w:val="42"/>
            <w:sz w:val="18"/>
            <w:szCs w:val="18"/>
          </w:rPr>
          <w:delText xml:space="preserve"> </w:delText>
        </w:r>
        <w:r w:rsidDel="00F15938">
          <w:rPr>
            <w:rFonts w:ascii="Times New Roman" w:hAnsi="Times New Roman"/>
            <w:b/>
            <w:bCs/>
            <w:color w:val="191919"/>
            <w:sz w:val="18"/>
            <w:szCs w:val="18"/>
          </w:rPr>
          <w:delText>The new p</w:delText>
        </w:r>
        <w:r w:rsidDel="00F15938">
          <w:rPr>
            <w:rFonts w:ascii="Times New Roman" w:hAnsi="Times New Roman"/>
            <w:b/>
            <w:bCs/>
            <w:color w:val="191919"/>
            <w:spacing w:val="-3"/>
            <w:sz w:val="18"/>
            <w:szCs w:val="18"/>
          </w:rPr>
          <w:delText>r</w:delText>
        </w:r>
        <w:r w:rsidDel="00F15938">
          <w:rPr>
            <w:rFonts w:ascii="Times New Roman" w:hAnsi="Times New Roman"/>
            <w:b/>
            <w:bCs/>
            <w:color w:val="191919"/>
            <w:sz w:val="18"/>
            <w:szCs w:val="18"/>
          </w:rPr>
          <w:delText>ogram of study for</w:delText>
        </w:r>
        <w:r w:rsidDel="00F15938">
          <w:rPr>
            <w:rFonts w:ascii="Times New Roman" w:hAnsi="Times New Roman"/>
            <w:b/>
            <w:bCs/>
            <w:color w:val="191919"/>
            <w:spacing w:val="-3"/>
            <w:sz w:val="18"/>
            <w:szCs w:val="18"/>
          </w:rPr>
          <w:delText xml:space="preserve"> </w:delText>
        </w:r>
        <w:r w:rsidDel="00F15938">
          <w:rPr>
            <w:rFonts w:ascii="Times New Roman" w:hAnsi="Times New Roman"/>
            <w:b/>
            <w:bCs/>
            <w:color w:val="191919"/>
            <w:sz w:val="18"/>
            <w:szCs w:val="18"/>
          </w:rPr>
          <w:delText>the performance-based Specialist P</w:delText>
        </w:r>
        <w:r w:rsidDel="00F15938">
          <w:rPr>
            <w:rFonts w:ascii="Times New Roman" w:hAnsi="Times New Roman"/>
            <w:b/>
            <w:bCs/>
            <w:color w:val="191919"/>
            <w:spacing w:val="-3"/>
            <w:sz w:val="18"/>
            <w:szCs w:val="18"/>
          </w:rPr>
          <w:delText>r</w:delText>
        </w:r>
        <w:r w:rsidDel="00F15938">
          <w:rPr>
            <w:rFonts w:ascii="Times New Roman" w:hAnsi="Times New Roman"/>
            <w:b/>
            <w:bCs/>
            <w:color w:val="191919"/>
            <w:sz w:val="18"/>
            <w:szCs w:val="18"/>
          </w:rPr>
          <w:delText>ogram is under</w:delText>
        </w:r>
        <w:r w:rsidDel="00F15938">
          <w:rPr>
            <w:rFonts w:ascii="Times New Roman" w:hAnsi="Times New Roman"/>
            <w:b/>
            <w:bCs/>
            <w:color w:val="191919"/>
            <w:spacing w:val="-3"/>
            <w:sz w:val="18"/>
            <w:szCs w:val="18"/>
          </w:rPr>
          <w:delText xml:space="preserve"> </w:delText>
        </w:r>
        <w:r w:rsidDel="00F15938">
          <w:rPr>
            <w:rFonts w:ascii="Times New Roman" w:hAnsi="Times New Roman"/>
            <w:b/>
            <w:bCs/>
            <w:color w:val="191919"/>
            <w:sz w:val="18"/>
            <w:szCs w:val="18"/>
          </w:rPr>
          <w:delText xml:space="preserve">developmen- tal </w:delText>
        </w:r>
        <w:r w:rsidDel="00F15938">
          <w:rPr>
            <w:rFonts w:ascii="Times New Roman" w:hAnsi="Times New Roman"/>
            <w:b/>
            <w:bCs/>
            <w:color w:val="191919"/>
            <w:spacing w:val="-3"/>
            <w:sz w:val="18"/>
            <w:szCs w:val="18"/>
          </w:rPr>
          <w:delText>r</w:delText>
        </w:r>
        <w:r w:rsidDel="00F15938">
          <w:rPr>
            <w:rFonts w:ascii="Times New Roman" w:hAnsi="Times New Roman"/>
            <w:b/>
            <w:bCs/>
            <w:color w:val="191919"/>
            <w:sz w:val="18"/>
            <w:szCs w:val="18"/>
          </w:rPr>
          <w:delText>eview for</w:delText>
        </w:r>
        <w:r w:rsidDel="00F15938">
          <w:rPr>
            <w:rFonts w:ascii="Times New Roman" w:hAnsi="Times New Roman"/>
            <w:b/>
            <w:bCs/>
            <w:color w:val="191919"/>
            <w:spacing w:val="-3"/>
            <w:sz w:val="18"/>
            <w:szCs w:val="18"/>
          </w:rPr>
          <w:delText xml:space="preserve"> </w:delText>
        </w:r>
        <w:r w:rsidDel="00F15938">
          <w:rPr>
            <w:rFonts w:ascii="Times New Roman" w:hAnsi="Times New Roman"/>
            <w:b/>
            <w:bCs/>
            <w:color w:val="191919"/>
            <w:sz w:val="18"/>
            <w:szCs w:val="18"/>
          </w:rPr>
          <w:delText>app</w:delText>
        </w:r>
        <w:r w:rsidDel="00F15938">
          <w:rPr>
            <w:rFonts w:ascii="Times New Roman" w:hAnsi="Times New Roman"/>
            <w:b/>
            <w:bCs/>
            <w:color w:val="191919"/>
            <w:spacing w:val="-3"/>
            <w:sz w:val="18"/>
            <w:szCs w:val="18"/>
          </w:rPr>
          <w:delText>r</w:delText>
        </w:r>
        <w:r w:rsidDel="00F15938">
          <w:rPr>
            <w:rFonts w:ascii="Times New Roman" w:hAnsi="Times New Roman"/>
            <w:b/>
            <w:bCs/>
            <w:color w:val="191919"/>
            <w:sz w:val="18"/>
            <w:szCs w:val="18"/>
          </w:rPr>
          <w:delText>oval by the Georgia P</w:delText>
        </w:r>
        <w:r w:rsidDel="00F15938">
          <w:rPr>
            <w:rFonts w:ascii="Times New Roman" w:hAnsi="Times New Roman"/>
            <w:b/>
            <w:bCs/>
            <w:color w:val="191919"/>
            <w:spacing w:val="-3"/>
            <w:sz w:val="18"/>
            <w:szCs w:val="18"/>
          </w:rPr>
          <w:delText>r</w:delText>
        </w:r>
        <w:r w:rsidDel="00F15938">
          <w:rPr>
            <w:rFonts w:ascii="Times New Roman" w:hAnsi="Times New Roman"/>
            <w:b/>
            <w:bCs/>
            <w:color w:val="191919"/>
            <w:sz w:val="18"/>
            <w:szCs w:val="18"/>
          </w:rPr>
          <w:delText>ofessional Standard</w:delText>
        </w:r>
        <w:r w:rsidDel="00F15938">
          <w:rPr>
            <w:rFonts w:ascii="Times New Roman" w:hAnsi="Times New Roman"/>
            <w:b/>
            <w:bCs/>
            <w:color w:val="191919"/>
            <w:spacing w:val="-7"/>
            <w:sz w:val="18"/>
            <w:szCs w:val="18"/>
          </w:rPr>
          <w:delText>’</w:delText>
        </w:r>
        <w:r w:rsidDel="00F15938">
          <w:rPr>
            <w:rFonts w:ascii="Times New Roman" w:hAnsi="Times New Roman"/>
            <w:b/>
            <w:bCs/>
            <w:color w:val="191919"/>
            <w:sz w:val="18"/>
            <w:szCs w:val="18"/>
          </w:rPr>
          <w:delText>s Commission. Please contact your</w:delText>
        </w:r>
        <w:r w:rsidDel="00F15938">
          <w:rPr>
            <w:rFonts w:ascii="Times New Roman" w:hAnsi="Times New Roman"/>
            <w:b/>
            <w:bCs/>
            <w:color w:val="191919"/>
            <w:spacing w:val="-3"/>
            <w:sz w:val="18"/>
            <w:szCs w:val="18"/>
          </w:rPr>
          <w:delText xml:space="preserve"> </w:delText>
        </w:r>
        <w:r w:rsidDel="00F15938">
          <w:rPr>
            <w:rFonts w:ascii="Times New Roman" w:hAnsi="Times New Roman"/>
            <w:b/>
            <w:bCs/>
            <w:color w:val="191919"/>
            <w:sz w:val="18"/>
            <w:szCs w:val="18"/>
          </w:rPr>
          <w:delText>aca- demic advisor</w:delText>
        </w:r>
        <w:r w:rsidDel="00F15938">
          <w:rPr>
            <w:rFonts w:ascii="Times New Roman" w:hAnsi="Times New Roman"/>
            <w:b/>
            <w:bCs/>
            <w:color w:val="191919"/>
            <w:spacing w:val="-3"/>
            <w:sz w:val="18"/>
            <w:szCs w:val="18"/>
          </w:rPr>
          <w:delText xml:space="preserve"> </w:delText>
        </w:r>
        <w:r w:rsidDel="00F15938">
          <w:rPr>
            <w:rFonts w:ascii="Times New Roman" w:hAnsi="Times New Roman"/>
            <w:b/>
            <w:bCs/>
            <w:color w:val="191919"/>
            <w:sz w:val="18"/>
            <w:szCs w:val="18"/>
          </w:rPr>
          <w:delText>for</w:delText>
        </w:r>
        <w:r w:rsidDel="00F15938">
          <w:rPr>
            <w:rFonts w:ascii="Times New Roman" w:hAnsi="Times New Roman"/>
            <w:b/>
            <w:bCs/>
            <w:color w:val="191919"/>
            <w:spacing w:val="-3"/>
            <w:sz w:val="18"/>
            <w:szCs w:val="18"/>
          </w:rPr>
          <w:delText xml:space="preserve"> </w:delText>
        </w:r>
        <w:r w:rsidDel="00F15938">
          <w:rPr>
            <w:rFonts w:ascii="Times New Roman" w:hAnsi="Times New Roman"/>
            <w:b/>
            <w:bCs/>
            <w:color w:val="191919"/>
            <w:sz w:val="18"/>
            <w:szCs w:val="18"/>
          </w:rPr>
          <w:delText>the p</w:delText>
        </w:r>
        <w:r w:rsidDel="00F15938">
          <w:rPr>
            <w:rFonts w:ascii="Times New Roman" w:hAnsi="Times New Roman"/>
            <w:b/>
            <w:bCs/>
            <w:color w:val="191919"/>
            <w:spacing w:val="-3"/>
            <w:sz w:val="18"/>
            <w:szCs w:val="18"/>
          </w:rPr>
          <w:delText>r</w:delText>
        </w:r>
        <w:r w:rsidDel="00F15938">
          <w:rPr>
            <w:rFonts w:ascii="Times New Roman" w:hAnsi="Times New Roman"/>
            <w:b/>
            <w:bCs/>
            <w:color w:val="191919"/>
            <w:sz w:val="18"/>
            <w:szCs w:val="18"/>
          </w:rPr>
          <w:delText>ogram of stud</w:delText>
        </w:r>
        <w:r w:rsidDel="00F15938">
          <w:rPr>
            <w:rFonts w:ascii="Times New Roman" w:hAnsi="Times New Roman"/>
            <w:b/>
            <w:bCs/>
            <w:color w:val="191919"/>
            <w:spacing w:val="-10"/>
            <w:sz w:val="18"/>
            <w:szCs w:val="18"/>
          </w:rPr>
          <w:delText>y</w:delText>
        </w:r>
        <w:r w:rsidDel="00F15938">
          <w:rPr>
            <w:rFonts w:ascii="Times New Roman" w:hAnsi="Times New Roman"/>
            <w:b/>
            <w:bCs/>
            <w:color w:val="191919"/>
            <w:sz w:val="18"/>
            <w:szCs w:val="18"/>
          </w:rPr>
          <w:delText>.</w:delText>
        </w:r>
      </w:del>
    </w:p>
    <w:p w:rsidR="00721764" w:rsidRDefault="00721764" w:rsidP="00721764">
      <w:pPr>
        <w:widowControl w:val="0"/>
        <w:autoSpaceDE w:val="0"/>
        <w:autoSpaceDN w:val="0"/>
        <w:adjustRightInd w:val="0"/>
        <w:spacing w:before="8" w:after="0" w:line="200" w:lineRule="exact"/>
        <w:rPr>
          <w:rFonts w:ascii="Times New Roman" w:hAnsi="Times New Roman"/>
          <w:color w:val="000000"/>
          <w:sz w:val="20"/>
          <w:szCs w:val="20"/>
        </w:rPr>
      </w:pPr>
    </w:p>
    <w:p w:rsidR="00721764" w:rsidRDefault="003F0AB9" w:rsidP="00721764">
      <w:pPr>
        <w:widowControl w:val="0"/>
        <w:autoSpaceDE w:val="0"/>
        <w:autoSpaceDN w:val="0"/>
        <w:adjustRightInd w:val="0"/>
        <w:spacing w:after="0" w:line="240" w:lineRule="auto"/>
        <w:ind w:left="879"/>
        <w:rPr>
          <w:ins w:id="221" w:author=" " w:date="2011-04-06T12:13:00Z"/>
          <w:rFonts w:ascii="Impact" w:hAnsi="Impact" w:cs="Impact"/>
          <w:color w:val="666666"/>
          <w:sz w:val="36"/>
          <w:szCs w:val="36"/>
        </w:rPr>
      </w:pPr>
      <w:r w:rsidRPr="003F0AB9">
        <w:rPr>
          <w:noProof/>
        </w:rPr>
        <w:pict>
          <v:shape id="_x0000_s1304" type="#_x0000_t202" style="position:absolute;left:0;text-align:left;margin-left:520.2pt;margin-top:158.8pt;width:1in;height:184.3pt;z-index:-251621376;mso-position-horizontal-relative:page;mso-position-vertic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Impact" w:hAnsi="Impact" w:cs="Impact"/>
          <w:color w:val="666666"/>
          <w:sz w:val="36"/>
          <w:szCs w:val="36"/>
        </w:rPr>
        <w:t>COURSE DESCRIPTIONS</w:t>
      </w:r>
    </w:p>
    <w:p w:rsidR="004B5A12" w:rsidRPr="004B5A12" w:rsidRDefault="003F0AB9" w:rsidP="00721764">
      <w:pPr>
        <w:widowControl w:val="0"/>
        <w:autoSpaceDE w:val="0"/>
        <w:autoSpaceDN w:val="0"/>
        <w:adjustRightInd w:val="0"/>
        <w:spacing w:after="0" w:line="240" w:lineRule="auto"/>
        <w:ind w:left="879"/>
        <w:rPr>
          <w:ins w:id="222" w:author=" " w:date="2011-04-06T12:15:00Z"/>
          <w:rFonts w:ascii="Times New Roman" w:hAnsi="Times New Roman"/>
          <w:color w:val="000000"/>
          <w:sz w:val="20"/>
          <w:szCs w:val="20"/>
          <w:rPrChange w:id="223" w:author=" " w:date="2011-04-06T12:18:00Z">
            <w:rPr>
              <w:ins w:id="224" w:author=" " w:date="2011-04-06T12:15:00Z"/>
              <w:rFonts w:ascii="Impact" w:hAnsi="Impact" w:cs="Impact"/>
              <w:color w:val="000000"/>
              <w:sz w:val="20"/>
              <w:szCs w:val="20"/>
            </w:rPr>
          </w:rPrChange>
        </w:rPr>
      </w:pPr>
      <w:ins w:id="225" w:author=" " w:date="2011-04-06T12:14:00Z">
        <w:r w:rsidRPr="003F0AB9">
          <w:rPr>
            <w:rFonts w:ascii="Times New Roman" w:hAnsi="Times New Roman"/>
            <w:color w:val="000000"/>
            <w:sz w:val="20"/>
            <w:szCs w:val="20"/>
            <w:rPrChange w:id="226" w:author=" " w:date="2011-04-06T12:18:00Z">
              <w:rPr>
                <w:rFonts w:ascii="Impact" w:hAnsi="Impact" w:cs="Impact"/>
                <w:color w:val="000000"/>
                <w:sz w:val="20"/>
                <w:szCs w:val="20"/>
              </w:rPr>
            </w:rPrChange>
          </w:rPr>
          <w:t>EDAS 6701- Law &amp; Ethics in Educational Leadership…………………………………………………………………………</w:t>
        </w:r>
      </w:ins>
      <w:ins w:id="227" w:author=" " w:date="2011-04-06T12:15:00Z">
        <w:r w:rsidRPr="003F0AB9">
          <w:rPr>
            <w:rFonts w:ascii="Times New Roman" w:hAnsi="Times New Roman"/>
            <w:color w:val="000000"/>
            <w:sz w:val="20"/>
            <w:szCs w:val="20"/>
            <w:rPrChange w:id="228" w:author=" " w:date="2011-04-06T12:18:00Z">
              <w:rPr>
                <w:rFonts w:ascii="Impact" w:hAnsi="Impact" w:cs="Impact"/>
                <w:color w:val="000000"/>
                <w:sz w:val="20"/>
                <w:szCs w:val="20"/>
              </w:rPr>
            </w:rPrChange>
          </w:rPr>
          <w:t>….3(3-0)</w:t>
        </w:r>
      </w:ins>
    </w:p>
    <w:p w:rsidR="004B5A12" w:rsidRDefault="003F0AB9" w:rsidP="00721764">
      <w:pPr>
        <w:widowControl w:val="0"/>
        <w:autoSpaceDE w:val="0"/>
        <w:autoSpaceDN w:val="0"/>
        <w:adjustRightInd w:val="0"/>
        <w:spacing w:after="0" w:line="240" w:lineRule="auto"/>
        <w:ind w:left="879"/>
        <w:rPr>
          <w:ins w:id="229" w:author=" " w:date="2011-04-06T12:20:00Z"/>
          <w:rFonts w:ascii="Times New Roman" w:hAnsi="Times New Roman"/>
          <w:color w:val="000000"/>
          <w:sz w:val="20"/>
          <w:szCs w:val="20"/>
        </w:rPr>
      </w:pPr>
      <w:ins w:id="230" w:author=" " w:date="2011-04-06T12:15:00Z">
        <w:r w:rsidRPr="003F0AB9">
          <w:rPr>
            <w:rFonts w:ascii="Times New Roman" w:hAnsi="Times New Roman"/>
            <w:color w:val="000000"/>
            <w:sz w:val="20"/>
            <w:szCs w:val="20"/>
            <w:rPrChange w:id="231" w:author=" " w:date="2011-04-06T12:18:00Z">
              <w:rPr>
                <w:rFonts w:ascii="Impact" w:hAnsi="Impact" w:cs="Impact"/>
                <w:color w:val="000000"/>
                <w:sz w:val="20"/>
                <w:szCs w:val="20"/>
              </w:rPr>
            </w:rPrChange>
          </w:rPr>
          <w:tab/>
          <w:t>This pre</w:t>
        </w:r>
      </w:ins>
      <w:ins w:id="232" w:author=" " w:date="2011-04-06T12:24:00Z">
        <w:r w:rsidR="00B24077">
          <w:rPr>
            <w:rFonts w:ascii="Times New Roman" w:hAnsi="Times New Roman"/>
            <w:color w:val="000000"/>
            <w:sz w:val="20"/>
            <w:szCs w:val="20"/>
          </w:rPr>
          <w:t>-</w:t>
        </w:r>
      </w:ins>
      <w:ins w:id="233" w:author=" " w:date="2011-04-06T12:15:00Z">
        <w:r w:rsidRPr="003F0AB9">
          <w:rPr>
            <w:rFonts w:ascii="Times New Roman" w:hAnsi="Times New Roman"/>
            <w:color w:val="000000"/>
            <w:sz w:val="20"/>
            <w:szCs w:val="20"/>
            <w:rPrChange w:id="234" w:author=" " w:date="2011-04-06T12:18:00Z">
              <w:rPr>
                <w:rFonts w:ascii="Impact" w:hAnsi="Impact" w:cs="Impact"/>
                <w:color w:val="000000"/>
                <w:sz w:val="20"/>
                <w:szCs w:val="20"/>
              </w:rPr>
            </w:rPrChange>
          </w:rPr>
          <w:t xml:space="preserve">service course is one of two required of all ED.S. </w:t>
        </w:r>
        <w:proofErr w:type="gramStart"/>
        <w:r w:rsidRPr="003F0AB9">
          <w:rPr>
            <w:rFonts w:ascii="Times New Roman" w:hAnsi="Times New Roman"/>
            <w:color w:val="000000"/>
            <w:sz w:val="20"/>
            <w:szCs w:val="20"/>
            <w:rPrChange w:id="235" w:author=" " w:date="2011-04-06T12:18:00Z">
              <w:rPr>
                <w:rFonts w:ascii="Impact" w:hAnsi="Impact" w:cs="Impact"/>
                <w:color w:val="000000"/>
                <w:sz w:val="20"/>
                <w:szCs w:val="20"/>
              </w:rPr>
            </w:rPrChange>
          </w:rPr>
          <w:t>candidates</w:t>
        </w:r>
        <w:proofErr w:type="gramEnd"/>
        <w:r w:rsidRPr="003F0AB9">
          <w:rPr>
            <w:rFonts w:ascii="Times New Roman" w:hAnsi="Times New Roman"/>
            <w:color w:val="000000"/>
            <w:sz w:val="20"/>
            <w:szCs w:val="20"/>
            <w:rPrChange w:id="236" w:author=" " w:date="2011-04-06T12:18:00Z">
              <w:rPr>
                <w:rFonts w:ascii="Impact" w:hAnsi="Impact" w:cs="Impact"/>
                <w:color w:val="000000"/>
                <w:sz w:val="20"/>
                <w:szCs w:val="20"/>
              </w:rPr>
            </w:rPrChange>
          </w:rPr>
          <w:t xml:space="preserve"> who</w:t>
        </w:r>
      </w:ins>
      <w:ins w:id="237" w:author=" " w:date="2011-04-06T12:19:00Z">
        <w:r w:rsidR="004B5A12">
          <w:rPr>
            <w:rFonts w:ascii="Times New Roman" w:hAnsi="Times New Roman"/>
            <w:color w:val="000000"/>
            <w:sz w:val="20"/>
            <w:szCs w:val="20"/>
          </w:rPr>
          <w:t xml:space="preserve"> </w:t>
        </w:r>
      </w:ins>
      <w:ins w:id="238" w:author=" " w:date="2011-04-06T12:15:00Z">
        <w:r w:rsidRPr="003F0AB9">
          <w:rPr>
            <w:rFonts w:ascii="Times New Roman" w:hAnsi="Times New Roman"/>
            <w:color w:val="000000"/>
            <w:sz w:val="20"/>
            <w:szCs w:val="20"/>
            <w:rPrChange w:id="239" w:author=" " w:date="2011-04-06T12:18:00Z">
              <w:rPr>
                <w:rFonts w:ascii="Impact" w:hAnsi="Impact" w:cs="Impact"/>
                <w:color w:val="000000"/>
                <w:sz w:val="20"/>
                <w:szCs w:val="20"/>
              </w:rPr>
            </w:rPrChange>
          </w:rPr>
          <w:t xml:space="preserve">have not completed a masters in educational </w:t>
        </w:r>
        <w:proofErr w:type="spellStart"/>
        <w:r w:rsidRPr="003F0AB9">
          <w:rPr>
            <w:rFonts w:ascii="Times New Roman" w:hAnsi="Times New Roman"/>
            <w:color w:val="000000"/>
            <w:sz w:val="20"/>
            <w:szCs w:val="20"/>
            <w:rPrChange w:id="240" w:author=" " w:date="2011-04-06T12:18:00Z">
              <w:rPr>
                <w:rFonts w:ascii="Impact" w:hAnsi="Impact" w:cs="Impact"/>
                <w:color w:val="000000"/>
                <w:sz w:val="20"/>
                <w:szCs w:val="20"/>
              </w:rPr>
            </w:rPrChange>
          </w:rPr>
          <w:t>leadershlip</w:t>
        </w:r>
        <w:proofErr w:type="spellEnd"/>
        <w:r w:rsidRPr="003F0AB9">
          <w:rPr>
            <w:rFonts w:ascii="Times New Roman" w:hAnsi="Times New Roman"/>
            <w:color w:val="000000"/>
            <w:sz w:val="20"/>
            <w:szCs w:val="20"/>
            <w:rPrChange w:id="241" w:author=" " w:date="2011-04-06T12:18:00Z">
              <w:rPr>
                <w:rFonts w:ascii="Impact" w:hAnsi="Impact" w:cs="Impact"/>
                <w:color w:val="000000"/>
                <w:sz w:val="20"/>
                <w:szCs w:val="20"/>
              </w:rPr>
            </w:rPrChange>
          </w:rPr>
          <w:t xml:space="preserve">.  This </w:t>
        </w:r>
      </w:ins>
      <w:ins w:id="242" w:author=" " w:date="2011-04-06T12:16:00Z">
        <w:r w:rsidRPr="003F0AB9">
          <w:rPr>
            <w:rFonts w:ascii="Times New Roman" w:hAnsi="Times New Roman"/>
            <w:color w:val="000000"/>
            <w:sz w:val="20"/>
            <w:szCs w:val="20"/>
            <w:rPrChange w:id="243" w:author=" " w:date="2011-04-06T12:18:00Z">
              <w:rPr>
                <w:rFonts w:ascii="Impact" w:hAnsi="Impact" w:cs="Impact"/>
                <w:color w:val="000000"/>
                <w:sz w:val="20"/>
                <w:szCs w:val="20"/>
              </w:rPr>
            </w:rPrChange>
          </w:rPr>
          <w:t xml:space="preserve">course emphasizes content </w:t>
        </w:r>
        <w:proofErr w:type="spellStart"/>
        <w:r w:rsidRPr="003F0AB9">
          <w:rPr>
            <w:rFonts w:ascii="Times New Roman" w:hAnsi="Times New Roman"/>
            <w:color w:val="000000"/>
            <w:sz w:val="20"/>
            <w:szCs w:val="20"/>
            <w:rPrChange w:id="244" w:author=" " w:date="2011-04-06T12:18:00Z">
              <w:rPr>
                <w:rFonts w:ascii="Impact" w:hAnsi="Impact" w:cs="Impact"/>
                <w:color w:val="000000"/>
                <w:sz w:val="20"/>
                <w:szCs w:val="20"/>
              </w:rPr>
            </w:rPrChange>
          </w:rPr>
          <w:t>knowedge</w:t>
        </w:r>
        <w:proofErr w:type="spellEnd"/>
        <w:r w:rsidRPr="003F0AB9">
          <w:rPr>
            <w:rFonts w:ascii="Times New Roman" w:hAnsi="Times New Roman"/>
            <w:color w:val="000000"/>
            <w:sz w:val="20"/>
            <w:szCs w:val="20"/>
            <w:rPrChange w:id="245" w:author=" " w:date="2011-04-06T12:18:00Z">
              <w:rPr>
                <w:rFonts w:ascii="Impact" w:hAnsi="Impact" w:cs="Impact"/>
                <w:color w:val="000000"/>
                <w:sz w:val="20"/>
                <w:szCs w:val="20"/>
              </w:rPr>
            </w:rPrChange>
          </w:rPr>
          <w:t xml:space="preserve"> in educational leadership and ethics with some application and performance.  The candidate studies </w:t>
        </w:r>
        <w:r w:rsidR="004B5A12">
          <w:rPr>
            <w:rFonts w:ascii="Times New Roman" w:hAnsi="Times New Roman"/>
            <w:color w:val="000000"/>
            <w:sz w:val="20"/>
            <w:szCs w:val="20"/>
          </w:rPr>
          <w:t>la</w:t>
        </w:r>
      </w:ins>
      <w:ins w:id="246" w:author=" " w:date="2011-04-06T12:19:00Z">
        <w:r w:rsidR="004B5A12">
          <w:rPr>
            <w:rFonts w:ascii="Times New Roman" w:hAnsi="Times New Roman"/>
            <w:color w:val="000000"/>
            <w:sz w:val="20"/>
            <w:szCs w:val="20"/>
          </w:rPr>
          <w:t>w</w:t>
        </w:r>
      </w:ins>
      <w:ins w:id="247" w:author=" " w:date="2011-04-06T12:16:00Z">
        <w:r w:rsidRPr="003F0AB9">
          <w:rPr>
            <w:rFonts w:ascii="Times New Roman" w:hAnsi="Times New Roman"/>
            <w:color w:val="000000"/>
            <w:sz w:val="20"/>
            <w:szCs w:val="20"/>
            <w:rPrChange w:id="248" w:author=" " w:date="2011-04-06T12:18:00Z">
              <w:rPr>
                <w:rFonts w:ascii="Impact" w:hAnsi="Impact" w:cs="Impact"/>
                <w:color w:val="000000"/>
                <w:sz w:val="20"/>
                <w:szCs w:val="20"/>
              </w:rPr>
            </w:rPrChange>
          </w:rPr>
          <w:t xml:space="preserve"> as it pertains to educational leadership.  Included is the study of constitutional law, legislation, litigation and administrative rulings.  A</w:t>
        </w:r>
      </w:ins>
      <w:ins w:id="249" w:author=" " w:date="2011-04-06T12:20:00Z">
        <w:r w:rsidR="004B5A12">
          <w:rPr>
            <w:rFonts w:ascii="Times New Roman" w:hAnsi="Times New Roman"/>
            <w:color w:val="000000"/>
            <w:sz w:val="20"/>
            <w:szCs w:val="20"/>
          </w:rPr>
          <w:t>lso</w:t>
        </w:r>
      </w:ins>
      <w:ins w:id="250" w:author=" " w:date="2011-04-06T12:16:00Z">
        <w:r w:rsidRPr="003F0AB9">
          <w:rPr>
            <w:rFonts w:ascii="Times New Roman" w:hAnsi="Times New Roman"/>
            <w:color w:val="000000"/>
            <w:sz w:val="20"/>
            <w:szCs w:val="20"/>
            <w:rPrChange w:id="251" w:author=" " w:date="2011-04-06T12:18:00Z">
              <w:rPr>
                <w:rFonts w:ascii="Impact" w:hAnsi="Impact" w:cs="Impact"/>
                <w:color w:val="000000"/>
                <w:sz w:val="20"/>
                <w:szCs w:val="20"/>
              </w:rPr>
            </w:rPrChange>
          </w:rPr>
          <w:t xml:space="preserve"> include</w:t>
        </w:r>
      </w:ins>
      <w:ins w:id="252" w:author=" " w:date="2011-04-06T12:20:00Z">
        <w:r w:rsidR="004B5A12">
          <w:rPr>
            <w:rFonts w:ascii="Times New Roman" w:hAnsi="Times New Roman"/>
            <w:color w:val="000000"/>
            <w:sz w:val="20"/>
            <w:szCs w:val="20"/>
          </w:rPr>
          <w:t>d</w:t>
        </w:r>
      </w:ins>
      <w:ins w:id="253" w:author=" " w:date="2011-04-06T12:16:00Z">
        <w:r w:rsidRPr="003F0AB9">
          <w:rPr>
            <w:rFonts w:ascii="Times New Roman" w:hAnsi="Times New Roman"/>
            <w:color w:val="000000"/>
            <w:sz w:val="20"/>
            <w:szCs w:val="20"/>
            <w:rPrChange w:id="254" w:author=" " w:date="2011-04-06T12:18:00Z">
              <w:rPr>
                <w:rFonts w:ascii="Impact" w:hAnsi="Impact" w:cs="Impact"/>
                <w:color w:val="000000"/>
                <w:sz w:val="20"/>
                <w:szCs w:val="20"/>
              </w:rPr>
            </w:rPrChange>
          </w:rPr>
          <w:t xml:space="preserve"> is an overview of the legal and ethical dimen</w:t>
        </w:r>
      </w:ins>
      <w:ins w:id="255" w:author=" " w:date="2011-04-06T12:17:00Z">
        <w:r w:rsidRPr="003F0AB9">
          <w:rPr>
            <w:rFonts w:ascii="Times New Roman" w:hAnsi="Times New Roman"/>
            <w:color w:val="000000"/>
            <w:sz w:val="20"/>
            <w:szCs w:val="20"/>
            <w:rPrChange w:id="256" w:author=" " w:date="2011-04-06T12:18:00Z">
              <w:rPr>
                <w:rFonts w:ascii="Impact" w:hAnsi="Impact" w:cs="Impact"/>
                <w:color w:val="000000"/>
                <w:sz w:val="20"/>
                <w:szCs w:val="20"/>
              </w:rPr>
            </w:rPrChange>
          </w:rPr>
          <w:t>sion of</w:t>
        </w:r>
      </w:ins>
      <w:ins w:id="257" w:author=" " w:date="2011-04-06T12:20:00Z">
        <w:r w:rsidR="004B5A12">
          <w:rPr>
            <w:rFonts w:ascii="Times New Roman" w:hAnsi="Times New Roman"/>
            <w:color w:val="000000"/>
            <w:sz w:val="20"/>
            <w:szCs w:val="20"/>
          </w:rPr>
          <w:t xml:space="preserve"> </w:t>
        </w:r>
      </w:ins>
      <w:ins w:id="258" w:author=" " w:date="2011-04-06T12:17:00Z">
        <w:r w:rsidR="004B5A12">
          <w:rPr>
            <w:rFonts w:ascii="Times New Roman" w:hAnsi="Times New Roman"/>
            <w:color w:val="000000"/>
            <w:sz w:val="20"/>
            <w:szCs w:val="20"/>
          </w:rPr>
          <w:t>professional pr</w:t>
        </w:r>
        <w:r w:rsidRPr="003F0AB9">
          <w:rPr>
            <w:rFonts w:ascii="Times New Roman" w:hAnsi="Times New Roman"/>
            <w:color w:val="000000"/>
            <w:sz w:val="20"/>
            <w:szCs w:val="20"/>
            <w:rPrChange w:id="259" w:author=" " w:date="2011-04-06T12:18:00Z">
              <w:rPr>
                <w:rFonts w:ascii="Impact" w:hAnsi="Impact" w:cs="Impact"/>
                <w:color w:val="000000"/>
                <w:sz w:val="20"/>
                <w:szCs w:val="20"/>
              </w:rPr>
            </w:rPrChange>
          </w:rPr>
          <w:t>actice in contemporary American public education.</w:t>
        </w:r>
      </w:ins>
    </w:p>
    <w:p w:rsidR="004B5A12" w:rsidRDefault="004B5A12" w:rsidP="00721764">
      <w:pPr>
        <w:widowControl w:val="0"/>
        <w:autoSpaceDE w:val="0"/>
        <w:autoSpaceDN w:val="0"/>
        <w:adjustRightInd w:val="0"/>
        <w:spacing w:after="0" w:line="240" w:lineRule="auto"/>
        <w:ind w:left="879"/>
        <w:rPr>
          <w:ins w:id="260" w:author=" " w:date="2011-04-06T12:22:00Z"/>
          <w:rFonts w:ascii="Times New Roman" w:hAnsi="Times New Roman"/>
          <w:color w:val="000000"/>
          <w:sz w:val="20"/>
          <w:szCs w:val="20"/>
        </w:rPr>
      </w:pPr>
      <w:ins w:id="261" w:author=" " w:date="2011-04-06T12:20:00Z">
        <w:r>
          <w:rPr>
            <w:rFonts w:ascii="Times New Roman" w:hAnsi="Times New Roman"/>
            <w:color w:val="000000"/>
            <w:sz w:val="20"/>
            <w:szCs w:val="20"/>
          </w:rPr>
          <w:t xml:space="preserve">EDAS 6702- Educational Leadership and School </w:t>
        </w:r>
      </w:ins>
      <w:ins w:id="262" w:author=" " w:date="2011-04-06T12:22:00Z">
        <w:r w:rsidR="00B24077">
          <w:rPr>
            <w:rFonts w:ascii="Times New Roman" w:hAnsi="Times New Roman"/>
            <w:color w:val="000000"/>
            <w:sz w:val="20"/>
            <w:szCs w:val="20"/>
          </w:rPr>
          <w:t>Improvement……………………….........3(3-0)</w:t>
        </w:r>
      </w:ins>
    </w:p>
    <w:p w:rsidR="00B24077" w:rsidRPr="004B5A12" w:rsidRDefault="00B24077" w:rsidP="00721764">
      <w:pPr>
        <w:widowControl w:val="0"/>
        <w:autoSpaceDE w:val="0"/>
        <w:autoSpaceDN w:val="0"/>
        <w:adjustRightInd w:val="0"/>
        <w:spacing w:after="0" w:line="240" w:lineRule="auto"/>
        <w:ind w:left="879"/>
        <w:rPr>
          <w:rFonts w:ascii="Times New Roman" w:hAnsi="Times New Roman"/>
          <w:color w:val="000000"/>
          <w:sz w:val="20"/>
          <w:szCs w:val="20"/>
          <w:rPrChange w:id="263" w:author=" " w:date="2011-04-06T12:18:00Z">
            <w:rPr>
              <w:rFonts w:ascii="Impact" w:hAnsi="Impact" w:cs="Impact"/>
              <w:color w:val="000000"/>
              <w:sz w:val="36"/>
              <w:szCs w:val="36"/>
            </w:rPr>
          </w:rPrChange>
        </w:rPr>
      </w:pPr>
      <w:ins w:id="264" w:author=" " w:date="2011-04-06T12:22:00Z">
        <w:r>
          <w:rPr>
            <w:rFonts w:ascii="Times New Roman" w:hAnsi="Times New Roman"/>
            <w:color w:val="000000"/>
            <w:sz w:val="20"/>
            <w:szCs w:val="20"/>
          </w:rPr>
          <w:tab/>
        </w:r>
        <w:proofErr w:type="gramStart"/>
        <w:r>
          <w:rPr>
            <w:rFonts w:ascii="Times New Roman" w:hAnsi="Times New Roman"/>
            <w:color w:val="000000"/>
            <w:sz w:val="20"/>
            <w:szCs w:val="20"/>
          </w:rPr>
          <w:t>This pre-service course for entrance into</w:t>
        </w:r>
      </w:ins>
      <w:ins w:id="265" w:author=" " w:date="2011-04-06T12:25:00Z">
        <w:r>
          <w:rPr>
            <w:rFonts w:ascii="Times New Roman" w:hAnsi="Times New Roman"/>
            <w:color w:val="000000"/>
            <w:sz w:val="20"/>
            <w:szCs w:val="20"/>
          </w:rPr>
          <w:t xml:space="preserve"> </w:t>
        </w:r>
      </w:ins>
      <w:ins w:id="266" w:author=" " w:date="2011-04-06T12:22:00Z">
        <w:r>
          <w:rPr>
            <w:rFonts w:ascii="Times New Roman" w:hAnsi="Times New Roman"/>
            <w:color w:val="000000"/>
            <w:sz w:val="20"/>
            <w:szCs w:val="20"/>
          </w:rPr>
          <w:t>the ED.S.</w:t>
        </w:r>
        <w:proofErr w:type="gramEnd"/>
        <w:r>
          <w:rPr>
            <w:rFonts w:ascii="Times New Roman" w:hAnsi="Times New Roman"/>
            <w:color w:val="000000"/>
            <w:sz w:val="20"/>
            <w:szCs w:val="20"/>
          </w:rPr>
          <w:t xml:space="preserve"> </w:t>
        </w:r>
        <w:proofErr w:type="gramStart"/>
        <w:r>
          <w:rPr>
            <w:rFonts w:ascii="Times New Roman" w:hAnsi="Times New Roman"/>
            <w:color w:val="000000"/>
            <w:sz w:val="20"/>
            <w:szCs w:val="20"/>
          </w:rPr>
          <w:t>program</w:t>
        </w:r>
        <w:proofErr w:type="gramEnd"/>
        <w:r>
          <w:rPr>
            <w:rFonts w:ascii="Times New Roman" w:hAnsi="Times New Roman"/>
            <w:color w:val="000000"/>
            <w:sz w:val="20"/>
            <w:szCs w:val="20"/>
          </w:rPr>
          <w:t xml:space="preserve"> is</w:t>
        </w:r>
      </w:ins>
      <w:ins w:id="267" w:author=" " w:date="2011-04-06T12:25:00Z">
        <w:r>
          <w:rPr>
            <w:rFonts w:ascii="Times New Roman" w:hAnsi="Times New Roman"/>
            <w:color w:val="000000"/>
            <w:sz w:val="20"/>
            <w:szCs w:val="20"/>
          </w:rPr>
          <w:t xml:space="preserve"> </w:t>
        </w:r>
      </w:ins>
      <w:ins w:id="268" w:author=" " w:date="2011-04-06T12:22:00Z">
        <w:r>
          <w:rPr>
            <w:rFonts w:ascii="Times New Roman" w:hAnsi="Times New Roman"/>
            <w:color w:val="000000"/>
            <w:sz w:val="20"/>
            <w:szCs w:val="20"/>
          </w:rPr>
          <w:t>one of two required of those candidates who have</w:t>
        </w:r>
      </w:ins>
      <w:ins w:id="269" w:author=" " w:date="2011-04-06T12:25:00Z">
        <w:r>
          <w:rPr>
            <w:rFonts w:ascii="Times New Roman" w:hAnsi="Times New Roman"/>
            <w:color w:val="000000"/>
            <w:sz w:val="20"/>
            <w:szCs w:val="20"/>
          </w:rPr>
          <w:t xml:space="preserve"> </w:t>
        </w:r>
      </w:ins>
      <w:ins w:id="270" w:author=" " w:date="2011-04-06T12:22:00Z">
        <w:r>
          <w:rPr>
            <w:rFonts w:ascii="Times New Roman" w:hAnsi="Times New Roman"/>
            <w:color w:val="000000"/>
            <w:sz w:val="20"/>
            <w:szCs w:val="20"/>
          </w:rPr>
          <w:t>not completed a m</w:t>
        </w:r>
      </w:ins>
      <w:ins w:id="271" w:author=" " w:date="2011-04-06T12:25:00Z">
        <w:r>
          <w:rPr>
            <w:rFonts w:ascii="Times New Roman" w:hAnsi="Times New Roman"/>
            <w:color w:val="000000"/>
            <w:sz w:val="20"/>
            <w:szCs w:val="20"/>
          </w:rPr>
          <w:t>a</w:t>
        </w:r>
      </w:ins>
      <w:ins w:id="272" w:author=" " w:date="2011-04-06T12:22:00Z">
        <w:r>
          <w:rPr>
            <w:rFonts w:ascii="Times New Roman" w:hAnsi="Times New Roman"/>
            <w:color w:val="000000"/>
            <w:sz w:val="20"/>
            <w:szCs w:val="20"/>
          </w:rPr>
          <w:t xml:space="preserve">sters degree in </w:t>
        </w:r>
      </w:ins>
      <w:ins w:id="273" w:author=" " w:date="2011-04-06T12:23:00Z">
        <w:r>
          <w:rPr>
            <w:rFonts w:ascii="Times New Roman" w:hAnsi="Times New Roman"/>
            <w:color w:val="000000"/>
            <w:sz w:val="20"/>
            <w:szCs w:val="20"/>
          </w:rPr>
          <w:t>educational</w:t>
        </w:r>
      </w:ins>
      <w:ins w:id="274" w:author=" " w:date="2011-04-06T12:22:00Z">
        <w:r>
          <w:rPr>
            <w:rFonts w:ascii="Times New Roman" w:hAnsi="Times New Roman"/>
            <w:color w:val="000000"/>
            <w:sz w:val="20"/>
            <w:szCs w:val="20"/>
          </w:rPr>
          <w:t xml:space="preserve"> </w:t>
        </w:r>
      </w:ins>
      <w:ins w:id="275" w:author=" " w:date="2011-04-06T12:23:00Z">
        <w:r>
          <w:rPr>
            <w:rFonts w:ascii="Times New Roman" w:hAnsi="Times New Roman"/>
            <w:color w:val="000000"/>
            <w:sz w:val="20"/>
            <w:szCs w:val="20"/>
          </w:rPr>
          <w:t>leadership.  This</w:t>
        </w:r>
      </w:ins>
      <w:ins w:id="276" w:author=" " w:date="2011-04-06T12:25:00Z">
        <w:r>
          <w:rPr>
            <w:rFonts w:ascii="Times New Roman" w:hAnsi="Times New Roman"/>
            <w:color w:val="000000"/>
            <w:sz w:val="20"/>
            <w:szCs w:val="20"/>
          </w:rPr>
          <w:t xml:space="preserve"> </w:t>
        </w:r>
      </w:ins>
      <w:ins w:id="277" w:author=" " w:date="2011-04-06T12:23:00Z">
        <w:r>
          <w:rPr>
            <w:rFonts w:ascii="Times New Roman" w:hAnsi="Times New Roman"/>
            <w:color w:val="000000"/>
            <w:sz w:val="20"/>
            <w:szCs w:val="20"/>
          </w:rPr>
          <w:t>is</w:t>
        </w:r>
      </w:ins>
      <w:ins w:id="278" w:author=" " w:date="2011-04-06T12:25:00Z">
        <w:r>
          <w:rPr>
            <w:rFonts w:ascii="Times New Roman" w:hAnsi="Times New Roman"/>
            <w:color w:val="000000"/>
            <w:sz w:val="20"/>
            <w:szCs w:val="20"/>
          </w:rPr>
          <w:t xml:space="preserve"> </w:t>
        </w:r>
      </w:ins>
      <w:ins w:id="279" w:author=" " w:date="2011-04-06T12:23:00Z">
        <w:r>
          <w:rPr>
            <w:rFonts w:ascii="Times New Roman" w:hAnsi="Times New Roman"/>
            <w:color w:val="000000"/>
            <w:sz w:val="20"/>
            <w:szCs w:val="20"/>
          </w:rPr>
          <w:t>primarily a content course with some application and performance.  Emphasis is given to the study of leadership and school improvement.  Candidates will learn the</w:t>
        </w:r>
      </w:ins>
      <w:ins w:id="280" w:author=" " w:date="2011-04-06T12:26:00Z">
        <w:r>
          <w:rPr>
            <w:rFonts w:ascii="Times New Roman" w:hAnsi="Times New Roman"/>
            <w:color w:val="000000"/>
            <w:sz w:val="20"/>
            <w:szCs w:val="20"/>
          </w:rPr>
          <w:t xml:space="preserve"> i</w:t>
        </w:r>
      </w:ins>
      <w:ins w:id="281" w:author=" " w:date="2011-04-06T12:23:00Z">
        <w:r>
          <w:rPr>
            <w:rFonts w:ascii="Times New Roman" w:hAnsi="Times New Roman"/>
            <w:color w:val="000000"/>
            <w:sz w:val="20"/>
            <w:szCs w:val="20"/>
          </w:rPr>
          <w:t>mportance of analyzing data to plan and implement appropriate instructional experiences for students and to identify and analyze the measures of data to</w:t>
        </w:r>
      </w:ins>
      <w:ins w:id="282" w:author=" " w:date="2011-04-06T12:26:00Z">
        <w:r>
          <w:rPr>
            <w:rFonts w:ascii="Times New Roman" w:hAnsi="Times New Roman"/>
            <w:color w:val="000000"/>
            <w:sz w:val="20"/>
            <w:szCs w:val="20"/>
          </w:rPr>
          <w:t xml:space="preserve"> </w:t>
        </w:r>
      </w:ins>
      <w:ins w:id="283" w:author=" " w:date="2011-04-06T12:23:00Z">
        <w:r>
          <w:rPr>
            <w:rFonts w:ascii="Times New Roman" w:hAnsi="Times New Roman"/>
            <w:color w:val="000000"/>
            <w:sz w:val="20"/>
            <w:szCs w:val="20"/>
          </w:rPr>
          <w:t>understand student learning needs.</w:t>
        </w:r>
      </w:ins>
    </w:p>
    <w:p w:rsidR="00721764" w:rsidRDefault="00721764" w:rsidP="00721764">
      <w:pPr>
        <w:widowControl w:val="0"/>
        <w:autoSpaceDE w:val="0"/>
        <w:autoSpaceDN w:val="0"/>
        <w:adjustRightInd w:val="0"/>
        <w:spacing w:before="40" w:after="0" w:line="251" w:lineRule="auto"/>
        <w:ind w:left="1239" w:right="1978" w:hanging="360"/>
        <w:rPr>
          <w:rFonts w:ascii="Times New Roman" w:hAnsi="Times New Roman"/>
          <w:color w:val="000000"/>
          <w:sz w:val="20"/>
          <w:szCs w:val="20"/>
        </w:rPr>
      </w:pPr>
      <w:r>
        <w:rPr>
          <w:rFonts w:ascii="Times New Roman" w:hAnsi="Times New Roman"/>
          <w:b/>
          <w:bCs/>
          <w:color w:val="191919"/>
          <w:sz w:val="20"/>
          <w:szCs w:val="20"/>
        </w:rPr>
        <w:t>EDAS 6651- Educational Facilities Planning...</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....................................................................3(</w:t>
      </w:r>
      <w:del w:id="284" w:author=" " w:date="2011-04-06T12:28:00Z">
        <w:r w:rsidDel="00690FB0">
          <w:rPr>
            <w:rFonts w:ascii="Times New Roman" w:hAnsi="Times New Roman"/>
            <w:b/>
            <w:bCs/>
            <w:color w:val="191919"/>
            <w:sz w:val="20"/>
            <w:szCs w:val="20"/>
          </w:rPr>
          <w:delText>3-0</w:delText>
        </w:r>
      </w:del>
      <w:ins w:id="285" w:author=" " w:date="2011-04-06T12:28:00Z">
        <w:r w:rsidR="00690FB0">
          <w:rPr>
            <w:rFonts w:ascii="Times New Roman" w:hAnsi="Times New Roman"/>
            <w:b/>
            <w:bCs/>
            <w:color w:val="191919"/>
            <w:sz w:val="20"/>
            <w:szCs w:val="20"/>
          </w:rPr>
          <w:t xml:space="preserve">  2-1</w:t>
        </w:r>
      </w:ins>
      <w:r>
        <w:rPr>
          <w:rFonts w:ascii="Times New Roman" w:hAnsi="Times New Roman"/>
          <w:b/>
          <w:bCs/>
          <w:color w:val="19191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methods and procedures for writing educational specifications and related areas of educational planning is o</w:t>
      </w:r>
      <w:r>
        <w:rPr>
          <w:rFonts w:ascii="Times New Roman" w:hAnsi="Times New Roman"/>
          <w:color w:val="191919"/>
          <w:spacing w:val="-4"/>
          <w:sz w:val="20"/>
          <w:szCs w:val="20"/>
        </w:rPr>
        <w:t>r</w:t>
      </w:r>
      <w:r>
        <w:rPr>
          <w:rFonts w:ascii="Times New Roman" w:hAnsi="Times New Roman"/>
          <w:color w:val="191919"/>
          <w:sz w:val="20"/>
          <w:szCs w:val="20"/>
        </w:rPr>
        <w:t xml:space="preserve">ganized. Consideration is given to controlling learning environ- </w:t>
      </w:r>
      <w:proofErr w:type="spellStart"/>
      <w:r>
        <w:rPr>
          <w:rFonts w:ascii="Times New Roman" w:hAnsi="Times New Roman"/>
          <w:color w:val="191919"/>
          <w:sz w:val="20"/>
          <w:szCs w:val="20"/>
        </w:rPr>
        <w:t>ments</w:t>
      </w:r>
      <w:proofErr w:type="spellEnd"/>
      <w:r>
        <w:rPr>
          <w:rFonts w:ascii="Times New Roman" w:hAnsi="Times New Roman"/>
          <w:color w:val="191919"/>
          <w:sz w:val="20"/>
          <w:szCs w:val="20"/>
        </w:rPr>
        <w:t>, adding flexibilit</w:t>
      </w:r>
      <w:r>
        <w:rPr>
          <w:rFonts w:ascii="Times New Roman" w:hAnsi="Times New Roman"/>
          <w:color w:val="191919"/>
          <w:spacing w:val="-13"/>
          <w:sz w:val="20"/>
          <w:szCs w:val="20"/>
        </w:rPr>
        <w:t>y</w:t>
      </w:r>
      <w:r>
        <w:rPr>
          <w:rFonts w:ascii="Times New Roman" w:hAnsi="Times New Roman"/>
          <w:color w:val="191919"/>
          <w:sz w:val="20"/>
          <w:szCs w:val="20"/>
        </w:rPr>
        <w:t>, selecting furniture and selecting and maintaining equipment.</w:t>
      </w:r>
    </w:p>
    <w:p w:rsidR="00721764" w:rsidRDefault="00721764" w:rsidP="00721764">
      <w:pPr>
        <w:widowControl w:val="0"/>
        <w:autoSpaceDE w:val="0"/>
        <w:autoSpaceDN w:val="0"/>
        <w:adjustRightInd w:val="0"/>
        <w:spacing w:after="0" w:line="229" w:lineRule="exact"/>
        <w:ind w:left="879"/>
        <w:rPr>
          <w:rFonts w:ascii="Times New Roman" w:hAnsi="Times New Roman"/>
          <w:color w:val="000000"/>
          <w:sz w:val="20"/>
          <w:szCs w:val="20"/>
        </w:rPr>
      </w:pPr>
      <w:r>
        <w:rPr>
          <w:rFonts w:ascii="Times New Roman" w:hAnsi="Times New Roman"/>
          <w:b/>
          <w:bCs/>
          <w:color w:val="191919"/>
          <w:sz w:val="20"/>
          <w:szCs w:val="20"/>
        </w:rPr>
        <w:t>EDAS 6655 –</w:t>
      </w:r>
      <w:r>
        <w:rPr>
          <w:rFonts w:ascii="Times New Roman" w:hAnsi="Times New Roman"/>
          <w:b/>
          <w:bCs/>
          <w:color w:val="191919"/>
          <w:spacing w:val="-4"/>
          <w:sz w:val="20"/>
          <w:szCs w:val="20"/>
        </w:rPr>
        <w:t xml:space="preserve"> </w:t>
      </w:r>
      <w:r w:rsidRPr="004B5A12">
        <w:rPr>
          <w:rFonts w:ascii="Times New Roman" w:hAnsi="Times New Roman"/>
          <w:b/>
          <w:bCs/>
          <w:color w:val="191919"/>
          <w:sz w:val="20"/>
          <w:szCs w:val="20"/>
        </w:rPr>
        <w:t>The</w:t>
      </w:r>
      <w:r>
        <w:rPr>
          <w:rFonts w:ascii="Times New Roman" w:hAnsi="Times New Roman"/>
          <w:b/>
          <w:bCs/>
          <w:color w:val="191919"/>
          <w:sz w:val="20"/>
          <w:szCs w:val="20"/>
        </w:rPr>
        <w:t xml:space="preserve"> Principal as Instructional Leader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w:t>
      </w:r>
      <w:del w:id="286" w:author=" " w:date="2011-04-06T12:29:00Z">
        <w:r w:rsidDel="00690FB0">
          <w:rPr>
            <w:rFonts w:ascii="Times New Roman" w:hAnsi="Times New Roman"/>
            <w:b/>
            <w:bCs/>
            <w:color w:val="191919"/>
            <w:sz w:val="20"/>
            <w:szCs w:val="20"/>
          </w:rPr>
          <w:delText>3-0</w:delText>
        </w:r>
      </w:del>
      <w:ins w:id="287" w:author=" " w:date="2011-04-06T12:29:00Z">
        <w:r w:rsidR="00690FB0">
          <w:rPr>
            <w:rFonts w:ascii="Times New Roman" w:hAnsi="Times New Roman"/>
            <w:b/>
            <w:bCs/>
            <w:color w:val="191919"/>
            <w:sz w:val="20"/>
            <w:szCs w:val="20"/>
          </w:rPr>
          <w:t xml:space="preserve"> 2-1</w:t>
        </w:r>
      </w:ins>
      <w:r>
        <w:rPr>
          <w:rFonts w:ascii="Times New Roman" w:hAnsi="Times New Roman"/>
          <w:b/>
          <w:bCs/>
          <w:color w:val="191919"/>
          <w:sz w:val="20"/>
          <w:szCs w:val="20"/>
        </w:rPr>
        <w:t>)</w:t>
      </w:r>
    </w:p>
    <w:p w:rsidR="00721764" w:rsidRDefault="00721764" w:rsidP="00721764">
      <w:pPr>
        <w:widowControl w:val="0"/>
        <w:autoSpaceDE w:val="0"/>
        <w:autoSpaceDN w:val="0"/>
        <w:adjustRightInd w:val="0"/>
        <w:spacing w:before="10" w:after="0" w:line="250" w:lineRule="auto"/>
        <w:ind w:left="1239" w:right="1934"/>
        <w:rPr>
          <w:rFonts w:ascii="Times New Roman" w:hAnsi="Times New Roman"/>
          <w:color w:val="000000"/>
          <w:sz w:val="20"/>
          <w:szCs w:val="20"/>
        </w:rPr>
      </w:pPr>
      <w:r>
        <w:rPr>
          <w:rFonts w:ascii="Times New Roman" w:hAnsi="Times New Roman"/>
          <w:color w:val="191919"/>
          <w:sz w:val="20"/>
          <w:szCs w:val="20"/>
        </w:rPr>
        <w:t xml:space="preserve">This is an advanced course in school administration for students in the Education Specialist Performance-Based Program specializing in building level administration. </w:t>
      </w:r>
      <w:r>
        <w:rPr>
          <w:rFonts w:ascii="Times New Roman" w:hAnsi="Times New Roman"/>
          <w:color w:val="191919"/>
          <w:spacing w:val="39"/>
          <w:sz w:val="20"/>
          <w:szCs w:val="20"/>
        </w:rPr>
        <w:t xml:space="preserve"> </w:t>
      </w:r>
      <w:r>
        <w:rPr>
          <w:rFonts w:ascii="Times New Roman" w:hAnsi="Times New Roman"/>
          <w:color w:val="191919"/>
          <w:sz w:val="20"/>
          <w:szCs w:val="20"/>
        </w:rPr>
        <w:t xml:space="preserve">Although some emphasis will be placed on </w:t>
      </w:r>
      <w:proofErr w:type="gramStart"/>
      <w:r>
        <w:rPr>
          <w:rFonts w:ascii="Times New Roman" w:hAnsi="Times New Roman"/>
          <w:color w:val="191919"/>
          <w:sz w:val="20"/>
          <w:szCs w:val="20"/>
        </w:rPr>
        <w:t>management  and</w:t>
      </w:r>
      <w:proofErr w:type="gramEnd"/>
      <w:r>
        <w:rPr>
          <w:rFonts w:ascii="Times New Roman" w:hAnsi="Times New Roman"/>
          <w:color w:val="191919"/>
          <w:sz w:val="20"/>
          <w:szCs w:val="20"/>
        </w:rPr>
        <w:t xml:space="preserve"> structure of the school, the major focus is on the role of the principal in creating and maintaining a program of instructional excellence.</w:t>
      </w:r>
      <w:r>
        <w:rPr>
          <w:rFonts w:ascii="Times New Roman" w:hAnsi="Times New Roman"/>
          <w:color w:val="191919"/>
          <w:spacing w:val="47"/>
          <w:sz w:val="20"/>
          <w:szCs w:val="20"/>
        </w:rPr>
        <w:t xml:space="preserve"> </w:t>
      </w:r>
      <w:r>
        <w:rPr>
          <w:rFonts w:ascii="Times New Roman" w:hAnsi="Times New Roman"/>
          <w:color w:val="191919"/>
          <w:sz w:val="20"/>
          <w:szCs w:val="20"/>
        </w:rPr>
        <w:t>Thus, every facet of the course will lead to creating a school leader who is able and willing to pro- mote student achievement.</w:t>
      </w:r>
    </w:p>
    <w:p w:rsidR="00721764" w:rsidRDefault="00721764" w:rsidP="00721764">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Pr>
          <w:rFonts w:ascii="Times New Roman" w:hAnsi="Times New Roman"/>
          <w:b/>
          <w:bCs/>
          <w:color w:val="191919"/>
          <w:sz w:val="20"/>
          <w:szCs w:val="20"/>
        </w:rPr>
        <w:t>EDAS 6670 - School Financ</w:t>
      </w:r>
      <w:r>
        <w:rPr>
          <w:rFonts w:ascii="Times New Roman" w:hAnsi="Times New Roman"/>
          <w:b/>
          <w:bCs/>
          <w:color w:val="191919"/>
          <w:spacing w:val="4"/>
          <w:sz w:val="20"/>
          <w:szCs w:val="20"/>
        </w:rPr>
        <w:t>e</w:t>
      </w:r>
      <w:r>
        <w:rPr>
          <w:rFonts w:ascii="Times New Roman" w:hAnsi="Times New Roman"/>
          <w:b/>
          <w:bCs/>
          <w:color w:val="191919"/>
          <w:sz w:val="20"/>
          <w:szCs w:val="20"/>
        </w:rPr>
        <w:t>..................................................................................................3(</w:t>
      </w:r>
      <w:del w:id="288" w:author=" " w:date="2011-04-06T12:29:00Z">
        <w:r w:rsidDel="00690FB0">
          <w:rPr>
            <w:rFonts w:ascii="Times New Roman" w:hAnsi="Times New Roman"/>
            <w:b/>
            <w:bCs/>
            <w:color w:val="191919"/>
            <w:sz w:val="20"/>
            <w:szCs w:val="20"/>
          </w:rPr>
          <w:delText>3-0</w:delText>
        </w:r>
      </w:del>
      <w:ins w:id="289" w:author=" " w:date="2011-04-06T12:29:00Z">
        <w:r w:rsidR="00690FB0">
          <w:rPr>
            <w:rFonts w:ascii="Times New Roman" w:hAnsi="Times New Roman"/>
            <w:b/>
            <w:bCs/>
            <w:color w:val="191919"/>
            <w:sz w:val="20"/>
            <w:szCs w:val="20"/>
          </w:rPr>
          <w:t xml:space="preserve"> 2-1</w:t>
        </w:r>
      </w:ins>
      <w:r>
        <w:rPr>
          <w:rFonts w:ascii="Times New Roman" w:hAnsi="Times New Roman"/>
          <w:b/>
          <w:bCs/>
          <w:color w:val="191919"/>
          <w:sz w:val="20"/>
          <w:szCs w:val="20"/>
        </w:rPr>
        <w:t xml:space="preserve">) </w:t>
      </w:r>
      <w:r>
        <w:rPr>
          <w:rFonts w:ascii="Times New Roman" w:hAnsi="Times New Roman"/>
          <w:color w:val="191919"/>
          <w:sz w:val="20"/>
          <w:szCs w:val="20"/>
        </w:rPr>
        <w:t>Students examine theories of financing public elementary and secondary schools with special attention to the Geo</w:t>
      </w:r>
      <w:r>
        <w:rPr>
          <w:rFonts w:ascii="Times New Roman" w:hAnsi="Times New Roman"/>
          <w:color w:val="191919"/>
          <w:spacing w:val="-4"/>
          <w:sz w:val="20"/>
          <w:szCs w:val="20"/>
        </w:rPr>
        <w:t>r</w:t>
      </w:r>
      <w:r>
        <w:rPr>
          <w:rFonts w:ascii="Times New Roman" w:hAnsi="Times New Roman"/>
          <w:color w:val="191919"/>
          <w:sz w:val="20"/>
          <w:szCs w:val="20"/>
        </w:rPr>
        <w:t>gia mode. Basic overview of taxation and bond issues is reviewed.</w:t>
      </w:r>
    </w:p>
    <w:p w:rsidR="00721764" w:rsidRDefault="003F0AB9" w:rsidP="00721764">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sidRPr="003F0AB9">
        <w:rPr>
          <w:noProof/>
        </w:rPr>
        <w:pict>
          <v:shape id="_x0000_s1305" type="#_x0000_t202" style="position:absolute;left:0;text-align:left;margin-left:520.2pt;margin-top:25.15pt;width:1in;height:270.75pt;z-index:-25162035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6681 - Recent</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5"/>
          <w:sz w:val="20"/>
          <w:szCs w:val="20"/>
        </w:rPr>
        <w:t>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ends in Supervision</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.........................................................................3(</w:t>
      </w:r>
      <w:del w:id="290" w:author=" " w:date="2011-04-06T12:29:00Z">
        <w:r w:rsidR="00721764" w:rsidDel="00690FB0">
          <w:rPr>
            <w:rFonts w:ascii="Times New Roman" w:hAnsi="Times New Roman"/>
            <w:b/>
            <w:bCs/>
            <w:color w:val="191919"/>
            <w:sz w:val="20"/>
            <w:szCs w:val="20"/>
          </w:rPr>
          <w:delText>3-0</w:delText>
        </w:r>
      </w:del>
      <w:ins w:id="291" w:author=" " w:date="2011-04-06T12:29:00Z">
        <w:r w:rsidR="00690FB0">
          <w:rPr>
            <w:rFonts w:ascii="Times New Roman" w:hAnsi="Times New Roman"/>
            <w:b/>
            <w:bCs/>
            <w:color w:val="191919"/>
            <w:sz w:val="20"/>
            <w:szCs w:val="20"/>
          </w:rPr>
          <w:t xml:space="preserve"> 2-1</w:t>
        </w:r>
      </w:ins>
      <w:r w:rsidR="00721764">
        <w:rPr>
          <w:rFonts w:ascii="Times New Roman" w:hAnsi="Times New Roman"/>
          <w:b/>
          <w:bCs/>
          <w:color w:val="191919"/>
          <w:sz w:val="20"/>
          <w:szCs w:val="20"/>
        </w:rPr>
        <w:t xml:space="preserve">) </w:t>
      </w:r>
      <w:r w:rsidR="00721764">
        <w:rPr>
          <w:rFonts w:ascii="Times New Roman" w:hAnsi="Times New Roman"/>
          <w:color w:val="191919"/>
          <w:sz w:val="20"/>
          <w:szCs w:val="20"/>
        </w:rPr>
        <w:t>Recent trends in supervision are reviewed.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 xml:space="preserve">The identification of problems arising in the </w:t>
      </w:r>
      <w:proofErr w:type="spellStart"/>
      <w:r w:rsidR="00721764">
        <w:rPr>
          <w:rFonts w:ascii="Times New Roman" w:hAnsi="Times New Roman"/>
          <w:color w:val="191919"/>
          <w:sz w:val="20"/>
          <w:szCs w:val="20"/>
        </w:rPr>
        <w:t>prac</w:t>
      </w:r>
      <w:proofErr w:type="spellEnd"/>
      <w:r w:rsidR="00721764">
        <w:rPr>
          <w:rFonts w:ascii="Times New Roman" w:hAnsi="Times New Roman"/>
          <w:color w:val="191919"/>
          <w:sz w:val="20"/>
          <w:szCs w:val="20"/>
        </w:rPr>
        <w:t xml:space="preserve">- </w:t>
      </w:r>
      <w:proofErr w:type="spellStart"/>
      <w:r w:rsidR="00721764">
        <w:rPr>
          <w:rFonts w:ascii="Times New Roman" w:hAnsi="Times New Roman"/>
          <w:color w:val="191919"/>
          <w:sz w:val="20"/>
          <w:szCs w:val="20"/>
        </w:rPr>
        <w:t>tice</w:t>
      </w:r>
      <w:proofErr w:type="spellEnd"/>
      <w:r w:rsidR="00721764">
        <w:rPr>
          <w:rFonts w:ascii="Times New Roman" w:hAnsi="Times New Roman"/>
          <w:color w:val="191919"/>
          <w:sz w:val="20"/>
          <w:szCs w:val="20"/>
        </w:rPr>
        <w:t xml:space="preserve"> of supervising as well as the evaluation procedures in today</w:t>
      </w:r>
      <w:r w:rsidR="00721764">
        <w:rPr>
          <w:rFonts w:ascii="Times New Roman" w:hAnsi="Times New Roman"/>
          <w:color w:val="191919"/>
          <w:spacing w:val="-11"/>
          <w:sz w:val="20"/>
          <w:szCs w:val="20"/>
        </w:rPr>
        <w:t>’</w:t>
      </w:r>
      <w:r w:rsidR="00721764">
        <w:rPr>
          <w:rFonts w:ascii="Times New Roman" w:hAnsi="Times New Roman"/>
          <w:color w:val="191919"/>
          <w:sz w:val="20"/>
          <w:szCs w:val="20"/>
        </w:rPr>
        <w:t>s schools will be presented.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6685 - School and Community Relations</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w:t>
      </w:r>
      <w:del w:id="292" w:author=" " w:date="2011-04-06T12:30:00Z">
        <w:r w:rsidDel="00690FB0">
          <w:rPr>
            <w:rFonts w:ascii="Times New Roman" w:hAnsi="Times New Roman"/>
            <w:b/>
            <w:bCs/>
            <w:color w:val="191919"/>
            <w:sz w:val="20"/>
            <w:szCs w:val="20"/>
          </w:rPr>
          <w:delText>3-0</w:delText>
        </w:r>
      </w:del>
      <w:ins w:id="293" w:author=" " w:date="2011-04-06T12:30:00Z">
        <w:r w:rsidR="00690FB0">
          <w:rPr>
            <w:rFonts w:ascii="Times New Roman" w:hAnsi="Times New Roman"/>
            <w:b/>
            <w:bCs/>
            <w:color w:val="191919"/>
            <w:sz w:val="20"/>
            <w:szCs w:val="20"/>
          </w:rPr>
          <w:t xml:space="preserve"> 2-1</w:t>
        </w:r>
      </w:ins>
      <w:r>
        <w:rPr>
          <w:rFonts w:ascii="Times New Roman" w:hAnsi="Times New Roman"/>
          <w:b/>
          <w:bCs/>
          <w:color w:val="191919"/>
          <w:sz w:val="20"/>
          <w:szCs w:val="20"/>
        </w:rPr>
        <w:t>)</w:t>
      </w:r>
    </w:p>
    <w:p w:rsidR="00721764" w:rsidRDefault="00721764" w:rsidP="00721764">
      <w:pPr>
        <w:widowControl w:val="0"/>
        <w:autoSpaceDE w:val="0"/>
        <w:autoSpaceDN w:val="0"/>
        <w:adjustRightInd w:val="0"/>
        <w:spacing w:before="13" w:after="0" w:line="250" w:lineRule="auto"/>
        <w:ind w:left="1239" w:right="2000"/>
        <w:rPr>
          <w:rFonts w:ascii="Times New Roman" w:hAnsi="Times New Roman"/>
          <w:color w:val="000000"/>
          <w:sz w:val="20"/>
          <w:szCs w:val="20"/>
        </w:rPr>
      </w:pPr>
      <w:r>
        <w:rPr>
          <w:rFonts w:ascii="Times New Roman" w:hAnsi="Times New Roman"/>
          <w:color w:val="191919"/>
          <w:sz w:val="20"/>
          <w:szCs w:val="20"/>
        </w:rPr>
        <w:t xml:space="preserve">Students study school-community relations and their impact on the school operation. </w:t>
      </w:r>
      <w:proofErr w:type="spellStart"/>
      <w:r>
        <w:rPr>
          <w:rFonts w:ascii="Times New Roman" w:hAnsi="Times New Roman"/>
          <w:color w:val="191919"/>
          <w:sz w:val="20"/>
          <w:szCs w:val="20"/>
        </w:rPr>
        <w:t>Empha</w:t>
      </w:r>
      <w:proofErr w:type="spellEnd"/>
      <w:r>
        <w:rPr>
          <w:rFonts w:ascii="Times New Roman" w:hAnsi="Times New Roman"/>
          <w:color w:val="191919"/>
          <w:sz w:val="20"/>
          <w:szCs w:val="20"/>
        </w:rPr>
        <w:t>- sis is on the influence of the social forces on the school.</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6710 -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Superintendent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w:t>
      </w:r>
      <w:del w:id="294" w:author=" " w:date="2011-04-06T12:30:00Z">
        <w:r w:rsidDel="00690FB0">
          <w:rPr>
            <w:rFonts w:ascii="Times New Roman" w:hAnsi="Times New Roman"/>
            <w:b/>
            <w:bCs/>
            <w:color w:val="191919"/>
            <w:sz w:val="20"/>
            <w:szCs w:val="20"/>
          </w:rPr>
          <w:delText>3-0</w:delText>
        </w:r>
      </w:del>
      <w:ins w:id="295" w:author=" " w:date="2011-04-06T12:30:00Z">
        <w:r w:rsidR="00690FB0">
          <w:rPr>
            <w:rFonts w:ascii="Times New Roman" w:hAnsi="Times New Roman"/>
            <w:b/>
            <w:bCs/>
            <w:color w:val="191919"/>
            <w:sz w:val="20"/>
            <w:szCs w:val="20"/>
          </w:rPr>
          <w:t xml:space="preserve"> 2-1</w:t>
        </w:r>
      </w:ins>
      <w:r>
        <w:rPr>
          <w:rFonts w:ascii="Times New Roman" w:hAnsi="Times New Roman"/>
          <w:b/>
          <w:bCs/>
          <w:color w:val="191919"/>
          <w:sz w:val="20"/>
          <w:szCs w:val="20"/>
        </w:rPr>
        <w:t>)</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 xml:space="preserve">This course is an intensive study of the research literature on the school superintendent. Exec- </w:t>
      </w:r>
      <w:proofErr w:type="spellStart"/>
      <w:r>
        <w:rPr>
          <w:rFonts w:ascii="Times New Roman" w:hAnsi="Times New Roman"/>
          <w:color w:val="191919"/>
          <w:sz w:val="20"/>
          <w:szCs w:val="20"/>
        </w:rPr>
        <w:t>utive</w:t>
      </w:r>
      <w:proofErr w:type="spellEnd"/>
      <w:r>
        <w:rPr>
          <w:rFonts w:ascii="Times New Roman" w:hAnsi="Times New Roman"/>
          <w:color w:val="191919"/>
          <w:sz w:val="20"/>
          <w:szCs w:val="20"/>
        </w:rPr>
        <w:t xml:space="preserve"> leadership responsibilities, roles and styles with inferences on superintendent/school board relationship are considered.</w:t>
      </w:r>
    </w:p>
    <w:p w:rsidR="007C5FF4" w:rsidRPr="00854103" w:rsidRDefault="00721764" w:rsidP="007C5FF4">
      <w:pPr>
        <w:rPr>
          <w:ins w:id="296" w:author=" " w:date="2011-04-06T12:53:00Z"/>
          <w:sz w:val="18"/>
          <w:szCs w:val="18"/>
        </w:rPr>
      </w:pPr>
      <w:r>
        <w:rPr>
          <w:rFonts w:ascii="Times New Roman" w:hAnsi="Times New Roman"/>
          <w:b/>
          <w:bCs/>
          <w:color w:val="191919"/>
          <w:sz w:val="20"/>
          <w:szCs w:val="20"/>
        </w:rPr>
        <w:t>EDAS 67</w:t>
      </w:r>
      <w:r>
        <w:rPr>
          <w:rFonts w:ascii="Times New Roman" w:hAnsi="Times New Roman"/>
          <w:b/>
          <w:bCs/>
          <w:color w:val="191919"/>
          <w:spacing w:val="-11"/>
          <w:sz w:val="20"/>
          <w:szCs w:val="20"/>
        </w:rPr>
        <w:t>1</w:t>
      </w:r>
      <w:r>
        <w:rPr>
          <w:rFonts w:ascii="Times New Roman" w:hAnsi="Times New Roman"/>
          <w:b/>
          <w:bCs/>
          <w:color w:val="191919"/>
          <w:sz w:val="20"/>
          <w:szCs w:val="20"/>
        </w:rPr>
        <w:t>1- Softwa</w:t>
      </w:r>
      <w:r>
        <w:rPr>
          <w:rFonts w:ascii="Times New Roman" w:hAnsi="Times New Roman"/>
          <w:b/>
          <w:bCs/>
          <w:color w:val="191919"/>
          <w:spacing w:val="-4"/>
          <w:sz w:val="20"/>
          <w:szCs w:val="20"/>
        </w:rPr>
        <w:t>r</w:t>
      </w:r>
      <w:r>
        <w:rPr>
          <w:rFonts w:ascii="Times New Roman" w:hAnsi="Times New Roman"/>
          <w:b/>
          <w:bCs/>
          <w:color w:val="191919"/>
          <w:sz w:val="20"/>
          <w:szCs w:val="20"/>
        </w:rPr>
        <w:t>e Systems in Educational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w:t>
      </w:r>
      <w:r>
        <w:rPr>
          <w:rFonts w:ascii="Times New Roman" w:hAnsi="Times New Roman"/>
          <w:b/>
          <w:bCs/>
          <w:color w:val="191919"/>
          <w:spacing w:val="7"/>
          <w:sz w:val="20"/>
          <w:szCs w:val="20"/>
        </w:rPr>
        <w:t>n</w:t>
      </w:r>
      <w:r>
        <w:rPr>
          <w:rFonts w:ascii="Times New Roman" w:hAnsi="Times New Roman"/>
          <w:b/>
          <w:bCs/>
          <w:color w:val="191919"/>
          <w:sz w:val="20"/>
          <w:szCs w:val="20"/>
        </w:rPr>
        <w:t>..........................................3(</w:t>
      </w:r>
      <w:del w:id="297" w:author=" " w:date="2011-04-06T12:30:00Z">
        <w:r w:rsidDel="00690FB0">
          <w:rPr>
            <w:rFonts w:ascii="Times New Roman" w:hAnsi="Times New Roman"/>
            <w:b/>
            <w:bCs/>
            <w:color w:val="191919"/>
            <w:sz w:val="20"/>
            <w:szCs w:val="20"/>
          </w:rPr>
          <w:delText>3-0</w:delText>
        </w:r>
      </w:del>
      <w:ins w:id="298" w:author=" " w:date="2011-04-06T12:30:00Z">
        <w:r w:rsidR="00690FB0">
          <w:rPr>
            <w:rFonts w:ascii="Times New Roman" w:hAnsi="Times New Roman"/>
            <w:b/>
            <w:bCs/>
            <w:color w:val="191919"/>
            <w:sz w:val="20"/>
            <w:szCs w:val="20"/>
          </w:rPr>
          <w:t xml:space="preserve"> 2-1</w:t>
        </w:r>
      </w:ins>
      <w:r>
        <w:rPr>
          <w:rFonts w:ascii="Times New Roman" w:hAnsi="Times New Roman"/>
          <w:b/>
          <w:bCs/>
          <w:color w:val="191919"/>
          <w:sz w:val="20"/>
          <w:szCs w:val="20"/>
        </w:rPr>
        <w:t xml:space="preserve">) </w:t>
      </w:r>
    </w:p>
    <w:p w:rsidR="00671869" w:rsidRDefault="007C5FF4">
      <w:pPr>
        <w:ind w:left="720"/>
        <w:rPr>
          <w:ins w:id="299" w:author=" " w:date="2011-04-06T12:53:00Z"/>
          <w:snapToGrid w:val="0"/>
          <w:sz w:val="20"/>
        </w:rPr>
        <w:pPrChange w:id="300" w:author=" " w:date="2011-04-06T12:53:00Z">
          <w:pPr/>
        </w:pPrChange>
      </w:pPr>
      <w:ins w:id="301" w:author=" " w:date="2011-04-06T12:53:00Z">
        <w:r w:rsidRPr="00854103">
          <w:rPr>
            <w:sz w:val="18"/>
            <w:szCs w:val="18"/>
          </w:rPr>
          <w:t>Candidates will examine the various software systems in educational administration and their application for decision-making on instruction and assessment.</w:t>
        </w:r>
      </w:ins>
    </w:p>
    <w:p w:rsidR="00721764" w:rsidDel="007C5FF4" w:rsidRDefault="00721764" w:rsidP="007C5FF4">
      <w:pPr>
        <w:widowControl w:val="0"/>
        <w:autoSpaceDE w:val="0"/>
        <w:autoSpaceDN w:val="0"/>
        <w:adjustRightInd w:val="0"/>
        <w:spacing w:after="0" w:line="227" w:lineRule="exact"/>
        <w:ind w:left="879"/>
        <w:rPr>
          <w:del w:id="302" w:author=" " w:date="2011-04-06T12:53:00Z"/>
          <w:rFonts w:ascii="Times New Roman" w:hAnsi="Times New Roman"/>
          <w:color w:val="000000"/>
          <w:sz w:val="20"/>
          <w:szCs w:val="20"/>
        </w:rPr>
      </w:pPr>
      <w:del w:id="303" w:author=" " w:date="2011-04-06T12:53:00Z">
        <w:r w:rsidDel="007C5FF4">
          <w:rPr>
            <w:rFonts w:ascii="Times New Roman" w:hAnsi="Times New Roman"/>
            <w:color w:val="191919"/>
            <w:sz w:val="20"/>
            <w:szCs w:val="20"/>
          </w:rPr>
          <w:delText>Students examine administrative computer software currently used in Geo</w:delText>
        </w:r>
        <w:r w:rsidDel="007C5FF4">
          <w:rPr>
            <w:rFonts w:ascii="Times New Roman" w:hAnsi="Times New Roman"/>
            <w:color w:val="191919"/>
            <w:spacing w:val="-4"/>
            <w:sz w:val="20"/>
            <w:szCs w:val="20"/>
          </w:rPr>
          <w:delText>r</w:delText>
        </w:r>
        <w:r w:rsidDel="007C5FF4">
          <w:rPr>
            <w:rFonts w:ascii="Times New Roman" w:hAnsi="Times New Roman"/>
            <w:color w:val="191919"/>
            <w:sz w:val="20"/>
            <w:szCs w:val="20"/>
          </w:rPr>
          <w:delText xml:space="preserve">gia school systems such as pupil accounting, grade reporting, grade posting, food service accounting, class scheduling, discipline records, communication systems, multimedia presentation systems, ac- tivity fund accounting, general fund accounting, personnel records, purchasing, bus </w:delText>
        </w:r>
        <w:r w:rsidDel="007C5FF4">
          <w:rPr>
            <w:rFonts w:ascii="Times New Roman" w:hAnsi="Times New Roman"/>
            <w:color w:val="191919"/>
            <w:sz w:val="20"/>
            <w:szCs w:val="20"/>
          </w:rPr>
          <w:lastRenderedPageBreak/>
          <w:delText>schedul- ing, maintenance and repair scheduling, payroll, budgeting and balance sheet preparation.</w:delText>
        </w:r>
      </w:del>
    </w:p>
    <w:p w:rsidR="00721764" w:rsidRDefault="00721764" w:rsidP="007C5FF4">
      <w:pPr>
        <w:widowControl w:val="0"/>
        <w:autoSpaceDE w:val="0"/>
        <w:autoSpaceDN w:val="0"/>
        <w:adjustRightInd w:val="0"/>
        <w:spacing w:after="0" w:line="250" w:lineRule="auto"/>
        <w:ind w:left="1239" w:right="1971" w:hanging="360"/>
        <w:rPr>
          <w:rFonts w:ascii="Times New Roman" w:hAnsi="Times New Roman"/>
          <w:color w:val="000000"/>
          <w:sz w:val="20"/>
          <w:szCs w:val="20"/>
        </w:rPr>
      </w:pPr>
      <w:r>
        <w:rPr>
          <w:rFonts w:ascii="Times New Roman" w:hAnsi="Times New Roman"/>
          <w:b/>
          <w:bCs/>
          <w:color w:val="191919"/>
          <w:sz w:val="20"/>
          <w:szCs w:val="20"/>
        </w:rPr>
        <w:t>EDAS 6733 - Educational Policy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w:t>
      </w:r>
      <w:del w:id="304" w:author=" " w:date="2011-04-06T12:30:00Z">
        <w:r w:rsidDel="00690FB0">
          <w:rPr>
            <w:rFonts w:ascii="Times New Roman" w:hAnsi="Times New Roman"/>
            <w:b/>
            <w:bCs/>
            <w:color w:val="191919"/>
            <w:sz w:val="20"/>
            <w:szCs w:val="20"/>
          </w:rPr>
          <w:delText>3-0</w:delText>
        </w:r>
      </w:del>
      <w:ins w:id="305" w:author=" " w:date="2011-04-06T12:31:00Z">
        <w:r w:rsidR="00690FB0">
          <w:rPr>
            <w:rFonts w:ascii="Times New Roman" w:hAnsi="Times New Roman"/>
            <w:b/>
            <w:bCs/>
            <w:color w:val="191919"/>
            <w:sz w:val="20"/>
            <w:szCs w:val="20"/>
          </w:rPr>
          <w:t xml:space="preserve"> </w:t>
        </w:r>
      </w:ins>
      <w:ins w:id="306" w:author=" " w:date="2011-04-06T12:30:00Z">
        <w:r w:rsidR="00690FB0">
          <w:rPr>
            <w:rFonts w:ascii="Times New Roman" w:hAnsi="Times New Roman"/>
            <w:b/>
            <w:bCs/>
            <w:color w:val="191919"/>
            <w:sz w:val="20"/>
            <w:szCs w:val="20"/>
          </w:rPr>
          <w:t>2-1</w:t>
        </w:r>
      </w:ins>
      <w:r>
        <w:rPr>
          <w:rFonts w:ascii="Times New Roman" w:hAnsi="Times New Roman"/>
          <w:b/>
          <w:bCs/>
          <w:color w:val="191919"/>
          <w:sz w:val="20"/>
          <w:szCs w:val="20"/>
        </w:rPr>
        <w:t>)</w:t>
      </w:r>
    </w:p>
    <w:p w:rsidR="00721764" w:rsidRDefault="00721764" w:rsidP="00721764">
      <w:pPr>
        <w:widowControl w:val="0"/>
        <w:autoSpaceDE w:val="0"/>
        <w:autoSpaceDN w:val="0"/>
        <w:adjustRightInd w:val="0"/>
        <w:spacing w:before="13" w:after="0" w:line="250" w:lineRule="auto"/>
        <w:ind w:left="1239" w:right="1973"/>
        <w:rPr>
          <w:rFonts w:ascii="Times New Roman" w:hAnsi="Times New Roman"/>
          <w:color w:val="000000"/>
          <w:sz w:val="20"/>
          <w:szCs w:val="20"/>
        </w:rPr>
      </w:pPr>
      <w:r>
        <w:rPr>
          <w:rFonts w:ascii="Times New Roman" w:hAnsi="Times New Roman"/>
          <w:color w:val="191919"/>
          <w:sz w:val="20"/>
          <w:szCs w:val="20"/>
        </w:rPr>
        <w:t>The process of policy development at the local, state and federal levels and the influences of social, economic and political factors are studied. Emphasis will be on school law as it relates to policy development and English Education.</w:t>
      </w:r>
    </w:p>
    <w:p w:rsidR="00721764" w:rsidRDefault="00721764" w:rsidP="00721764">
      <w:pPr>
        <w:widowControl w:val="0"/>
        <w:autoSpaceDE w:val="0"/>
        <w:autoSpaceDN w:val="0"/>
        <w:adjustRightInd w:val="0"/>
        <w:spacing w:after="0" w:line="250" w:lineRule="auto"/>
        <w:ind w:left="1239" w:right="1978" w:hanging="360"/>
        <w:rPr>
          <w:ins w:id="307" w:author=" " w:date="2011-04-06T12:31:00Z"/>
          <w:rFonts w:ascii="Times New Roman" w:hAnsi="Times New Roman"/>
          <w:color w:val="191919"/>
          <w:sz w:val="20"/>
          <w:szCs w:val="20"/>
        </w:rPr>
      </w:pPr>
      <w:r>
        <w:rPr>
          <w:rFonts w:ascii="Times New Roman" w:hAnsi="Times New Roman"/>
          <w:b/>
          <w:bCs/>
          <w:color w:val="191919"/>
          <w:sz w:val="20"/>
          <w:szCs w:val="20"/>
        </w:rPr>
        <w:t>EDAS 6785 - Imp</w:t>
      </w:r>
      <w:r>
        <w:rPr>
          <w:rFonts w:ascii="Times New Roman" w:hAnsi="Times New Roman"/>
          <w:b/>
          <w:bCs/>
          <w:color w:val="191919"/>
          <w:spacing w:val="-4"/>
          <w:sz w:val="20"/>
          <w:szCs w:val="20"/>
        </w:rPr>
        <w:t>r</w:t>
      </w:r>
      <w:r>
        <w:rPr>
          <w:rFonts w:ascii="Times New Roman" w:hAnsi="Times New Roman"/>
          <w:b/>
          <w:bCs/>
          <w:color w:val="191919"/>
          <w:sz w:val="20"/>
          <w:szCs w:val="20"/>
        </w:rPr>
        <w:t>ovement of Instruction</w:t>
      </w:r>
      <w:r>
        <w:rPr>
          <w:rFonts w:ascii="Times New Roman" w:hAnsi="Times New Roman"/>
          <w:b/>
          <w:bCs/>
          <w:color w:val="191919"/>
          <w:spacing w:val="-37"/>
          <w:sz w:val="20"/>
          <w:szCs w:val="20"/>
        </w:rPr>
        <w:t xml:space="preserve"> </w:t>
      </w:r>
      <w:r>
        <w:rPr>
          <w:rFonts w:ascii="Times New Roman" w:hAnsi="Times New Roman"/>
          <w:b/>
          <w:bCs/>
          <w:color w:val="191919"/>
          <w:sz w:val="20"/>
          <w:szCs w:val="20"/>
        </w:rPr>
        <w:t>............................................................................3(</w:t>
      </w:r>
      <w:del w:id="308" w:author=" " w:date="2011-04-06T12:31:00Z">
        <w:r w:rsidDel="00690FB0">
          <w:rPr>
            <w:rFonts w:ascii="Times New Roman" w:hAnsi="Times New Roman"/>
            <w:b/>
            <w:bCs/>
            <w:color w:val="191919"/>
            <w:sz w:val="20"/>
            <w:szCs w:val="20"/>
          </w:rPr>
          <w:delText>3-0</w:delText>
        </w:r>
      </w:del>
      <w:ins w:id="309" w:author=" " w:date="2011-04-06T12:31:00Z">
        <w:r w:rsidR="00690FB0">
          <w:rPr>
            <w:rFonts w:ascii="Times New Roman" w:hAnsi="Times New Roman"/>
            <w:b/>
            <w:bCs/>
            <w:color w:val="191919"/>
            <w:sz w:val="20"/>
            <w:szCs w:val="20"/>
          </w:rPr>
          <w:t xml:space="preserve"> 2-1</w:t>
        </w:r>
      </w:ins>
      <w:r>
        <w:rPr>
          <w:rFonts w:ascii="Times New Roman" w:hAnsi="Times New Roman"/>
          <w:b/>
          <w:bCs/>
          <w:color w:val="191919"/>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 xml:space="preserve">aught from the context of the building principal, this course considers problems and tech- </w:t>
      </w:r>
      <w:proofErr w:type="spellStart"/>
      <w:r>
        <w:rPr>
          <w:rFonts w:ascii="Times New Roman" w:hAnsi="Times New Roman"/>
          <w:color w:val="191919"/>
          <w:sz w:val="20"/>
          <w:szCs w:val="20"/>
        </w:rPr>
        <w:t>niques</w:t>
      </w:r>
      <w:proofErr w:type="spellEnd"/>
      <w:r>
        <w:rPr>
          <w:rFonts w:ascii="Times New Roman" w:hAnsi="Times New Roman"/>
          <w:color w:val="191919"/>
          <w:sz w:val="20"/>
          <w:szCs w:val="20"/>
        </w:rPr>
        <w:t xml:space="preserve"> of improving the results of school instruction.</w:t>
      </w:r>
    </w:p>
    <w:p w:rsidR="00690FB0" w:rsidRDefault="00690FB0" w:rsidP="00721764">
      <w:pPr>
        <w:widowControl w:val="0"/>
        <w:autoSpaceDE w:val="0"/>
        <w:autoSpaceDN w:val="0"/>
        <w:adjustRightInd w:val="0"/>
        <w:spacing w:after="0" w:line="250" w:lineRule="auto"/>
        <w:ind w:left="1239" w:right="1978" w:hanging="360"/>
        <w:rPr>
          <w:ins w:id="310" w:author=" " w:date="2011-04-06T13:08:00Z"/>
          <w:rFonts w:ascii="Times New Roman" w:hAnsi="Times New Roman"/>
          <w:b/>
          <w:bCs/>
          <w:color w:val="191919"/>
          <w:sz w:val="20"/>
          <w:szCs w:val="20"/>
        </w:rPr>
      </w:pPr>
      <w:ins w:id="311" w:author=" " w:date="2011-04-06T12:31:00Z">
        <w:r>
          <w:rPr>
            <w:rFonts w:ascii="Times New Roman" w:hAnsi="Times New Roman"/>
            <w:b/>
            <w:bCs/>
            <w:color w:val="191919"/>
            <w:sz w:val="20"/>
            <w:szCs w:val="20"/>
          </w:rPr>
          <w:t xml:space="preserve">EDAS </w:t>
        </w:r>
        <w:r w:rsidR="00C93A6D">
          <w:rPr>
            <w:rFonts w:ascii="Times New Roman" w:hAnsi="Times New Roman"/>
            <w:b/>
            <w:bCs/>
            <w:color w:val="191919"/>
            <w:sz w:val="20"/>
            <w:szCs w:val="20"/>
          </w:rPr>
          <w:t xml:space="preserve">6719 </w:t>
        </w:r>
      </w:ins>
      <w:ins w:id="312" w:author=" " w:date="2011-04-06T12:32:00Z">
        <w:r w:rsidR="00C93A6D">
          <w:rPr>
            <w:rFonts w:ascii="Times New Roman" w:hAnsi="Times New Roman"/>
            <w:b/>
            <w:bCs/>
            <w:color w:val="191919"/>
            <w:sz w:val="20"/>
            <w:szCs w:val="20"/>
          </w:rPr>
          <w:t>–</w:t>
        </w:r>
      </w:ins>
      <w:ins w:id="313" w:author=" " w:date="2011-04-06T12:31:00Z">
        <w:r w:rsidR="00C93A6D">
          <w:rPr>
            <w:rFonts w:ascii="Times New Roman" w:hAnsi="Times New Roman"/>
            <w:b/>
            <w:bCs/>
            <w:color w:val="191919"/>
            <w:sz w:val="20"/>
            <w:szCs w:val="20"/>
          </w:rPr>
          <w:t xml:space="preserve">Residency </w:t>
        </w:r>
      </w:ins>
      <w:ins w:id="314" w:author=" " w:date="2011-04-06T12:32:00Z">
        <w:r w:rsidR="00C93A6D">
          <w:rPr>
            <w:rFonts w:ascii="Times New Roman" w:hAnsi="Times New Roman"/>
            <w:b/>
            <w:bCs/>
            <w:color w:val="191919"/>
            <w:sz w:val="20"/>
            <w:szCs w:val="20"/>
          </w:rPr>
          <w:t xml:space="preserve">I for </w:t>
        </w:r>
      </w:ins>
      <w:ins w:id="315" w:author=" " w:date="2011-04-06T12:35:00Z">
        <w:r w:rsidR="00C93A6D">
          <w:rPr>
            <w:rFonts w:ascii="Times New Roman" w:hAnsi="Times New Roman"/>
            <w:b/>
            <w:bCs/>
            <w:color w:val="191919"/>
            <w:sz w:val="20"/>
            <w:szCs w:val="20"/>
          </w:rPr>
          <w:t>B</w:t>
        </w:r>
      </w:ins>
      <w:ins w:id="316" w:author=" " w:date="2011-04-06T12:32:00Z">
        <w:r w:rsidR="00C93A6D">
          <w:rPr>
            <w:rFonts w:ascii="Times New Roman" w:hAnsi="Times New Roman"/>
            <w:b/>
            <w:bCs/>
            <w:color w:val="191919"/>
            <w:sz w:val="20"/>
            <w:szCs w:val="20"/>
          </w:rPr>
          <w:t>uilding-level Administrators…………………………....6(0-6)</w:t>
        </w:r>
      </w:ins>
    </w:p>
    <w:p w:rsidR="00671869" w:rsidRDefault="003F0AB9">
      <w:pPr>
        <w:ind w:left="1239" w:firstLine="201"/>
        <w:rPr>
          <w:ins w:id="317" w:author=" " w:date="2011-04-06T13:10:00Z"/>
          <w:rFonts w:ascii="Times New Roman" w:hAnsi="Times New Roman"/>
          <w:sz w:val="20"/>
          <w:szCs w:val="20"/>
          <w:rPrChange w:id="318" w:author=" " w:date="2011-04-06T13:10:00Z">
            <w:rPr>
              <w:ins w:id="319" w:author=" " w:date="2011-04-06T13:10:00Z"/>
            </w:rPr>
          </w:rPrChange>
        </w:rPr>
        <w:pPrChange w:id="320" w:author=" " w:date="2011-04-06T13:10:00Z">
          <w:pPr/>
        </w:pPrChange>
      </w:pPr>
      <w:ins w:id="321" w:author=" " w:date="2011-04-06T13:10:00Z">
        <w:r w:rsidRPr="003F0AB9">
          <w:rPr>
            <w:rFonts w:ascii="Times New Roman" w:hAnsi="Times New Roman"/>
            <w:sz w:val="20"/>
            <w:szCs w:val="20"/>
            <w:rPrChange w:id="322" w:author=" " w:date="2011-04-06T13:10:00Z">
              <w:rPr/>
            </w:rPrChange>
          </w:rPr>
          <w:t>Candidates acquire building level administrative experience under a Beginning Leader Candidate Support Team (BLCST or LCST) including a practicing supervisor/ administrator and ASU personnel. This course is part of a Performance-Based Educational Specialist program.  One hundred percent of the activities/assessments for this course are performance-based.</w:t>
        </w:r>
      </w:ins>
    </w:p>
    <w:p w:rsidR="00671869" w:rsidRDefault="003F0AB9">
      <w:pPr>
        <w:ind w:left="1440"/>
        <w:rPr>
          <w:ins w:id="323" w:author=" " w:date="2011-04-06T12:34:00Z"/>
          <w:rFonts w:ascii="Times New Roman" w:hAnsi="Times New Roman"/>
          <w:b/>
          <w:bCs/>
          <w:color w:val="191919"/>
          <w:sz w:val="20"/>
          <w:szCs w:val="20"/>
        </w:rPr>
        <w:pPrChange w:id="324" w:author=" " w:date="2011-04-06T13:11:00Z">
          <w:pPr>
            <w:widowControl w:val="0"/>
            <w:autoSpaceDE w:val="0"/>
            <w:autoSpaceDN w:val="0"/>
            <w:adjustRightInd w:val="0"/>
            <w:spacing w:after="0" w:line="250" w:lineRule="auto"/>
            <w:ind w:left="1239" w:right="1978" w:hanging="360"/>
          </w:pPr>
        </w:pPrChange>
      </w:pPr>
      <w:ins w:id="325" w:author=" " w:date="2011-04-06T13:10:00Z">
        <w:r w:rsidRPr="003F0AB9">
          <w:rPr>
            <w:rFonts w:ascii="Times New Roman" w:hAnsi="Times New Roman"/>
            <w:sz w:val="20"/>
            <w:szCs w:val="20"/>
            <w:rPrChange w:id="326" w:author=" " w:date="2011-04-06T13:10:00Z">
              <w:rPr/>
            </w:rPrChange>
          </w:rPr>
          <w:t xml:space="preserve">EDAS 6719 is designed for </w:t>
        </w:r>
        <w:proofErr w:type="spellStart"/>
        <w:r w:rsidRPr="003F0AB9">
          <w:rPr>
            <w:rFonts w:ascii="Times New Roman" w:hAnsi="Times New Roman"/>
            <w:sz w:val="20"/>
            <w:szCs w:val="20"/>
            <w:rPrChange w:id="327" w:author=" " w:date="2011-04-06T13:10:00Z">
              <w:rPr/>
            </w:rPrChange>
          </w:rPr>
          <w:t>Ed.S</w:t>
        </w:r>
        <w:proofErr w:type="spellEnd"/>
        <w:r w:rsidRPr="003F0AB9">
          <w:rPr>
            <w:rFonts w:ascii="Times New Roman" w:hAnsi="Times New Roman"/>
            <w:sz w:val="20"/>
            <w:szCs w:val="20"/>
            <w:rPrChange w:id="328" w:author=" " w:date="2011-04-06T13:10:00Z">
              <w:rPr/>
            </w:rPrChange>
          </w:rPr>
          <w:t xml:space="preserve">. </w:t>
        </w:r>
        <w:proofErr w:type="gramStart"/>
        <w:r w:rsidRPr="003F0AB9">
          <w:rPr>
            <w:rFonts w:ascii="Times New Roman" w:hAnsi="Times New Roman"/>
            <w:sz w:val="20"/>
            <w:szCs w:val="20"/>
            <w:rPrChange w:id="329" w:author=" " w:date="2011-04-06T13:10:00Z">
              <w:rPr/>
            </w:rPrChange>
          </w:rPr>
          <w:t>candidates</w:t>
        </w:r>
        <w:proofErr w:type="gramEnd"/>
        <w:r w:rsidRPr="003F0AB9">
          <w:rPr>
            <w:rFonts w:ascii="Times New Roman" w:hAnsi="Times New Roman"/>
            <w:sz w:val="20"/>
            <w:szCs w:val="20"/>
            <w:rPrChange w:id="330" w:author=" " w:date="2011-04-06T13:10:00Z">
              <w:rPr/>
            </w:rPrChange>
          </w:rPr>
          <w:t xml:space="preserve"> to maximize opportunities and practices and to refine their skills in building level administration.  The experiences of this course include the continuation of an Administrative Preparation Portfolio for the candidate to document and record progress toward meeting Professional Standards Commission (PSC) Standards and Board of Regents (BOR) Performance Strands for Specialists’ Level preparation (using the Leader Keys), assess needs, and complete performance-based experiences in an authentic building level setting.  The Leader Keys is a performance appraisal process based on Georgia’s Leadership Performance Standards and has been adopted by the BOR and the PSC.  These experiences will lead to Residency II (EDAS 6769).</w:t>
        </w:r>
      </w:ins>
    </w:p>
    <w:p w:rsidR="00C93A6D" w:rsidRDefault="00C93A6D" w:rsidP="00721764">
      <w:pPr>
        <w:widowControl w:val="0"/>
        <w:autoSpaceDE w:val="0"/>
        <w:autoSpaceDN w:val="0"/>
        <w:adjustRightInd w:val="0"/>
        <w:spacing w:after="0" w:line="250" w:lineRule="auto"/>
        <w:ind w:left="1239" w:right="1978" w:hanging="360"/>
        <w:rPr>
          <w:ins w:id="331" w:author=" " w:date="2011-04-06T12:56:00Z"/>
          <w:rFonts w:ascii="Times New Roman" w:hAnsi="Times New Roman"/>
          <w:b/>
          <w:bCs/>
          <w:color w:val="191919"/>
          <w:sz w:val="20"/>
          <w:szCs w:val="20"/>
        </w:rPr>
      </w:pPr>
      <w:ins w:id="332" w:author=" " w:date="2011-04-06T12:35:00Z">
        <w:r>
          <w:rPr>
            <w:rFonts w:ascii="Times New Roman" w:hAnsi="Times New Roman"/>
            <w:b/>
            <w:bCs/>
            <w:color w:val="191919"/>
            <w:sz w:val="20"/>
            <w:szCs w:val="20"/>
          </w:rPr>
          <w:t>EDAS 6769 –Residency II for Building-level Administrators--------------------------------6(0-6)</w:t>
        </w:r>
      </w:ins>
    </w:p>
    <w:p w:rsidR="00671869" w:rsidRDefault="003F0AB9">
      <w:pPr>
        <w:ind w:left="1440"/>
        <w:rPr>
          <w:ins w:id="333" w:author=" " w:date="2011-04-06T12:57:00Z"/>
          <w:rFonts w:ascii="Times New Roman" w:hAnsi="Times New Roman"/>
          <w:sz w:val="20"/>
          <w:szCs w:val="20"/>
          <w:rPrChange w:id="334" w:author=" " w:date="2011-04-06T12:57:00Z">
            <w:rPr>
              <w:ins w:id="335" w:author=" " w:date="2011-04-06T12:57:00Z"/>
            </w:rPr>
          </w:rPrChange>
        </w:rPr>
        <w:pPrChange w:id="336" w:author=" " w:date="2011-04-06T12:58:00Z">
          <w:pPr/>
        </w:pPrChange>
      </w:pPr>
      <w:ins w:id="337" w:author=" " w:date="2011-04-06T12:57:00Z">
        <w:r w:rsidRPr="003F0AB9">
          <w:rPr>
            <w:rFonts w:ascii="Times New Roman" w:hAnsi="Times New Roman"/>
            <w:sz w:val="20"/>
            <w:szCs w:val="20"/>
            <w:rPrChange w:id="338" w:author=" " w:date="2011-04-06T12:57:00Z">
              <w:rPr/>
            </w:rPrChange>
          </w:rPr>
          <w:t>Residency II is a continuation of Residency I.  Candidates acquire building level administrative experience under a BLCST. This course is part of a Performance-Based Educational Specialist program. One hundred percent of the activities/assessments for this course are performance based.</w:t>
        </w:r>
      </w:ins>
    </w:p>
    <w:p w:rsidR="00671869" w:rsidRDefault="003F0AB9">
      <w:pPr>
        <w:ind w:left="1239" w:firstLine="201"/>
        <w:rPr>
          <w:ins w:id="339" w:author=" " w:date="2011-04-06T12:35:00Z"/>
          <w:rFonts w:ascii="Times New Roman" w:hAnsi="Times New Roman"/>
          <w:b/>
          <w:bCs/>
          <w:color w:val="191919"/>
          <w:sz w:val="20"/>
          <w:szCs w:val="20"/>
        </w:rPr>
        <w:pPrChange w:id="340" w:author=" " w:date="2011-04-06T13:11:00Z">
          <w:pPr>
            <w:widowControl w:val="0"/>
            <w:autoSpaceDE w:val="0"/>
            <w:autoSpaceDN w:val="0"/>
            <w:adjustRightInd w:val="0"/>
            <w:spacing w:after="0" w:line="250" w:lineRule="auto"/>
            <w:ind w:left="1239" w:right="1978" w:hanging="360"/>
          </w:pPr>
        </w:pPrChange>
      </w:pPr>
      <w:ins w:id="341" w:author=" " w:date="2011-04-06T12:57:00Z">
        <w:r w:rsidRPr="003F0AB9">
          <w:rPr>
            <w:rFonts w:ascii="Times New Roman" w:hAnsi="Times New Roman"/>
            <w:sz w:val="20"/>
            <w:szCs w:val="20"/>
            <w:rPrChange w:id="342" w:author=" " w:date="2011-04-06T12:57:00Z">
              <w:rPr/>
            </w:rPrChange>
          </w:rPr>
          <w:t xml:space="preserve">EDAS 6769 is designed for </w:t>
        </w:r>
        <w:proofErr w:type="spellStart"/>
        <w:r w:rsidRPr="003F0AB9">
          <w:rPr>
            <w:rFonts w:ascii="Times New Roman" w:hAnsi="Times New Roman"/>
            <w:sz w:val="20"/>
            <w:szCs w:val="20"/>
            <w:rPrChange w:id="343" w:author=" " w:date="2011-04-06T12:57:00Z">
              <w:rPr/>
            </w:rPrChange>
          </w:rPr>
          <w:t>Ed.S</w:t>
        </w:r>
        <w:proofErr w:type="spellEnd"/>
        <w:r w:rsidRPr="003F0AB9">
          <w:rPr>
            <w:rFonts w:ascii="Times New Roman" w:hAnsi="Times New Roman"/>
            <w:sz w:val="20"/>
            <w:szCs w:val="20"/>
            <w:rPrChange w:id="344" w:author=" " w:date="2011-04-06T12:57:00Z">
              <w:rPr/>
            </w:rPrChange>
          </w:rPr>
          <w:t xml:space="preserve">. </w:t>
        </w:r>
        <w:proofErr w:type="gramStart"/>
        <w:r w:rsidRPr="003F0AB9">
          <w:rPr>
            <w:rFonts w:ascii="Times New Roman" w:hAnsi="Times New Roman"/>
            <w:sz w:val="20"/>
            <w:szCs w:val="20"/>
            <w:rPrChange w:id="345" w:author=" " w:date="2011-04-06T12:57:00Z">
              <w:rPr/>
            </w:rPrChange>
          </w:rPr>
          <w:t>candidates</w:t>
        </w:r>
        <w:proofErr w:type="gramEnd"/>
        <w:r w:rsidRPr="003F0AB9">
          <w:rPr>
            <w:rFonts w:ascii="Times New Roman" w:hAnsi="Times New Roman"/>
            <w:sz w:val="20"/>
            <w:szCs w:val="20"/>
            <w:rPrChange w:id="346" w:author=" " w:date="2011-04-06T12:57:00Z">
              <w:rPr/>
            </w:rPrChange>
          </w:rPr>
          <w:t xml:space="preserve"> to maximize opportunities and practices and to refine their skills in building level administration.  The experiences of this course include the continuation of an Administrative Preparation Portfolio for the candidate to document and record progress toward meeting Professional Standards Commission (PSC) Standards and Board of Regents (BOR) Performance Strands for Specialists’ Level preparation using the </w:t>
        </w:r>
        <w:proofErr w:type="spellStart"/>
        <w:r w:rsidRPr="003F0AB9">
          <w:rPr>
            <w:rFonts w:ascii="Times New Roman" w:hAnsi="Times New Roman"/>
            <w:sz w:val="20"/>
            <w:szCs w:val="20"/>
            <w:rPrChange w:id="347" w:author=" " w:date="2011-04-06T12:57:00Z">
              <w:rPr/>
            </w:rPrChange>
          </w:rPr>
          <w:t>GaDOE</w:t>
        </w:r>
        <w:proofErr w:type="spellEnd"/>
        <w:r w:rsidRPr="003F0AB9">
          <w:rPr>
            <w:rFonts w:ascii="Times New Roman" w:hAnsi="Times New Roman"/>
            <w:sz w:val="20"/>
            <w:szCs w:val="20"/>
            <w:rPrChange w:id="348" w:author=" " w:date="2011-04-06T12:57:00Z">
              <w:rPr/>
            </w:rPrChange>
          </w:rPr>
          <w:t xml:space="preserve"> Leader Keys, assess needs and complete performance-based experiences in an authentic building level setting. </w:t>
        </w:r>
      </w:ins>
    </w:p>
    <w:p w:rsidR="00C93A6D" w:rsidRDefault="00C93A6D" w:rsidP="00721764">
      <w:pPr>
        <w:widowControl w:val="0"/>
        <w:autoSpaceDE w:val="0"/>
        <w:autoSpaceDN w:val="0"/>
        <w:adjustRightInd w:val="0"/>
        <w:spacing w:after="0" w:line="250" w:lineRule="auto"/>
        <w:ind w:left="1239" w:right="1978" w:hanging="360"/>
        <w:rPr>
          <w:ins w:id="349" w:author=" " w:date="2011-04-06T13:00:00Z"/>
          <w:rFonts w:ascii="Times New Roman" w:hAnsi="Times New Roman"/>
          <w:b/>
          <w:bCs/>
          <w:color w:val="191919"/>
          <w:sz w:val="20"/>
          <w:szCs w:val="20"/>
        </w:rPr>
      </w:pPr>
      <w:ins w:id="350" w:author=" " w:date="2011-04-06T12:35:00Z">
        <w:r>
          <w:rPr>
            <w:rFonts w:ascii="Times New Roman" w:hAnsi="Times New Roman"/>
            <w:b/>
            <w:bCs/>
            <w:color w:val="191919"/>
            <w:sz w:val="20"/>
            <w:szCs w:val="20"/>
          </w:rPr>
          <w:t xml:space="preserve">EDAS 6708 </w:t>
        </w:r>
      </w:ins>
      <w:ins w:id="351" w:author=" " w:date="2011-04-06T12:36:00Z">
        <w:r>
          <w:rPr>
            <w:rFonts w:ascii="Times New Roman" w:hAnsi="Times New Roman"/>
            <w:b/>
            <w:bCs/>
            <w:color w:val="191919"/>
            <w:sz w:val="20"/>
            <w:szCs w:val="20"/>
          </w:rPr>
          <w:t>–</w:t>
        </w:r>
      </w:ins>
      <w:ins w:id="352" w:author=" " w:date="2011-04-06T12:35:00Z">
        <w:r>
          <w:rPr>
            <w:rFonts w:ascii="Times New Roman" w:hAnsi="Times New Roman"/>
            <w:b/>
            <w:bCs/>
            <w:color w:val="191919"/>
            <w:sz w:val="20"/>
            <w:szCs w:val="20"/>
          </w:rPr>
          <w:t xml:space="preserve"> Residency </w:t>
        </w:r>
      </w:ins>
      <w:ins w:id="353" w:author=" " w:date="2011-04-06T12:36:00Z">
        <w:r>
          <w:rPr>
            <w:rFonts w:ascii="Times New Roman" w:hAnsi="Times New Roman"/>
            <w:b/>
            <w:bCs/>
            <w:color w:val="191919"/>
            <w:sz w:val="20"/>
            <w:szCs w:val="20"/>
          </w:rPr>
          <w:t xml:space="preserve">I for district-level </w:t>
        </w:r>
        <w:proofErr w:type="spellStart"/>
        <w:r>
          <w:rPr>
            <w:rFonts w:ascii="Times New Roman" w:hAnsi="Times New Roman"/>
            <w:b/>
            <w:bCs/>
            <w:color w:val="191919"/>
            <w:sz w:val="20"/>
            <w:szCs w:val="20"/>
          </w:rPr>
          <w:t>Admiistrators</w:t>
        </w:r>
        <w:proofErr w:type="spellEnd"/>
        <w:r>
          <w:rPr>
            <w:rFonts w:ascii="Times New Roman" w:hAnsi="Times New Roman"/>
            <w:b/>
            <w:bCs/>
            <w:color w:val="191919"/>
            <w:sz w:val="20"/>
            <w:szCs w:val="20"/>
          </w:rPr>
          <w:t>………………………………6(0-6)</w:t>
        </w:r>
      </w:ins>
    </w:p>
    <w:p w:rsidR="007C5FF4" w:rsidRDefault="007C5FF4" w:rsidP="00721764">
      <w:pPr>
        <w:widowControl w:val="0"/>
        <w:autoSpaceDE w:val="0"/>
        <w:autoSpaceDN w:val="0"/>
        <w:adjustRightInd w:val="0"/>
        <w:spacing w:after="0" w:line="250" w:lineRule="auto"/>
        <w:ind w:left="1239" w:right="1978" w:hanging="360"/>
        <w:rPr>
          <w:ins w:id="354" w:author=" " w:date="2011-04-06T12:36:00Z"/>
          <w:rFonts w:ascii="Times New Roman" w:hAnsi="Times New Roman"/>
          <w:b/>
          <w:bCs/>
          <w:color w:val="191919"/>
          <w:sz w:val="20"/>
          <w:szCs w:val="20"/>
        </w:rPr>
      </w:pPr>
      <w:ins w:id="355" w:author=" " w:date="2011-04-06T13:00:00Z">
        <w:r>
          <w:rPr>
            <w:rFonts w:ascii="Times New Roman" w:hAnsi="Times New Roman"/>
            <w:b/>
            <w:bCs/>
            <w:color w:val="191919"/>
            <w:sz w:val="20"/>
            <w:szCs w:val="20"/>
          </w:rPr>
          <w:tab/>
        </w:r>
      </w:ins>
      <w:ins w:id="356" w:author=" " w:date="2011-04-06T13:01:00Z">
        <w:r w:rsidRPr="002D4E96">
          <w:rPr>
            <w:rFonts w:ascii="Times New Roman" w:hAnsi="Times New Roman"/>
            <w:bCs/>
            <w:sz w:val="20"/>
            <w:szCs w:val="20"/>
          </w:rPr>
          <w:t xml:space="preserve">Candidates acquire district level administrative experience under a practicing supervisor / administrator </w:t>
        </w:r>
        <w:proofErr w:type="gramStart"/>
        <w:r w:rsidRPr="002D4E96">
          <w:rPr>
            <w:rFonts w:ascii="Times New Roman" w:hAnsi="Times New Roman"/>
            <w:bCs/>
            <w:sz w:val="20"/>
            <w:szCs w:val="20"/>
          </w:rPr>
          <w:t>This</w:t>
        </w:r>
        <w:proofErr w:type="gramEnd"/>
        <w:r w:rsidRPr="002D4E96">
          <w:rPr>
            <w:rFonts w:ascii="Times New Roman" w:hAnsi="Times New Roman"/>
            <w:bCs/>
            <w:sz w:val="20"/>
            <w:szCs w:val="20"/>
          </w:rPr>
          <w:t xml:space="preserve"> course is part of a Performance-Based Educational Specialist program. One hundred percent of the activities/assessments for this Course are performance-based. This course is designed for </w:t>
        </w:r>
        <w:proofErr w:type="spellStart"/>
        <w:r w:rsidRPr="002D4E96">
          <w:rPr>
            <w:rFonts w:ascii="Times New Roman" w:hAnsi="Times New Roman"/>
            <w:bCs/>
            <w:sz w:val="20"/>
            <w:szCs w:val="20"/>
          </w:rPr>
          <w:t>Ed.S</w:t>
        </w:r>
        <w:proofErr w:type="spellEnd"/>
        <w:r w:rsidRPr="002D4E96">
          <w:rPr>
            <w:rFonts w:ascii="Times New Roman" w:hAnsi="Times New Roman"/>
            <w:bCs/>
            <w:sz w:val="20"/>
            <w:szCs w:val="20"/>
          </w:rPr>
          <w:t xml:space="preserve">. </w:t>
        </w:r>
        <w:proofErr w:type="gramStart"/>
        <w:r w:rsidRPr="002D4E96">
          <w:rPr>
            <w:rFonts w:ascii="Times New Roman" w:hAnsi="Times New Roman"/>
            <w:bCs/>
            <w:sz w:val="20"/>
            <w:szCs w:val="20"/>
          </w:rPr>
          <w:t>candidates</w:t>
        </w:r>
        <w:proofErr w:type="gramEnd"/>
        <w:r w:rsidRPr="002D4E96">
          <w:rPr>
            <w:rFonts w:ascii="Times New Roman" w:hAnsi="Times New Roman"/>
            <w:bCs/>
            <w:sz w:val="20"/>
            <w:szCs w:val="20"/>
          </w:rPr>
          <w:t xml:space="preserve"> to maximize opportunities and practices and to refine their skills in district level administration. The experiences of this course include the beginning of an Administrative Preparation Portfolio for the candidate to document and record progress toward meeting Professional Standards Commission (PSC) Standards and Board of Regents (BOR) Performance Strands for Specialists’ Level preparation, assess needs and complete performance-based experiences in an authentic district level setting. These experiences will lead to Residency11 EDAS 6768</w:t>
        </w:r>
      </w:ins>
    </w:p>
    <w:p w:rsidR="00C93A6D" w:rsidRDefault="00C93A6D" w:rsidP="00721764">
      <w:pPr>
        <w:widowControl w:val="0"/>
        <w:autoSpaceDE w:val="0"/>
        <w:autoSpaceDN w:val="0"/>
        <w:adjustRightInd w:val="0"/>
        <w:spacing w:after="0" w:line="250" w:lineRule="auto"/>
        <w:ind w:left="1239" w:right="1978" w:hanging="360"/>
        <w:rPr>
          <w:ins w:id="357" w:author=" " w:date="2011-04-06T13:06:00Z"/>
          <w:rFonts w:ascii="Times New Roman" w:hAnsi="Times New Roman"/>
          <w:b/>
          <w:bCs/>
          <w:color w:val="191919"/>
          <w:sz w:val="20"/>
          <w:szCs w:val="20"/>
        </w:rPr>
      </w:pPr>
      <w:ins w:id="358" w:author=" " w:date="2011-04-06T12:37:00Z">
        <w:r>
          <w:rPr>
            <w:rFonts w:ascii="Times New Roman" w:hAnsi="Times New Roman"/>
            <w:b/>
            <w:bCs/>
            <w:color w:val="191919"/>
            <w:sz w:val="20"/>
            <w:szCs w:val="20"/>
          </w:rPr>
          <w:t>EDAS 6770 – Residency II for District-level Administrators……………………………6(0-6)</w:t>
        </w:r>
      </w:ins>
    </w:p>
    <w:p w:rsidR="000241C3" w:rsidRDefault="000241C3" w:rsidP="00721764">
      <w:pPr>
        <w:widowControl w:val="0"/>
        <w:autoSpaceDE w:val="0"/>
        <w:autoSpaceDN w:val="0"/>
        <w:adjustRightInd w:val="0"/>
        <w:spacing w:after="0" w:line="250" w:lineRule="auto"/>
        <w:ind w:left="1239" w:right="1978" w:hanging="360"/>
        <w:rPr>
          <w:rFonts w:ascii="Times New Roman" w:hAnsi="Times New Roman"/>
          <w:color w:val="000000"/>
          <w:sz w:val="20"/>
          <w:szCs w:val="20"/>
        </w:rPr>
      </w:pPr>
      <w:ins w:id="359" w:author=" " w:date="2011-04-06T13:06:00Z">
        <w:r>
          <w:rPr>
            <w:rFonts w:ascii="Times New Roman" w:hAnsi="Times New Roman"/>
            <w:b/>
            <w:bCs/>
            <w:color w:val="191919"/>
            <w:sz w:val="20"/>
            <w:szCs w:val="20"/>
          </w:rPr>
          <w:tab/>
        </w:r>
      </w:ins>
    </w:p>
    <w:p w:rsidR="00671869" w:rsidRDefault="003F0AB9">
      <w:pPr>
        <w:ind w:left="1239" w:firstLine="201"/>
        <w:rPr>
          <w:ins w:id="360" w:author=" " w:date="2011-04-06T13:06:00Z"/>
          <w:rFonts w:ascii="Times New Roman" w:hAnsi="Times New Roman"/>
          <w:sz w:val="20"/>
          <w:szCs w:val="20"/>
          <w:rPrChange w:id="361" w:author=" " w:date="2011-04-06T13:07:00Z">
            <w:rPr>
              <w:ins w:id="362" w:author=" " w:date="2011-04-06T13:06:00Z"/>
            </w:rPr>
          </w:rPrChange>
        </w:rPr>
        <w:pPrChange w:id="363" w:author=" " w:date="2011-04-06T13:07:00Z">
          <w:pPr/>
        </w:pPrChange>
      </w:pPr>
      <w:ins w:id="364" w:author=" " w:date="2011-04-06T13:06:00Z">
        <w:r w:rsidRPr="003F0AB9">
          <w:rPr>
            <w:rFonts w:ascii="Times New Roman" w:hAnsi="Times New Roman"/>
            <w:sz w:val="20"/>
            <w:szCs w:val="20"/>
            <w:rPrChange w:id="365" w:author=" " w:date="2011-04-06T13:07:00Z">
              <w:rPr/>
            </w:rPrChange>
          </w:rPr>
          <w:t>Residency II is a continuation of Residency I.  Candidates acquire district level administrative experience under a BLCST. This course is part of a Performance-</w:t>
        </w:r>
        <w:proofErr w:type="gramStart"/>
        <w:r w:rsidRPr="003F0AB9">
          <w:rPr>
            <w:rFonts w:ascii="Times New Roman" w:hAnsi="Times New Roman"/>
            <w:sz w:val="20"/>
            <w:szCs w:val="20"/>
            <w:rPrChange w:id="366" w:author=" " w:date="2011-04-06T13:07:00Z">
              <w:rPr/>
            </w:rPrChange>
          </w:rPr>
          <w:t>Based  program</w:t>
        </w:r>
        <w:proofErr w:type="gramEnd"/>
        <w:r w:rsidRPr="003F0AB9">
          <w:rPr>
            <w:rFonts w:ascii="Times New Roman" w:hAnsi="Times New Roman"/>
            <w:sz w:val="20"/>
            <w:szCs w:val="20"/>
            <w:rPrChange w:id="367" w:author=" " w:date="2011-04-06T13:07:00Z">
              <w:rPr/>
            </w:rPrChange>
          </w:rPr>
          <w:t xml:space="preserve"> and is designed to refine skills in district level administration.  The experiences of this course include the </w:t>
        </w:r>
        <w:r w:rsidRPr="003F0AB9">
          <w:rPr>
            <w:rFonts w:ascii="Times New Roman" w:hAnsi="Times New Roman"/>
            <w:sz w:val="20"/>
            <w:szCs w:val="20"/>
            <w:u w:val="single"/>
            <w:rPrChange w:id="368" w:author=" " w:date="2011-04-06T13:07:00Z">
              <w:rPr>
                <w:u w:val="single"/>
              </w:rPr>
            </w:rPrChange>
          </w:rPr>
          <w:t>continuation</w:t>
        </w:r>
        <w:r w:rsidRPr="003F0AB9">
          <w:rPr>
            <w:rFonts w:ascii="Times New Roman" w:hAnsi="Times New Roman"/>
            <w:sz w:val="20"/>
            <w:szCs w:val="20"/>
            <w:rPrChange w:id="369" w:author=" " w:date="2011-04-06T13:07:00Z">
              <w:rPr/>
            </w:rPrChange>
          </w:rPr>
          <w:t xml:space="preserve">* of an Administrative Preparation Portfolio for the candidate to document and record progress toward meeting Professional Standards Commission Standards and Board of Regents (BOR) Performance Strands for Specialists’ Level preparation using the </w:t>
        </w:r>
        <w:proofErr w:type="spellStart"/>
        <w:r w:rsidRPr="003F0AB9">
          <w:rPr>
            <w:rFonts w:ascii="Times New Roman" w:hAnsi="Times New Roman"/>
            <w:sz w:val="20"/>
            <w:szCs w:val="20"/>
            <w:rPrChange w:id="370" w:author=" " w:date="2011-04-06T13:07:00Z">
              <w:rPr/>
            </w:rPrChange>
          </w:rPr>
          <w:t>GaDOE</w:t>
        </w:r>
        <w:proofErr w:type="spellEnd"/>
        <w:r w:rsidRPr="003F0AB9">
          <w:rPr>
            <w:rFonts w:ascii="Times New Roman" w:hAnsi="Times New Roman"/>
            <w:sz w:val="20"/>
            <w:szCs w:val="20"/>
            <w:rPrChange w:id="371" w:author=" " w:date="2011-04-06T13:07:00Z">
              <w:rPr/>
            </w:rPrChange>
          </w:rPr>
          <w:t xml:space="preserve"> Leader Keys.</w:t>
        </w:r>
      </w:ins>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2" w:after="0" w:line="280" w:lineRule="exact"/>
        <w:rPr>
          <w:rFonts w:ascii="Times New Roman" w:hAnsi="Times New Roman"/>
          <w:color w:val="000000"/>
          <w:sz w:val="28"/>
          <w:szCs w:val="28"/>
        </w:rPr>
      </w:pPr>
    </w:p>
    <w:p w:rsidR="00721764" w:rsidRDefault="00721764" w:rsidP="00721764">
      <w:pPr>
        <w:widowControl w:val="0"/>
        <w:autoSpaceDE w:val="0"/>
        <w:autoSpaceDN w:val="0"/>
        <w:adjustRightInd w:val="0"/>
        <w:spacing w:after="0" w:line="240" w:lineRule="auto"/>
        <w:ind w:left="879"/>
        <w:rPr>
          <w:rFonts w:ascii="Impact" w:hAnsi="Impact" w:cs="Impact"/>
          <w:color w:val="000000"/>
          <w:sz w:val="36"/>
          <w:szCs w:val="36"/>
        </w:rPr>
      </w:pPr>
      <w:r>
        <w:rPr>
          <w:rFonts w:ascii="Impact" w:hAnsi="Impact" w:cs="Impact"/>
          <w:color w:val="666666"/>
          <w:sz w:val="36"/>
          <w:szCs w:val="36"/>
        </w:rPr>
        <w:t>ENGLISH EDUC</w:t>
      </w:r>
      <w:r>
        <w:rPr>
          <w:rFonts w:ascii="Impact" w:hAnsi="Impact" w:cs="Impact"/>
          <w:color w:val="666666"/>
          <w:spacing w:val="-19"/>
          <w:sz w:val="36"/>
          <w:szCs w:val="36"/>
        </w:rPr>
        <w:t>A</w:t>
      </w:r>
      <w:r>
        <w:rPr>
          <w:rFonts w:ascii="Impact" w:hAnsi="Impact" w:cs="Impact"/>
          <w:color w:val="666666"/>
          <w:sz w:val="36"/>
          <w:szCs w:val="36"/>
        </w:rPr>
        <w:t>TION</w:t>
      </w:r>
    </w:p>
    <w:p w:rsidR="00721764" w:rsidRDefault="00721764" w:rsidP="00721764">
      <w:pPr>
        <w:widowControl w:val="0"/>
        <w:autoSpaceDE w:val="0"/>
        <w:autoSpaceDN w:val="0"/>
        <w:adjustRightInd w:val="0"/>
        <w:spacing w:before="68" w:after="0" w:line="250" w:lineRule="auto"/>
        <w:ind w:left="879" w:right="2076" w:firstLine="360"/>
        <w:rPr>
          <w:rFonts w:ascii="Times New Roman" w:hAnsi="Times New Roman"/>
          <w:color w:val="000000"/>
          <w:sz w:val="20"/>
          <w:szCs w:val="20"/>
        </w:rPr>
      </w:pPr>
      <w:r>
        <w:rPr>
          <w:rFonts w:ascii="Times New Roman" w:hAnsi="Times New Roman"/>
          <w:color w:val="000000"/>
          <w:sz w:val="18"/>
          <w:szCs w:val="18"/>
        </w:rPr>
        <w:t>The English Education Program (M.Ed.) is a fifth-year course of study for advanced prepar</w:t>
      </w:r>
      <w:r>
        <w:rPr>
          <w:rFonts w:ascii="Times New Roman" w:hAnsi="Times New Roman"/>
          <w:color w:val="000000"/>
          <w:spacing w:val="-1"/>
          <w:sz w:val="18"/>
          <w:szCs w:val="18"/>
        </w:rPr>
        <w:t>a</w:t>
      </w:r>
      <w:r>
        <w:rPr>
          <w:rFonts w:ascii="Times New Roman" w:hAnsi="Times New Roman"/>
          <w:color w:val="000000"/>
          <w:sz w:val="20"/>
          <w:szCs w:val="20"/>
        </w:rPr>
        <w:t>tion of secondary teachers of English and for others to study in the field.</w:t>
      </w:r>
      <w:r>
        <w:rPr>
          <w:rFonts w:ascii="Times New Roman" w:hAnsi="Times New Roman"/>
          <w:color w:val="000000"/>
          <w:spacing w:val="-4"/>
          <w:sz w:val="20"/>
          <w:szCs w:val="20"/>
        </w:rPr>
        <w:t xml:space="preserve"> </w:t>
      </w:r>
      <w:r>
        <w:rPr>
          <w:rFonts w:ascii="Times New Roman" w:hAnsi="Times New Roman"/>
          <w:color w:val="000000"/>
          <w:sz w:val="20"/>
          <w:szCs w:val="20"/>
        </w:rPr>
        <w:t>The program requires a total of</w:t>
      </w: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0"/>
          <w:szCs w:val="20"/>
        </w:rPr>
      </w:pPr>
      <w:r>
        <w:rPr>
          <w:rFonts w:ascii="Times New Roman" w:hAnsi="Times New Roman"/>
          <w:color w:val="000000"/>
          <w:sz w:val="20"/>
          <w:szCs w:val="20"/>
        </w:rPr>
        <w:t>36 semester hours, with a minimum of 21 hours in required and elective graduate English courses</w:t>
      </w: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0"/>
          <w:szCs w:val="20"/>
        </w:rPr>
        <w:sectPr w:rsidR="00721764">
          <w:pgSz w:w="12240" w:h="15840"/>
          <w:pgMar w:top="260" w:right="260" w:bottom="280" w:left="1240" w:header="0" w:footer="955" w:gutter="0"/>
          <w:cols w:space="720"/>
          <w:noEndnote/>
        </w:sectPr>
      </w:pPr>
    </w:p>
    <w:tbl>
      <w:tblPr>
        <w:tblW w:w="0" w:type="auto"/>
        <w:tblInd w:w="155"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38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980" w:right="852"/>
        <w:rPr>
          <w:rFonts w:ascii="Times New Roman" w:hAnsi="Times New Roman"/>
          <w:sz w:val="20"/>
          <w:szCs w:val="20"/>
        </w:rPr>
      </w:pPr>
      <w:proofErr w:type="gramStart"/>
      <w:r>
        <w:rPr>
          <w:rFonts w:ascii="Times New Roman" w:hAnsi="Times New Roman"/>
          <w:sz w:val="20"/>
          <w:szCs w:val="20"/>
        </w:rPr>
        <w:t>and</w:t>
      </w:r>
      <w:proofErr w:type="gramEnd"/>
      <w:r>
        <w:rPr>
          <w:rFonts w:ascii="Times New Roman" w:hAnsi="Times New Roman"/>
          <w:sz w:val="20"/>
          <w:szCs w:val="20"/>
        </w:rPr>
        <w:t xml:space="preserve"> 15 hours in education or related fields. Students must remain in good academic standing in the program and are required to pass a written comprehensive examination near the end of their</w:t>
      </w:r>
    </w:p>
    <w:p w:rsidR="00721764" w:rsidRDefault="00721764" w:rsidP="00721764">
      <w:pPr>
        <w:widowControl w:val="0"/>
        <w:autoSpaceDE w:val="0"/>
        <w:autoSpaceDN w:val="0"/>
        <w:adjustRightInd w:val="0"/>
        <w:spacing w:after="0" w:line="250" w:lineRule="auto"/>
        <w:ind w:left="1980" w:right="964"/>
        <w:rPr>
          <w:rFonts w:ascii="Times New Roman" w:hAnsi="Times New Roman"/>
          <w:sz w:val="20"/>
          <w:szCs w:val="20"/>
        </w:rPr>
      </w:pPr>
      <w:proofErr w:type="gramStart"/>
      <w:r>
        <w:rPr>
          <w:rFonts w:ascii="Times New Roman" w:hAnsi="Times New Roman"/>
          <w:sz w:val="20"/>
          <w:szCs w:val="20"/>
        </w:rPr>
        <w:t>course</w:t>
      </w:r>
      <w:proofErr w:type="gramEnd"/>
      <w:r>
        <w:rPr>
          <w:rFonts w:ascii="Times New Roman" w:hAnsi="Times New Roman"/>
          <w:sz w:val="20"/>
          <w:szCs w:val="20"/>
        </w:rPr>
        <w:t xml:space="preserve"> of stud</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 xml:space="preserve">The program provides an opportunity for students to strengthen strategic </w:t>
      </w:r>
      <w:proofErr w:type="spellStart"/>
      <w:r>
        <w:rPr>
          <w:rFonts w:ascii="Times New Roman" w:hAnsi="Times New Roman"/>
          <w:sz w:val="20"/>
          <w:szCs w:val="20"/>
        </w:rPr>
        <w:t>aca</w:t>
      </w:r>
      <w:proofErr w:type="spellEnd"/>
      <w:r>
        <w:rPr>
          <w:rFonts w:ascii="Times New Roman" w:hAnsi="Times New Roman"/>
          <w:sz w:val="20"/>
          <w:szCs w:val="20"/>
        </w:rPr>
        <w:t xml:space="preserve">- </w:t>
      </w:r>
      <w:proofErr w:type="spellStart"/>
      <w:r>
        <w:rPr>
          <w:rFonts w:ascii="Times New Roman" w:hAnsi="Times New Roman"/>
          <w:sz w:val="20"/>
          <w:szCs w:val="20"/>
        </w:rPr>
        <w:t>demic</w:t>
      </w:r>
      <w:proofErr w:type="spellEnd"/>
      <w:r>
        <w:rPr>
          <w:rFonts w:ascii="Times New Roman" w:hAnsi="Times New Roman"/>
          <w:sz w:val="20"/>
          <w:szCs w:val="20"/>
        </w:rPr>
        <w:t xml:space="preserve"> and pedagogical areas and to relate coursework to classroom teaching and learning </w:t>
      </w:r>
      <w:proofErr w:type="spellStart"/>
      <w:r>
        <w:rPr>
          <w:rFonts w:ascii="Times New Roman" w:hAnsi="Times New Roman"/>
          <w:sz w:val="20"/>
          <w:szCs w:val="20"/>
        </w:rPr>
        <w:t>experi</w:t>
      </w:r>
      <w:proofErr w:type="spellEnd"/>
      <w:r>
        <w:rPr>
          <w:rFonts w:ascii="Times New Roman" w:hAnsi="Times New Roman"/>
          <w:sz w:val="20"/>
          <w:szCs w:val="20"/>
        </w:rPr>
        <w:t xml:space="preserve">- </w:t>
      </w:r>
      <w:proofErr w:type="spellStart"/>
      <w:r>
        <w:rPr>
          <w:rFonts w:ascii="Times New Roman" w:hAnsi="Times New Roman"/>
          <w:sz w:val="20"/>
          <w:szCs w:val="20"/>
        </w:rPr>
        <w:t>ences</w:t>
      </w:r>
      <w:proofErr w:type="spellEnd"/>
      <w:r>
        <w:rPr>
          <w:rFonts w:ascii="Times New Roman" w:hAnsi="Times New Roman"/>
          <w:sz w:val="20"/>
          <w:szCs w:val="20"/>
        </w:rPr>
        <w:t>.</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240" w:lineRule="auto"/>
        <w:ind w:left="1980"/>
        <w:rPr>
          <w:rFonts w:ascii="Times New Roman" w:hAnsi="Times New Roman"/>
          <w:sz w:val="28"/>
          <w:szCs w:val="28"/>
        </w:rPr>
      </w:pPr>
      <w:r w:rsidRPr="003F0AB9">
        <w:rPr>
          <w:noProof/>
        </w:rPr>
        <w:pict>
          <v:group id="_x0000_s1306" style="position:absolute;left:0;text-align:left;margin-left:265.35pt;margin-top:-126.25pt;width:31.2pt;height:31.05pt;z-index:-251619328;mso-position-horizontal-relative:page" coordorigin="5307,-2525" coordsize="624,621" o:allowincell="f">
            <v:rect id="_x0000_s1307" style="position:absolute;left:5312;top:-2520;width:613;height:610" o:allowincell="f" stroked="f">
              <v:path arrowok="t"/>
            </v:rect>
            <v:rect id="_x0000_s1308" style="position:absolute;left:5313;top:-2520;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3F0AB9">
        <w:rPr>
          <w:noProof/>
        </w:rPr>
        <w:pict>
          <v:shape id="_x0000_s1310" type="#_x0000_t202" style="position:absolute;left:0;text-align:left;margin-left:19.55pt;margin-top:8.3pt;width:1in;height:270.7pt;z-index:-25161728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Objectives of the P</w:t>
      </w:r>
      <w:r w:rsidR="00721764">
        <w:rPr>
          <w:rFonts w:ascii="Times New Roman" w:hAnsi="Times New Roman"/>
          <w:b/>
          <w:bCs/>
          <w:spacing w:val="-5"/>
          <w:sz w:val="28"/>
          <w:szCs w:val="28"/>
        </w:rPr>
        <w:t>r</w:t>
      </w:r>
      <w:r w:rsidR="00721764">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2340" w:right="883"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increase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knowledge of</w:t>
      </w:r>
      <w:r>
        <w:rPr>
          <w:rFonts w:ascii="Times New Roman" w:hAnsi="Times New Roman"/>
          <w:spacing w:val="-11"/>
          <w:sz w:val="20"/>
          <w:szCs w:val="20"/>
        </w:rPr>
        <w:t xml:space="preserve"> </w:t>
      </w:r>
      <w:r>
        <w:rPr>
          <w:rFonts w:ascii="Times New Roman" w:hAnsi="Times New Roman"/>
          <w:sz w:val="20"/>
          <w:szCs w:val="20"/>
        </w:rPr>
        <w:t xml:space="preserve">American and English literature as well as the literatures of other nations, literary genres and literary criticism, including awareness of mi- </w:t>
      </w:r>
      <w:proofErr w:type="spellStart"/>
      <w:r>
        <w:rPr>
          <w:rFonts w:ascii="Times New Roman" w:hAnsi="Times New Roman"/>
          <w:sz w:val="20"/>
          <w:szCs w:val="20"/>
        </w:rPr>
        <w:t>nority</w:t>
      </w:r>
      <w:proofErr w:type="spellEnd"/>
      <w:r>
        <w:rPr>
          <w:rFonts w:ascii="Times New Roman" w:hAnsi="Times New Roman"/>
          <w:sz w:val="20"/>
          <w:szCs w:val="20"/>
        </w:rPr>
        <w:t xml:space="preserve"> and adolescent literature.</w:t>
      </w:r>
    </w:p>
    <w:p w:rsidR="00721764" w:rsidRDefault="00721764" w:rsidP="00721764">
      <w:pPr>
        <w:widowControl w:val="0"/>
        <w:autoSpaceDE w:val="0"/>
        <w:autoSpaceDN w:val="0"/>
        <w:adjustRightInd w:val="0"/>
        <w:spacing w:after="0" w:line="250" w:lineRule="auto"/>
        <w:ind w:left="2340" w:right="849" w:hanging="302"/>
        <w:rPr>
          <w:rFonts w:ascii="Times New Roman" w:hAnsi="Times New Roman"/>
          <w:sz w:val="20"/>
          <w:szCs w:val="20"/>
        </w:rPr>
      </w:pPr>
      <w:r>
        <w:rPr>
          <w:rFonts w:ascii="Times New Roman" w:hAnsi="Times New Roman"/>
          <w:sz w:val="20"/>
          <w:szCs w:val="20"/>
        </w:rPr>
        <w:t xml:space="preserve">2.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enhance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knowledge and understanding of language learning and their relationships to various styles of teaching and learning.</w:t>
      </w:r>
    </w:p>
    <w:p w:rsidR="00721764" w:rsidRDefault="00721764" w:rsidP="00721764">
      <w:pPr>
        <w:widowControl w:val="0"/>
        <w:autoSpaceDE w:val="0"/>
        <w:autoSpaceDN w:val="0"/>
        <w:adjustRightInd w:val="0"/>
        <w:spacing w:after="0" w:line="240" w:lineRule="auto"/>
        <w:ind w:left="2038"/>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improve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competence in teaching communication.</w:t>
      </w:r>
    </w:p>
    <w:p w:rsidR="00721764" w:rsidRDefault="00721764" w:rsidP="00721764">
      <w:pPr>
        <w:widowControl w:val="0"/>
        <w:autoSpaceDE w:val="0"/>
        <w:autoSpaceDN w:val="0"/>
        <w:adjustRightInd w:val="0"/>
        <w:spacing w:before="10" w:after="0" w:line="250" w:lineRule="auto"/>
        <w:ind w:left="2340" w:right="1159" w:hanging="302"/>
        <w:rPr>
          <w:rFonts w:ascii="Times New Roman" w:hAnsi="Times New Roman"/>
          <w:sz w:val="20"/>
          <w:szCs w:val="20"/>
        </w:rPr>
      </w:pPr>
      <w:r>
        <w:rPr>
          <w:rFonts w:ascii="Times New Roman" w:hAnsi="Times New Roman"/>
          <w:sz w:val="20"/>
          <w:szCs w:val="20"/>
        </w:rPr>
        <w:t>4.</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improve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understanding of and competence in developing e</w:t>
      </w:r>
      <w:r>
        <w:rPr>
          <w:rFonts w:ascii="Times New Roman" w:hAnsi="Times New Roman"/>
          <w:spacing w:val="-4"/>
          <w:sz w:val="20"/>
          <w:szCs w:val="20"/>
        </w:rPr>
        <w:t>f</w:t>
      </w:r>
      <w:r>
        <w:rPr>
          <w:rFonts w:ascii="Times New Roman" w:hAnsi="Times New Roman"/>
          <w:sz w:val="20"/>
          <w:szCs w:val="20"/>
        </w:rPr>
        <w:t>fective curricula for secondary English.</w:t>
      </w:r>
    </w:p>
    <w:p w:rsidR="00721764" w:rsidRDefault="00721764" w:rsidP="00721764">
      <w:pPr>
        <w:widowControl w:val="0"/>
        <w:autoSpaceDE w:val="0"/>
        <w:autoSpaceDN w:val="0"/>
        <w:adjustRightInd w:val="0"/>
        <w:spacing w:after="0" w:line="250" w:lineRule="auto"/>
        <w:ind w:left="2340" w:right="1248" w:hanging="302"/>
        <w:jc w:val="both"/>
        <w:rPr>
          <w:rFonts w:ascii="Times New Roman" w:hAnsi="Times New Roman"/>
          <w:sz w:val="20"/>
          <w:szCs w:val="20"/>
        </w:rPr>
      </w:pPr>
      <w:r>
        <w:rPr>
          <w:rFonts w:ascii="Times New Roman" w:hAnsi="Times New Roman"/>
          <w:sz w:val="20"/>
          <w:szCs w:val="20"/>
        </w:rPr>
        <w:t>5.</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o</w:t>
      </w:r>
      <w:r>
        <w:rPr>
          <w:rFonts w:ascii="Times New Roman" w:hAnsi="Times New Roman"/>
          <w:spacing w:val="-4"/>
          <w:sz w:val="20"/>
          <w:szCs w:val="20"/>
        </w:rPr>
        <w:t>f</w:t>
      </w:r>
      <w:r>
        <w:rPr>
          <w:rFonts w:ascii="Times New Roman" w:hAnsi="Times New Roman"/>
          <w:sz w:val="20"/>
          <w:szCs w:val="20"/>
        </w:rPr>
        <w:t xml:space="preserve">fer a sequential, holistic program of study </w:t>
      </w:r>
      <w:proofErr w:type="gramStart"/>
      <w:r>
        <w:rPr>
          <w:rFonts w:ascii="Times New Roman" w:hAnsi="Times New Roman"/>
          <w:sz w:val="20"/>
          <w:szCs w:val="20"/>
        </w:rPr>
        <w:t>which will strengthen strategic areas in the preparation of the secondary English teacher and provide opportunities for exploration of problems in teaching and learning English at the secondary level.</w:t>
      </w:r>
      <w:proofErr w:type="gramEnd"/>
    </w:p>
    <w:p w:rsidR="00721764" w:rsidRDefault="00721764" w:rsidP="00721764">
      <w:pPr>
        <w:widowControl w:val="0"/>
        <w:autoSpaceDE w:val="0"/>
        <w:autoSpaceDN w:val="0"/>
        <w:adjustRightInd w:val="0"/>
        <w:spacing w:after="0" w:line="250" w:lineRule="auto"/>
        <w:ind w:left="2340" w:right="863" w:hanging="302"/>
        <w:rPr>
          <w:rFonts w:ascii="Times New Roman" w:hAnsi="Times New Roman"/>
          <w:sz w:val="20"/>
          <w:szCs w:val="20"/>
        </w:rPr>
      </w:pPr>
      <w:r>
        <w:rPr>
          <w:rFonts w:ascii="Times New Roman" w:hAnsi="Times New Roman"/>
          <w:sz w:val="20"/>
          <w:szCs w:val="20"/>
        </w:rPr>
        <w:t>6.</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provide an opportunity for the English teacher to increase competence in other fields related to English, i.e., drama, speech and reading.</w:t>
      </w:r>
    </w:p>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0"/>
        <w:rPr>
          <w:rFonts w:ascii="Times New Roman" w:hAnsi="Times New Roman"/>
          <w:sz w:val="28"/>
          <w:szCs w:val="28"/>
        </w:rPr>
      </w:pPr>
      <w:r>
        <w:rPr>
          <w:rFonts w:ascii="Times New Roman" w:hAnsi="Times New Roman"/>
          <w:b/>
          <w:bCs/>
          <w:sz w:val="28"/>
          <w:szCs w:val="28"/>
        </w:rPr>
        <w:t>Admission to the P</w:t>
      </w:r>
      <w:r>
        <w:rPr>
          <w:rFonts w:ascii="Times New Roman" w:hAnsi="Times New Roman"/>
          <w:b/>
          <w:bCs/>
          <w:spacing w:val="-5"/>
          <w:sz w:val="28"/>
          <w:szCs w:val="28"/>
        </w:rPr>
        <w:t>r</w:t>
      </w:r>
      <w:r>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1980" w:right="860" w:firstLine="360"/>
        <w:rPr>
          <w:rFonts w:ascii="Times New Roman" w:hAnsi="Times New Roman"/>
          <w:sz w:val="20"/>
          <w:szCs w:val="20"/>
        </w:rPr>
      </w:pPr>
      <w:r>
        <w:rPr>
          <w:rFonts w:ascii="Times New Roman" w:hAnsi="Times New Roman"/>
          <w:sz w:val="20"/>
          <w:szCs w:val="20"/>
        </w:rPr>
        <w:t>Admission to the English Education Program requires an unde</w:t>
      </w:r>
      <w:r>
        <w:rPr>
          <w:rFonts w:ascii="Times New Roman" w:hAnsi="Times New Roman"/>
          <w:spacing w:val="-4"/>
          <w:sz w:val="20"/>
          <w:szCs w:val="20"/>
        </w:rPr>
        <w:t>r</w:t>
      </w:r>
      <w:r>
        <w:rPr>
          <w:rFonts w:ascii="Times New Roman" w:hAnsi="Times New Roman"/>
          <w:sz w:val="20"/>
          <w:szCs w:val="20"/>
        </w:rPr>
        <w:t>graduate degree in English Education, or the equivalent, from an accredited college, and satisfactory scores on the Graduate Record Examination or Miller</w:t>
      </w:r>
      <w:r>
        <w:rPr>
          <w:rFonts w:ascii="Times New Roman" w:hAnsi="Times New Roman"/>
          <w:spacing w:val="-11"/>
          <w:sz w:val="20"/>
          <w:szCs w:val="20"/>
        </w:rPr>
        <w:t xml:space="preserve"> </w:t>
      </w:r>
      <w:r>
        <w:rPr>
          <w:rFonts w:ascii="Times New Roman" w:hAnsi="Times New Roman"/>
          <w:sz w:val="20"/>
          <w:szCs w:val="20"/>
        </w:rPr>
        <w:t>Analogies</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est.</w:t>
      </w:r>
      <w:r>
        <w:rPr>
          <w:rFonts w:ascii="Times New Roman" w:hAnsi="Times New Roman"/>
          <w:spacing w:val="-4"/>
          <w:sz w:val="20"/>
          <w:szCs w:val="20"/>
        </w:rPr>
        <w:t xml:space="preserve"> </w:t>
      </w:r>
      <w:r>
        <w:rPr>
          <w:rFonts w:ascii="Times New Roman" w:hAnsi="Times New Roman"/>
          <w:sz w:val="20"/>
          <w:szCs w:val="20"/>
        </w:rPr>
        <w:t>When students lack a su</w:t>
      </w:r>
      <w:r>
        <w:rPr>
          <w:rFonts w:ascii="Times New Roman" w:hAnsi="Times New Roman"/>
          <w:spacing w:val="-4"/>
          <w:sz w:val="20"/>
          <w:szCs w:val="20"/>
        </w:rPr>
        <w:t>f</w:t>
      </w:r>
      <w:r>
        <w:rPr>
          <w:rFonts w:ascii="Times New Roman" w:hAnsi="Times New Roman"/>
          <w:sz w:val="20"/>
          <w:szCs w:val="20"/>
        </w:rPr>
        <w:t xml:space="preserve">ficient background in Eng- </w:t>
      </w:r>
      <w:proofErr w:type="spellStart"/>
      <w:r>
        <w:rPr>
          <w:rFonts w:ascii="Times New Roman" w:hAnsi="Times New Roman"/>
          <w:sz w:val="20"/>
          <w:szCs w:val="20"/>
        </w:rPr>
        <w:t>lish</w:t>
      </w:r>
      <w:proofErr w:type="spellEnd"/>
      <w:r>
        <w:rPr>
          <w:rFonts w:ascii="Times New Roman" w:hAnsi="Times New Roman"/>
          <w:sz w:val="20"/>
          <w:szCs w:val="20"/>
        </w:rPr>
        <w:t>, they may be required to take additional unde</w:t>
      </w:r>
      <w:r>
        <w:rPr>
          <w:rFonts w:ascii="Times New Roman" w:hAnsi="Times New Roman"/>
          <w:spacing w:val="-4"/>
          <w:sz w:val="20"/>
          <w:szCs w:val="20"/>
        </w:rPr>
        <w:t>r</w:t>
      </w:r>
      <w:r>
        <w:rPr>
          <w:rFonts w:ascii="Times New Roman" w:hAnsi="Times New Roman"/>
          <w:sz w:val="20"/>
          <w:szCs w:val="20"/>
        </w:rPr>
        <w:t>graduate courses before beginning the M.Ed. program in English Education. Students are also governed by the general admission procedures</w:t>
      </w:r>
    </w:p>
    <w:p w:rsidR="00721764" w:rsidRDefault="00721764" w:rsidP="00721764">
      <w:pPr>
        <w:widowControl w:val="0"/>
        <w:autoSpaceDE w:val="0"/>
        <w:autoSpaceDN w:val="0"/>
        <w:adjustRightInd w:val="0"/>
        <w:spacing w:after="0" w:line="250" w:lineRule="auto"/>
        <w:ind w:left="1980" w:right="1019"/>
        <w:rPr>
          <w:rFonts w:ascii="Times New Roman" w:hAnsi="Times New Roman"/>
          <w:sz w:val="20"/>
          <w:szCs w:val="20"/>
        </w:rPr>
      </w:pPr>
      <w:proofErr w:type="gramStart"/>
      <w:r>
        <w:rPr>
          <w:rFonts w:ascii="Times New Roman" w:hAnsi="Times New Roman"/>
          <w:sz w:val="20"/>
          <w:szCs w:val="20"/>
        </w:rPr>
        <w:t>and</w:t>
      </w:r>
      <w:proofErr w:type="gramEnd"/>
      <w:r>
        <w:rPr>
          <w:rFonts w:ascii="Times New Roman" w:hAnsi="Times New Roman"/>
          <w:sz w:val="20"/>
          <w:szCs w:val="20"/>
        </w:rPr>
        <w:t xml:space="preserve"> requirements for the M.Ed. degree program, and they may matriculate in the English </w:t>
      </w:r>
      <w:proofErr w:type="spellStart"/>
      <w:r>
        <w:rPr>
          <w:rFonts w:ascii="Times New Roman" w:hAnsi="Times New Roman"/>
          <w:sz w:val="20"/>
          <w:szCs w:val="20"/>
        </w:rPr>
        <w:t>Educa</w:t>
      </w:r>
      <w:proofErr w:type="spellEnd"/>
      <w:r>
        <w:rPr>
          <w:rFonts w:ascii="Times New Roman" w:hAnsi="Times New Roman"/>
          <w:sz w:val="20"/>
          <w:szCs w:val="20"/>
        </w:rPr>
        <w:t xml:space="preserve">- </w:t>
      </w:r>
      <w:proofErr w:type="spellStart"/>
      <w:r>
        <w:rPr>
          <w:rFonts w:ascii="Times New Roman" w:hAnsi="Times New Roman"/>
          <w:sz w:val="20"/>
          <w:szCs w:val="20"/>
        </w:rPr>
        <w:t>tion</w:t>
      </w:r>
      <w:proofErr w:type="spellEnd"/>
      <w:r>
        <w:rPr>
          <w:rFonts w:ascii="Times New Roman" w:hAnsi="Times New Roman"/>
          <w:sz w:val="20"/>
          <w:szCs w:val="20"/>
        </w:rPr>
        <w:t xml:space="preserve"> program under the same categories of admission.</w:t>
      </w:r>
    </w:p>
    <w:p w:rsidR="00721764" w:rsidRDefault="00721764" w:rsidP="00721764">
      <w:pPr>
        <w:widowControl w:val="0"/>
        <w:autoSpaceDE w:val="0"/>
        <w:autoSpaceDN w:val="0"/>
        <w:adjustRightInd w:val="0"/>
        <w:spacing w:before="6"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40" w:lineRule="auto"/>
        <w:ind w:left="1980"/>
        <w:rPr>
          <w:rFonts w:ascii="Times New Roman" w:hAnsi="Times New Roman"/>
          <w:sz w:val="36"/>
          <w:szCs w:val="36"/>
        </w:rPr>
      </w:pPr>
      <w:r>
        <w:rPr>
          <w:rFonts w:ascii="Times New Roman" w:hAnsi="Times New Roman"/>
          <w:b/>
          <w:bCs/>
          <w:sz w:val="36"/>
          <w:szCs w:val="36"/>
        </w:rPr>
        <w:t>P</w:t>
      </w:r>
      <w:r>
        <w:rPr>
          <w:rFonts w:ascii="Times New Roman" w:hAnsi="Times New Roman"/>
          <w:b/>
          <w:bCs/>
          <w:spacing w:val="-6"/>
          <w:sz w:val="36"/>
          <w:szCs w:val="36"/>
        </w:rPr>
        <w:t>r</w:t>
      </w:r>
      <w:r>
        <w:rPr>
          <w:rFonts w:ascii="Times New Roman" w:hAnsi="Times New Roman"/>
          <w:b/>
          <w:bCs/>
          <w:sz w:val="36"/>
          <w:szCs w:val="36"/>
        </w:rPr>
        <w:t>ogram of Study</w:t>
      </w:r>
    </w:p>
    <w:p w:rsidR="00721764" w:rsidRDefault="00721764" w:rsidP="00721764">
      <w:pPr>
        <w:widowControl w:val="0"/>
        <w:autoSpaceDE w:val="0"/>
        <w:autoSpaceDN w:val="0"/>
        <w:adjustRightInd w:val="0"/>
        <w:spacing w:before="19" w:after="0" w:line="260" w:lineRule="exact"/>
        <w:rPr>
          <w:rFonts w:ascii="Times New Roman" w:hAnsi="Times New Roman"/>
          <w:sz w:val="26"/>
          <w:szCs w:val="26"/>
        </w:rPr>
      </w:pPr>
    </w:p>
    <w:p w:rsidR="00721764" w:rsidRDefault="00721764" w:rsidP="00721764">
      <w:pPr>
        <w:widowControl w:val="0"/>
        <w:autoSpaceDE w:val="0"/>
        <w:autoSpaceDN w:val="0"/>
        <w:adjustRightInd w:val="0"/>
        <w:spacing w:after="0" w:line="240" w:lineRule="auto"/>
        <w:ind w:left="198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proofErr w:type="gramStart"/>
      <w:r>
        <w:rPr>
          <w:rFonts w:ascii="Times New Roman" w:hAnsi="Times New Roman"/>
          <w:b/>
          <w:bCs/>
          <w:sz w:val="28"/>
          <w:szCs w:val="28"/>
        </w:rPr>
        <w:t>A</w:t>
      </w:r>
      <w:proofErr w:type="gramEnd"/>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and Learning P</w:t>
      </w:r>
      <w:r>
        <w:rPr>
          <w:rFonts w:ascii="Times New Roman" w:hAnsi="Times New Roman"/>
          <w:b/>
          <w:bCs/>
          <w:spacing w:val="-5"/>
          <w:sz w:val="28"/>
          <w:szCs w:val="28"/>
        </w:rPr>
        <w:t>r</w:t>
      </w:r>
      <w:r>
        <w:rPr>
          <w:rFonts w:ascii="Times New Roman" w:hAnsi="Times New Roman"/>
          <w:b/>
          <w:bCs/>
          <w:sz w:val="28"/>
          <w:szCs w:val="28"/>
        </w:rPr>
        <w:t>oblems</w:t>
      </w:r>
    </w:p>
    <w:p w:rsidR="00721764" w:rsidRDefault="00721764" w:rsidP="00721764">
      <w:pPr>
        <w:widowControl w:val="0"/>
        <w:autoSpaceDE w:val="0"/>
        <w:autoSpaceDN w:val="0"/>
        <w:adjustRightInd w:val="0"/>
        <w:spacing w:before="14" w:after="0" w:line="240" w:lineRule="auto"/>
        <w:ind w:left="1980"/>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940" w:type="dxa"/>
        <w:tblLayout w:type="fixed"/>
        <w:tblCellMar>
          <w:left w:w="0" w:type="dxa"/>
          <w:right w:w="0" w:type="dxa"/>
        </w:tblCellMar>
        <w:tblLook w:val="0000"/>
      </w:tblPr>
      <w:tblGrid>
        <w:gridCol w:w="835"/>
        <w:gridCol w:w="1056"/>
        <w:gridCol w:w="3474"/>
      </w:tblGrid>
      <w:tr w:rsidR="00721764" w:rsidRPr="00FA7AC7" w:rsidTr="00B67EC4">
        <w:trPr>
          <w:trHeight w:hRule="exact" w:val="298"/>
        </w:trPr>
        <w:tc>
          <w:tcPr>
            <w:tcW w:w="83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SPED</w:t>
            </w:r>
          </w:p>
        </w:tc>
        <w:tc>
          <w:tcPr>
            <w:tcW w:w="1056"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95"/>
              <w:rPr>
                <w:rFonts w:ascii="Times New Roman" w:hAnsi="Times New Roman"/>
                <w:sz w:val="24"/>
                <w:szCs w:val="24"/>
              </w:rPr>
            </w:pPr>
            <w:r w:rsidRPr="00FA7AC7">
              <w:rPr>
                <w:rFonts w:ascii="Times New Roman" w:hAnsi="Times New Roman"/>
                <w:sz w:val="20"/>
                <w:szCs w:val="20"/>
              </w:rPr>
              <w:t>5501</w:t>
            </w:r>
          </w:p>
        </w:tc>
        <w:tc>
          <w:tcPr>
            <w:tcW w:w="3474" w:type="dxa"/>
            <w:tcBorders>
              <w:top w:val="nil"/>
              <w:left w:val="nil"/>
              <w:bottom w:val="nil"/>
              <w:right w:val="nil"/>
            </w:tcBorders>
          </w:tcPr>
          <w:p w:rsidR="00721764" w:rsidRPr="00FA7AC7" w:rsidRDefault="00721764" w:rsidP="00B67EC4">
            <w:pPr>
              <w:widowControl w:val="0"/>
              <w:autoSpaceDE w:val="0"/>
              <w:autoSpaceDN w:val="0"/>
              <w:adjustRightInd w:val="0"/>
              <w:spacing w:before="56" w:after="0" w:line="240" w:lineRule="auto"/>
              <w:ind w:left="362"/>
              <w:rPr>
                <w:rFonts w:ascii="Times New Roman" w:hAnsi="Times New Roman"/>
                <w:sz w:val="24"/>
                <w:szCs w:val="24"/>
              </w:rPr>
            </w:pPr>
            <w:r w:rsidRPr="00FA7AC7">
              <w:rPr>
                <w:rFonts w:ascii="Times New Roman" w:hAnsi="Times New Roman"/>
                <w:sz w:val="20"/>
                <w:szCs w:val="20"/>
              </w:rPr>
              <w:t>Exceptional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w:t>
            </w:r>
          </w:p>
        </w:tc>
      </w:tr>
      <w:tr w:rsidR="00721764" w:rsidRPr="00FA7AC7" w:rsidTr="00B67EC4">
        <w:trPr>
          <w:trHeight w:hRule="exact" w:val="229"/>
        </w:trPr>
        <w:tc>
          <w:tcPr>
            <w:tcW w:w="835"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295"/>
              <w:rPr>
                <w:rFonts w:ascii="Times New Roman" w:hAnsi="Times New Roman"/>
                <w:sz w:val="24"/>
                <w:szCs w:val="24"/>
              </w:rPr>
            </w:pPr>
            <w:r w:rsidRPr="00FA7AC7">
              <w:rPr>
                <w:rFonts w:ascii="Times New Roman" w:hAnsi="Times New Roman"/>
                <w:sz w:val="20"/>
                <w:szCs w:val="20"/>
              </w:rPr>
              <w:t>5509</w:t>
            </w:r>
          </w:p>
        </w:tc>
        <w:tc>
          <w:tcPr>
            <w:tcW w:w="3474"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B67EC4">
        <w:trPr>
          <w:trHeight w:hRule="exact" w:val="240"/>
        </w:trPr>
        <w:tc>
          <w:tcPr>
            <w:tcW w:w="8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5515</w:t>
            </w:r>
          </w:p>
        </w:tc>
        <w:tc>
          <w:tcPr>
            <w:tcW w:w="347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B67EC4">
        <w:trPr>
          <w:trHeight w:hRule="exact" w:val="240"/>
        </w:trPr>
        <w:tc>
          <w:tcPr>
            <w:tcW w:w="8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5520</w:t>
            </w:r>
          </w:p>
        </w:tc>
        <w:tc>
          <w:tcPr>
            <w:tcW w:w="347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B67EC4">
        <w:trPr>
          <w:trHeight w:hRule="exact" w:val="240"/>
        </w:trPr>
        <w:tc>
          <w:tcPr>
            <w:tcW w:w="8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5530</w:t>
            </w:r>
          </w:p>
        </w:tc>
        <w:tc>
          <w:tcPr>
            <w:tcW w:w="347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Adolescent Psychology</w:t>
            </w:r>
          </w:p>
        </w:tc>
      </w:tr>
      <w:tr w:rsidR="00721764" w:rsidRPr="00FA7AC7" w:rsidTr="00B67EC4">
        <w:trPr>
          <w:trHeight w:hRule="exact" w:val="240"/>
        </w:trPr>
        <w:tc>
          <w:tcPr>
            <w:tcW w:w="8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5552</w:t>
            </w:r>
          </w:p>
        </w:tc>
        <w:tc>
          <w:tcPr>
            <w:tcW w:w="347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B67EC4">
        <w:trPr>
          <w:trHeight w:hRule="exact" w:val="320"/>
        </w:trPr>
        <w:tc>
          <w:tcPr>
            <w:tcW w:w="8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5555</w:t>
            </w:r>
          </w:p>
        </w:tc>
        <w:tc>
          <w:tcPr>
            <w:tcW w:w="347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Theories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3F0AB9" w:rsidP="00721764">
      <w:pPr>
        <w:widowControl w:val="0"/>
        <w:autoSpaceDE w:val="0"/>
        <w:autoSpaceDN w:val="0"/>
        <w:adjustRightInd w:val="0"/>
        <w:spacing w:before="14" w:after="0" w:line="240" w:lineRule="auto"/>
        <w:ind w:left="1980"/>
        <w:rPr>
          <w:rFonts w:ascii="Times New Roman" w:hAnsi="Times New Roman"/>
          <w:sz w:val="28"/>
          <w:szCs w:val="28"/>
        </w:rPr>
      </w:pPr>
      <w:r w:rsidRPr="003F0AB9">
        <w:rPr>
          <w:noProof/>
        </w:rPr>
        <w:pict>
          <v:shape id="_x0000_s1309" type="#_x0000_t202" style="position:absolute;left:0;text-align:left;margin-left:19.55pt;margin-top:-172.05pt;width:1in;height:184.35pt;z-index:-25161830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B - P</w:t>
      </w:r>
      <w:r w:rsidR="00721764">
        <w:rPr>
          <w:rFonts w:ascii="Times New Roman" w:hAnsi="Times New Roman"/>
          <w:b/>
          <w:bCs/>
          <w:spacing w:val="-5"/>
          <w:sz w:val="28"/>
          <w:szCs w:val="28"/>
        </w:rPr>
        <w:t>r</w:t>
      </w:r>
      <w:r w:rsidR="00721764">
        <w:rPr>
          <w:rFonts w:ascii="Times New Roman" w:hAnsi="Times New Roman"/>
          <w:b/>
          <w:bCs/>
          <w:sz w:val="28"/>
          <w:szCs w:val="28"/>
        </w:rPr>
        <w:t>ograms and P</w:t>
      </w:r>
      <w:r w:rsidR="00721764">
        <w:rPr>
          <w:rFonts w:ascii="Times New Roman" w:hAnsi="Times New Roman"/>
          <w:b/>
          <w:bCs/>
          <w:spacing w:val="-5"/>
          <w:sz w:val="28"/>
          <w:szCs w:val="28"/>
        </w:rPr>
        <w:t>r</w:t>
      </w:r>
      <w:r w:rsidR="00721764">
        <w:rPr>
          <w:rFonts w:ascii="Times New Roman" w:hAnsi="Times New Roman"/>
          <w:b/>
          <w:bCs/>
          <w:sz w:val="28"/>
          <w:szCs w:val="28"/>
        </w:rPr>
        <w:t>oblems of the School</w:t>
      </w:r>
    </w:p>
    <w:p w:rsidR="00721764" w:rsidRDefault="00721764" w:rsidP="00721764">
      <w:pPr>
        <w:widowControl w:val="0"/>
        <w:autoSpaceDE w:val="0"/>
        <w:autoSpaceDN w:val="0"/>
        <w:adjustRightInd w:val="0"/>
        <w:spacing w:before="14" w:after="0" w:line="240" w:lineRule="auto"/>
        <w:ind w:left="1980"/>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940" w:type="dxa"/>
        <w:tblLayout w:type="fixed"/>
        <w:tblCellMar>
          <w:left w:w="0" w:type="dxa"/>
          <w:right w:w="0" w:type="dxa"/>
        </w:tblCellMar>
        <w:tblLook w:val="0000"/>
      </w:tblPr>
      <w:tblGrid>
        <w:gridCol w:w="857"/>
        <w:gridCol w:w="1035"/>
        <w:gridCol w:w="5712"/>
      </w:tblGrid>
      <w:tr w:rsidR="00721764" w:rsidRPr="00FA7AC7" w:rsidTr="00B67EC4">
        <w:trPr>
          <w:trHeight w:hRule="exact" w:val="287"/>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72"/>
              <w:rPr>
                <w:rFonts w:ascii="Times New Roman" w:hAnsi="Times New Roman"/>
                <w:sz w:val="24"/>
                <w:szCs w:val="24"/>
              </w:rPr>
            </w:pPr>
            <w:r w:rsidRPr="00FA7AC7">
              <w:rPr>
                <w:rFonts w:ascii="Times New Roman" w:hAnsi="Times New Roman"/>
                <w:sz w:val="20"/>
                <w:szCs w:val="20"/>
              </w:rPr>
              <w:t>5504</w:t>
            </w:r>
          </w:p>
        </w:tc>
        <w:tc>
          <w:tcPr>
            <w:tcW w:w="571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History of Education</w:t>
            </w:r>
          </w:p>
        </w:tc>
      </w:tr>
      <w:tr w:rsidR="00721764" w:rsidRPr="00FA7AC7" w:rsidTr="00B67EC4">
        <w:trPr>
          <w:trHeight w:hRule="exact" w:val="25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5509</w:t>
            </w:r>
          </w:p>
        </w:tc>
        <w:tc>
          <w:tcPr>
            <w:tcW w:w="5712" w:type="dxa"/>
            <w:tcBorders>
              <w:top w:val="nil"/>
              <w:left w:val="nil"/>
              <w:bottom w:val="nil"/>
              <w:right w:val="nil"/>
            </w:tcBorders>
          </w:tcPr>
          <w:p w:rsidR="00721764" w:rsidRPr="00FA7AC7" w:rsidRDefault="00721764" w:rsidP="00B67EC4">
            <w:pPr>
              <w:widowControl w:val="0"/>
              <w:autoSpaceDE w:val="0"/>
              <w:autoSpaceDN w:val="0"/>
              <w:adjustRightInd w:val="0"/>
              <w:spacing w:before="6" w:after="0" w:line="240" w:lineRule="auto"/>
              <w:ind w:left="362"/>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B67EC4">
        <w:trPr>
          <w:trHeight w:hRule="exact" w:val="23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0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07" w:lineRule="exact"/>
              <w:ind w:left="272"/>
              <w:rPr>
                <w:rFonts w:ascii="Times New Roman" w:hAnsi="Times New Roman"/>
                <w:sz w:val="24"/>
                <w:szCs w:val="24"/>
              </w:rPr>
            </w:pPr>
            <w:r w:rsidRPr="00FA7AC7">
              <w:rPr>
                <w:rFonts w:ascii="Times New Roman" w:hAnsi="Times New Roman"/>
                <w:sz w:val="20"/>
                <w:szCs w:val="20"/>
              </w:rPr>
              <w:t>5517</w:t>
            </w:r>
          </w:p>
        </w:tc>
        <w:tc>
          <w:tcPr>
            <w:tcW w:w="5712" w:type="dxa"/>
            <w:tcBorders>
              <w:top w:val="nil"/>
              <w:left w:val="nil"/>
              <w:bottom w:val="nil"/>
              <w:right w:val="nil"/>
            </w:tcBorders>
          </w:tcPr>
          <w:p w:rsidR="00721764" w:rsidRPr="00FA7AC7" w:rsidRDefault="00721764" w:rsidP="00B67EC4">
            <w:pPr>
              <w:widowControl w:val="0"/>
              <w:autoSpaceDE w:val="0"/>
              <w:autoSpaceDN w:val="0"/>
              <w:adjustRightInd w:val="0"/>
              <w:spacing w:after="0" w:line="207" w:lineRule="exact"/>
              <w:ind w:left="362"/>
              <w:rPr>
                <w:rFonts w:ascii="Times New Roman" w:hAnsi="Times New Roman"/>
                <w:sz w:val="24"/>
                <w:szCs w:val="24"/>
              </w:rPr>
            </w:pPr>
            <w:r w:rsidRPr="00FA7AC7">
              <w:rPr>
                <w:rFonts w:ascii="Times New Roman" w:hAnsi="Times New Roman"/>
                <w:sz w:val="20"/>
                <w:szCs w:val="20"/>
              </w:rPr>
              <w:t>Methods and Materials of Language, Literature and Composition*</w:t>
            </w:r>
          </w:p>
        </w:tc>
      </w:tr>
      <w:tr w:rsidR="00721764" w:rsidRPr="00FA7AC7" w:rsidTr="00B67EC4">
        <w:trPr>
          <w:trHeight w:hRule="exact" w:val="48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before="6" w:after="0" w:line="240" w:lineRule="auto"/>
              <w:ind w:left="273"/>
              <w:rPr>
                <w:rFonts w:ascii="Times New Roman" w:hAnsi="Times New Roman"/>
                <w:sz w:val="24"/>
                <w:szCs w:val="24"/>
              </w:rPr>
            </w:pPr>
            <w:r w:rsidRPr="00FA7AC7">
              <w:rPr>
                <w:rFonts w:ascii="Times New Roman" w:hAnsi="Times New Roman"/>
                <w:sz w:val="20"/>
                <w:szCs w:val="20"/>
              </w:rPr>
              <w:t>5524</w:t>
            </w:r>
          </w:p>
        </w:tc>
        <w:tc>
          <w:tcPr>
            <w:tcW w:w="571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0"/>
                <w:szCs w:val="20"/>
              </w:rPr>
            </w:pPr>
            <w:r w:rsidRPr="00FA7AC7">
              <w:rPr>
                <w:rFonts w:ascii="Times New Roman" w:hAnsi="Times New Roman"/>
                <w:sz w:val="20"/>
                <w:szCs w:val="20"/>
              </w:rPr>
              <w:t>Methods and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English in</w:t>
            </w:r>
          </w:p>
          <w:p w:rsidR="00721764" w:rsidRPr="00FA7AC7" w:rsidRDefault="00721764" w:rsidP="00B67EC4">
            <w:pPr>
              <w:widowControl w:val="0"/>
              <w:autoSpaceDE w:val="0"/>
              <w:autoSpaceDN w:val="0"/>
              <w:adjustRightInd w:val="0"/>
              <w:spacing w:before="10" w:after="0" w:line="240" w:lineRule="auto"/>
              <w:ind w:left="362"/>
              <w:rPr>
                <w:rFonts w:ascii="Times New Roman" w:hAnsi="Times New Roman"/>
                <w:sz w:val="24"/>
                <w:szCs w:val="24"/>
              </w:rPr>
            </w:pPr>
            <w:r w:rsidRPr="00FA7AC7">
              <w:rPr>
                <w:rFonts w:ascii="Times New Roman" w:hAnsi="Times New Roman"/>
                <w:sz w:val="20"/>
                <w:szCs w:val="20"/>
              </w:rPr>
              <w:t>the Secondary School**</w:t>
            </w:r>
          </w:p>
        </w:tc>
      </w:tr>
      <w:tr w:rsidR="00721764" w:rsidRPr="00FA7AC7" w:rsidTr="00B67EC4">
        <w:trPr>
          <w:trHeight w:hRule="exact" w:val="32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5526</w:t>
            </w:r>
          </w:p>
        </w:tc>
        <w:tc>
          <w:tcPr>
            <w:tcW w:w="571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Linguistics and the</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of English</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pgSz w:w="12240" w:h="15840"/>
          <w:pgMar w:top="300" w:right="1280" w:bottom="280" w:left="200" w:header="0" w:footer="957" w:gutter="0"/>
          <w:cols w:space="720" w:equalWidth="0">
            <w:col w:w="1076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B67EC4">
            <w:pPr>
              <w:widowControl w:val="0"/>
              <w:autoSpaceDE w:val="0"/>
              <w:autoSpaceDN w:val="0"/>
              <w:adjustRightInd w:val="0"/>
              <w:spacing w:after="0" w:line="240" w:lineRule="auto"/>
              <w:ind w:left="109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40" w:lineRule="exact"/>
        <w:rPr>
          <w:rFonts w:ascii="Times New Roman" w:hAnsi="Times New Roman"/>
          <w:sz w:val="24"/>
          <w:szCs w:val="24"/>
        </w:rPr>
      </w:pPr>
    </w:p>
    <w:tbl>
      <w:tblPr>
        <w:tblW w:w="0" w:type="auto"/>
        <w:tblInd w:w="835" w:type="dxa"/>
        <w:tblLayout w:type="fixed"/>
        <w:tblCellMar>
          <w:left w:w="0" w:type="dxa"/>
          <w:right w:w="0" w:type="dxa"/>
        </w:tblCellMar>
        <w:tblLook w:val="0000"/>
      </w:tblPr>
      <w:tblGrid>
        <w:gridCol w:w="857"/>
        <w:gridCol w:w="1035"/>
        <w:gridCol w:w="4868"/>
      </w:tblGrid>
      <w:tr w:rsidR="00721764" w:rsidRPr="00FA7AC7" w:rsidTr="00B67EC4">
        <w:trPr>
          <w:trHeight w:hRule="exact" w:val="32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before="66"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before="66" w:after="0" w:line="240" w:lineRule="auto"/>
              <w:ind w:left="272"/>
              <w:rPr>
                <w:rFonts w:ascii="Times New Roman" w:hAnsi="Times New Roman"/>
                <w:sz w:val="24"/>
                <w:szCs w:val="24"/>
              </w:rPr>
            </w:pPr>
            <w:r w:rsidRPr="00FA7AC7">
              <w:rPr>
                <w:rFonts w:ascii="Times New Roman" w:hAnsi="Times New Roman"/>
                <w:sz w:val="20"/>
                <w:szCs w:val="20"/>
              </w:rPr>
              <w:t>5528</w:t>
            </w:r>
          </w:p>
        </w:tc>
        <w:tc>
          <w:tcPr>
            <w:tcW w:w="4868" w:type="dxa"/>
            <w:tcBorders>
              <w:top w:val="nil"/>
              <w:left w:val="nil"/>
              <w:bottom w:val="nil"/>
              <w:right w:val="nil"/>
            </w:tcBorders>
          </w:tcPr>
          <w:p w:rsidR="00721764" w:rsidRPr="00FA7AC7" w:rsidRDefault="00721764" w:rsidP="00B67EC4">
            <w:pPr>
              <w:widowControl w:val="0"/>
              <w:autoSpaceDE w:val="0"/>
              <w:autoSpaceDN w:val="0"/>
              <w:adjustRightInd w:val="0"/>
              <w:spacing w:before="66" w:after="0" w:line="240" w:lineRule="auto"/>
              <w:ind w:left="362"/>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Composition in the Secondary School**</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5538</w:t>
            </w:r>
          </w:p>
        </w:tc>
        <w:tc>
          <w:tcPr>
            <w:tcW w:w="4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5540</w:t>
            </w:r>
          </w:p>
        </w:tc>
        <w:tc>
          <w:tcPr>
            <w:tcW w:w="4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5593</w:t>
            </w:r>
          </w:p>
        </w:tc>
        <w:tc>
          <w:tcPr>
            <w:tcW w:w="4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Internship I - Internship in the Secondary School</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5594</w:t>
            </w:r>
          </w:p>
        </w:tc>
        <w:tc>
          <w:tcPr>
            <w:tcW w:w="4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Internship II - Internship in the Secondary School</w:t>
            </w:r>
          </w:p>
        </w:tc>
      </w:tr>
      <w:tr w:rsidR="00721764" w:rsidRPr="00FA7AC7" w:rsidTr="00B67EC4">
        <w:trPr>
          <w:trHeight w:hRule="exact" w:val="32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READ</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5505</w:t>
            </w:r>
          </w:p>
        </w:tc>
        <w:tc>
          <w:tcPr>
            <w:tcW w:w="4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Improving Reading Instruction in the Content</w:t>
            </w:r>
            <w:r w:rsidRPr="00FA7AC7">
              <w:rPr>
                <w:rFonts w:ascii="Times New Roman" w:hAnsi="Times New Roman"/>
                <w:spacing w:val="-11"/>
                <w:sz w:val="20"/>
                <w:szCs w:val="20"/>
              </w:rPr>
              <w:t xml:space="preserve"> </w:t>
            </w:r>
            <w:r w:rsidRPr="00FA7AC7">
              <w:rPr>
                <w:rFonts w:ascii="Times New Roman" w:hAnsi="Times New Roman"/>
                <w:sz w:val="20"/>
                <w:szCs w:val="20"/>
              </w:rPr>
              <w:t>Areas***</w:t>
            </w:r>
          </w:p>
        </w:tc>
      </w:tr>
    </w:tbl>
    <w:p w:rsidR="00721764" w:rsidRDefault="00721764" w:rsidP="00721764">
      <w:pPr>
        <w:widowControl w:val="0"/>
        <w:autoSpaceDE w:val="0"/>
        <w:autoSpaceDN w:val="0"/>
        <w:adjustRightInd w:val="0"/>
        <w:spacing w:before="9" w:after="0" w:line="100" w:lineRule="exact"/>
        <w:rPr>
          <w:rFonts w:ascii="Times New Roman" w:hAnsi="Times New Roman"/>
          <w:sz w:val="10"/>
          <w:szCs w:val="10"/>
        </w:rPr>
      </w:pPr>
    </w:p>
    <w:p w:rsidR="00721764" w:rsidRDefault="003F0AB9" w:rsidP="00721764">
      <w:pPr>
        <w:widowControl w:val="0"/>
        <w:autoSpaceDE w:val="0"/>
        <w:autoSpaceDN w:val="0"/>
        <w:adjustRightInd w:val="0"/>
        <w:spacing w:before="14" w:after="0" w:line="240" w:lineRule="auto"/>
        <w:ind w:left="875"/>
        <w:rPr>
          <w:rFonts w:ascii="Times New Roman" w:hAnsi="Times New Roman"/>
          <w:sz w:val="28"/>
          <w:szCs w:val="28"/>
        </w:rPr>
      </w:pPr>
      <w:r w:rsidRPr="003F0AB9">
        <w:rPr>
          <w:noProof/>
        </w:rPr>
        <w:pict>
          <v:group id="_x0000_s1311" style="position:absolute;left:0;text-align:left;margin-left:316.8pt;margin-top:-136.55pt;width:31.2pt;height:31.05pt;z-index:-251616256;mso-position-horizontal-relative:page" coordorigin="6336,-2731" coordsize="624,621" o:allowincell="f">
            <v:rect id="_x0000_s1312" style="position:absolute;left:6341;top:-2726;width:613;height:610" o:allowincell="f" stroked="f">
              <v:path arrowok="t"/>
            </v:rect>
            <v:rect id="_x0000_s1313" style="position:absolute;left:6342;top:-2726;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3F0AB9">
        <w:rPr>
          <w:noProof/>
        </w:rPr>
        <w:pict>
          <v:shape id="_x0000_s1314" type="#_x0000_t202" style="position:absolute;left:0;text-align:left;margin-left:522pt;margin-top:1.45pt;width:1in;height:184.35pt;z-index:-25161523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z w:val="28"/>
          <w:szCs w:val="28"/>
        </w:rPr>
        <w:t>The</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 (Minimum of 21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835" w:type="dxa"/>
        <w:tblLayout w:type="fixed"/>
        <w:tblCellMar>
          <w:left w:w="0" w:type="dxa"/>
          <w:right w:w="0" w:type="dxa"/>
        </w:tblCellMar>
        <w:tblLook w:val="0000"/>
      </w:tblPr>
      <w:tblGrid>
        <w:gridCol w:w="857"/>
        <w:gridCol w:w="1035"/>
        <w:gridCol w:w="4690"/>
      </w:tblGrid>
      <w:tr w:rsidR="00721764" w:rsidRPr="00FA7AC7" w:rsidTr="00B67EC4">
        <w:trPr>
          <w:trHeight w:hRule="exact" w:val="287"/>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73"/>
              <w:rPr>
                <w:rFonts w:ascii="Times New Roman" w:hAnsi="Times New Roman"/>
                <w:sz w:val="24"/>
                <w:szCs w:val="24"/>
              </w:rPr>
            </w:pPr>
            <w:r w:rsidRPr="00FA7AC7">
              <w:rPr>
                <w:rFonts w:ascii="Times New Roman" w:hAnsi="Times New Roman"/>
                <w:sz w:val="20"/>
                <w:szCs w:val="20"/>
              </w:rPr>
              <w:t>5304</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History of the English Language***</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5500</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Bibliography and Research Methods**</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5615</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5600</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Shakespeare</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5606</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Medieval Literature</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5609</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Introduction to Linguistics</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5612</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Advanced Grammar and Syntax</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5621</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Literature of the Sixteenth and Seventeenth Centuries</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5632</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Restoration and Eighteenth Century Literature</w:t>
            </w:r>
          </w:p>
        </w:tc>
      </w:tr>
      <w:tr w:rsidR="00721764" w:rsidRPr="00FA7AC7" w:rsidTr="00B67EC4">
        <w:trPr>
          <w:trHeight w:hRule="exact" w:val="251"/>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5641</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362"/>
              <w:rPr>
                <w:rFonts w:ascii="Times New Roman" w:hAnsi="Times New Roman"/>
                <w:sz w:val="24"/>
                <w:szCs w:val="24"/>
              </w:rPr>
            </w:pPr>
            <w:r w:rsidRPr="00FA7AC7">
              <w:rPr>
                <w:rFonts w:ascii="Times New Roman" w:hAnsi="Times New Roman"/>
                <w:sz w:val="20"/>
                <w:szCs w:val="20"/>
              </w:rPr>
              <w:t>Romanticism</w:t>
            </w:r>
          </w:p>
        </w:tc>
      </w:tr>
      <w:tr w:rsidR="00721764" w:rsidRPr="00FA7AC7" w:rsidTr="00B67EC4">
        <w:trPr>
          <w:trHeight w:hRule="exact" w:val="229"/>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5650</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Modern Drama</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5651</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pacing w:val="-12"/>
                <w:sz w:val="20"/>
                <w:szCs w:val="20"/>
              </w:rPr>
              <w:t>V</w:t>
            </w:r>
            <w:r w:rsidRPr="00FA7AC7">
              <w:rPr>
                <w:rFonts w:ascii="Times New Roman" w:hAnsi="Times New Roman"/>
                <w:sz w:val="20"/>
                <w:szCs w:val="20"/>
              </w:rPr>
              <w:t>ictorian Literature</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5670</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Modern British Literature</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5681</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Early</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5683</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American Romanticism</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5684</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American Realism and Naturalism</w:t>
            </w:r>
          </w:p>
        </w:tc>
      </w:tr>
      <w:tr w:rsidR="00721764" w:rsidRPr="00FA7AC7" w:rsidTr="00B67EC4">
        <w:trPr>
          <w:trHeight w:hRule="exact" w:val="24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5685</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Southern Literature</w:t>
            </w:r>
          </w:p>
        </w:tc>
      </w:tr>
      <w:tr w:rsidR="00721764" w:rsidRPr="00FA7AC7" w:rsidTr="00B67EC4">
        <w:trPr>
          <w:trHeight w:hRule="exact" w:val="251"/>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273"/>
              <w:rPr>
                <w:rFonts w:ascii="Times New Roman" w:hAnsi="Times New Roman"/>
                <w:sz w:val="24"/>
                <w:szCs w:val="24"/>
              </w:rPr>
            </w:pPr>
            <w:r w:rsidRPr="00FA7AC7">
              <w:rPr>
                <w:rFonts w:ascii="Times New Roman" w:hAnsi="Times New Roman"/>
                <w:sz w:val="20"/>
                <w:szCs w:val="20"/>
              </w:rPr>
              <w:t>5686</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B67EC4">
        <w:trPr>
          <w:trHeight w:hRule="exact" w:val="229"/>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5690</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B67EC4">
        <w:trPr>
          <w:trHeight w:hRule="exact" w:val="251"/>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273"/>
              <w:rPr>
                <w:rFonts w:ascii="Times New Roman" w:hAnsi="Times New Roman"/>
                <w:sz w:val="24"/>
                <w:szCs w:val="24"/>
              </w:rPr>
            </w:pPr>
            <w:r w:rsidRPr="00FA7AC7">
              <w:rPr>
                <w:rFonts w:ascii="Times New Roman" w:hAnsi="Times New Roman"/>
                <w:sz w:val="20"/>
                <w:szCs w:val="20"/>
              </w:rPr>
              <w:t>5696</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Contemporary Literature**</w:t>
            </w:r>
          </w:p>
        </w:tc>
      </w:tr>
      <w:tr w:rsidR="00721764" w:rsidRPr="00FA7AC7" w:rsidTr="00B67EC4">
        <w:trPr>
          <w:trHeight w:hRule="exact" w:val="229"/>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5792</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Novel</w:t>
            </w:r>
          </w:p>
        </w:tc>
      </w:tr>
      <w:tr w:rsidR="00721764" w:rsidRPr="00FA7AC7" w:rsidTr="00B67EC4">
        <w:trPr>
          <w:trHeight w:hRule="exact" w:val="251"/>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5794</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Drama</w:t>
            </w:r>
          </w:p>
        </w:tc>
      </w:tr>
      <w:tr w:rsidR="00721764" w:rsidRPr="00FA7AC7" w:rsidTr="00B67EC4">
        <w:trPr>
          <w:trHeight w:hRule="exact" w:val="209"/>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5908</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Literary Criticism**</w:t>
            </w:r>
          </w:p>
        </w:tc>
      </w:tr>
      <w:tr w:rsidR="00721764" w:rsidRPr="00FA7AC7" w:rsidTr="00B67EC4">
        <w:trPr>
          <w:trHeight w:hRule="exact" w:val="342"/>
        </w:trPr>
        <w:tc>
          <w:tcPr>
            <w:tcW w:w="6582" w:type="dxa"/>
            <w:gridSpan w:val="3"/>
            <w:tcBorders>
              <w:top w:val="nil"/>
              <w:left w:val="nil"/>
              <w:bottom w:val="nil"/>
              <w:right w:val="nil"/>
            </w:tcBorders>
          </w:tcPr>
          <w:p w:rsidR="00721764" w:rsidRPr="00FA7AC7" w:rsidRDefault="00721764" w:rsidP="00B67EC4">
            <w:pPr>
              <w:widowControl w:val="0"/>
              <w:autoSpaceDE w:val="0"/>
              <w:autoSpaceDN w:val="0"/>
              <w:adjustRightInd w:val="0"/>
              <w:spacing w:after="0" w:line="305" w:lineRule="exact"/>
              <w:ind w:left="40"/>
              <w:rPr>
                <w:rFonts w:ascii="Times New Roman" w:hAnsi="Times New Roman"/>
                <w:sz w:val="24"/>
                <w:szCs w:val="24"/>
              </w:rPr>
            </w:pPr>
            <w:r w:rsidRPr="00FA7AC7">
              <w:rPr>
                <w:rFonts w:ascii="Times New Roman" w:hAnsi="Times New Roman"/>
                <w:b/>
                <w:bCs/>
                <w:sz w:val="28"/>
                <w:szCs w:val="28"/>
              </w:rPr>
              <w:t>A</w:t>
            </w:r>
            <w:r w:rsidRPr="00FA7AC7">
              <w:rPr>
                <w:rFonts w:ascii="Times New Roman" w:hAnsi="Times New Roman"/>
                <w:b/>
                <w:bCs/>
                <w:spacing w:val="-5"/>
                <w:sz w:val="28"/>
                <w:szCs w:val="28"/>
              </w:rPr>
              <w:t>r</w:t>
            </w:r>
            <w:r w:rsidRPr="00FA7AC7">
              <w:rPr>
                <w:rFonts w:ascii="Times New Roman" w:hAnsi="Times New Roman"/>
                <w:b/>
                <w:bCs/>
                <w:sz w:val="28"/>
                <w:szCs w:val="28"/>
              </w:rPr>
              <w:t>ea D - Resea</w:t>
            </w:r>
            <w:r w:rsidRPr="00FA7AC7">
              <w:rPr>
                <w:rFonts w:ascii="Times New Roman" w:hAnsi="Times New Roman"/>
                <w:b/>
                <w:bCs/>
                <w:spacing w:val="-5"/>
                <w:sz w:val="28"/>
                <w:szCs w:val="28"/>
              </w:rPr>
              <w:t>r</w:t>
            </w:r>
            <w:r w:rsidRPr="00FA7AC7">
              <w:rPr>
                <w:rFonts w:ascii="Times New Roman" w:hAnsi="Times New Roman"/>
                <w:b/>
                <w:bCs/>
                <w:sz w:val="28"/>
                <w:szCs w:val="28"/>
              </w:rPr>
              <w:t>ch (Minimum of 3 semester</w:t>
            </w:r>
            <w:r w:rsidRPr="00FA7AC7">
              <w:rPr>
                <w:rFonts w:ascii="Times New Roman" w:hAnsi="Times New Roman"/>
                <w:b/>
                <w:bCs/>
                <w:spacing w:val="-5"/>
                <w:sz w:val="28"/>
                <w:szCs w:val="28"/>
              </w:rPr>
              <w:t xml:space="preserve"> </w:t>
            </w:r>
            <w:r w:rsidRPr="00FA7AC7">
              <w:rPr>
                <w:rFonts w:ascii="Times New Roman" w:hAnsi="Times New Roman"/>
                <w:b/>
                <w:bCs/>
                <w:sz w:val="28"/>
                <w:szCs w:val="28"/>
              </w:rPr>
              <w:t>hours)</w:t>
            </w:r>
          </w:p>
        </w:tc>
      </w:tr>
      <w:tr w:rsidR="00721764" w:rsidRPr="00FA7AC7" w:rsidTr="00B67EC4">
        <w:trPr>
          <w:trHeight w:hRule="exact" w:val="254"/>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ind w:left="272"/>
              <w:rPr>
                <w:rFonts w:ascii="Times New Roman" w:hAnsi="Times New Roman"/>
                <w:sz w:val="24"/>
                <w:szCs w:val="24"/>
              </w:rPr>
            </w:pPr>
            <w:r w:rsidRPr="00FA7AC7">
              <w:rPr>
                <w:rFonts w:ascii="Times New Roman" w:hAnsi="Times New Roman"/>
                <w:sz w:val="20"/>
                <w:szCs w:val="20"/>
              </w:rPr>
              <w:t>5500</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ind w:left="362"/>
              <w:rPr>
                <w:rFonts w:ascii="Times New Roman" w:hAnsi="Times New Roman"/>
                <w:sz w:val="24"/>
                <w:szCs w:val="24"/>
              </w:rPr>
            </w:pPr>
            <w:r w:rsidRPr="00FA7AC7">
              <w:rPr>
                <w:rFonts w:ascii="Times New Roman" w:hAnsi="Times New Roman"/>
                <w:sz w:val="20"/>
                <w:szCs w:val="20"/>
              </w:rPr>
              <w:t>Educational Statistics***</w:t>
            </w:r>
          </w:p>
        </w:tc>
      </w:tr>
      <w:tr w:rsidR="00721764" w:rsidRPr="00FA7AC7" w:rsidTr="00B67EC4">
        <w:trPr>
          <w:trHeight w:hRule="exact" w:val="320"/>
        </w:trPr>
        <w:tc>
          <w:tcPr>
            <w:tcW w:w="85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5501</w:t>
            </w:r>
          </w:p>
        </w:tc>
        <w:tc>
          <w:tcPr>
            <w:tcW w:w="469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Educational Research**</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3F0AB9" w:rsidP="00721764">
      <w:pPr>
        <w:widowControl w:val="0"/>
        <w:autoSpaceDE w:val="0"/>
        <w:autoSpaceDN w:val="0"/>
        <w:adjustRightInd w:val="0"/>
        <w:spacing w:before="14" w:after="0" w:line="240" w:lineRule="auto"/>
        <w:ind w:left="875"/>
        <w:rPr>
          <w:rFonts w:ascii="Times New Roman" w:hAnsi="Times New Roman"/>
          <w:sz w:val="28"/>
          <w:szCs w:val="28"/>
        </w:rPr>
      </w:pPr>
      <w:r w:rsidRPr="003F0AB9">
        <w:rPr>
          <w:noProof/>
        </w:rPr>
        <w:pict>
          <v:shape id="_x0000_s1315" type="#_x0000_t202" style="position:absolute;left:0;text-align:left;margin-left:522pt;margin-top:-145.95pt;width:1in;height:270.7pt;z-index:-251614208;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E - Related</w:t>
      </w:r>
      <w:r w:rsidR="00721764">
        <w:rPr>
          <w:rFonts w:ascii="Times New Roman" w:hAnsi="Times New Roman"/>
          <w:b/>
          <w:bCs/>
          <w:spacing w:val="-15"/>
          <w:sz w:val="28"/>
          <w:szCs w:val="28"/>
        </w:rPr>
        <w:t xml:space="preserve"> </w: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eas (Minimum of 3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835" w:type="dxa"/>
        <w:tblLayout w:type="fixed"/>
        <w:tblCellMar>
          <w:left w:w="0" w:type="dxa"/>
          <w:right w:w="0" w:type="dxa"/>
        </w:tblCellMar>
        <w:tblLook w:val="0000"/>
      </w:tblPr>
      <w:tblGrid>
        <w:gridCol w:w="868"/>
        <w:gridCol w:w="1024"/>
        <w:gridCol w:w="5335"/>
      </w:tblGrid>
      <w:tr w:rsidR="00721764" w:rsidRPr="00FA7AC7" w:rsidTr="00B67EC4">
        <w:trPr>
          <w:trHeight w:hRule="exact" w:val="287"/>
        </w:trPr>
        <w:tc>
          <w:tcPr>
            <w:tcW w:w="868"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1"/>
              <w:rPr>
                <w:rFonts w:ascii="Times New Roman" w:hAnsi="Times New Roman"/>
                <w:sz w:val="24"/>
                <w:szCs w:val="24"/>
              </w:rPr>
            </w:pPr>
            <w:r w:rsidRPr="00FA7AC7">
              <w:rPr>
                <w:rFonts w:ascii="Times New Roman" w:hAnsi="Times New Roman"/>
                <w:sz w:val="20"/>
                <w:szCs w:val="20"/>
              </w:rPr>
              <w:t>5513</w:t>
            </w:r>
          </w:p>
        </w:tc>
        <w:tc>
          <w:tcPr>
            <w:tcW w:w="533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Language Study for Middle Childhood</w:t>
            </w:r>
          </w:p>
        </w:tc>
      </w:tr>
      <w:tr w:rsidR="00721764" w:rsidRPr="00FA7AC7" w:rsidTr="00B67EC4">
        <w:trPr>
          <w:trHeight w:hRule="exact" w:val="240"/>
        </w:trPr>
        <w:tc>
          <w:tcPr>
            <w:tcW w:w="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5514</w:t>
            </w:r>
          </w:p>
        </w:tc>
        <w:tc>
          <w:tcPr>
            <w:tcW w:w="53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Literature for Middle Childhood</w:t>
            </w:r>
          </w:p>
        </w:tc>
      </w:tr>
      <w:tr w:rsidR="00721764" w:rsidRPr="00FA7AC7" w:rsidTr="00B67EC4">
        <w:trPr>
          <w:trHeight w:hRule="exact" w:val="240"/>
        </w:trPr>
        <w:tc>
          <w:tcPr>
            <w:tcW w:w="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5515</w:t>
            </w:r>
          </w:p>
        </w:tc>
        <w:tc>
          <w:tcPr>
            <w:tcW w:w="53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Adolescent Literature</w:t>
            </w:r>
          </w:p>
        </w:tc>
      </w:tr>
      <w:tr w:rsidR="00721764" w:rsidRPr="00FA7AC7" w:rsidTr="00B67EC4">
        <w:trPr>
          <w:trHeight w:hRule="exact" w:val="240"/>
        </w:trPr>
        <w:tc>
          <w:tcPr>
            <w:tcW w:w="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MEED</w:t>
            </w:r>
          </w:p>
        </w:tc>
        <w:tc>
          <w:tcPr>
            <w:tcW w:w="102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5500</w:t>
            </w:r>
          </w:p>
        </w:tc>
        <w:tc>
          <w:tcPr>
            <w:tcW w:w="53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Introduction to the Selection of Print and Non-Print Materials</w:t>
            </w:r>
          </w:p>
        </w:tc>
      </w:tr>
      <w:tr w:rsidR="00721764" w:rsidRPr="00FA7AC7" w:rsidTr="00B67EC4">
        <w:trPr>
          <w:trHeight w:hRule="exact" w:val="320"/>
        </w:trPr>
        <w:tc>
          <w:tcPr>
            <w:tcW w:w="86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MEED</w:t>
            </w:r>
          </w:p>
        </w:tc>
        <w:tc>
          <w:tcPr>
            <w:tcW w:w="102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5530</w:t>
            </w:r>
          </w:p>
        </w:tc>
        <w:tc>
          <w:tcPr>
            <w:tcW w:w="53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Selection and Utilization of Educational Media</w:t>
            </w:r>
          </w:p>
        </w:tc>
      </w:tr>
    </w:tbl>
    <w:p w:rsidR="00721764" w:rsidRDefault="00721764" w:rsidP="00721764">
      <w:pPr>
        <w:widowControl w:val="0"/>
        <w:autoSpaceDE w:val="0"/>
        <w:autoSpaceDN w:val="0"/>
        <w:adjustRightInd w:val="0"/>
        <w:spacing w:before="4" w:after="0" w:line="120" w:lineRule="exact"/>
        <w:rPr>
          <w:rFonts w:ascii="Times New Roman" w:hAnsi="Times New Roman"/>
          <w:sz w:val="12"/>
          <w:szCs w:val="12"/>
        </w:rPr>
      </w:pPr>
    </w:p>
    <w:p w:rsidR="00721764" w:rsidRDefault="00721764" w:rsidP="00721764">
      <w:pPr>
        <w:widowControl w:val="0"/>
        <w:autoSpaceDE w:val="0"/>
        <w:autoSpaceDN w:val="0"/>
        <w:adjustRightInd w:val="0"/>
        <w:spacing w:before="26" w:after="0" w:line="240" w:lineRule="auto"/>
        <w:ind w:left="875"/>
        <w:rPr>
          <w:rFonts w:ascii="Times New Roman" w:hAnsi="Times New Roman"/>
          <w:sz w:val="20"/>
          <w:szCs w:val="20"/>
        </w:rPr>
      </w:pPr>
      <w:r>
        <w:rPr>
          <w:rFonts w:ascii="Times New Roman" w:hAnsi="Times New Roman"/>
          <w:sz w:val="20"/>
          <w:szCs w:val="20"/>
        </w:rPr>
        <w:t>* Program must include one of these courses</w:t>
      </w:r>
    </w:p>
    <w:p w:rsidR="00721764" w:rsidRDefault="00721764" w:rsidP="00721764">
      <w:pPr>
        <w:widowControl w:val="0"/>
        <w:autoSpaceDE w:val="0"/>
        <w:autoSpaceDN w:val="0"/>
        <w:adjustRightInd w:val="0"/>
        <w:spacing w:before="10" w:after="0" w:line="240" w:lineRule="auto"/>
        <w:ind w:left="875"/>
        <w:rPr>
          <w:rFonts w:ascii="Times New Roman" w:hAnsi="Times New Roman"/>
          <w:sz w:val="20"/>
          <w:szCs w:val="20"/>
        </w:rPr>
      </w:pPr>
      <w:r>
        <w:rPr>
          <w:rFonts w:ascii="Times New Roman" w:hAnsi="Times New Roman"/>
          <w:sz w:val="20"/>
          <w:szCs w:val="20"/>
        </w:rPr>
        <w:t>** Required course</w:t>
      </w:r>
    </w:p>
    <w:p w:rsidR="00721764" w:rsidRDefault="00721764" w:rsidP="00721764">
      <w:pPr>
        <w:widowControl w:val="0"/>
        <w:autoSpaceDE w:val="0"/>
        <w:autoSpaceDN w:val="0"/>
        <w:adjustRightInd w:val="0"/>
        <w:spacing w:before="10" w:after="0" w:line="240" w:lineRule="auto"/>
        <w:ind w:left="875"/>
        <w:rPr>
          <w:rFonts w:ascii="Times New Roman" w:hAnsi="Times New Roman"/>
          <w:sz w:val="20"/>
          <w:szCs w:val="20"/>
        </w:rPr>
      </w:pPr>
      <w:r>
        <w:rPr>
          <w:rFonts w:ascii="Times New Roman" w:hAnsi="Times New Roman"/>
          <w:sz w:val="20"/>
          <w:szCs w:val="20"/>
        </w:rPr>
        <w:t>*** Required unless previously fulfilled</w:t>
      </w:r>
    </w:p>
    <w:p w:rsidR="00721764" w:rsidRDefault="00721764" w:rsidP="00721764">
      <w:pPr>
        <w:widowControl w:val="0"/>
        <w:autoSpaceDE w:val="0"/>
        <w:autoSpaceDN w:val="0"/>
        <w:adjustRightInd w:val="0"/>
        <w:spacing w:before="6" w:after="0" w:line="240" w:lineRule="auto"/>
        <w:ind w:left="875"/>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w:t>
      </w:r>
      <w:r>
        <w:rPr>
          <w:rFonts w:ascii="Times New Roman" w:hAnsi="Times New Roman"/>
          <w:b/>
          <w:bCs/>
          <w:spacing w:val="13"/>
          <w:sz w:val="20"/>
          <w:szCs w:val="20"/>
        </w:rPr>
        <w:t xml:space="preserve"> </w:t>
      </w:r>
      <w:r>
        <w:rPr>
          <w:rFonts w:ascii="Times New Roman" w:hAnsi="Times New Roman"/>
          <w:b/>
          <w:bCs/>
          <w:sz w:val="20"/>
          <w:szCs w:val="20"/>
        </w:rPr>
        <w:t>Hours</w:t>
      </w:r>
      <w:r>
        <w:rPr>
          <w:rFonts w:ascii="Times New Roman" w:hAnsi="Times New Roman"/>
          <w:b/>
          <w:bCs/>
          <w:spacing w:val="13"/>
          <w:sz w:val="20"/>
          <w:szCs w:val="20"/>
        </w:rPr>
        <w:t xml:space="preserve"> </w:t>
      </w:r>
      <w:proofErr w:type="gramStart"/>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w:t>
      </w:r>
      <w:proofErr w:type="gramEnd"/>
      <w:r>
        <w:rPr>
          <w:rFonts w:ascii="Times New Roman" w:hAnsi="Times New Roman"/>
          <w:b/>
          <w:bCs/>
          <w:sz w:val="20"/>
          <w:szCs w:val="20"/>
        </w:rPr>
        <w:t>........................................................................................................</w:t>
      </w:r>
      <w:r>
        <w:rPr>
          <w:rFonts w:ascii="Times New Roman" w:hAnsi="Times New Roman"/>
          <w:b/>
          <w:bCs/>
          <w:spacing w:val="-1"/>
          <w:sz w:val="20"/>
          <w:szCs w:val="20"/>
        </w:rPr>
        <w:t>.</w:t>
      </w:r>
      <w:r>
        <w:rPr>
          <w:rFonts w:ascii="Times New Roman" w:hAnsi="Times New Roman"/>
          <w:b/>
          <w:bCs/>
          <w:position w:val="-2"/>
          <w:sz w:val="20"/>
          <w:szCs w:val="20"/>
        </w:rPr>
        <w:t>36</w:t>
      </w:r>
      <w:r>
        <w:rPr>
          <w:rFonts w:ascii="Times New Roman" w:hAnsi="Times New Roman"/>
          <w:b/>
          <w:bCs/>
          <w:spacing w:val="13"/>
          <w:position w:val="-2"/>
          <w:sz w:val="20"/>
          <w:szCs w:val="20"/>
        </w:rPr>
        <w:t xml:space="preserve"> </w:t>
      </w:r>
      <w:r>
        <w:rPr>
          <w:rFonts w:ascii="Times New Roman" w:hAnsi="Times New Roman"/>
          <w:b/>
          <w:bCs/>
          <w:position w:val="-2"/>
          <w:sz w:val="20"/>
          <w:szCs w:val="20"/>
        </w:rPr>
        <w:t>hours</w:t>
      </w:r>
    </w:p>
    <w:p w:rsidR="00721764" w:rsidRDefault="00721764" w:rsidP="00721764">
      <w:pPr>
        <w:widowControl w:val="0"/>
        <w:autoSpaceDE w:val="0"/>
        <w:autoSpaceDN w:val="0"/>
        <w:adjustRightInd w:val="0"/>
        <w:spacing w:before="10"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 Policies</w:t>
      </w:r>
    </w:p>
    <w:p w:rsidR="00721764" w:rsidRDefault="00721764" w:rsidP="00721764">
      <w:pPr>
        <w:widowControl w:val="0"/>
        <w:autoSpaceDE w:val="0"/>
        <w:autoSpaceDN w:val="0"/>
        <w:adjustRightInd w:val="0"/>
        <w:spacing w:before="34" w:after="0" w:line="240" w:lineRule="auto"/>
        <w:ind w:left="875"/>
        <w:rPr>
          <w:rFonts w:ascii="Times New Roman" w:hAnsi="Times New Roman"/>
          <w:sz w:val="20"/>
          <w:szCs w:val="20"/>
        </w:rPr>
      </w:pPr>
      <w:r>
        <w:rPr>
          <w:rFonts w:ascii="Times New Roman" w:hAnsi="Times New Roman"/>
          <w:b/>
          <w:bCs/>
          <w:sz w:val="20"/>
          <w:szCs w:val="20"/>
        </w:rPr>
        <w:t>I. Objectives of the Comp</w:t>
      </w:r>
      <w:r>
        <w:rPr>
          <w:rFonts w:ascii="Times New Roman" w:hAnsi="Times New Roman"/>
          <w:b/>
          <w:bCs/>
          <w:spacing w:val="-4"/>
          <w:sz w:val="20"/>
          <w:szCs w:val="20"/>
        </w:rPr>
        <w:t>r</w:t>
      </w:r>
      <w:r>
        <w:rPr>
          <w:rFonts w:ascii="Times New Roman" w:hAnsi="Times New Roman"/>
          <w:b/>
          <w:bCs/>
          <w:sz w:val="20"/>
          <w:szCs w:val="20"/>
        </w:rPr>
        <w:t xml:space="preserve">ehensive Examination </w:t>
      </w:r>
      <w:proofErr w:type="gramStart"/>
      <w:r>
        <w:rPr>
          <w:rFonts w:ascii="Times New Roman" w:hAnsi="Times New Roman"/>
          <w:b/>
          <w:bCs/>
          <w:sz w:val="20"/>
          <w:szCs w:val="20"/>
        </w:rPr>
        <w:t>In</w:t>
      </w:r>
      <w:proofErr w:type="gramEnd"/>
      <w:r>
        <w:rPr>
          <w:rFonts w:ascii="Times New Roman" w:hAnsi="Times New Roman"/>
          <w:b/>
          <w:bCs/>
          <w:sz w:val="20"/>
          <w:szCs w:val="20"/>
        </w:rPr>
        <w:t xml:space="preserve"> English </w:t>
      </w:r>
      <w:r>
        <w:rPr>
          <w:rFonts w:ascii="Times New Roman" w:hAnsi="Times New Roman"/>
          <w:b/>
          <w:bCs/>
          <w:spacing w:val="-4"/>
          <w:sz w:val="20"/>
          <w:szCs w:val="20"/>
        </w:rPr>
        <w:t>r</w:t>
      </w:r>
      <w:r>
        <w:rPr>
          <w:rFonts w:ascii="Times New Roman" w:hAnsi="Times New Roman"/>
          <w:b/>
          <w:bCs/>
          <w:sz w:val="20"/>
          <w:szCs w:val="20"/>
        </w:rPr>
        <w:t>equi</w:t>
      </w:r>
      <w:r>
        <w:rPr>
          <w:rFonts w:ascii="Times New Roman" w:hAnsi="Times New Roman"/>
          <w:b/>
          <w:bCs/>
          <w:spacing w:val="-4"/>
          <w:sz w:val="20"/>
          <w:szCs w:val="20"/>
        </w:rPr>
        <w:t>r</w:t>
      </w:r>
      <w:r>
        <w:rPr>
          <w:rFonts w:ascii="Times New Roman" w:hAnsi="Times New Roman"/>
          <w:b/>
          <w:bCs/>
          <w:sz w:val="20"/>
          <w:szCs w:val="20"/>
        </w:rPr>
        <w:t>e the student to:</w:t>
      </w:r>
    </w:p>
    <w:p w:rsidR="00721764" w:rsidRDefault="00721764" w:rsidP="00721764">
      <w:pPr>
        <w:widowControl w:val="0"/>
        <w:autoSpaceDE w:val="0"/>
        <w:autoSpaceDN w:val="0"/>
        <w:adjustRightInd w:val="0"/>
        <w:spacing w:before="13" w:after="0" w:line="250" w:lineRule="auto"/>
        <w:ind w:left="1235" w:right="2119" w:hanging="302"/>
        <w:rPr>
          <w:rFonts w:ascii="Times New Roman" w:hAnsi="Times New Roman"/>
          <w:sz w:val="20"/>
          <w:szCs w:val="20"/>
        </w:rPr>
      </w:pPr>
      <w:r>
        <w:rPr>
          <w:rFonts w:ascii="Times New Roman" w:hAnsi="Times New Roman"/>
          <w:sz w:val="20"/>
          <w:szCs w:val="20"/>
        </w:rPr>
        <w:t>A. Demonstrate an acceptable knowledge of research methods in English, resources for English studies and approaches to literary criticism, including the ability to apply these in research.</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pPr>
      <w:r>
        <w:rPr>
          <w:rFonts w:ascii="Times New Roman" w:hAnsi="Times New Roman"/>
          <w:sz w:val="20"/>
          <w:szCs w:val="20"/>
        </w:rPr>
        <w:t>B. Demonstrate a general knowledge of the bodies of</w:t>
      </w:r>
      <w:r>
        <w:rPr>
          <w:rFonts w:ascii="Times New Roman" w:hAnsi="Times New Roman"/>
          <w:spacing w:val="-11"/>
          <w:sz w:val="20"/>
          <w:szCs w:val="20"/>
        </w:rPr>
        <w:t xml:space="preserve"> </w:t>
      </w:r>
      <w:r>
        <w:rPr>
          <w:rFonts w:ascii="Times New Roman" w:hAnsi="Times New Roman"/>
          <w:sz w:val="20"/>
          <w:szCs w:val="20"/>
        </w:rPr>
        <w:t xml:space="preserve">American and English literatures (as </w:t>
      </w:r>
      <w:proofErr w:type="spellStart"/>
      <w:r>
        <w:rPr>
          <w:rFonts w:ascii="Times New Roman" w:hAnsi="Times New Roman"/>
          <w:sz w:val="20"/>
          <w:szCs w:val="20"/>
        </w:rPr>
        <w:t>indi</w:t>
      </w:r>
      <w:proofErr w:type="spellEnd"/>
      <w:r>
        <w:rPr>
          <w:rFonts w:ascii="Times New Roman" w:hAnsi="Times New Roman"/>
          <w:sz w:val="20"/>
          <w:szCs w:val="20"/>
        </w:rPr>
        <w:t>-</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sectPr w:rsidR="00721764">
          <w:pgSz w:w="12240" w:h="15840"/>
          <w:pgMar w:top="300" w:right="220" w:bottom="280" w:left="1280" w:header="0" w:footer="955" w:gutter="0"/>
          <w:cols w:space="720" w:equalWidth="0">
            <w:col w:w="10740"/>
          </w:cols>
          <w:noEndnote/>
        </w:sectPr>
      </w:pPr>
    </w:p>
    <w:p w:rsidR="00721764" w:rsidRDefault="00721764" w:rsidP="00721764">
      <w:pPr>
        <w:widowControl w:val="0"/>
        <w:autoSpaceDE w:val="0"/>
        <w:autoSpaceDN w:val="0"/>
        <w:adjustRightInd w:val="0"/>
        <w:spacing w:before="8" w:after="0" w:line="90" w:lineRule="exact"/>
        <w:rPr>
          <w:rFonts w:ascii="Times New Roman" w:hAnsi="Times New Roman"/>
          <w:sz w:val="9"/>
          <w:szCs w:val="9"/>
        </w:r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7" w:after="0" w:line="110" w:lineRule="exact"/>
              <w:rPr>
                <w:rFonts w:ascii="Times New Roman" w:hAnsi="Times New Roman"/>
                <w:sz w:val="11"/>
                <w:szCs w:val="11"/>
              </w:rPr>
            </w:pPr>
          </w:p>
          <w:p w:rsidR="00721764" w:rsidRPr="00FA7AC7" w:rsidRDefault="00721764" w:rsidP="00B67EC4">
            <w:pPr>
              <w:widowControl w:val="0"/>
              <w:autoSpaceDE w:val="0"/>
              <w:autoSpaceDN w:val="0"/>
              <w:adjustRightInd w:val="0"/>
              <w:spacing w:after="0" w:line="240" w:lineRule="auto"/>
              <w:ind w:left="38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2300" w:right="898"/>
        <w:rPr>
          <w:rFonts w:ascii="Times New Roman" w:hAnsi="Times New Roman"/>
          <w:sz w:val="20"/>
          <w:szCs w:val="20"/>
        </w:rPr>
      </w:pPr>
      <w:proofErr w:type="spellStart"/>
      <w:proofErr w:type="gramStart"/>
      <w:r>
        <w:rPr>
          <w:rFonts w:ascii="Times New Roman" w:hAnsi="Times New Roman"/>
          <w:sz w:val="20"/>
          <w:szCs w:val="20"/>
        </w:rPr>
        <w:t>cated</w:t>
      </w:r>
      <w:proofErr w:type="spellEnd"/>
      <w:proofErr w:type="gramEnd"/>
      <w:r>
        <w:rPr>
          <w:rFonts w:ascii="Times New Roman" w:hAnsi="Times New Roman"/>
          <w:sz w:val="20"/>
          <w:szCs w:val="20"/>
        </w:rPr>
        <w:t xml:space="preserve"> by the department</w:t>
      </w:r>
      <w:r>
        <w:rPr>
          <w:rFonts w:ascii="Times New Roman" w:hAnsi="Times New Roman"/>
          <w:spacing w:val="-11"/>
          <w:sz w:val="20"/>
          <w:szCs w:val="20"/>
        </w:rPr>
        <w:t>’</w:t>
      </w:r>
      <w:r>
        <w:rPr>
          <w:rFonts w:ascii="Times New Roman" w:hAnsi="Times New Roman"/>
          <w:sz w:val="20"/>
          <w:szCs w:val="20"/>
        </w:rPr>
        <w:t xml:space="preserve">s reading list) and specific knowledge of the literary periods and top- </w:t>
      </w:r>
      <w:proofErr w:type="spellStart"/>
      <w:r>
        <w:rPr>
          <w:rFonts w:ascii="Times New Roman" w:hAnsi="Times New Roman"/>
          <w:sz w:val="20"/>
          <w:szCs w:val="20"/>
        </w:rPr>
        <w:t>ics</w:t>
      </w:r>
      <w:proofErr w:type="spellEnd"/>
      <w:r>
        <w:rPr>
          <w:rFonts w:ascii="Times New Roman" w:hAnsi="Times New Roman"/>
          <w:sz w:val="20"/>
          <w:szCs w:val="20"/>
        </w:rPr>
        <w:t xml:space="preserve"> in which courses have been taken.</w:t>
      </w:r>
    </w:p>
    <w:p w:rsidR="00721764" w:rsidRDefault="00721764" w:rsidP="00721764">
      <w:pPr>
        <w:widowControl w:val="0"/>
        <w:autoSpaceDE w:val="0"/>
        <w:autoSpaceDN w:val="0"/>
        <w:adjustRightInd w:val="0"/>
        <w:spacing w:after="0" w:line="250" w:lineRule="auto"/>
        <w:ind w:left="2300" w:right="949" w:hanging="302"/>
        <w:jc w:val="both"/>
        <w:rPr>
          <w:rFonts w:ascii="Times New Roman" w:hAnsi="Times New Roman"/>
          <w:sz w:val="20"/>
          <w:szCs w:val="20"/>
        </w:rPr>
      </w:pPr>
      <w:r>
        <w:rPr>
          <w:rFonts w:ascii="Times New Roman" w:hAnsi="Times New Roman"/>
          <w:sz w:val="20"/>
          <w:szCs w:val="20"/>
        </w:rPr>
        <w:t xml:space="preserve">C. Demonstrate an acceptable level of mastery of written communication skills. </w:t>
      </w:r>
      <w:proofErr w:type="gramStart"/>
      <w:r>
        <w:rPr>
          <w:rFonts w:ascii="Times New Roman" w:hAnsi="Times New Roman"/>
          <w:sz w:val="20"/>
          <w:szCs w:val="20"/>
        </w:rPr>
        <w:t>Students</w:t>
      </w:r>
      <w:proofErr w:type="gramEnd"/>
      <w:r>
        <w:rPr>
          <w:rFonts w:ascii="Times New Roman" w:hAnsi="Times New Roman"/>
          <w:sz w:val="20"/>
          <w:szCs w:val="20"/>
        </w:rPr>
        <w:t xml:space="preserve"> </w:t>
      </w:r>
      <w:proofErr w:type="spellStart"/>
      <w:r>
        <w:rPr>
          <w:rFonts w:ascii="Times New Roman" w:hAnsi="Times New Roman"/>
          <w:sz w:val="20"/>
          <w:szCs w:val="20"/>
        </w:rPr>
        <w:t>prepa</w:t>
      </w:r>
      <w:r>
        <w:rPr>
          <w:rFonts w:ascii="Times New Roman" w:hAnsi="Times New Roman"/>
          <w:spacing w:val="-4"/>
          <w:sz w:val="20"/>
          <w:szCs w:val="20"/>
        </w:rPr>
        <w:t>r</w:t>
      </w:r>
      <w:proofErr w:type="spellEnd"/>
      <w:r>
        <w:rPr>
          <w:rFonts w:ascii="Times New Roman" w:hAnsi="Times New Roman"/>
          <w:sz w:val="20"/>
          <w:szCs w:val="20"/>
        </w:rPr>
        <w:t xml:space="preserve">- </w:t>
      </w:r>
      <w:proofErr w:type="spellStart"/>
      <w:r>
        <w:rPr>
          <w:rFonts w:ascii="Times New Roman" w:hAnsi="Times New Roman"/>
          <w:sz w:val="20"/>
          <w:szCs w:val="20"/>
        </w:rPr>
        <w:t>ing</w:t>
      </w:r>
      <w:proofErr w:type="spellEnd"/>
      <w:r>
        <w:rPr>
          <w:rFonts w:ascii="Times New Roman" w:hAnsi="Times New Roman"/>
          <w:sz w:val="20"/>
          <w:szCs w:val="20"/>
        </w:rPr>
        <w:t xml:space="preserve"> to take the comprehensive examination in English may secure copies of previous </w:t>
      </w:r>
      <w:proofErr w:type="spellStart"/>
      <w:r>
        <w:rPr>
          <w:rFonts w:ascii="Times New Roman" w:hAnsi="Times New Roman"/>
          <w:sz w:val="20"/>
          <w:szCs w:val="20"/>
        </w:rPr>
        <w:t>exami</w:t>
      </w:r>
      <w:proofErr w:type="spellEnd"/>
      <w:r>
        <w:rPr>
          <w:rFonts w:ascii="Times New Roman" w:hAnsi="Times New Roman"/>
          <w:sz w:val="20"/>
          <w:szCs w:val="20"/>
        </w:rPr>
        <w:t>- nation questions from the department.</w:t>
      </w:r>
    </w:p>
    <w:p w:rsidR="00721764" w:rsidRDefault="003F0AB9" w:rsidP="00721764">
      <w:pPr>
        <w:widowControl w:val="0"/>
        <w:autoSpaceDE w:val="0"/>
        <w:autoSpaceDN w:val="0"/>
        <w:adjustRightInd w:val="0"/>
        <w:spacing w:after="0" w:line="240" w:lineRule="auto"/>
        <w:ind w:left="1940"/>
        <w:rPr>
          <w:rFonts w:ascii="Times New Roman" w:hAnsi="Times New Roman"/>
          <w:sz w:val="20"/>
          <w:szCs w:val="20"/>
        </w:rPr>
      </w:pPr>
      <w:r w:rsidRPr="003F0AB9">
        <w:rPr>
          <w:noProof/>
        </w:rPr>
        <w:pict>
          <v:group id="_x0000_s1316" style="position:absolute;left:0;text-align:left;margin-left:265.35pt;margin-top:-115.45pt;width:31.2pt;height:31.05pt;z-index:-251613184;mso-position-horizontal-relative:page" coordorigin="5307,-2309" coordsize="624,621" o:allowincell="f">
            <v:rect id="_x0000_s1317" style="position:absolute;left:5312;top:-2304;width:613;height:610" o:allowincell="f" stroked="f">
              <v:path arrowok="t"/>
            </v:rect>
            <v:rect id="_x0000_s1318" style="position:absolute;left:5313;top:-230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9"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0"/>
          <w:szCs w:val="20"/>
        </w:rPr>
        <w:t>II. Number</w:t>
      </w:r>
      <w:r w:rsidR="00721764">
        <w:rPr>
          <w:rFonts w:ascii="Times New Roman" w:hAnsi="Times New Roman"/>
          <w:b/>
          <w:bCs/>
          <w:spacing w:val="-4"/>
          <w:sz w:val="20"/>
          <w:szCs w:val="20"/>
        </w:rPr>
        <w:t xml:space="preserve"> </w:t>
      </w:r>
      <w:r w:rsidR="00721764">
        <w:rPr>
          <w:rFonts w:ascii="Times New Roman" w:hAnsi="Times New Roman"/>
          <w:b/>
          <w:bCs/>
          <w:sz w:val="20"/>
          <w:szCs w:val="20"/>
        </w:rPr>
        <w:t>of Hours and</w:t>
      </w:r>
      <w:r w:rsidR="00721764">
        <w:rPr>
          <w:rFonts w:ascii="Times New Roman" w:hAnsi="Times New Roman"/>
          <w:b/>
          <w:bCs/>
          <w:spacing w:val="-11"/>
          <w:sz w:val="20"/>
          <w:szCs w:val="20"/>
        </w:rPr>
        <w:t xml:space="preserve"> </w:t>
      </w:r>
      <w:r w:rsidR="00721764">
        <w:rPr>
          <w:rFonts w:ascii="Times New Roman" w:hAnsi="Times New Roman"/>
          <w:b/>
          <w:bCs/>
          <w:sz w:val="20"/>
          <w:szCs w:val="20"/>
        </w:rPr>
        <w:t>Academic</w:t>
      </w:r>
      <w:r w:rsidR="00721764">
        <w:rPr>
          <w:rFonts w:ascii="Times New Roman" w:hAnsi="Times New Roman"/>
          <w:b/>
          <w:bCs/>
          <w:spacing w:val="-11"/>
          <w:sz w:val="20"/>
          <w:szCs w:val="20"/>
        </w:rPr>
        <w:t xml:space="preserve"> </w:t>
      </w:r>
      <w:r w:rsidR="00721764">
        <w:rPr>
          <w:rFonts w:ascii="Times New Roman" w:hAnsi="Times New Roman"/>
          <w:b/>
          <w:bCs/>
          <w:spacing w:val="-15"/>
          <w:sz w:val="20"/>
          <w:szCs w:val="20"/>
        </w:rPr>
        <w:t>A</w:t>
      </w:r>
      <w:r w:rsidR="00721764">
        <w:rPr>
          <w:rFonts w:ascii="Times New Roman" w:hAnsi="Times New Roman"/>
          <w:b/>
          <w:bCs/>
          <w:sz w:val="20"/>
          <w:szCs w:val="20"/>
        </w:rPr>
        <w:t>verage Requi</w:t>
      </w:r>
      <w:r w:rsidR="00721764">
        <w:rPr>
          <w:rFonts w:ascii="Times New Roman" w:hAnsi="Times New Roman"/>
          <w:b/>
          <w:bCs/>
          <w:spacing w:val="-4"/>
          <w:sz w:val="20"/>
          <w:szCs w:val="20"/>
        </w:rPr>
        <w:t>r</w:t>
      </w:r>
      <w:r w:rsidR="00721764">
        <w:rPr>
          <w:rFonts w:ascii="Times New Roman" w:hAnsi="Times New Roman"/>
          <w:b/>
          <w:bCs/>
          <w:sz w:val="20"/>
          <w:szCs w:val="20"/>
        </w:rPr>
        <w:t>ed:</w:t>
      </w:r>
    </w:p>
    <w:p w:rsidR="00721764" w:rsidRDefault="003F0AB9" w:rsidP="00721764">
      <w:pPr>
        <w:widowControl w:val="0"/>
        <w:autoSpaceDE w:val="0"/>
        <w:autoSpaceDN w:val="0"/>
        <w:adjustRightInd w:val="0"/>
        <w:spacing w:before="10" w:after="0" w:line="250" w:lineRule="auto"/>
        <w:ind w:left="1940" w:right="904" w:firstLine="360"/>
        <w:rPr>
          <w:rFonts w:ascii="Times New Roman" w:hAnsi="Times New Roman"/>
          <w:sz w:val="20"/>
          <w:szCs w:val="20"/>
        </w:rPr>
      </w:pPr>
      <w:r w:rsidRPr="003F0AB9">
        <w:rPr>
          <w:noProof/>
        </w:rPr>
        <w:pict>
          <v:shape id="_x0000_s1321" type="#_x0000_t202" style="position:absolute;left:0;text-align:left;margin-left:19.55pt;margin-top:7.6pt;width:1in;height:270.7pt;z-index:-251610112;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must have completed or be completing 33 semester hours and have an overall ave</w:t>
      </w:r>
      <w:r w:rsidR="00721764">
        <w:rPr>
          <w:rFonts w:ascii="Times New Roman" w:hAnsi="Times New Roman"/>
          <w:spacing w:val="-4"/>
          <w:sz w:val="20"/>
          <w:szCs w:val="20"/>
        </w:rPr>
        <w:t>r</w:t>
      </w:r>
      <w:r w:rsidR="00721764">
        <w:rPr>
          <w:rFonts w:ascii="Times New Roman" w:hAnsi="Times New Roman"/>
          <w:sz w:val="20"/>
          <w:szCs w:val="20"/>
        </w:rPr>
        <w:t>- age of “B” before being eligible to take the comprehensive examination in English.</w:t>
      </w:r>
      <w:r w:rsidR="00721764">
        <w:rPr>
          <w:rFonts w:ascii="Times New Roman" w:hAnsi="Times New Roman"/>
          <w:spacing w:val="-11"/>
          <w:sz w:val="20"/>
          <w:szCs w:val="20"/>
        </w:rPr>
        <w:t xml:space="preserve"> </w:t>
      </w:r>
      <w:r w:rsidR="00721764">
        <w:rPr>
          <w:rFonts w:ascii="Times New Roman" w:hAnsi="Times New Roman"/>
          <w:sz w:val="20"/>
          <w:szCs w:val="20"/>
        </w:rPr>
        <w:t>Additionall</w:t>
      </w:r>
      <w:r w:rsidR="00721764">
        <w:rPr>
          <w:rFonts w:ascii="Times New Roman" w:hAnsi="Times New Roman"/>
          <w:spacing w:val="-13"/>
          <w:sz w:val="20"/>
          <w:szCs w:val="20"/>
        </w:rPr>
        <w:t>y</w:t>
      </w:r>
      <w:r w:rsidR="00721764">
        <w:rPr>
          <w:rFonts w:ascii="Times New Roman" w:hAnsi="Times New Roman"/>
          <w:sz w:val="20"/>
          <w:szCs w:val="20"/>
        </w:rPr>
        <w:t>, the student should have completed or be completing the 21</w:t>
      </w:r>
      <w:r w:rsidR="00721764">
        <w:rPr>
          <w:rFonts w:ascii="Times New Roman" w:hAnsi="Times New Roman"/>
          <w:spacing w:val="-1"/>
          <w:sz w:val="20"/>
          <w:szCs w:val="20"/>
        </w:rPr>
        <w:t xml:space="preserve"> </w:t>
      </w:r>
      <w:r w:rsidR="00721764">
        <w:rPr>
          <w:rFonts w:ascii="Times New Roman" w:hAnsi="Times New Roman"/>
          <w:position w:val="-2"/>
          <w:sz w:val="20"/>
          <w:szCs w:val="20"/>
        </w:rPr>
        <w:t xml:space="preserve">semester hours required in the </w:t>
      </w:r>
      <w:proofErr w:type="spellStart"/>
      <w:r w:rsidR="00721764">
        <w:rPr>
          <w:rFonts w:ascii="Times New Roman" w:hAnsi="Times New Roman"/>
          <w:position w:val="-2"/>
          <w:sz w:val="20"/>
          <w:szCs w:val="20"/>
        </w:rPr>
        <w:t>teacing</w:t>
      </w:r>
      <w:proofErr w:type="spellEnd"/>
      <w:r w:rsidR="00721764">
        <w:rPr>
          <w:rFonts w:ascii="Times New Roman" w:hAnsi="Times New Roman"/>
          <w:position w:val="-2"/>
          <w:sz w:val="20"/>
          <w:szCs w:val="20"/>
        </w:rPr>
        <w:t xml:space="preserve"> </w:t>
      </w:r>
      <w:r w:rsidR="00721764">
        <w:rPr>
          <w:rFonts w:ascii="Times New Roman" w:hAnsi="Times New Roman"/>
          <w:sz w:val="20"/>
          <w:szCs w:val="20"/>
        </w:rPr>
        <w:t>field,</w:t>
      </w:r>
      <w:r w:rsidR="00721764">
        <w:rPr>
          <w:rFonts w:ascii="Times New Roman" w:hAnsi="Times New Roman"/>
          <w:spacing w:val="-11"/>
          <w:sz w:val="20"/>
          <w:szCs w:val="20"/>
        </w:rPr>
        <w:t xml:space="preserve"> </w:t>
      </w:r>
      <w:r w:rsidR="00721764">
        <w:rPr>
          <w:rFonts w:ascii="Times New Roman" w:hAnsi="Times New Roman"/>
          <w:sz w:val="20"/>
          <w:szCs w:val="20"/>
        </w:rPr>
        <w:t>Area C.</w:t>
      </w:r>
    </w:p>
    <w:p w:rsidR="00721764" w:rsidRDefault="00721764" w:rsidP="00721764">
      <w:pPr>
        <w:widowControl w:val="0"/>
        <w:autoSpaceDE w:val="0"/>
        <w:autoSpaceDN w:val="0"/>
        <w:adjustRightInd w:val="0"/>
        <w:spacing w:after="0" w:line="211" w:lineRule="exact"/>
        <w:ind w:left="1940"/>
        <w:rPr>
          <w:rFonts w:ascii="Times New Roman" w:hAnsi="Times New Roman"/>
          <w:sz w:val="20"/>
          <w:szCs w:val="20"/>
        </w:rPr>
      </w:pPr>
      <w:r>
        <w:rPr>
          <w:rFonts w:ascii="Times New Roman" w:hAnsi="Times New Roman"/>
          <w:b/>
          <w:bCs/>
          <w:sz w:val="20"/>
          <w:szCs w:val="20"/>
        </w:rPr>
        <w:t>III. Requi</w:t>
      </w:r>
      <w:r>
        <w:rPr>
          <w:rFonts w:ascii="Times New Roman" w:hAnsi="Times New Roman"/>
          <w:b/>
          <w:bCs/>
          <w:spacing w:val="-4"/>
          <w:sz w:val="20"/>
          <w:szCs w:val="20"/>
        </w:rPr>
        <w:t>r</w:t>
      </w:r>
      <w:r>
        <w:rPr>
          <w:rFonts w:ascii="Times New Roman" w:hAnsi="Times New Roman"/>
          <w:b/>
          <w:bCs/>
          <w:sz w:val="20"/>
          <w:szCs w:val="20"/>
        </w:rPr>
        <w:t>ed Courses:</w:t>
      </w:r>
    </w:p>
    <w:p w:rsidR="00721764" w:rsidRDefault="003F0AB9" w:rsidP="00721764">
      <w:pPr>
        <w:widowControl w:val="0"/>
        <w:autoSpaceDE w:val="0"/>
        <w:autoSpaceDN w:val="0"/>
        <w:adjustRightInd w:val="0"/>
        <w:spacing w:before="10" w:after="0" w:line="250" w:lineRule="auto"/>
        <w:ind w:left="1940" w:right="942" w:firstLine="360"/>
        <w:rPr>
          <w:rFonts w:ascii="Times New Roman" w:hAnsi="Times New Roman"/>
          <w:sz w:val="20"/>
          <w:szCs w:val="20"/>
        </w:rPr>
      </w:pPr>
      <w:r w:rsidRPr="003F0AB9">
        <w:rPr>
          <w:noProof/>
        </w:rPr>
        <w:pict>
          <v:shape id="_x0000_s1319" type="#_x0000_t202" style="position:absolute;left:0;text-align:left;margin-left:125pt;margin-top:24.15pt;width:377.1pt;height:62pt;z-index:-251612160;mso-position-horizontal-relative:page" o:allowincell="f" filled="f" stroked="f">
            <v:textbox inset="0,0,0,0">
              <w:txbxContent>
                <w:tbl>
                  <w:tblPr>
                    <w:tblW w:w="0" w:type="auto"/>
                    <w:tblLayout w:type="fixed"/>
                    <w:tblCellMar>
                      <w:left w:w="0" w:type="dxa"/>
                      <w:right w:w="0" w:type="dxa"/>
                    </w:tblCellMar>
                    <w:tblLook w:val="0000"/>
                  </w:tblPr>
                  <w:tblGrid>
                    <w:gridCol w:w="640"/>
                    <w:gridCol w:w="564"/>
                    <w:gridCol w:w="6338"/>
                  </w:tblGrid>
                  <w:tr w:rsidR="00671869" w:rsidRPr="00FA7AC7">
                    <w:trPr>
                      <w:trHeight w:hRule="exact" w:val="271"/>
                    </w:trPr>
                    <w:tc>
                      <w:tcPr>
                        <w:tcW w:w="640" w:type="dxa"/>
                        <w:tcBorders>
                          <w:top w:val="nil"/>
                          <w:left w:val="nil"/>
                          <w:bottom w:val="nil"/>
                          <w:right w:val="nil"/>
                        </w:tcBorders>
                      </w:tcPr>
                      <w:p w:rsidR="00671869" w:rsidRPr="00FA7AC7" w:rsidRDefault="00671869">
                        <w:pPr>
                          <w:widowControl w:val="0"/>
                          <w:autoSpaceDE w:val="0"/>
                          <w:autoSpaceDN w:val="0"/>
                          <w:adjustRightInd w:val="0"/>
                          <w:spacing w:before="29" w:after="0" w:line="240" w:lineRule="auto"/>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671869" w:rsidRPr="00FA7AC7" w:rsidRDefault="00671869">
                        <w:pPr>
                          <w:widowControl w:val="0"/>
                          <w:autoSpaceDE w:val="0"/>
                          <w:autoSpaceDN w:val="0"/>
                          <w:adjustRightInd w:val="0"/>
                          <w:spacing w:before="29" w:after="0" w:line="240" w:lineRule="auto"/>
                          <w:ind w:left="67"/>
                          <w:rPr>
                            <w:rFonts w:ascii="Times New Roman" w:hAnsi="Times New Roman"/>
                            <w:sz w:val="24"/>
                            <w:szCs w:val="24"/>
                          </w:rPr>
                        </w:pPr>
                        <w:r w:rsidRPr="00FA7AC7">
                          <w:rPr>
                            <w:rFonts w:ascii="Times New Roman" w:hAnsi="Times New Roman"/>
                            <w:sz w:val="20"/>
                            <w:szCs w:val="20"/>
                          </w:rPr>
                          <w:t>5304</w:t>
                        </w:r>
                      </w:p>
                    </w:tc>
                    <w:tc>
                      <w:tcPr>
                        <w:tcW w:w="6338" w:type="dxa"/>
                        <w:tcBorders>
                          <w:top w:val="nil"/>
                          <w:left w:val="nil"/>
                          <w:bottom w:val="nil"/>
                          <w:right w:val="nil"/>
                        </w:tcBorders>
                      </w:tcPr>
                      <w:p w:rsidR="00671869" w:rsidRPr="00FA7AC7" w:rsidRDefault="00671869">
                        <w:pPr>
                          <w:widowControl w:val="0"/>
                          <w:autoSpaceDE w:val="0"/>
                          <w:autoSpaceDN w:val="0"/>
                          <w:adjustRightInd w:val="0"/>
                          <w:spacing w:before="29" w:after="0" w:line="240" w:lineRule="auto"/>
                          <w:ind w:left="96"/>
                          <w:rPr>
                            <w:rFonts w:ascii="Times New Roman" w:hAnsi="Times New Roman"/>
                            <w:sz w:val="24"/>
                            <w:szCs w:val="24"/>
                          </w:rPr>
                        </w:pPr>
                        <w:r w:rsidRPr="00FA7AC7">
                          <w:rPr>
                            <w:rFonts w:ascii="Times New Roman" w:hAnsi="Times New Roman"/>
                            <w:sz w:val="20"/>
                            <w:szCs w:val="20"/>
                          </w:rPr>
                          <w:t>History of the English Language (required unless previously fulfilled</w:t>
                        </w:r>
                        <w:r w:rsidRPr="00FA7AC7">
                          <w:rPr>
                            <w:rFonts w:ascii="Times New Roman" w:hAnsi="Times New Roman"/>
                            <w:spacing w:val="8"/>
                            <w:sz w:val="20"/>
                            <w:szCs w:val="20"/>
                          </w:rPr>
                          <w:t>)</w:t>
                        </w:r>
                        <w:r w:rsidRPr="00FA7AC7">
                          <w:rPr>
                            <w:rFonts w:ascii="Times New Roman" w:hAnsi="Times New Roman"/>
                            <w:sz w:val="20"/>
                            <w:szCs w:val="20"/>
                          </w:rPr>
                          <w:t>....3 hrs</w:t>
                        </w:r>
                      </w:p>
                    </w:tc>
                  </w:tr>
                  <w:tr w:rsidR="00671869" w:rsidRPr="00FA7AC7">
                    <w:trPr>
                      <w:trHeight w:hRule="exact" w:val="229"/>
                    </w:trPr>
                    <w:tc>
                      <w:tcPr>
                        <w:tcW w:w="640" w:type="dxa"/>
                        <w:tcBorders>
                          <w:top w:val="nil"/>
                          <w:left w:val="nil"/>
                          <w:bottom w:val="nil"/>
                          <w:right w:val="nil"/>
                        </w:tcBorders>
                      </w:tcPr>
                      <w:p w:rsidR="00671869" w:rsidRPr="00FA7AC7" w:rsidRDefault="00671869">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671869" w:rsidRPr="00FA7AC7" w:rsidRDefault="00671869">
                        <w:pPr>
                          <w:widowControl w:val="0"/>
                          <w:autoSpaceDE w:val="0"/>
                          <w:autoSpaceDN w:val="0"/>
                          <w:adjustRightInd w:val="0"/>
                          <w:spacing w:after="0" w:line="205" w:lineRule="exact"/>
                          <w:ind w:left="67"/>
                          <w:rPr>
                            <w:rFonts w:ascii="Times New Roman" w:hAnsi="Times New Roman"/>
                            <w:sz w:val="24"/>
                            <w:szCs w:val="24"/>
                          </w:rPr>
                        </w:pPr>
                        <w:r w:rsidRPr="00FA7AC7">
                          <w:rPr>
                            <w:rFonts w:ascii="Times New Roman" w:hAnsi="Times New Roman"/>
                            <w:sz w:val="20"/>
                            <w:szCs w:val="20"/>
                          </w:rPr>
                          <w:t>5500</w:t>
                        </w:r>
                      </w:p>
                    </w:tc>
                    <w:tc>
                      <w:tcPr>
                        <w:tcW w:w="6338" w:type="dxa"/>
                        <w:tcBorders>
                          <w:top w:val="nil"/>
                          <w:left w:val="nil"/>
                          <w:bottom w:val="nil"/>
                          <w:right w:val="nil"/>
                        </w:tcBorders>
                      </w:tcPr>
                      <w:p w:rsidR="00671869" w:rsidRPr="00FA7AC7" w:rsidRDefault="00671869">
                        <w:pPr>
                          <w:widowControl w:val="0"/>
                          <w:autoSpaceDE w:val="0"/>
                          <w:autoSpaceDN w:val="0"/>
                          <w:adjustRightInd w:val="0"/>
                          <w:spacing w:after="0" w:line="205" w:lineRule="exact"/>
                          <w:ind w:left="96"/>
                          <w:rPr>
                            <w:rFonts w:ascii="Times New Roman" w:hAnsi="Times New Roman"/>
                            <w:sz w:val="24"/>
                            <w:szCs w:val="24"/>
                          </w:rPr>
                        </w:pPr>
                        <w:r w:rsidRPr="00FA7AC7">
                          <w:rPr>
                            <w:rFonts w:ascii="Times New Roman" w:hAnsi="Times New Roman"/>
                            <w:sz w:val="20"/>
                            <w:szCs w:val="20"/>
                          </w:rPr>
                          <w:t>Bibliography and Research Methods</w:t>
                        </w:r>
                        <w:r w:rsidRPr="00FA7AC7">
                          <w:rPr>
                            <w:rFonts w:ascii="Times New Roman" w:hAnsi="Times New Roman"/>
                            <w:spacing w:val="-20"/>
                            <w:sz w:val="20"/>
                            <w:szCs w:val="20"/>
                          </w:rPr>
                          <w:t xml:space="preserve"> </w:t>
                        </w:r>
                        <w:r w:rsidRPr="00FA7AC7">
                          <w:rPr>
                            <w:rFonts w:ascii="Times New Roman" w:hAnsi="Times New Roman"/>
                            <w:sz w:val="20"/>
                            <w:szCs w:val="20"/>
                          </w:rPr>
                          <w:t>.........................................................3 hrs</w:t>
                        </w:r>
                      </w:p>
                    </w:tc>
                  </w:tr>
                  <w:tr w:rsidR="00671869" w:rsidRPr="00FA7AC7">
                    <w:trPr>
                      <w:trHeight w:hRule="exact" w:val="240"/>
                    </w:trPr>
                    <w:tc>
                      <w:tcPr>
                        <w:tcW w:w="640"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67"/>
                          <w:rPr>
                            <w:rFonts w:ascii="Times New Roman" w:hAnsi="Times New Roman"/>
                            <w:sz w:val="24"/>
                            <w:szCs w:val="24"/>
                          </w:rPr>
                        </w:pPr>
                        <w:r w:rsidRPr="00FA7AC7">
                          <w:rPr>
                            <w:rFonts w:ascii="Times New Roman" w:hAnsi="Times New Roman"/>
                            <w:sz w:val="20"/>
                            <w:szCs w:val="20"/>
                          </w:rPr>
                          <w:t>5515</w:t>
                        </w:r>
                      </w:p>
                    </w:tc>
                    <w:tc>
                      <w:tcPr>
                        <w:tcW w:w="6338"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96"/>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r w:rsidRPr="00FA7AC7">
                          <w:rPr>
                            <w:rFonts w:ascii="Times New Roman" w:hAnsi="Times New Roman"/>
                            <w:spacing w:val="-8"/>
                            <w:sz w:val="20"/>
                            <w:szCs w:val="20"/>
                          </w:rPr>
                          <w:t xml:space="preserve"> </w:t>
                        </w:r>
                        <w:r w:rsidRPr="00FA7AC7">
                          <w:rPr>
                            <w:rFonts w:ascii="Times New Roman" w:hAnsi="Times New Roman"/>
                            <w:sz w:val="20"/>
                            <w:szCs w:val="20"/>
                          </w:rPr>
                          <w:t>............................................................3 hrs</w:t>
                        </w:r>
                      </w:p>
                    </w:tc>
                  </w:tr>
                  <w:tr w:rsidR="00671869" w:rsidRPr="00FA7AC7">
                    <w:trPr>
                      <w:trHeight w:hRule="exact" w:val="240"/>
                    </w:trPr>
                    <w:tc>
                      <w:tcPr>
                        <w:tcW w:w="640"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67"/>
                          <w:rPr>
                            <w:rFonts w:ascii="Times New Roman" w:hAnsi="Times New Roman"/>
                            <w:sz w:val="24"/>
                            <w:szCs w:val="24"/>
                          </w:rPr>
                        </w:pPr>
                        <w:r w:rsidRPr="00FA7AC7">
                          <w:rPr>
                            <w:rFonts w:ascii="Times New Roman" w:hAnsi="Times New Roman"/>
                            <w:sz w:val="20"/>
                            <w:szCs w:val="20"/>
                          </w:rPr>
                          <w:t>5696</w:t>
                        </w:r>
                      </w:p>
                    </w:tc>
                    <w:tc>
                      <w:tcPr>
                        <w:tcW w:w="6338"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96"/>
                          <w:rPr>
                            <w:rFonts w:ascii="Times New Roman" w:hAnsi="Times New Roman"/>
                            <w:sz w:val="24"/>
                            <w:szCs w:val="24"/>
                          </w:rPr>
                        </w:pPr>
                        <w:r w:rsidRPr="00FA7AC7">
                          <w:rPr>
                            <w:rFonts w:ascii="Times New Roman" w:hAnsi="Times New Roman"/>
                            <w:sz w:val="20"/>
                            <w:szCs w:val="20"/>
                          </w:rPr>
                          <w:t>Contemporary Literature</w:t>
                        </w:r>
                        <w:r w:rsidRPr="00FA7AC7">
                          <w:rPr>
                            <w:rFonts w:ascii="Times New Roman" w:hAnsi="Times New Roman"/>
                            <w:spacing w:val="-37"/>
                            <w:sz w:val="20"/>
                            <w:szCs w:val="20"/>
                          </w:rPr>
                          <w:t xml:space="preserve"> </w:t>
                        </w:r>
                        <w:r w:rsidRPr="00FA7AC7">
                          <w:rPr>
                            <w:rFonts w:ascii="Times New Roman" w:hAnsi="Times New Roman"/>
                            <w:sz w:val="20"/>
                            <w:szCs w:val="20"/>
                          </w:rPr>
                          <w:t>............................................................................3 hrs</w:t>
                        </w:r>
                      </w:p>
                    </w:tc>
                  </w:tr>
                  <w:tr w:rsidR="00671869" w:rsidRPr="00FA7AC7">
                    <w:trPr>
                      <w:trHeight w:hRule="exact" w:val="260"/>
                    </w:trPr>
                    <w:tc>
                      <w:tcPr>
                        <w:tcW w:w="640"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671869" w:rsidRPr="00FA7AC7" w:rsidRDefault="00671869">
                        <w:pPr>
                          <w:widowControl w:val="0"/>
                          <w:autoSpaceDE w:val="0"/>
                          <w:autoSpaceDN w:val="0"/>
                          <w:adjustRightInd w:val="0"/>
                          <w:spacing w:before="9" w:after="0" w:line="240" w:lineRule="auto"/>
                          <w:ind w:left="67"/>
                          <w:rPr>
                            <w:rFonts w:ascii="Times New Roman" w:hAnsi="Times New Roman"/>
                            <w:sz w:val="24"/>
                            <w:szCs w:val="24"/>
                          </w:rPr>
                        </w:pPr>
                        <w:r w:rsidRPr="00FA7AC7">
                          <w:rPr>
                            <w:rFonts w:ascii="Times New Roman" w:hAnsi="Times New Roman"/>
                            <w:sz w:val="20"/>
                            <w:szCs w:val="20"/>
                          </w:rPr>
                          <w:t>5908</w:t>
                        </w:r>
                      </w:p>
                    </w:tc>
                    <w:tc>
                      <w:tcPr>
                        <w:tcW w:w="6338" w:type="dxa"/>
                        <w:tcBorders>
                          <w:top w:val="nil"/>
                          <w:left w:val="nil"/>
                          <w:bottom w:val="nil"/>
                          <w:right w:val="nil"/>
                        </w:tcBorders>
                      </w:tcPr>
                      <w:p w:rsidR="00671869" w:rsidRPr="00FA7AC7" w:rsidRDefault="00671869">
                        <w:pPr>
                          <w:widowControl w:val="0"/>
                          <w:autoSpaceDE w:val="0"/>
                          <w:autoSpaceDN w:val="0"/>
                          <w:adjustRightInd w:val="0"/>
                          <w:spacing w:before="9" w:after="0" w:line="240" w:lineRule="auto"/>
                          <w:ind w:left="96"/>
                          <w:rPr>
                            <w:rFonts w:ascii="Times New Roman" w:hAnsi="Times New Roman"/>
                            <w:sz w:val="24"/>
                            <w:szCs w:val="24"/>
                          </w:rPr>
                        </w:pPr>
                        <w:r w:rsidRPr="00FA7AC7">
                          <w:rPr>
                            <w:rFonts w:ascii="Times New Roman" w:hAnsi="Times New Roman"/>
                            <w:sz w:val="20"/>
                            <w:szCs w:val="20"/>
                          </w:rPr>
                          <w:t>Literary Criticism</w:t>
                        </w:r>
                        <w:r w:rsidRPr="00FA7AC7">
                          <w:rPr>
                            <w:rFonts w:ascii="Times New Roman" w:hAnsi="Times New Roman"/>
                            <w:spacing w:val="-31"/>
                            <w:sz w:val="20"/>
                            <w:szCs w:val="20"/>
                          </w:rPr>
                          <w:t xml:space="preserve"> </w:t>
                        </w:r>
                        <w:r w:rsidRPr="00FA7AC7">
                          <w:rPr>
                            <w:rFonts w:ascii="Times New Roman" w:hAnsi="Times New Roman"/>
                            <w:sz w:val="20"/>
                            <w:szCs w:val="20"/>
                          </w:rPr>
                          <w:t>.......................................................................................3 hrs</w:t>
                        </w:r>
                      </w:p>
                    </w:tc>
                  </w:tr>
                </w:tbl>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 xml:space="preserve">student must have completed or be completing the following required courses in </w:t>
      </w:r>
      <w:proofErr w:type="gramStart"/>
      <w:r w:rsidR="00721764">
        <w:rPr>
          <w:rFonts w:ascii="Times New Roman" w:hAnsi="Times New Roman"/>
          <w:sz w:val="20"/>
          <w:szCs w:val="20"/>
        </w:rPr>
        <w:t>the teach</w:t>
      </w:r>
      <w:proofErr w:type="gramEnd"/>
      <w:r w:rsidR="00721764">
        <w:rPr>
          <w:rFonts w:ascii="Times New Roman" w:hAnsi="Times New Roman"/>
          <w:sz w:val="20"/>
          <w:szCs w:val="20"/>
        </w:rPr>
        <w:t xml:space="preserve">- </w:t>
      </w:r>
      <w:proofErr w:type="spellStart"/>
      <w:r w:rsidR="00721764">
        <w:rPr>
          <w:rFonts w:ascii="Times New Roman" w:hAnsi="Times New Roman"/>
          <w:sz w:val="20"/>
          <w:szCs w:val="20"/>
        </w:rPr>
        <w:t>ing</w:t>
      </w:r>
      <w:proofErr w:type="spellEnd"/>
      <w:r w:rsidR="00721764">
        <w:rPr>
          <w:rFonts w:ascii="Times New Roman" w:hAnsi="Times New Roman"/>
          <w:sz w:val="20"/>
          <w:szCs w:val="20"/>
        </w:rPr>
        <w:t xml:space="preserve"> field,</w:t>
      </w:r>
      <w:r w:rsidR="00721764">
        <w:rPr>
          <w:rFonts w:ascii="Times New Roman" w:hAnsi="Times New Roman"/>
          <w:spacing w:val="-11"/>
          <w:sz w:val="20"/>
          <w:szCs w:val="20"/>
        </w:rPr>
        <w:t xml:space="preserve"> </w:t>
      </w:r>
      <w:r w:rsidR="00721764">
        <w:rPr>
          <w:rFonts w:ascii="Times New Roman" w:hAnsi="Times New Roman"/>
          <w:sz w:val="20"/>
          <w:szCs w:val="20"/>
        </w:rPr>
        <w:t>Area C, before being eligible to take the comprehensive examination in English:</w:t>
      </w:r>
    </w:p>
    <w:p w:rsidR="00721764" w:rsidRDefault="00721764" w:rsidP="00721764">
      <w:pPr>
        <w:widowControl w:val="0"/>
        <w:autoSpaceDE w:val="0"/>
        <w:autoSpaceDN w:val="0"/>
        <w:adjustRightInd w:val="0"/>
        <w:spacing w:before="4" w:after="0" w:line="170" w:lineRule="exact"/>
        <w:rPr>
          <w:rFonts w:ascii="Times New Roman" w:hAnsi="Times New Roman"/>
          <w:sz w:val="17"/>
          <w:szCs w:val="17"/>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40" w:lineRule="auto"/>
        <w:ind w:left="2300"/>
        <w:rPr>
          <w:rFonts w:ascii="Times New Roman" w:hAnsi="Times New Roman"/>
          <w:sz w:val="20"/>
          <w:szCs w:val="20"/>
        </w:rPr>
      </w:pPr>
      <w:r>
        <w:rPr>
          <w:rFonts w:ascii="Times New Roman" w:hAnsi="Times New Roman"/>
          <w:sz w:val="20"/>
          <w:szCs w:val="20"/>
        </w:rPr>
        <w:t>One course in</w:t>
      </w:r>
      <w:r>
        <w:rPr>
          <w:rFonts w:ascii="Times New Roman" w:hAnsi="Times New Roman"/>
          <w:spacing w:val="-11"/>
          <w:sz w:val="20"/>
          <w:szCs w:val="20"/>
        </w:rPr>
        <w:t xml:space="preserve"> </w:t>
      </w:r>
      <w:r>
        <w:rPr>
          <w:rFonts w:ascii="Times New Roman" w:hAnsi="Times New Roman"/>
          <w:sz w:val="20"/>
          <w:szCs w:val="20"/>
        </w:rPr>
        <w:t>American Literature</w:t>
      </w:r>
      <w:r>
        <w:rPr>
          <w:rFonts w:ascii="Times New Roman" w:hAnsi="Times New Roman"/>
          <w:spacing w:val="-9"/>
          <w:sz w:val="20"/>
          <w:szCs w:val="20"/>
        </w:rPr>
        <w:t xml:space="preserve"> </w:t>
      </w:r>
      <w:r>
        <w:rPr>
          <w:rFonts w:ascii="Times New Roman" w:hAnsi="Times New Roman"/>
          <w:sz w:val="20"/>
          <w:szCs w:val="20"/>
        </w:rPr>
        <w:t>.....................................................................................3 hrs</w:t>
      </w:r>
    </w:p>
    <w:p w:rsidR="00721764" w:rsidRDefault="00721764" w:rsidP="00721764">
      <w:pPr>
        <w:widowControl w:val="0"/>
        <w:autoSpaceDE w:val="0"/>
        <w:autoSpaceDN w:val="0"/>
        <w:adjustRightInd w:val="0"/>
        <w:spacing w:before="10" w:after="0" w:line="240" w:lineRule="auto"/>
        <w:ind w:left="2300"/>
        <w:rPr>
          <w:rFonts w:ascii="Times New Roman" w:hAnsi="Times New Roman"/>
          <w:sz w:val="20"/>
          <w:szCs w:val="20"/>
        </w:rPr>
      </w:pPr>
      <w:r>
        <w:rPr>
          <w:rFonts w:ascii="Times New Roman" w:hAnsi="Times New Roman"/>
          <w:sz w:val="20"/>
          <w:szCs w:val="20"/>
        </w:rPr>
        <w:t>One course in English Literatur</w:t>
      </w:r>
      <w:r>
        <w:rPr>
          <w:rFonts w:ascii="Times New Roman" w:hAnsi="Times New Roman"/>
          <w:spacing w:val="7"/>
          <w:sz w:val="20"/>
          <w:szCs w:val="20"/>
        </w:rPr>
        <w:t>e</w:t>
      </w:r>
      <w:r>
        <w:rPr>
          <w:rFonts w:ascii="Times New Roman" w:hAnsi="Times New Roman"/>
          <w:sz w:val="20"/>
          <w:szCs w:val="20"/>
        </w:rPr>
        <w:t>.........................................................................................3 hrs</w:t>
      </w:r>
    </w:p>
    <w:p w:rsidR="00721764" w:rsidRDefault="00721764" w:rsidP="00721764">
      <w:pPr>
        <w:widowControl w:val="0"/>
        <w:autoSpaceDE w:val="0"/>
        <w:autoSpaceDN w:val="0"/>
        <w:adjustRightInd w:val="0"/>
        <w:spacing w:before="10" w:after="0" w:line="240" w:lineRule="auto"/>
        <w:ind w:left="1940"/>
        <w:rPr>
          <w:rFonts w:ascii="Times New Roman" w:hAnsi="Times New Roman"/>
          <w:sz w:val="20"/>
          <w:szCs w:val="20"/>
        </w:rPr>
      </w:pPr>
      <w:r>
        <w:rPr>
          <w:rFonts w:ascii="Times New Roman" w:hAnsi="Times New Roman"/>
          <w:b/>
          <w:bCs/>
          <w:sz w:val="20"/>
          <w:szCs w:val="20"/>
        </w:rPr>
        <w:t>I</w:t>
      </w:r>
      <w:r>
        <w:rPr>
          <w:rFonts w:ascii="Times New Roman" w:hAnsi="Times New Roman"/>
          <w:b/>
          <w:bCs/>
          <w:spacing w:val="-26"/>
          <w:sz w:val="20"/>
          <w:szCs w:val="20"/>
        </w:rPr>
        <w:t>V</w:t>
      </w:r>
      <w:r>
        <w:rPr>
          <w:rFonts w:ascii="Times New Roman" w:hAnsi="Times New Roman"/>
          <w:b/>
          <w:bCs/>
          <w:sz w:val="20"/>
          <w:szCs w:val="20"/>
        </w:rPr>
        <w:t>. Number</w:t>
      </w:r>
      <w:r>
        <w:rPr>
          <w:rFonts w:ascii="Times New Roman" w:hAnsi="Times New Roman"/>
          <w:b/>
          <w:bCs/>
          <w:spacing w:val="-4"/>
          <w:sz w:val="20"/>
          <w:szCs w:val="20"/>
        </w:rPr>
        <w:t xml:space="preserve"> </w:t>
      </w:r>
      <w:r>
        <w:rPr>
          <w:rFonts w:ascii="Times New Roman" w:hAnsi="Times New Roman"/>
          <w:b/>
          <w:bCs/>
          <w:sz w:val="20"/>
          <w:szCs w:val="20"/>
        </w:rPr>
        <w:t>of</w:t>
      </w:r>
      <w:r>
        <w:rPr>
          <w:rFonts w:ascii="Times New Roman" w:hAnsi="Times New Roman"/>
          <w:b/>
          <w:bCs/>
          <w:spacing w:val="-11"/>
          <w:sz w:val="20"/>
          <w:szCs w:val="20"/>
        </w:rPr>
        <w:t xml:space="preserve"> </w:t>
      </w:r>
      <w:r>
        <w:rPr>
          <w:rFonts w:ascii="Times New Roman" w:hAnsi="Times New Roman"/>
          <w:b/>
          <w:bCs/>
          <w:sz w:val="20"/>
          <w:szCs w:val="20"/>
        </w:rPr>
        <w:t>Attempts</w:t>
      </w:r>
    </w:p>
    <w:p w:rsidR="00721764" w:rsidRDefault="00721764" w:rsidP="00721764">
      <w:pPr>
        <w:widowControl w:val="0"/>
        <w:autoSpaceDE w:val="0"/>
        <w:autoSpaceDN w:val="0"/>
        <w:adjustRightInd w:val="0"/>
        <w:spacing w:before="10" w:after="0" w:line="250" w:lineRule="auto"/>
        <w:ind w:left="1940" w:right="1164" w:firstLine="360"/>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in English three times prior to termination from the program.</w:t>
      </w:r>
    </w:p>
    <w:p w:rsidR="00721764" w:rsidRDefault="00721764" w:rsidP="00721764">
      <w:pPr>
        <w:widowControl w:val="0"/>
        <w:autoSpaceDE w:val="0"/>
        <w:autoSpaceDN w:val="0"/>
        <w:adjustRightInd w:val="0"/>
        <w:spacing w:after="0" w:line="240" w:lineRule="auto"/>
        <w:ind w:left="2300"/>
        <w:rPr>
          <w:rFonts w:ascii="Times New Roman" w:hAnsi="Times New Roman"/>
          <w:sz w:val="20"/>
          <w:szCs w:val="20"/>
        </w:rPr>
      </w:pPr>
      <w:r>
        <w:rPr>
          <w:rFonts w:ascii="Times New Roman" w:hAnsi="Times New Roman"/>
          <w:b/>
          <w:bCs/>
          <w:sz w:val="20"/>
          <w:szCs w:val="20"/>
        </w:rPr>
        <w:t>Evaluation of Comp</w:t>
      </w:r>
      <w:r>
        <w:rPr>
          <w:rFonts w:ascii="Times New Roman" w:hAnsi="Times New Roman"/>
          <w:b/>
          <w:bCs/>
          <w:spacing w:val="-4"/>
          <w:sz w:val="20"/>
          <w:szCs w:val="20"/>
        </w:rPr>
        <w:t>r</w:t>
      </w:r>
      <w:r>
        <w:rPr>
          <w:rFonts w:ascii="Times New Roman" w:hAnsi="Times New Roman"/>
          <w:b/>
          <w:bCs/>
          <w:sz w:val="20"/>
          <w:szCs w:val="20"/>
        </w:rPr>
        <w:t>ehensive Examination in English</w:t>
      </w:r>
    </w:p>
    <w:p w:rsidR="00721764" w:rsidRDefault="00721764" w:rsidP="00721764">
      <w:pPr>
        <w:widowControl w:val="0"/>
        <w:autoSpaceDE w:val="0"/>
        <w:autoSpaceDN w:val="0"/>
        <w:adjustRightInd w:val="0"/>
        <w:spacing w:before="10" w:after="0" w:line="250" w:lineRule="auto"/>
        <w:ind w:left="2300" w:right="881"/>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committee of faculty members who teach graduate courses in the Department evaluates the comprehensive examination in English.</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who takes the examination receives either a pass or fail and must pass all parts of the examination, demonstrating competence in each area.</w:t>
      </w:r>
    </w:p>
    <w:p w:rsidR="00721764" w:rsidRDefault="00721764" w:rsidP="00721764">
      <w:pPr>
        <w:widowControl w:val="0"/>
        <w:autoSpaceDE w:val="0"/>
        <w:autoSpaceDN w:val="0"/>
        <w:adjustRightInd w:val="0"/>
        <w:spacing w:after="0" w:line="240" w:lineRule="auto"/>
        <w:ind w:left="2300"/>
        <w:rPr>
          <w:rFonts w:ascii="Times New Roman" w:hAnsi="Times New Roman"/>
          <w:sz w:val="20"/>
          <w:szCs w:val="20"/>
        </w:rPr>
      </w:pPr>
      <w:r>
        <w:rPr>
          <w:rFonts w:ascii="Times New Roman" w:hAnsi="Times New Roman"/>
          <w:b/>
          <w:bCs/>
          <w:sz w:val="20"/>
          <w:szCs w:val="20"/>
        </w:rPr>
        <w:t>Re-examination</w:t>
      </w:r>
    </w:p>
    <w:p w:rsidR="00721764" w:rsidRDefault="003F0AB9" w:rsidP="00721764">
      <w:pPr>
        <w:widowControl w:val="0"/>
        <w:autoSpaceDE w:val="0"/>
        <w:autoSpaceDN w:val="0"/>
        <w:adjustRightInd w:val="0"/>
        <w:spacing w:before="10" w:after="0" w:line="250" w:lineRule="auto"/>
        <w:ind w:left="2300" w:right="986"/>
        <w:rPr>
          <w:rFonts w:ascii="Times New Roman" w:hAnsi="Times New Roman"/>
          <w:sz w:val="20"/>
          <w:szCs w:val="20"/>
        </w:rPr>
      </w:pPr>
      <w:r w:rsidRPr="003F0AB9">
        <w:rPr>
          <w:noProof/>
        </w:rPr>
        <w:pict>
          <v:shape id="_x0000_s1320" type="#_x0000_t202" style="position:absolute;left:0;text-align:left;margin-left:19.55pt;margin-top:16.15pt;width:1in;height:184.35pt;z-index:-251611136;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who fails any portion of the examination must retake the entire examination; how- eve</w:t>
      </w:r>
      <w:r w:rsidR="00721764">
        <w:rPr>
          <w:rFonts w:ascii="Times New Roman" w:hAnsi="Times New Roman"/>
          <w:spacing w:val="-8"/>
          <w:sz w:val="20"/>
          <w:szCs w:val="20"/>
        </w:rPr>
        <w:t>r</w:t>
      </w:r>
      <w:r w:rsidR="00721764">
        <w:rPr>
          <w:rFonts w:ascii="Times New Roman" w:hAnsi="Times New Roman"/>
          <w:sz w:val="20"/>
          <w:szCs w:val="20"/>
        </w:rPr>
        <w:t>, no additional course work is required.</w:t>
      </w:r>
    </w:p>
    <w:p w:rsidR="00721764" w:rsidRDefault="00721764" w:rsidP="00721764">
      <w:pPr>
        <w:widowControl w:val="0"/>
        <w:autoSpaceDE w:val="0"/>
        <w:autoSpaceDN w:val="0"/>
        <w:adjustRightInd w:val="0"/>
        <w:spacing w:before="10"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0"/>
        <w:rPr>
          <w:rFonts w:ascii="Impact" w:hAnsi="Impact" w:cs="Impact"/>
          <w:color w:val="000000"/>
          <w:sz w:val="36"/>
          <w:szCs w:val="36"/>
        </w:rPr>
      </w:pPr>
      <w:r>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23" w:after="0" w:line="252" w:lineRule="auto"/>
        <w:ind w:left="2300" w:right="850" w:hanging="360"/>
        <w:jc w:val="both"/>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5304 - History of the English Language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5504)</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xml:space="preserve">...........................3(3-0) </w:t>
      </w:r>
      <w:proofErr w:type="gramStart"/>
      <w:r>
        <w:rPr>
          <w:rFonts w:ascii="Times New Roman" w:hAnsi="Times New Roman"/>
          <w:color w:val="191919"/>
          <w:sz w:val="20"/>
          <w:szCs w:val="20"/>
        </w:rPr>
        <w:t>The</w:t>
      </w:r>
      <w:proofErr w:type="gramEnd"/>
      <w:r>
        <w:rPr>
          <w:rFonts w:ascii="Times New Roman" w:hAnsi="Times New Roman"/>
          <w:color w:val="191919"/>
          <w:sz w:val="20"/>
          <w:szCs w:val="20"/>
        </w:rPr>
        <w:t xml:space="preserve"> development of the English language since the fifth centur</w:t>
      </w:r>
      <w:r>
        <w:rPr>
          <w:rFonts w:ascii="Times New Roman" w:hAnsi="Times New Roman"/>
          <w:color w:val="191919"/>
          <w:spacing w:val="-13"/>
          <w:sz w:val="20"/>
          <w:szCs w:val="20"/>
        </w:rPr>
        <w:t>y</w:t>
      </w:r>
      <w:r>
        <w:rPr>
          <w:rFonts w:ascii="Times New Roman" w:hAnsi="Times New Roman"/>
          <w:color w:val="191919"/>
          <w:sz w:val="20"/>
          <w:szCs w:val="20"/>
        </w:rPr>
        <w:t>, emphasizing the philological changes which have occurred.</w:t>
      </w:r>
    </w:p>
    <w:p w:rsidR="00721764" w:rsidRDefault="00721764" w:rsidP="00721764">
      <w:pPr>
        <w:widowControl w:val="0"/>
        <w:autoSpaceDE w:val="0"/>
        <w:autoSpaceDN w:val="0"/>
        <w:adjustRightInd w:val="0"/>
        <w:spacing w:after="0" w:line="225"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5500 - Bibliography and Resea</w:t>
      </w:r>
      <w:r>
        <w:rPr>
          <w:rFonts w:ascii="Times New Roman" w:hAnsi="Times New Roman"/>
          <w:b/>
          <w:bCs/>
          <w:color w:val="191919"/>
          <w:spacing w:val="-4"/>
          <w:sz w:val="20"/>
          <w:szCs w:val="20"/>
        </w:rPr>
        <w:t>r</w:t>
      </w:r>
      <w:r>
        <w:rPr>
          <w:rFonts w:ascii="Times New Roman" w:hAnsi="Times New Roman"/>
          <w:b/>
          <w:bCs/>
          <w:color w:val="191919"/>
          <w:sz w:val="20"/>
          <w:szCs w:val="20"/>
        </w:rPr>
        <w:t>ch Methods</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037"/>
        <w:rPr>
          <w:rFonts w:ascii="Times New Roman" w:hAnsi="Times New Roman"/>
          <w:color w:val="000000"/>
          <w:sz w:val="20"/>
          <w:szCs w:val="20"/>
        </w:rPr>
      </w:pPr>
      <w:proofErr w:type="gramStart"/>
      <w:r>
        <w:rPr>
          <w:rFonts w:ascii="Times New Roman" w:hAnsi="Times New Roman"/>
          <w:color w:val="191919"/>
          <w:spacing w:val="-22"/>
          <w:sz w:val="20"/>
          <w:szCs w:val="20"/>
        </w:rPr>
        <w:t>V</w:t>
      </w:r>
      <w:r>
        <w:rPr>
          <w:rFonts w:ascii="Times New Roman" w:hAnsi="Times New Roman"/>
          <w:color w:val="191919"/>
          <w:sz w:val="20"/>
          <w:szCs w:val="20"/>
        </w:rPr>
        <w:t>arious approaches to literary scholarship and methods of research.</w:t>
      </w:r>
      <w:proofErr w:type="gramEnd"/>
      <w:r>
        <w:rPr>
          <w:rFonts w:ascii="Times New Roman" w:hAnsi="Times New Roman"/>
          <w:color w:val="191919"/>
          <w:sz w:val="20"/>
          <w:szCs w:val="20"/>
        </w:rPr>
        <w:t xml:space="preserve"> Required and should be taken as early as possible in the student</w:t>
      </w:r>
      <w:r>
        <w:rPr>
          <w:rFonts w:ascii="Times New Roman" w:hAnsi="Times New Roman"/>
          <w:color w:val="191919"/>
          <w:spacing w:val="-11"/>
          <w:sz w:val="20"/>
          <w:szCs w:val="20"/>
        </w:rPr>
        <w:t>’</w:t>
      </w:r>
      <w:r>
        <w:rPr>
          <w:rFonts w:ascii="Times New Roman" w:hAnsi="Times New Roman"/>
          <w:color w:val="191919"/>
          <w:sz w:val="20"/>
          <w:szCs w:val="20"/>
        </w:rPr>
        <w:t>s course of stud</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5600 - Shakespea</w:t>
      </w:r>
      <w:r>
        <w:rPr>
          <w:rFonts w:ascii="Times New Roman" w:hAnsi="Times New Roman"/>
          <w:b/>
          <w:bCs/>
          <w:color w:val="191919"/>
          <w:spacing w:val="-4"/>
          <w:sz w:val="20"/>
          <w:szCs w:val="20"/>
        </w:rPr>
        <w:t>r</w:t>
      </w:r>
      <w:r>
        <w:rPr>
          <w:rFonts w:ascii="Times New Roman" w:hAnsi="Times New Roman"/>
          <w:b/>
          <w:bCs/>
          <w:color w:val="191919"/>
          <w:sz w:val="20"/>
          <w:szCs w:val="20"/>
        </w:rPr>
        <w:t>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5510)</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231"/>
        <w:rPr>
          <w:rFonts w:ascii="Times New Roman" w:hAnsi="Times New Roman"/>
          <w:color w:val="000000"/>
          <w:sz w:val="20"/>
          <w:szCs w:val="20"/>
        </w:rPr>
      </w:pPr>
      <w:r>
        <w:rPr>
          <w:rFonts w:ascii="Times New Roman" w:hAnsi="Times New Roman"/>
          <w:color w:val="191919"/>
          <w:sz w:val="20"/>
          <w:szCs w:val="20"/>
        </w:rPr>
        <w:t>Representative tragedies, comedies and history plays along with major poetry and critical problems in these works.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5606 - Medieval Literatu</w:t>
      </w:r>
      <w:r>
        <w:rPr>
          <w:rFonts w:ascii="Times New Roman" w:hAnsi="Times New Roman"/>
          <w:b/>
          <w:bCs/>
          <w:color w:val="191919"/>
          <w:spacing w:val="-4"/>
          <w:sz w:val="20"/>
          <w:szCs w:val="20"/>
        </w:rPr>
        <w:t>r</w:t>
      </w:r>
      <w:r>
        <w:rPr>
          <w:rFonts w:ascii="Times New Roman" w:hAnsi="Times New Roman"/>
          <w:b/>
          <w:bCs/>
          <w:color w:val="191919"/>
          <w:sz w:val="20"/>
          <w:szCs w:val="20"/>
        </w:rPr>
        <w:t>e (Formerly CHAUCER)</w:t>
      </w:r>
      <w:r>
        <w:rPr>
          <w:rFonts w:ascii="Times New Roman" w:hAnsi="Times New Roman"/>
          <w:b/>
          <w:bCs/>
          <w:color w:val="191919"/>
          <w:spacing w:val="-2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038"/>
        <w:rPr>
          <w:rFonts w:ascii="Times New Roman" w:hAnsi="Times New Roman"/>
          <w:color w:val="000000"/>
          <w:sz w:val="20"/>
          <w:szCs w:val="20"/>
        </w:rPr>
      </w:pPr>
      <w:proofErr w:type="gramStart"/>
      <w:r>
        <w:rPr>
          <w:rFonts w:ascii="Times New Roman" w:hAnsi="Times New Roman"/>
          <w:color w:val="191919"/>
          <w:sz w:val="20"/>
          <w:szCs w:val="20"/>
        </w:rPr>
        <w:t>Significant authors through the 15th centur</w:t>
      </w:r>
      <w:r>
        <w:rPr>
          <w:rFonts w:ascii="Times New Roman" w:hAnsi="Times New Roman"/>
          <w:color w:val="191919"/>
          <w:spacing w:val="-13"/>
          <w:sz w:val="20"/>
          <w:szCs w:val="20"/>
        </w:rPr>
        <w:t>y</w:t>
      </w:r>
      <w:r>
        <w:rPr>
          <w:rFonts w:ascii="Times New Roman" w:hAnsi="Times New Roman"/>
          <w:color w:val="191919"/>
          <w:sz w:val="20"/>
          <w:szCs w:val="20"/>
        </w:rPr>
        <w:t>, with emphasis on the major works of Chauce</w:t>
      </w:r>
      <w:r>
        <w:rPr>
          <w:rFonts w:ascii="Times New Roman" w:hAnsi="Times New Roman"/>
          <w:color w:val="191919"/>
          <w:spacing w:val="-11"/>
          <w:sz w:val="20"/>
          <w:szCs w:val="20"/>
        </w:rPr>
        <w:t>r</w:t>
      </w:r>
      <w:r>
        <w:rPr>
          <w:rFonts w:ascii="Times New Roman" w:hAnsi="Times New Roman"/>
          <w:color w:val="191919"/>
          <w:sz w:val="20"/>
          <w:szCs w:val="20"/>
        </w:rPr>
        <w:t>.</w:t>
      </w:r>
      <w:proofErr w:type="gramEnd"/>
      <w:r>
        <w:rPr>
          <w:rFonts w:ascii="Times New Roman" w:hAnsi="Times New Roman"/>
          <w:color w:val="191919"/>
          <w:sz w:val="20"/>
          <w:szCs w:val="20"/>
        </w:rPr>
        <w:t xml:space="preserve"> </w:t>
      </w:r>
      <w:proofErr w:type="gramStart"/>
      <w:r>
        <w:rPr>
          <w:rFonts w:ascii="Times New Roman" w:hAnsi="Times New Roman"/>
          <w:color w:val="191919"/>
          <w:sz w:val="20"/>
          <w:szCs w:val="20"/>
        </w:rPr>
        <w:t>Some attention given to the language and historical background of the age.</w:t>
      </w:r>
      <w:proofErr w:type="gramEnd"/>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5609 - Int</w:t>
      </w:r>
      <w:r>
        <w:rPr>
          <w:rFonts w:ascii="Times New Roman" w:hAnsi="Times New Roman"/>
          <w:b/>
          <w:bCs/>
          <w:color w:val="191919"/>
          <w:spacing w:val="-4"/>
          <w:sz w:val="20"/>
          <w:szCs w:val="20"/>
        </w:rPr>
        <w:t>r</w:t>
      </w:r>
      <w:r>
        <w:rPr>
          <w:rFonts w:ascii="Times New Roman" w:hAnsi="Times New Roman"/>
          <w:b/>
          <w:bCs/>
          <w:color w:val="191919"/>
          <w:sz w:val="20"/>
          <w:szCs w:val="20"/>
        </w:rPr>
        <w:t>oduction to Linguistics</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192"/>
        <w:rPr>
          <w:rFonts w:ascii="Times New Roman" w:hAnsi="Times New Roman"/>
          <w:color w:val="000000"/>
          <w:sz w:val="20"/>
          <w:szCs w:val="20"/>
        </w:rPr>
      </w:pPr>
      <w:proofErr w:type="gramStart"/>
      <w:r>
        <w:rPr>
          <w:rFonts w:ascii="Times New Roman" w:hAnsi="Times New Roman"/>
          <w:color w:val="191919"/>
          <w:sz w:val="20"/>
          <w:szCs w:val="20"/>
        </w:rPr>
        <w:t>Introduction to the principles of linguistic theory and analysis.</w:t>
      </w:r>
      <w:proofErr w:type="gramEnd"/>
      <w:r>
        <w:rPr>
          <w:rFonts w:ascii="Times New Roman" w:hAnsi="Times New Roman"/>
          <w:color w:val="191919"/>
          <w:sz w:val="20"/>
          <w:szCs w:val="20"/>
        </w:rPr>
        <w:t xml:space="preserve"> </w:t>
      </w:r>
      <w:proofErr w:type="gramStart"/>
      <w:r>
        <w:rPr>
          <w:rFonts w:ascii="Times New Roman" w:hAnsi="Times New Roman"/>
          <w:color w:val="191919"/>
          <w:sz w:val="20"/>
          <w:szCs w:val="20"/>
        </w:rPr>
        <w:t xml:space="preserve">Fundamentals of major </w:t>
      </w:r>
      <w:proofErr w:type="spellStart"/>
      <w:r>
        <w:rPr>
          <w:rFonts w:ascii="Times New Roman" w:hAnsi="Times New Roman"/>
          <w:color w:val="191919"/>
          <w:sz w:val="20"/>
          <w:szCs w:val="20"/>
        </w:rPr>
        <w:t>ap</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proaches</w:t>
      </w:r>
      <w:proofErr w:type="spellEnd"/>
      <w:r>
        <w:rPr>
          <w:rFonts w:ascii="Times New Roman" w:hAnsi="Times New Roman"/>
          <w:color w:val="191919"/>
          <w:sz w:val="20"/>
          <w:szCs w:val="20"/>
        </w:rPr>
        <w:t xml:space="preserve"> to the study of phonolog</w:t>
      </w:r>
      <w:r>
        <w:rPr>
          <w:rFonts w:ascii="Times New Roman" w:hAnsi="Times New Roman"/>
          <w:color w:val="191919"/>
          <w:spacing w:val="-13"/>
          <w:sz w:val="20"/>
          <w:szCs w:val="20"/>
        </w:rPr>
        <w:t>y</w:t>
      </w:r>
      <w:r>
        <w:rPr>
          <w:rFonts w:ascii="Times New Roman" w:hAnsi="Times New Roman"/>
          <w:color w:val="191919"/>
          <w:sz w:val="20"/>
          <w:szCs w:val="20"/>
        </w:rPr>
        <w:t>, morphology and syntax.</w:t>
      </w:r>
      <w:proofErr w:type="gramEnd"/>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Grammar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 Syntax</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proofErr w:type="gramStart"/>
      <w:r>
        <w:rPr>
          <w:rFonts w:ascii="Times New Roman" w:hAnsi="Times New Roman"/>
          <w:color w:val="191919"/>
          <w:sz w:val="20"/>
          <w:szCs w:val="20"/>
        </w:rPr>
        <w:t>Critical examination of salient components of modem syntax and gramma</w:t>
      </w:r>
      <w:r>
        <w:rPr>
          <w:rFonts w:ascii="Times New Roman" w:hAnsi="Times New Roman"/>
          <w:color w:val="191919"/>
          <w:spacing w:val="-11"/>
          <w:sz w:val="20"/>
          <w:szCs w:val="20"/>
        </w:rPr>
        <w:t>r</w:t>
      </w:r>
      <w:r>
        <w:rPr>
          <w:rFonts w:ascii="Times New Roman" w:hAnsi="Times New Roman"/>
          <w:color w:val="191919"/>
          <w:sz w:val="20"/>
          <w:szCs w:val="20"/>
        </w:rPr>
        <w:t>.</w:t>
      </w:r>
      <w:proofErr w:type="gramEnd"/>
    </w:p>
    <w:p w:rsidR="00721764" w:rsidRDefault="00721764" w:rsidP="00721764">
      <w:pPr>
        <w:widowControl w:val="0"/>
        <w:autoSpaceDE w:val="0"/>
        <w:autoSpaceDN w:val="0"/>
        <w:adjustRightInd w:val="0"/>
        <w:spacing w:before="6" w:after="0" w:line="240" w:lineRule="auto"/>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5615 -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Exposition for</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5515)</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130"/>
        <w:rPr>
          <w:rFonts w:ascii="Times New Roman" w:hAnsi="Times New Roman"/>
          <w:color w:val="000000"/>
          <w:sz w:val="20"/>
          <w:szCs w:val="20"/>
        </w:rPr>
      </w:pPr>
      <w:proofErr w:type="gramStart"/>
      <w:r>
        <w:rPr>
          <w:rFonts w:ascii="Times New Roman" w:hAnsi="Times New Roman"/>
          <w:color w:val="191919"/>
          <w:spacing w:val="-14"/>
          <w:sz w:val="20"/>
          <w:szCs w:val="20"/>
        </w:rPr>
        <w:t>T</w:t>
      </w:r>
      <w:r>
        <w:rPr>
          <w:rFonts w:ascii="Times New Roman" w:hAnsi="Times New Roman"/>
          <w:color w:val="191919"/>
          <w:sz w:val="20"/>
          <w:szCs w:val="20"/>
        </w:rPr>
        <w:t>echniques of exposition, including structures, research methodolog</w:t>
      </w:r>
      <w:r>
        <w:rPr>
          <w:rFonts w:ascii="Times New Roman" w:hAnsi="Times New Roman"/>
          <w:color w:val="191919"/>
          <w:spacing w:val="-13"/>
          <w:sz w:val="20"/>
          <w:szCs w:val="20"/>
        </w:rPr>
        <w:t>y</w:t>
      </w:r>
      <w:r>
        <w:rPr>
          <w:rFonts w:ascii="Times New Roman" w:hAnsi="Times New Roman"/>
          <w:color w:val="191919"/>
          <w:sz w:val="20"/>
          <w:szCs w:val="20"/>
        </w:rPr>
        <w:t>, rhetorical principles and teaching applications.</w:t>
      </w:r>
      <w:proofErr w:type="gramEnd"/>
    </w:p>
    <w:p w:rsidR="00721764" w:rsidRDefault="00721764" w:rsidP="00721764">
      <w:pPr>
        <w:widowControl w:val="0"/>
        <w:autoSpaceDE w:val="0"/>
        <w:autoSpaceDN w:val="0"/>
        <w:adjustRightInd w:val="0"/>
        <w:spacing w:before="13" w:after="0" w:line="250" w:lineRule="auto"/>
        <w:ind w:left="2300" w:right="1130"/>
        <w:rPr>
          <w:rFonts w:ascii="Times New Roman" w:hAnsi="Times New Roman"/>
          <w:color w:val="000000"/>
          <w:sz w:val="20"/>
          <w:szCs w:val="20"/>
        </w:rPr>
        <w:sectPr w:rsidR="00721764">
          <w:pgSz w:w="12240" w:h="15840"/>
          <w:pgMar w:top="280" w:right="1280" w:bottom="280" w:left="240" w:header="0" w:footer="957" w:gutter="0"/>
          <w:cols w:space="720" w:equalWidth="0">
            <w:col w:w="10720"/>
          </w:cols>
          <w:noEndnote/>
        </w:sectPr>
      </w:pPr>
    </w:p>
    <w:p w:rsidR="00721764" w:rsidRDefault="00721764" w:rsidP="00721764">
      <w:pPr>
        <w:widowControl w:val="0"/>
        <w:autoSpaceDE w:val="0"/>
        <w:autoSpaceDN w:val="0"/>
        <w:adjustRightInd w:val="0"/>
        <w:spacing w:before="8" w:after="0" w:line="90" w:lineRule="exact"/>
        <w:rPr>
          <w:rFonts w:ascii="Times New Roman" w:hAnsi="Times New Roman"/>
          <w:color w:val="000000"/>
          <w:sz w:val="9"/>
          <w:szCs w:val="9"/>
        </w:r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B67EC4">
            <w:pPr>
              <w:widowControl w:val="0"/>
              <w:autoSpaceDE w:val="0"/>
              <w:autoSpaceDN w:val="0"/>
              <w:adjustRightInd w:val="0"/>
              <w:spacing w:after="0" w:line="240" w:lineRule="auto"/>
              <w:ind w:left="109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7" w:after="0" w:line="240" w:lineRule="auto"/>
        <w:ind w:left="875"/>
        <w:rPr>
          <w:rFonts w:ascii="Times New Roman" w:hAnsi="Times New Roman"/>
          <w:color w:val="000000"/>
          <w:sz w:val="20"/>
          <w:szCs w:val="20"/>
        </w:rPr>
      </w:pPr>
      <w:r w:rsidRPr="003F0AB9">
        <w:rPr>
          <w:noProof/>
        </w:rPr>
        <w:pict>
          <v:group id="_x0000_s1322" style="position:absolute;left:0;text-align:left;margin-left:316.8pt;margin-top:-52.9pt;width:31.2pt;height:31pt;z-index:-251609088;mso-position-horizontal-relative:page" coordorigin="6336,-1058" coordsize="624,620" o:allowincell="f">
            <v:rect id="_x0000_s1323" style="position:absolute;left:6341;top:-1053;width:613;height:610" o:allowincell="f" stroked="f">
              <v:path arrowok="t"/>
            </v:rect>
            <v:rect id="_x0000_s1324" style="position:absolute;left:6342;top:-105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0"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ENGL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5621 - Literatu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 of the Sixteenth and Seventeenth Centuries</w:t>
      </w:r>
    </w:p>
    <w:p w:rsidR="00721764" w:rsidRDefault="00721764" w:rsidP="00721764">
      <w:pPr>
        <w:widowControl w:val="0"/>
        <w:autoSpaceDE w:val="0"/>
        <w:autoSpaceDN w:val="0"/>
        <w:adjustRightInd w:val="0"/>
        <w:spacing w:before="10" w:after="0" w:line="252" w:lineRule="auto"/>
        <w:ind w:left="1235" w:right="1943" w:hanging="360"/>
        <w:jc w:val="both"/>
        <w:rPr>
          <w:rFonts w:ascii="Times New Roman" w:hAnsi="Times New Roman"/>
          <w:color w:val="000000"/>
          <w:sz w:val="20"/>
          <w:szCs w:val="20"/>
        </w:rPr>
      </w:pPr>
      <w:r>
        <w:rPr>
          <w:rFonts w:ascii="Times New Roman" w:hAnsi="Times New Roman"/>
          <w:b/>
          <w:bCs/>
          <w:color w:val="191919"/>
          <w:sz w:val="20"/>
          <w:szCs w:val="20"/>
        </w:rPr>
        <w:t>(Formerly Old English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7"/>
          <w:sz w:val="20"/>
          <w:szCs w:val="20"/>
        </w:rPr>
        <w:t xml:space="preserve"> </w:t>
      </w:r>
      <w:r>
        <w:rPr>
          <w:rFonts w:ascii="Times New Roman" w:hAnsi="Times New Roman"/>
          <w:b/>
          <w:bCs/>
          <w:color w:val="191919"/>
          <w:sz w:val="20"/>
          <w:szCs w:val="20"/>
        </w:rPr>
        <w:t xml:space="preserve">..........................................................................................(3-0) </w:t>
      </w:r>
      <w:r>
        <w:rPr>
          <w:rFonts w:ascii="Times New Roman" w:hAnsi="Times New Roman"/>
          <w:color w:val="191919"/>
          <w:sz w:val="20"/>
          <w:szCs w:val="20"/>
        </w:rPr>
        <w:t>Literary tendencies and thought of the period, including critical study of such major figures as More, Sidne</w:t>
      </w:r>
      <w:r>
        <w:rPr>
          <w:rFonts w:ascii="Times New Roman" w:hAnsi="Times New Roman"/>
          <w:color w:val="191919"/>
          <w:spacing w:val="-13"/>
          <w:sz w:val="20"/>
          <w:szCs w:val="20"/>
        </w:rPr>
        <w:t>y</w:t>
      </w:r>
      <w:r>
        <w:rPr>
          <w:rFonts w:ascii="Times New Roman" w:hAnsi="Times New Roman"/>
          <w:color w:val="191919"/>
          <w:sz w:val="20"/>
          <w:szCs w:val="20"/>
        </w:rPr>
        <w:t>, Donne, Jonson, Herbert and Milton.</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5632 - Restoration and Eighteenth Century Literatu</w:t>
      </w:r>
      <w:r>
        <w:rPr>
          <w:rFonts w:ascii="Times New Roman" w:hAnsi="Times New Roman"/>
          <w:b/>
          <w:bCs/>
          <w:color w:val="191919"/>
          <w:spacing w:val="-4"/>
          <w:sz w:val="20"/>
          <w:szCs w:val="20"/>
        </w:rPr>
        <w:t>r</w:t>
      </w:r>
      <w:r>
        <w:rPr>
          <w:rFonts w:ascii="Times New Roman" w:hAnsi="Times New Roman"/>
          <w:b/>
          <w:bCs/>
          <w:color w:val="191919"/>
          <w:spacing w:val="5"/>
          <w:sz w:val="20"/>
          <w:szCs w:val="20"/>
        </w:rPr>
        <w:t>e</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1235" w:right="2066"/>
        <w:rPr>
          <w:rFonts w:ascii="Times New Roman" w:hAnsi="Times New Roman"/>
          <w:color w:val="000000"/>
          <w:sz w:val="20"/>
          <w:szCs w:val="20"/>
        </w:rPr>
      </w:pPr>
      <w:r w:rsidRPr="003F0AB9">
        <w:rPr>
          <w:noProof/>
        </w:rPr>
        <w:pict>
          <v:shape id="_x0000_s1325" type="#_x0000_t202" style="position:absolute;left:0;text-align:left;margin-left:522pt;margin-top:24.2pt;width:1in;height:184.35pt;z-index:-251608064;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Poetry and prose of the Restoration and Neo-classical periods with emphasis on such figures as Dryden, Congreve, Pope, Swift and Johnson.</w:t>
      </w:r>
      <w:proofErr w:type="gramEnd"/>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5641 - Romanticism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2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149"/>
        <w:rPr>
          <w:rFonts w:ascii="Times New Roman" w:hAnsi="Times New Roman"/>
          <w:color w:val="000000"/>
          <w:sz w:val="20"/>
          <w:szCs w:val="20"/>
        </w:rPr>
      </w:pPr>
      <w:proofErr w:type="gramStart"/>
      <w:r>
        <w:rPr>
          <w:rFonts w:ascii="Times New Roman" w:hAnsi="Times New Roman"/>
          <w:color w:val="191919"/>
          <w:sz w:val="20"/>
          <w:szCs w:val="20"/>
        </w:rPr>
        <w:t xml:space="preserve">Study of the general literary tendencies and thought of the period, with emphasis on the </w:t>
      </w:r>
      <w:proofErr w:type="spellStart"/>
      <w:r>
        <w:rPr>
          <w:rFonts w:ascii="Times New Roman" w:hAnsi="Times New Roman"/>
          <w:color w:val="191919"/>
          <w:sz w:val="20"/>
          <w:szCs w:val="20"/>
        </w:rPr>
        <w:t>po</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etry</w:t>
      </w:r>
      <w:proofErr w:type="spellEnd"/>
      <w:r>
        <w:rPr>
          <w:rFonts w:ascii="Times New Roman" w:hAnsi="Times New Roman"/>
          <w:color w:val="191919"/>
          <w:sz w:val="20"/>
          <w:szCs w:val="20"/>
        </w:rPr>
        <w:t xml:space="preserve">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ordsworth, Coleridge, Byron, Shelley and Keats.</w:t>
      </w:r>
      <w:proofErr w:type="gramEnd"/>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5650 - Modern Drama</w:t>
      </w:r>
      <w:r>
        <w:rPr>
          <w:rFonts w:ascii="Times New Roman" w:hAnsi="Times New Roman"/>
          <w:b/>
          <w:bCs/>
          <w:color w:val="191919"/>
          <w:spacing w:val="-3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Major trends in modem drama with readings from playwrights of Britain, Europe and the</w:t>
      </w:r>
    </w:p>
    <w:p w:rsidR="00721764" w:rsidRDefault="00721764" w:rsidP="00721764">
      <w:pPr>
        <w:widowControl w:val="0"/>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191919"/>
          <w:sz w:val="20"/>
          <w:szCs w:val="20"/>
        </w:rPr>
        <w:t>Americas.</w:t>
      </w:r>
    </w:p>
    <w:p w:rsidR="00721764" w:rsidRDefault="00721764" w:rsidP="00721764">
      <w:pPr>
        <w:widowControl w:val="0"/>
        <w:autoSpaceDE w:val="0"/>
        <w:autoSpaceDN w:val="0"/>
        <w:adjustRightInd w:val="0"/>
        <w:spacing w:before="6" w:after="0" w:line="251" w:lineRule="auto"/>
        <w:ind w:left="1235" w:right="1951" w:hanging="360"/>
        <w:rPr>
          <w:rFonts w:ascii="Times New Roman" w:hAnsi="Times New Roman"/>
          <w:color w:val="000000"/>
          <w:sz w:val="20"/>
          <w:szCs w:val="20"/>
        </w:rPr>
      </w:pPr>
      <w:proofErr w:type="gramStart"/>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5651 -</w:t>
      </w:r>
      <w:r>
        <w:rPr>
          <w:rFonts w:ascii="Times New Roman" w:hAnsi="Times New Roman"/>
          <w:b/>
          <w:bCs/>
          <w:color w:val="191919"/>
          <w:spacing w:val="-4"/>
          <w:sz w:val="20"/>
          <w:szCs w:val="20"/>
        </w:rPr>
        <w:t xml:space="preserve"> </w:t>
      </w:r>
      <w:r>
        <w:rPr>
          <w:rFonts w:ascii="Times New Roman" w:hAnsi="Times New Roman"/>
          <w:b/>
          <w:bCs/>
          <w:color w:val="191919"/>
          <w:spacing w:val="-7"/>
          <w:sz w:val="20"/>
          <w:szCs w:val="20"/>
        </w:rPr>
        <w:t>V</w:t>
      </w:r>
      <w:r>
        <w:rPr>
          <w:rFonts w:ascii="Times New Roman" w:hAnsi="Times New Roman"/>
          <w:b/>
          <w:bCs/>
          <w:color w:val="191919"/>
          <w:sz w:val="20"/>
          <w:szCs w:val="20"/>
        </w:rPr>
        <w:t>ictorian Literatu</w:t>
      </w:r>
      <w:r>
        <w:rPr>
          <w:rFonts w:ascii="Times New Roman" w:hAnsi="Times New Roman"/>
          <w:b/>
          <w:bCs/>
          <w:color w:val="191919"/>
          <w:spacing w:val="-4"/>
          <w:sz w:val="20"/>
          <w:szCs w:val="20"/>
        </w:rPr>
        <w:t>r</w:t>
      </w:r>
      <w:r>
        <w:rPr>
          <w:rFonts w:ascii="Times New Roman" w:hAnsi="Times New Roman"/>
          <w:b/>
          <w:bCs/>
          <w:color w:val="191919"/>
          <w:sz w:val="20"/>
          <w:szCs w:val="20"/>
        </w:rPr>
        <w:t>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5603)</w:t>
      </w:r>
      <w:r>
        <w:rPr>
          <w:rFonts w:ascii="Times New Roman" w:hAnsi="Times New Roman"/>
          <w:b/>
          <w:bCs/>
          <w:color w:val="191919"/>
          <w:spacing w:val="-28"/>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Critical examination of major authors of the period, with some attention to social and cultural background.</w:t>
      </w:r>
      <w:proofErr w:type="gramEnd"/>
      <w:r>
        <w:rPr>
          <w:rFonts w:ascii="Times New Roman" w:hAnsi="Times New Roman"/>
          <w:color w:val="191919"/>
          <w:sz w:val="20"/>
          <w:szCs w:val="20"/>
        </w:rPr>
        <w:t xml:space="preserve"> Focus may be on poets like Browning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ennyson, prose writers like Carlyle and Ruskin, or novelists like Dickens and Eliot.</w:t>
      </w:r>
    </w:p>
    <w:p w:rsidR="00721764" w:rsidRDefault="00721764" w:rsidP="00721764">
      <w:pPr>
        <w:widowControl w:val="0"/>
        <w:autoSpaceDE w:val="0"/>
        <w:autoSpaceDN w:val="0"/>
        <w:adjustRightInd w:val="0"/>
        <w:spacing w:after="0" w:line="226"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5610 - Modern British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proofErr w:type="gramStart"/>
      <w:r>
        <w:rPr>
          <w:rFonts w:ascii="Times New Roman" w:hAnsi="Times New Roman"/>
          <w:color w:val="191919"/>
          <w:sz w:val="20"/>
          <w:szCs w:val="20"/>
        </w:rPr>
        <w:t>Major works of the 20th centur</w:t>
      </w:r>
      <w:r>
        <w:rPr>
          <w:rFonts w:ascii="Times New Roman" w:hAnsi="Times New Roman"/>
          <w:color w:val="191919"/>
          <w:spacing w:val="-13"/>
          <w:sz w:val="20"/>
          <w:szCs w:val="20"/>
        </w:rPr>
        <w:t>y</w:t>
      </w:r>
      <w:r>
        <w:rPr>
          <w:rFonts w:ascii="Times New Roman" w:hAnsi="Times New Roman"/>
          <w:color w:val="191919"/>
          <w:sz w:val="20"/>
          <w:szCs w:val="20"/>
        </w:rPr>
        <w:t>, with emphasis on either fiction or poetr</w:t>
      </w:r>
      <w:r>
        <w:rPr>
          <w:rFonts w:ascii="Times New Roman" w:hAnsi="Times New Roman"/>
          <w:color w:val="191919"/>
          <w:spacing w:val="-13"/>
          <w:sz w:val="20"/>
          <w:szCs w:val="20"/>
        </w:rPr>
        <w:t>y</w:t>
      </w:r>
      <w:r>
        <w:rPr>
          <w:rFonts w:ascii="Times New Roman" w:hAnsi="Times New Roman"/>
          <w:color w:val="191919"/>
          <w:sz w:val="20"/>
          <w:szCs w:val="20"/>
        </w:rPr>
        <w:t>.</w:t>
      </w:r>
      <w:proofErr w:type="gramEnd"/>
    </w:p>
    <w:p w:rsidR="00721764" w:rsidRDefault="00721764" w:rsidP="00721764">
      <w:pPr>
        <w:widowControl w:val="0"/>
        <w:autoSpaceDE w:val="0"/>
        <w:autoSpaceDN w:val="0"/>
        <w:adjustRightInd w:val="0"/>
        <w:spacing w:before="6" w:after="0" w:line="252" w:lineRule="auto"/>
        <w:ind w:left="1235" w:right="1952" w:hanging="36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5681 - Early</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pacing w:val="10"/>
          <w:sz w:val="20"/>
          <w:szCs w:val="20"/>
        </w:rPr>
        <w:t>e</w:t>
      </w:r>
      <w:r>
        <w:rPr>
          <w:rFonts w:ascii="Times New Roman" w:hAnsi="Times New Roman"/>
          <w:b/>
          <w:bCs/>
          <w:color w:val="191919"/>
          <w:sz w:val="20"/>
          <w:szCs w:val="20"/>
        </w:rPr>
        <w:t xml:space="preserve">..............................................................................3(3-0) </w:t>
      </w:r>
      <w:proofErr w:type="gramStart"/>
      <w:r>
        <w:rPr>
          <w:rFonts w:ascii="Times New Roman" w:hAnsi="Times New Roman"/>
          <w:color w:val="191919"/>
          <w:spacing w:val="-22"/>
          <w:sz w:val="20"/>
          <w:szCs w:val="20"/>
        </w:rPr>
        <w:t>V</w:t>
      </w:r>
      <w:r>
        <w:rPr>
          <w:rFonts w:ascii="Times New Roman" w:hAnsi="Times New Roman"/>
          <w:color w:val="191919"/>
          <w:sz w:val="20"/>
          <w:szCs w:val="20"/>
        </w:rPr>
        <w:t>arious</w:t>
      </w:r>
      <w:proofErr w:type="gramEnd"/>
      <w:r>
        <w:rPr>
          <w:rFonts w:ascii="Times New Roman" w:hAnsi="Times New Roman"/>
          <w:color w:val="191919"/>
          <w:sz w:val="20"/>
          <w:szCs w:val="20"/>
        </w:rPr>
        <w:t xml:space="preserve"> genres of literature from the beginnings through the early national period.</w:t>
      </w:r>
      <w:r>
        <w:rPr>
          <w:rFonts w:ascii="Times New Roman" w:hAnsi="Times New Roman"/>
          <w:color w:val="191919"/>
          <w:spacing w:val="-11"/>
          <w:sz w:val="20"/>
          <w:szCs w:val="20"/>
        </w:rPr>
        <w:t xml:space="preserve"> </w:t>
      </w:r>
      <w:r>
        <w:rPr>
          <w:rFonts w:ascii="Times New Roman" w:hAnsi="Times New Roman"/>
          <w:color w:val="191919"/>
          <w:sz w:val="20"/>
          <w:szCs w:val="20"/>
        </w:rPr>
        <w:t>Attention also given to cultural and historical background.</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5683 -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Romanticism</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1235" w:right="2577"/>
        <w:rPr>
          <w:rFonts w:ascii="Times New Roman" w:hAnsi="Times New Roman"/>
          <w:color w:val="000000"/>
          <w:sz w:val="20"/>
          <w:szCs w:val="20"/>
        </w:rPr>
      </w:pPr>
      <w:r w:rsidRPr="003F0AB9">
        <w:rPr>
          <w:noProof/>
        </w:rPr>
        <w:pict>
          <v:shape id="_x0000_s1326" type="#_x0000_t202" style="position:absolute;left:0;text-align:left;margin-left:522pt;margin-top:6.4pt;width:1in;height:270.75pt;z-index:-251607040;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Prose and poetry of the early and mid-19th century by such key figures as Hawthorne, Melville, Douglass, Poe, Emerson,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Thoreau 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Whitman.</w:t>
      </w:r>
      <w:proofErr w:type="gramEnd"/>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5684 -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Realism and Naturalism</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048"/>
        <w:rPr>
          <w:rFonts w:ascii="Times New Roman" w:hAnsi="Times New Roman"/>
          <w:color w:val="000000"/>
          <w:sz w:val="20"/>
          <w:szCs w:val="20"/>
        </w:rPr>
      </w:pPr>
      <w:r>
        <w:rPr>
          <w:rFonts w:ascii="Times New Roman" w:hAnsi="Times New Roman"/>
          <w:color w:val="191919"/>
          <w:sz w:val="20"/>
          <w:szCs w:val="20"/>
        </w:rPr>
        <w:t>Important writers of the period from 1865-1914, including</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wain, James, Howells,</w:t>
      </w:r>
      <w:r>
        <w:rPr>
          <w:rFonts w:ascii="Times New Roman" w:hAnsi="Times New Roman"/>
          <w:color w:val="191919"/>
          <w:spacing w:val="-4"/>
          <w:sz w:val="20"/>
          <w:szCs w:val="20"/>
        </w:rPr>
        <w:t xml:space="preserve"> </w:t>
      </w:r>
      <w:r>
        <w:rPr>
          <w:rFonts w:ascii="Times New Roman" w:hAnsi="Times New Roman"/>
          <w:color w:val="191919"/>
          <w:sz w:val="20"/>
          <w:szCs w:val="20"/>
        </w:rPr>
        <w:t>Wharton, Crane, Chopin, Chesnutt and Dreise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5685 - Southern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Study of major and representative writers from various periods of literature of the</w:t>
      </w:r>
      <w:r>
        <w:rPr>
          <w:rFonts w:ascii="Times New Roman" w:hAnsi="Times New Roman"/>
          <w:color w:val="191919"/>
          <w:spacing w:val="-11"/>
          <w:sz w:val="20"/>
          <w:szCs w:val="20"/>
        </w:rPr>
        <w:t xml:space="preserve"> </w:t>
      </w:r>
      <w:r>
        <w:rPr>
          <w:rFonts w:ascii="Times New Roman" w:hAnsi="Times New Roman"/>
          <w:color w:val="191919"/>
          <w:sz w:val="20"/>
          <w:szCs w:val="20"/>
        </w:rPr>
        <w:t>American</w:t>
      </w:r>
    </w:p>
    <w:p w:rsidR="00721764" w:rsidRDefault="00721764" w:rsidP="00721764">
      <w:pPr>
        <w:widowControl w:val="0"/>
        <w:autoSpaceDE w:val="0"/>
        <w:autoSpaceDN w:val="0"/>
        <w:adjustRightInd w:val="0"/>
        <w:spacing w:before="10" w:after="0" w:line="240" w:lineRule="auto"/>
        <w:ind w:left="1235"/>
        <w:rPr>
          <w:rFonts w:ascii="Times New Roman" w:hAnsi="Times New Roman"/>
          <w:color w:val="000000"/>
          <w:sz w:val="20"/>
          <w:szCs w:val="20"/>
        </w:rPr>
      </w:pPr>
      <w:proofErr w:type="gramStart"/>
      <w:r>
        <w:rPr>
          <w:rFonts w:ascii="Times New Roman" w:hAnsi="Times New Roman"/>
          <w:color w:val="191919"/>
          <w:sz w:val="20"/>
          <w:szCs w:val="20"/>
        </w:rPr>
        <w:t>South.</w:t>
      </w:r>
      <w:proofErr w:type="gramEnd"/>
    </w:p>
    <w:p w:rsidR="00721764" w:rsidRDefault="00721764" w:rsidP="00721764">
      <w:pPr>
        <w:widowControl w:val="0"/>
        <w:autoSpaceDE w:val="0"/>
        <w:autoSpaceDN w:val="0"/>
        <w:adjustRightInd w:val="0"/>
        <w:spacing w:before="6" w:after="0" w:line="252" w:lineRule="auto"/>
        <w:ind w:left="1235" w:right="1952" w:hanging="360"/>
        <w:jc w:val="both"/>
        <w:rPr>
          <w:rFonts w:ascii="Times New Roman" w:hAnsi="Times New Roman"/>
          <w:color w:val="000000"/>
          <w:sz w:val="20"/>
          <w:szCs w:val="20"/>
        </w:rPr>
      </w:pPr>
      <w:proofErr w:type="gramStart"/>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5686 - Modern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Major trends in 20th century fiction, non-fictional prose, drama and poetr</w:t>
      </w:r>
      <w:r>
        <w:rPr>
          <w:rFonts w:ascii="Times New Roman" w:hAnsi="Times New Roman"/>
          <w:color w:val="191919"/>
          <w:spacing w:val="-13"/>
          <w:sz w:val="20"/>
          <w:szCs w:val="20"/>
        </w:rPr>
        <w:t>y</w:t>
      </w:r>
      <w:r>
        <w:rPr>
          <w:rFonts w:ascii="Times New Roman" w:hAnsi="Times New Roman"/>
          <w:color w:val="191919"/>
          <w:sz w:val="20"/>
          <w:szCs w:val="20"/>
        </w:rPr>
        <w:t>.</w:t>
      </w:r>
      <w:proofErr w:type="gramEnd"/>
      <w:r>
        <w:rPr>
          <w:rFonts w:ascii="Times New Roman" w:hAnsi="Times New Roman"/>
          <w:color w:val="191919"/>
          <w:sz w:val="20"/>
          <w:szCs w:val="20"/>
        </w:rPr>
        <w:t xml:space="preserve"> Genre, movement and author emphases will var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6"/>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104"/>
        <w:rPr>
          <w:rFonts w:ascii="Times New Roman" w:hAnsi="Times New Roman"/>
          <w:color w:val="000000"/>
          <w:sz w:val="20"/>
          <w:szCs w:val="20"/>
        </w:rPr>
      </w:pPr>
      <w:proofErr w:type="gramStart"/>
      <w:r>
        <w:rPr>
          <w:rFonts w:ascii="Times New Roman" w:hAnsi="Times New Roman"/>
          <w:color w:val="191919"/>
          <w:sz w:val="20"/>
          <w:szCs w:val="20"/>
        </w:rPr>
        <w:t>Critical investigation of</w:t>
      </w:r>
      <w:r>
        <w:rPr>
          <w:rFonts w:ascii="Times New Roman" w:hAnsi="Times New Roman"/>
          <w:color w:val="191919"/>
          <w:spacing w:val="-11"/>
          <w:sz w:val="20"/>
          <w:szCs w:val="20"/>
        </w:rPr>
        <w:t xml:space="preserve"> </w:t>
      </w:r>
      <w:r>
        <w:rPr>
          <w:rFonts w:ascii="Times New Roman" w:hAnsi="Times New Roman"/>
          <w:color w:val="191919"/>
          <w:sz w:val="20"/>
          <w:szCs w:val="20"/>
        </w:rPr>
        <w:t>African-American writing from the 18th through the 20th centuries, with emphasis on major writers and cultural traditions.</w:t>
      </w:r>
      <w:proofErr w:type="gramEnd"/>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5696 - Contemporary Literatu</w:t>
      </w:r>
      <w:r>
        <w:rPr>
          <w:rFonts w:ascii="Times New Roman" w:hAnsi="Times New Roman"/>
          <w:b/>
          <w:bCs/>
          <w:color w:val="191919"/>
          <w:spacing w:val="-4"/>
          <w:sz w:val="20"/>
          <w:szCs w:val="20"/>
        </w:rPr>
        <w:t>r</w:t>
      </w:r>
      <w:r>
        <w:rPr>
          <w:rFonts w:ascii="Times New Roman" w:hAnsi="Times New Roman"/>
          <w:b/>
          <w:bCs/>
          <w:color w:val="191919"/>
          <w:spacing w:val="5"/>
          <w:sz w:val="20"/>
          <w:szCs w:val="20"/>
        </w:rPr>
        <w:t>e</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1980"/>
        <w:rPr>
          <w:rFonts w:ascii="Times New Roman" w:hAnsi="Times New Roman"/>
          <w:color w:val="000000"/>
          <w:sz w:val="20"/>
          <w:szCs w:val="20"/>
        </w:rPr>
      </w:pPr>
      <w:proofErr w:type="gramStart"/>
      <w:r>
        <w:rPr>
          <w:rFonts w:ascii="Times New Roman" w:hAnsi="Times New Roman"/>
          <w:color w:val="191919"/>
          <w:sz w:val="20"/>
          <w:szCs w:val="20"/>
        </w:rPr>
        <w:t>Major writers and trends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orld Literature in English since</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orld</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ar II, including authors from both</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estern and non-</w:t>
      </w:r>
      <w:r>
        <w:rPr>
          <w:rFonts w:ascii="Times New Roman" w:hAnsi="Times New Roman"/>
          <w:color w:val="191919"/>
          <w:spacing w:val="-16"/>
          <w:sz w:val="20"/>
          <w:szCs w:val="20"/>
        </w:rPr>
        <w:t>W</w:t>
      </w:r>
      <w:r>
        <w:rPr>
          <w:rFonts w:ascii="Times New Roman" w:hAnsi="Times New Roman"/>
          <w:color w:val="191919"/>
          <w:sz w:val="20"/>
          <w:szCs w:val="20"/>
        </w:rPr>
        <w:t>estern cultures.</w:t>
      </w:r>
      <w:proofErr w:type="gramEnd"/>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5792 -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Novel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5692)</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001"/>
        <w:rPr>
          <w:rFonts w:ascii="Times New Roman" w:hAnsi="Times New Roman"/>
          <w:color w:val="000000"/>
          <w:sz w:val="20"/>
          <w:szCs w:val="20"/>
        </w:rPr>
      </w:pPr>
      <w:proofErr w:type="gramStart"/>
      <w:r>
        <w:rPr>
          <w:rFonts w:ascii="Times New Roman" w:hAnsi="Times New Roman"/>
          <w:color w:val="191919"/>
          <w:sz w:val="20"/>
          <w:szCs w:val="20"/>
        </w:rPr>
        <w:t>Critical and interpretive study of fiction by</w:t>
      </w:r>
      <w:r>
        <w:rPr>
          <w:rFonts w:ascii="Times New Roman" w:hAnsi="Times New Roman"/>
          <w:color w:val="191919"/>
          <w:spacing w:val="-11"/>
          <w:sz w:val="20"/>
          <w:szCs w:val="20"/>
        </w:rPr>
        <w:t xml:space="preserve"> </w:t>
      </w:r>
      <w:r>
        <w:rPr>
          <w:rFonts w:ascii="Times New Roman" w:hAnsi="Times New Roman"/>
          <w:color w:val="191919"/>
          <w:sz w:val="20"/>
          <w:szCs w:val="20"/>
        </w:rPr>
        <w:t>African</w:t>
      </w:r>
      <w:r>
        <w:rPr>
          <w:rFonts w:ascii="Times New Roman" w:hAnsi="Times New Roman"/>
          <w:color w:val="191919"/>
          <w:spacing w:val="-11"/>
          <w:sz w:val="20"/>
          <w:szCs w:val="20"/>
        </w:rPr>
        <w:t xml:space="preserve"> </w:t>
      </w:r>
      <w:r>
        <w:rPr>
          <w:rFonts w:ascii="Times New Roman" w:hAnsi="Times New Roman"/>
          <w:color w:val="191919"/>
          <w:sz w:val="20"/>
          <w:szCs w:val="20"/>
        </w:rPr>
        <w:t>Americans of the 20th centur</w:t>
      </w:r>
      <w:r>
        <w:rPr>
          <w:rFonts w:ascii="Times New Roman" w:hAnsi="Times New Roman"/>
          <w:color w:val="191919"/>
          <w:spacing w:val="-13"/>
          <w:sz w:val="20"/>
          <w:szCs w:val="20"/>
        </w:rPr>
        <w:t>y</w:t>
      </w:r>
      <w:r>
        <w:rPr>
          <w:rFonts w:ascii="Times New Roman" w:hAnsi="Times New Roman"/>
          <w:color w:val="191919"/>
          <w:sz w:val="20"/>
          <w:szCs w:val="20"/>
        </w:rPr>
        <w:t>, with some attention to 19th century backgrounds.</w:t>
      </w:r>
      <w:proofErr w:type="gramEnd"/>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5794 -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Drama</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study of the history and development of drama by</w:t>
      </w:r>
      <w:r>
        <w:rPr>
          <w:rFonts w:ascii="Times New Roman" w:hAnsi="Times New Roman"/>
          <w:color w:val="000000"/>
          <w:spacing w:val="-11"/>
          <w:sz w:val="20"/>
          <w:szCs w:val="20"/>
        </w:rPr>
        <w:t xml:space="preserve"> </w:t>
      </w:r>
      <w:r>
        <w:rPr>
          <w:rFonts w:ascii="Times New Roman" w:hAnsi="Times New Roman"/>
          <w:color w:val="000000"/>
          <w:sz w:val="20"/>
          <w:szCs w:val="20"/>
        </w:rPr>
        <w:t>African</w:t>
      </w:r>
      <w:r>
        <w:rPr>
          <w:rFonts w:ascii="Times New Roman" w:hAnsi="Times New Roman"/>
          <w:color w:val="000000"/>
          <w:spacing w:val="-11"/>
          <w:sz w:val="20"/>
          <w:szCs w:val="20"/>
        </w:rPr>
        <w:t xml:space="preserve"> </w:t>
      </w:r>
      <w:r>
        <w:rPr>
          <w:rFonts w:ascii="Times New Roman" w:hAnsi="Times New Roman"/>
          <w:color w:val="000000"/>
          <w:sz w:val="20"/>
          <w:szCs w:val="20"/>
        </w:rPr>
        <w:t>Americans, emphasizing the</w:t>
      </w:r>
    </w:p>
    <w:p w:rsidR="00721764" w:rsidRDefault="00721764" w:rsidP="00721764">
      <w:pPr>
        <w:widowControl w:val="0"/>
        <w:autoSpaceDE w:val="0"/>
        <w:autoSpaceDN w:val="0"/>
        <w:adjustRightInd w:val="0"/>
        <w:spacing w:before="10" w:after="0" w:line="240" w:lineRule="auto"/>
        <w:ind w:left="875"/>
        <w:rPr>
          <w:rFonts w:ascii="Times New Roman" w:hAnsi="Times New Roman"/>
          <w:color w:val="000000"/>
          <w:sz w:val="20"/>
          <w:szCs w:val="20"/>
        </w:rPr>
      </w:pPr>
      <w:r>
        <w:rPr>
          <w:rFonts w:ascii="Times New Roman" w:hAnsi="Times New Roman"/>
          <w:color w:val="000000"/>
          <w:sz w:val="20"/>
          <w:szCs w:val="20"/>
        </w:rPr>
        <w:t>20th centur</w:t>
      </w:r>
      <w:r>
        <w:rPr>
          <w:rFonts w:ascii="Times New Roman" w:hAnsi="Times New Roman"/>
          <w:color w:val="000000"/>
          <w:spacing w:val="-13"/>
          <w:sz w:val="20"/>
          <w:szCs w:val="20"/>
        </w:rPr>
        <w:t>y</w:t>
      </w:r>
      <w:r>
        <w:rPr>
          <w:rFonts w:ascii="Times New Roman" w:hAnsi="Times New Roman"/>
          <w:color w:val="000000"/>
          <w:sz w:val="20"/>
          <w:szCs w:val="20"/>
        </w:rPr>
        <w:t>.</w:t>
      </w:r>
    </w:p>
    <w:p w:rsidR="00721764" w:rsidRDefault="00721764" w:rsidP="00721764">
      <w:pPr>
        <w:widowControl w:val="0"/>
        <w:autoSpaceDE w:val="0"/>
        <w:autoSpaceDN w:val="0"/>
        <w:adjustRightInd w:val="0"/>
        <w:spacing w:before="6" w:after="0" w:line="240" w:lineRule="auto"/>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5908 - Literary Criticism</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proofErr w:type="gramStart"/>
      <w:r>
        <w:rPr>
          <w:rFonts w:ascii="Times New Roman" w:hAnsi="Times New Roman"/>
          <w:color w:val="191919"/>
          <w:sz w:val="20"/>
          <w:szCs w:val="20"/>
        </w:rPr>
        <w:t>Origin and development of the basic principles of literary theor</w:t>
      </w:r>
      <w:r>
        <w:rPr>
          <w:rFonts w:ascii="Times New Roman" w:hAnsi="Times New Roman"/>
          <w:color w:val="191919"/>
          <w:spacing w:val="-13"/>
          <w:sz w:val="20"/>
          <w:szCs w:val="20"/>
        </w:rPr>
        <w:t>y</w:t>
      </w:r>
      <w:r>
        <w:rPr>
          <w:rFonts w:ascii="Times New Roman" w:hAnsi="Times New Roman"/>
          <w:color w:val="191919"/>
          <w:sz w:val="20"/>
          <w:szCs w:val="20"/>
        </w:rPr>
        <w:t>.</w:t>
      </w:r>
      <w:proofErr w:type="gramEnd"/>
    </w:p>
    <w:p w:rsidR="00721764" w:rsidRDefault="00721764" w:rsidP="00721764">
      <w:pPr>
        <w:widowControl w:val="0"/>
        <w:autoSpaceDE w:val="0"/>
        <w:autoSpaceDN w:val="0"/>
        <w:adjustRightInd w:val="0"/>
        <w:spacing w:after="0" w:line="419" w:lineRule="exact"/>
        <w:ind w:left="875"/>
        <w:rPr>
          <w:rFonts w:ascii="Impact" w:hAnsi="Impact" w:cs="Impact"/>
          <w:color w:val="000000"/>
          <w:sz w:val="36"/>
          <w:szCs w:val="36"/>
        </w:rPr>
      </w:pPr>
      <w:r>
        <w:rPr>
          <w:rFonts w:ascii="Impact" w:hAnsi="Impact" w:cs="Impact"/>
          <w:color w:val="666666"/>
          <w:position w:val="-1"/>
          <w:sz w:val="36"/>
          <w:szCs w:val="36"/>
        </w:rPr>
        <w:t>HEA</w:t>
      </w:r>
      <w:r>
        <w:rPr>
          <w:rFonts w:ascii="Impact" w:hAnsi="Impact" w:cs="Impact"/>
          <w:color w:val="666666"/>
          <w:spacing w:val="-26"/>
          <w:position w:val="-1"/>
          <w:sz w:val="36"/>
          <w:szCs w:val="36"/>
        </w:rPr>
        <w:t>L</w:t>
      </w:r>
      <w:r>
        <w:rPr>
          <w:rFonts w:ascii="Impact" w:hAnsi="Impact" w:cs="Impact"/>
          <w:color w:val="666666"/>
          <w:position w:val="-1"/>
          <w:sz w:val="36"/>
          <w:szCs w:val="36"/>
        </w:rPr>
        <w:t>TH AND PHYSICAL EDUC</w:t>
      </w:r>
      <w:r>
        <w:rPr>
          <w:rFonts w:ascii="Impact" w:hAnsi="Impact" w:cs="Impact"/>
          <w:color w:val="666666"/>
          <w:spacing w:val="-19"/>
          <w:position w:val="-1"/>
          <w:sz w:val="36"/>
          <w:szCs w:val="36"/>
        </w:rPr>
        <w:t>A</w:t>
      </w:r>
      <w:r>
        <w:rPr>
          <w:rFonts w:ascii="Impact" w:hAnsi="Impact" w:cs="Impact"/>
          <w:color w:val="666666"/>
          <w:position w:val="-1"/>
          <w:sz w:val="36"/>
          <w:szCs w:val="36"/>
        </w:rPr>
        <w:t>TION</w:t>
      </w:r>
    </w:p>
    <w:p w:rsidR="00721764" w:rsidRDefault="00721764" w:rsidP="00721764">
      <w:pPr>
        <w:widowControl w:val="0"/>
        <w:autoSpaceDE w:val="0"/>
        <w:autoSpaceDN w:val="0"/>
        <w:adjustRightInd w:val="0"/>
        <w:spacing w:before="26" w:after="0" w:line="240" w:lineRule="auto"/>
        <w:ind w:left="875" w:right="1929" w:firstLine="360"/>
        <w:jc w:val="both"/>
        <w:rPr>
          <w:rFonts w:ascii="Times New Roman" w:hAnsi="Times New Roman"/>
          <w:color w:val="000000"/>
          <w:sz w:val="20"/>
          <w:szCs w:val="20"/>
        </w:rPr>
      </w:pPr>
      <w:r>
        <w:rPr>
          <w:rFonts w:ascii="Times New Roman" w:hAnsi="Times New Roman"/>
          <w:color w:val="000000"/>
          <w:sz w:val="20"/>
          <w:szCs w:val="20"/>
        </w:rPr>
        <w:t>The M.Ed. in Health and Physical Education leads to Level</w:t>
      </w:r>
      <w:r>
        <w:rPr>
          <w:rFonts w:ascii="Times New Roman" w:hAnsi="Times New Roman"/>
          <w:color w:val="000000"/>
          <w:spacing w:val="29"/>
          <w:sz w:val="20"/>
          <w:szCs w:val="20"/>
        </w:rPr>
        <w:t xml:space="preserve"> </w:t>
      </w:r>
      <w:r>
        <w:rPr>
          <w:rFonts w:ascii="Times New Roman" w:hAnsi="Times New Roman"/>
          <w:color w:val="000000"/>
          <w:sz w:val="20"/>
          <w:szCs w:val="20"/>
        </w:rPr>
        <w:t>5</w:t>
      </w:r>
      <w:r>
        <w:rPr>
          <w:rFonts w:ascii="Times New Roman" w:hAnsi="Times New Roman"/>
          <w:color w:val="000000"/>
          <w:spacing w:val="29"/>
          <w:sz w:val="20"/>
          <w:szCs w:val="20"/>
        </w:rPr>
        <w:t xml:space="preserve"> </w:t>
      </w:r>
      <w:r>
        <w:rPr>
          <w:rFonts w:ascii="Times New Roman" w:hAnsi="Times New Roman"/>
          <w:color w:val="000000"/>
          <w:spacing w:val="2"/>
          <w:sz w:val="20"/>
          <w:szCs w:val="20"/>
        </w:rPr>
        <w:t>certificatio</w:t>
      </w:r>
      <w:r>
        <w:rPr>
          <w:rFonts w:ascii="Times New Roman" w:hAnsi="Times New Roman"/>
          <w:color w:val="000000"/>
          <w:sz w:val="20"/>
          <w:szCs w:val="20"/>
        </w:rPr>
        <w:t>n</w:t>
      </w:r>
      <w:r>
        <w:rPr>
          <w:rFonts w:ascii="Times New Roman" w:hAnsi="Times New Roman"/>
          <w:color w:val="000000"/>
          <w:spacing w:val="32"/>
          <w:sz w:val="20"/>
          <w:szCs w:val="20"/>
        </w:rPr>
        <w:t xml:space="preserve"> </w:t>
      </w:r>
      <w:r>
        <w:rPr>
          <w:rFonts w:ascii="Times New Roman" w:hAnsi="Times New Roman"/>
          <w:color w:val="000000"/>
          <w:spacing w:val="2"/>
          <w:sz w:val="20"/>
          <w:szCs w:val="20"/>
        </w:rPr>
        <w:t>an</w:t>
      </w:r>
      <w:r>
        <w:rPr>
          <w:rFonts w:ascii="Times New Roman" w:hAnsi="Times New Roman"/>
          <w:color w:val="000000"/>
          <w:sz w:val="20"/>
          <w:szCs w:val="20"/>
        </w:rPr>
        <w:t>d</w:t>
      </w:r>
      <w:r>
        <w:rPr>
          <w:rFonts w:ascii="Times New Roman" w:hAnsi="Times New Roman"/>
          <w:color w:val="000000"/>
          <w:spacing w:val="32"/>
          <w:sz w:val="20"/>
          <w:szCs w:val="20"/>
        </w:rPr>
        <w:t xml:space="preserve"> </w:t>
      </w:r>
      <w:r>
        <w:rPr>
          <w:rFonts w:ascii="Times New Roman" w:hAnsi="Times New Roman"/>
          <w:color w:val="000000"/>
          <w:spacing w:val="2"/>
          <w:sz w:val="20"/>
          <w:szCs w:val="20"/>
        </w:rPr>
        <w:t>prepare</w:t>
      </w:r>
      <w:r>
        <w:rPr>
          <w:rFonts w:ascii="Times New Roman" w:hAnsi="Times New Roman"/>
          <w:color w:val="000000"/>
          <w:sz w:val="20"/>
          <w:szCs w:val="20"/>
        </w:rPr>
        <w:t>s</w:t>
      </w:r>
      <w:r>
        <w:rPr>
          <w:rFonts w:ascii="Times New Roman" w:hAnsi="Times New Roman"/>
          <w:color w:val="000000"/>
          <w:spacing w:val="32"/>
          <w:sz w:val="20"/>
          <w:szCs w:val="20"/>
        </w:rPr>
        <w:t xml:space="preserve"> </w:t>
      </w:r>
      <w:proofErr w:type="spellStart"/>
      <w:r>
        <w:rPr>
          <w:rFonts w:ascii="Times New Roman" w:hAnsi="Times New Roman"/>
          <w:color w:val="000000"/>
          <w:spacing w:val="2"/>
          <w:sz w:val="20"/>
          <w:szCs w:val="20"/>
        </w:rPr>
        <w:t>stu</w:t>
      </w:r>
      <w:proofErr w:type="spellEnd"/>
      <w:r>
        <w:rPr>
          <w:rFonts w:ascii="Times New Roman" w:hAnsi="Times New Roman"/>
          <w:color w:val="000000"/>
          <w:spacing w:val="2"/>
          <w:sz w:val="20"/>
          <w:szCs w:val="20"/>
        </w:rPr>
        <w:t xml:space="preserve">- </w:t>
      </w:r>
      <w:r>
        <w:rPr>
          <w:rFonts w:ascii="Times New Roman" w:hAnsi="Times New Roman"/>
          <w:color w:val="000000"/>
          <w:spacing w:val="-2"/>
          <w:position w:val="2"/>
          <w:sz w:val="20"/>
          <w:szCs w:val="20"/>
        </w:rPr>
        <w:t>dent</w:t>
      </w:r>
      <w:r>
        <w:rPr>
          <w:rFonts w:ascii="Times New Roman" w:hAnsi="Times New Roman"/>
          <w:color w:val="000000"/>
          <w:position w:val="2"/>
          <w:sz w:val="20"/>
          <w:szCs w:val="20"/>
        </w:rPr>
        <w:t>s</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i</w:t>
      </w:r>
      <w:r>
        <w:rPr>
          <w:rFonts w:ascii="Times New Roman" w:hAnsi="Times New Roman"/>
          <w:color w:val="000000"/>
          <w:position w:val="2"/>
          <w:sz w:val="20"/>
          <w:szCs w:val="20"/>
        </w:rPr>
        <w:t>n</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traditiona</w:t>
      </w:r>
      <w:r>
        <w:rPr>
          <w:rFonts w:ascii="Times New Roman" w:hAnsi="Times New Roman"/>
          <w:color w:val="000000"/>
          <w:position w:val="2"/>
          <w:sz w:val="20"/>
          <w:szCs w:val="20"/>
        </w:rPr>
        <w:t>l</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an</w:t>
      </w:r>
      <w:r>
        <w:rPr>
          <w:rFonts w:ascii="Times New Roman" w:hAnsi="Times New Roman"/>
          <w:color w:val="000000"/>
          <w:position w:val="2"/>
          <w:sz w:val="20"/>
          <w:szCs w:val="20"/>
        </w:rPr>
        <w:t>d</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innovativ</w:t>
      </w:r>
      <w:r>
        <w:rPr>
          <w:rFonts w:ascii="Times New Roman" w:hAnsi="Times New Roman"/>
          <w:color w:val="000000"/>
          <w:position w:val="2"/>
          <w:sz w:val="20"/>
          <w:szCs w:val="20"/>
        </w:rPr>
        <w:t>e</w:t>
      </w:r>
      <w:r>
        <w:rPr>
          <w:rFonts w:ascii="Times New Roman" w:hAnsi="Times New Roman"/>
          <w:color w:val="000000"/>
          <w:spacing w:val="-10"/>
          <w:position w:val="2"/>
          <w:sz w:val="20"/>
          <w:szCs w:val="20"/>
        </w:rPr>
        <w:t xml:space="preserve"> </w:t>
      </w:r>
      <w:r>
        <w:rPr>
          <w:rFonts w:ascii="Times New Roman" w:hAnsi="Times New Roman"/>
          <w:color w:val="000000"/>
          <w:spacing w:val="-2"/>
          <w:sz w:val="20"/>
          <w:szCs w:val="20"/>
        </w:rPr>
        <w:t>method</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2"/>
          <w:sz w:val="20"/>
          <w:szCs w:val="20"/>
        </w:rPr>
        <w:t>o</w:t>
      </w:r>
      <w:r>
        <w:rPr>
          <w:rFonts w:ascii="Times New Roman" w:hAnsi="Times New Roman"/>
          <w:color w:val="000000"/>
          <w:sz w:val="20"/>
          <w:szCs w:val="20"/>
        </w:rPr>
        <w:t>f</w:t>
      </w:r>
      <w:r>
        <w:rPr>
          <w:rFonts w:ascii="Times New Roman" w:hAnsi="Times New Roman"/>
          <w:color w:val="000000"/>
          <w:spacing w:val="-9"/>
          <w:sz w:val="20"/>
          <w:szCs w:val="20"/>
        </w:rPr>
        <w:t xml:space="preserve"> </w:t>
      </w:r>
      <w:r>
        <w:rPr>
          <w:rFonts w:ascii="Times New Roman" w:hAnsi="Times New Roman"/>
          <w:color w:val="000000"/>
          <w:spacing w:val="-2"/>
          <w:sz w:val="20"/>
          <w:szCs w:val="20"/>
        </w:rPr>
        <w:t>teachin</w:t>
      </w:r>
      <w:r>
        <w:rPr>
          <w:rFonts w:ascii="Times New Roman" w:hAnsi="Times New Roman"/>
          <w:color w:val="000000"/>
          <w:sz w:val="20"/>
          <w:szCs w:val="20"/>
        </w:rPr>
        <w:t>g</w:t>
      </w:r>
      <w:r>
        <w:rPr>
          <w:rFonts w:ascii="Times New Roman" w:hAnsi="Times New Roman"/>
          <w:color w:val="000000"/>
          <w:spacing w:val="-9"/>
          <w:sz w:val="20"/>
          <w:szCs w:val="20"/>
        </w:rPr>
        <w:t xml:space="preserve"> </w:t>
      </w:r>
      <w:r>
        <w:rPr>
          <w:rFonts w:ascii="Times New Roman" w:hAnsi="Times New Roman"/>
          <w:color w:val="000000"/>
          <w:spacing w:val="-2"/>
          <w:sz w:val="20"/>
          <w:szCs w:val="20"/>
        </w:rPr>
        <w:t>physica</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2"/>
          <w:sz w:val="20"/>
          <w:szCs w:val="20"/>
        </w:rPr>
        <w:t>educatio</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2"/>
          <w:sz w:val="20"/>
          <w:szCs w:val="20"/>
        </w:rPr>
        <w:t>an</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2"/>
          <w:sz w:val="20"/>
          <w:szCs w:val="20"/>
        </w:rPr>
        <w:t>health</w:t>
      </w:r>
      <w:r>
        <w:rPr>
          <w:rFonts w:ascii="Times New Roman" w:hAnsi="Times New Roman"/>
          <w:color w:val="000000"/>
          <w:sz w:val="20"/>
          <w:szCs w:val="20"/>
        </w:rPr>
        <w:t>.</w:t>
      </w:r>
      <w:r>
        <w:rPr>
          <w:rFonts w:ascii="Times New Roman" w:hAnsi="Times New Roman"/>
          <w:color w:val="000000"/>
          <w:spacing w:val="-9"/>
          <w:sz w:val="20"/>
          <w:szCs w:val="20"/>
        </w:rPr>
        <w:t xml:space="preserve"> </w:t>
      </w:r>
      <w:r>
        <w:rPr>
          <w:rFonts w:ascii="Times New Roman" w:hAnsi="Times New Roman"/>
          <w:color w:val="000000"/>
          <w:spacing w:val="-2"/>
          <w:sz w:val="20"/>
          <w:szCs w:val="20"/>
        </w:rPr>
        <w:t>Successfu</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2"/>
          <w:sz w:val="20"/>
          <w:szCs w:val="20"/>
        </w:rPr>
        <w:t xml:space="preserve">new </w:t>
      </w:r>
      <w:r>
        <w:rPr>
          <w:rFonts w:ascii="Times New Roman" w:hAnsi="Times New Roman"/>
          <w:color w:val="000000"/>
          <w:position w:val="-2"/>
          <w:sz w:val="20"/>
          <w:szCs w:val="20"/>
        </w:rPr>
        <w:t>methods</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of</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teaching</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motor</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skills,</w:t>
      </w:r>
      <w:r>
        <w:rPr>
          <w:rFonts w:ascii="Times New Roman" w:hAnsi="Times New Roman"/>
          <w:color w:val="000000"/>
          <w:spacing w:val="-6"/>
          <w:position w:val="-2"/>
          <w:sz w:val="20"/>
          <w:szCs w:val="20"/>
        </w:rPr>
        <w:t xml:space="preserve"> </w:t>
      </w:r>
      <w:r>
        <w:rPr>
          <w:rFonts w:ascii="Times New Roman" w:hAnsi="Times New Roman"/>
          <w:color w:val="000000"/>
          <w:sz w:val="20"/>
          <w:szCs w:val="20"/>
        </w:rPr>
        <w:t>conditioning,</w:t>
      </w:r>
      <w:r>
        <w:rPr>
          <w:rFonts w:ascii="Times New Roman" w:hAnsi="Times New Roman"/>
          <w:color w:val="000000"/>
          <w:spacing w:val="-5"/>
          <w:sz w:val="20"/>
          <w:szCs w:val="20"/>
        </w:rPr>
        <w:t xml:space="preserve"> </w:t>
      </w:r>
      <w:r>
        <w:rPr>
          <w:rFonts w:ascii="Times New Roman" w:hAnsi="Times New Roman"/>
          <w:color w:val="000000"/>
          <w:sz w:val="20"/>
          <w:szCs w:val="20"/>
        </w:rPr>
        <w:t>research,</w:t>
      </w:r>
      <w:r>
        <w:rPr>
          <w:rFonts w:ascii="Times New Roman" w:hAnsi="Times New Roman"/>
          <w:color w:val="000000"/>
          <w:spacing w:val="-5"/>
          <w:sz w:val="20"/>
          <w:szCs w:val="20"/>
        </w:rPr>
        <w:t xml:space="preserve"> </w:t>
      </w:r>
      <w:r>
        <w:rPr>
          <w:rFonts w:ascii="Times New Roman" w:hAnsi="Times New Roman"/>
          <w:color w:val="000000"/>
          <w:sz w:val="20"/>
          <w:szCs w:val="20"/>
        </w:rPr>
        <w:t>technology</w:t>
      </w:r>
      <w:r>
        <w:rPr>
          <w:rFonts w:ascii="Times New Roman" w:hAnsi="Times New Roman"/>
          <w:color w:val="000000"/>
          <w:spacing w:val="-5"/>
          <w:sz w:val="20"/>
          <w:szCs w:val="20"/>
        </w:rPr>
        <w:t xml:space="preserve"> </w:t>
      </w:r>
      <w:r>
        <w:rPr>
          <w:rFonts w:ascii="Times New Roman" w:hAnsi="Times New Roman"/>
          <w:color w:val="000000"/>
          <w:sz w:val="20"/>
          <w:szCs w:val="20"/>
        </w:rPr>
        <w:t>and</w:t>
      </w:r>
      <w:r>
        <w:rPr>
          <w:rFonts w:ascii="Times New Roman" w:hAnsi="Times New Roman"/>
          <w:color w:val="000000"/>
          <w:spacing w:val="-5"/>
          <w:sz w:val="20"/>
          <w:szCs w:val="20"/>
        </w:rPr>
        <w:t xml:space="preserve"> </w:t>
      </w:r>
      <w:r>
        <w:rPr>
          <w:rFonts w:ascii="Times New Roman" w:hAnsi="Times New Roman"/>
          <w:color w:val="000000"/>
          <w:sz w:val="20"/>
          <w:szCs w:val="20"/>
        </w:rPr>
        <w:t>coaching</w:t>
      </w:r>
      <w:r>
        <w:rPr>
          <w:rFonts w:ascii="Times New Roman" w:hAnsi="Times New Roman"/>
          <w:color w:val="000000"/>
          <w:spacing w:val="-5"/>
          <w:sz w:val="20"/>
          <w:szCs w:val="20"/>
        </w:rPr>
        <w:t xml:space="preserve"> </w:t>
      </w:r>
      <w:r>
        <w:rPr>
          <w:rFonts w:ascii="Times New Roman" w:hAnsi="Times New Roman"/>
          <w:color w:val="000000"/>
          <w:sz w:val="20"/>
          <w:szCs w:val="20"/>
        </w:rPr>
        <w:t>are</w:t>
      </w:r>
      <w:r>
        <w:rPr>
          <w:rFonts w:ascii="Times New Roman" w:hAnsi="Times New Roman"/>
          <w:color w:val="000000"/>
          <w:spacing w:val="-5"/>
          <w:sz w:val="20"/>
          <w:szCs w:val="20"/>
        </w:rPr>
        <w:t xml:space="preserve"> </w:t>
      </w:r>
      <w:r>
        <w:rPr>
          <w:rFonts w:ascii="Times New Roman" w:hAnsi="Times New Roman"/>
          <w:color w:val="000000"/>
          <w:sz w:val="20"/>
          <w:szCs w:val="20"/>
        </w:rPr>
        <w:t>incorporated</w:t>
      </w:r>
    </w:p>
    <w:p w:rsidR="00721764" w:rsidRDefault="00721764" w:rsidP="00721764">
      <w:pPr>
        <w:widowControl w:val="0"/>
        <w:autoSpaceDE w:val="0"/>
        <w:autoSpaceDN w:val="0"/>
        <w:adjustRightInd w:val="0"/>
        <w:spacing w:before="26" w:after="0" w:line="240" w:lineRule="auto"/>
        <w:ind w:left="875" w:right="1929" w:firstLine="360"/>
        <w:jc w:val="both"/>
        <w:rPr>
          <w:rFonts w:ascii="Times New Roman" w:hAnsi="Times New Roman"/>
          <w:color w:val="000000"/>
          <w:sz w:val="20"/>
          <w:szCs w:val="20"/>
        </w:rPr>
        <w:sectPr w:rsidR="00721764">
          <w:pgSz w:w="12240" w:h="15840"/>
          <w:pgMar w:top="280" w:right="220" w:bottom="280" w:left="1280" w:header="0" w:footer="955" w:gutter="0"/>
          <w:cols w:space="720" w:equalWidth="0">
            <w:col w:w="1074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46" w:lineRule="exact"/>
              <w:ind w:left="172" w:right="875"/>
              <w:jc w:val="center"/>
              <w:rPr>
                <w:rFonts w:ascii="Times New Roman" w:hAnsi="Times New Roman"/>
                <w:color w:val="000000"/>
                <w:sz w:val="27"/>
                <w:szCs w:val="27"/>
              </w:rPr>
            </w:pPr>
            <w:r w:rsidRPr="00FA7AC7">
              <w:rPr>
                <w:rFonts w:ascii="Times New Roman" w:hAnsi="Times New Roman"/>
                <w:b/>
                <w:bCs/>
                <w:color w:val="191919"/>
                <w:sz w:val="36"/>
                <w:szCs w:val="36"/>
              </w:rPr>
              <w:t>H</w:t>
            </w:r>
            <w:r w:rsidRPr="00FA7AC7">
              <w:rPr>
                <w:rFonts w:ascii="Times New Roman" w:hAnsi="Times New Roman"/>
                <w:b/>
                <w:bCs/>
                <w:color w:val="191919"/>
                <w:sz w:val="27"/>
                <w:szCs w:val="27"/>
              </w:rPr>
              <w:t>EA</w:t>
            </w:r>
            <w:r w:rsidRPr="00FA7AC7">
              <w:rPr>
                <w:rFonts w:ascii="Times New Roman" w:hAnsi="Times New Roman"/>
                <w:b/>
                <w:bCs/>
                <w:color w:val="191919"/>
                <w:spacing w:val="-25"/>
                <w:sz w:val="27"/>
                <w:szCs w:val="27"/>
              </w:rPr>
              <w:t>L</w:t>
            </w:r>
            <w:r w:rsidRPr="00FA7AC7">
              <w:rPr>
                <w:rFonts w:ascii="Times New Roman" w:hAnsi="Times New Roman"/>
                <w:b/>
                <w:bCs/>
                <w:color w:val="191919"/>
                <w:sz w:val="27"/>
                <w:szCs w:val="27"/>
              </w:rPr>
              <w:t>TH</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27"/>
                <w:szCs w:val="27"/>
              </w:rPr>
              <w:t>AND</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HYSICAL</w:t>
            </w:r>
          </w:p>
          <w:p w:rsidR="00721764" w:rsidRPr="00FA7AC7" w:rsidRDefault="00721764" w:rsidP="00B67EC4">
            <w:pPr>
              <w:widowControl w:val="0"/>
              <w:autoSpaceDE w:val="0"/>
              <w:autoSpaceDN w:val="0"/>
              <w:adjustRightInd w:val="0"/>
              <w:spacing w:after="0" w:line="348"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6" w:after="0" w:line="240" w:lineRule="auto"/>
        <w:ind w:left="1944"/>
        <w:rPr>
          <w:rFonts w:ascii="Times New Roman" w:hAnsi="Times New Roman"/>
          <w:sz w:val="20"/>
          <w:szCs w:val="20"/>
        </w:rPr>
      </w:pPr>
      <w:r w:rsidRPr="003F0AB9">
        <w:rPr>
          <w:noProof/>
        </w:rPr>
        <w:pict>
          <v:group id="_x0000_s1327" style="position:absolute;left:0;text-align:left;margin-left:264.55pt;margin-top:-54.15pt;width:31.2pt;height:31.05pt;z-index:-251606016;mso-position-horizontal-relative:page" coordorigin="5291,-1083" coordsize="624,621" o:allowincell="f">
            <v:rect id="_x0000_s1328" style="position:absolute;left:5296;top:-1078;width:613;height:610" o:allowincell="f" stroked="f">
              <v:path arrowok="t"/>
            </v:rect>
            <v:rect id="_x0000_s1329" style="position:absolute;left:5296;top:-1078;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sz w:val="20"/>
          <w:szCs w:val="20"/>
        </w:rPr>
        <w:t>into</w:t>
      </w:r>
      <w:proofErr w:type="gramEnd"/>
      <w:r w:rsidR="00721764">
        <w:rPr>
          <w:rFonts w:ascii="Times New Roman" w:hAnsi="Times New Roman"/>
          <w:sz w:val="20"/>
          <w:szCs w:val="20"/>
        </w:rPr>
        <w:t xml:space="preserve"> each course within the graduate curriculum.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sz w:val="36"/>
          <w:szCs w:val="36"/>
        </w:rPr>
      </w:pPr>
      <w:r>
        <w:rPr>
          <w:rFonts w:ascii="Times New Roman" w:hAnsi="Times New Roman"/>
          <w:b/>
          <w:bCs/>
          <w:sz w:val="36"/>
          <w:szCs w:val="36"/>
        </w:rPr>
        <w:t>P</w:t>
      </w:r>
      <w:r>
        <w:rPr>
          <w:rFonts w:ascii="Times New Roman" w:hAnsi="Times New Roman"/>
          <w:b/>
          <w:bCs/>
          <w:spacing w:val="-6"/>
          <w:sz w:val="36"/>
          <w:szCs w:val="36"/>
        </w:rPr>
        <w:t>r</w:t>
      </w:r>
      <w:r>
        <w:rPr>
          <w:rFonts w:ascii="Times New Roman" w:hAnsi="Times New Roman"/>
          <w:b/>
          <w:bCs/>
          <w:sz w:val="36"/>
          <w:szCs w:val="36"/>
        </w:rPr>
        <w:t>ogram of Study</w:t>
      </w:r>
    </w:p>
    <w:p w:rsidR="00721764" w:rsidRDefault="00721764" w:rsidP="00721764">
      <w:pPr>
        <w:widowControl w:val="0"/>
        <w:autoSpaceDE w:val="0"/>
        <w:autoSpaceDN w:val="0"/>
        <w:adjustRightInd w:val="0"/>
        <w:spacing w:before="38"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proofErr w:type="gramStart"/>
      <w:r>
        <w:rPr>
          <w:rFonts w:ascii="Times New Roman" w:hAnsi="Times New Roman"/>
          <w:b/>
          <w:bCs/>
          <w:sz w:val="28"/>
          <w:szCs w:val="28"/>
        </w:rPr>
        <w:t>A</w:t>
      </w:r>
      <w:proofErr w:type="gramEnd"/>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2264" w:type="dxa"/>
        <w:tblLayout w:type="fixed"/>
        <w:tblCellMar>
          <w:left w:w="0" w:type="dxa"/>
          <w:right w:w="0" w:type="dxa"/>
        </w:tblCellMar>
        <w:tblLook w:val="0000"/>
      </w:tblPr>
      <w:tblGrid>
        <w:gridCol w:w="650"/>
        <w:gridCol w:w="683"/>
        <w:gridCol w:w="3286"/>
      </w:tblGrid>
      <w:tr w:rsidR="00721764" w:rsidRPr="00FA7AC7" w:rsidTr="00B67EC4">
        <w:trPr>
          <w:trHeight w:hRule="exact" w:val="287"/>
        </w:trPr>
        <w:tc>
          <w:tcPr>
            <w:tcW w:w="650"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10"/>
              <w:rPr>
                <w:rFonts w:ascii="Times New Roman" w:hAnsi="Times New Roman"/>
                <w:sz w:val="24"/>
                <w:szCs w:val="24"/>
              </w:rPr>
            </w:pPr>
            <w:r w:rsidRPr="00FA7AC7">
              <w:rPr>
                <w:rFonts w:ascii="Times New Roman" w:hAnsi="Times New Roman"/>
                <w:sz w:val="20"/>
                <w:szCs w:val="20"/>
              </w:rPr>
              <w:t>5515</w:t>
            </w:r>
          </w:p>
        </w:tc>
        <w:tc>
          <w:tcPr>
            <w:tcW w:w="3286"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73"/>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B67EC4">
        <w:trPr>
          <w:trHeight w:hRule="exact" w:val="240"/>
        </w:trPr>
        <w:tc>
          <w:tcPr>
            <w:tcW w:w="65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5552</w:t>
            </w:r>
          </w:p>
        </w:tc>
        <w:tc>
          <w:tcPr>
            <w:tcW w:w="328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B67EC4">
        <w:trPr>
          <w:trHeight w:hRule="exact" w:val="240"/>
        </w:trPr>
        <w:tc>
          <w:tcPr>
            <w:tcW w:w="65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5509</w:t>
            </w:r>
          </w:p>
        </w:tc>
        <w:tc>
          <w:tcPr>
            <w:tcW w:w="328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B67EC4">
        <w:trPr>
          <w:trHeight w:hRule="exact" w:val="320"/>
        </w:trPr>
        <w:tc>
          <w:tcPr>
            <w:tcW w:w="65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5555</w:t>
            </w:r>
          </w:p>
        </w:tc>
        <w:tc>
          <w:tcPr>
            <w:tcW w:w="328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Conditions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2264" w:type="dxa"/>
        <w:tblLayout w:type="fixed"/>
        <w:tblCellMar>
          <w:left w:w="0" w:type="dxa"/>
          <w:right w:w="0" w:type="dxa"/>
        </w:tblCellMar>
        <w:tblLook w:val="0000"/>
      </w:tblPr>
      <w:tblGrid>
        <w:gridCol w:w="672"/>
        <w:gridCol w:w="661"/>
        <w:gridCol w:w="4225"/>
      </w:tblGrid>
      <w:tr w:rsidR="00721764" w:rsidRPr="00FA7AC7" w:rsidTr="00B67EC4">
        <w:trPr>
          <w:trHeight w:hRule="exact" w:val="287"/>
        </w:trPr>
        <w:tc>
          <w:tcPr>
            <w:tcW w:w="67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88"/>
              <w:rPr>
                <w:rFonts w:ascii="Times New Roman" w:hAnsi="Times New Roman"/>
                <w:sz w:val="24"/>
                <w:szCs w:val="24"/>
              </w:rPr>
            </w:pPr>
            <w:r w:rsidRPr="00FA7AC7">
              <w:rPr>
                <w:rFonts w:ascii="Times New Roman" w:hAnsi="Times New Roman"/>
                <w:sz w:val="20"/>
                <w:szCs w:val="20"/>
              </w:rPr>
              <w:t>5504</w:t>
            </w:r>
          </w:p>
        </w:tc>
        <w:tc>
          <w:tcPr>
            <w:tcW w:w="422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73"/>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B67EC4">
        <w:trPr>
          <w:trHeight w:hRule="exact" w:val="240"/>
        </w:trPr>
        <w:tc>
          <w:tcPr>
            <w:tcW w:w="67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5509</w:t>
            </w:r>
          </w:p>
        </w:tc>
        <w:tc>
          <w:tcPr>
            <w:tcW w:w="422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B67EC4">
        <w:trPr>
          <w:trHeight w:hRule="exact" w:val="240"/>
        </w:trPr>
        <w:tc>
          <w:tcPr>
            <w:tcW w:w="67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5510</w:t>
            </w:r>
          </w:p>
        </w:tc>
        <w:tc>
          <w:tcPr>
            <w:tcW w:w="422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Sociology of Education</w:t>
            </w:r>
          </w:p>
        </w:tc>
      </w:tr>
      <w:tr w:rsidR="00721764" w:rsidRPr="00FA7AC7" w:rsidTr="00B67EC4">
        <w:trPr>
          <w:trHeight w:hRule="exact" w:val="240"/>
        </w:trPr>
        <w:tc>
          <w:tcPr>
            <w:tcW w:w="67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5538</w:t>
            </w:r>
          </w:p>
        </w:tc>
        <w:tc>
          <w:tcPr>
            <w:tcW w:w="422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Curriculum &amp; Planning, Elementary &amp; Secondary</w:t>
            </w:r>
          </w:p>
        </w:tc>
      </w:tr>
      <w:tr w:rsidR="00721764" w:rsidRPr="00FA7AC7" w:rsidTr="00B67EC4">
        <w:trPr>
          <w:trHeight w:hRule="exact" w:val="320"/>
        </w:trPr>
        <w:tc>
          <w:tcPr>
            <w:tcW w:w="67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5540</w:t>
            </w:r>
          </w:p>
        </w:tc>
        <w:tc>
          <w:tcPr>
            <w:tcW w:w="422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(Minimum of 21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autoSpaceDE w:val="0"/>
        <w:autoSpaceDN w:val="0"/>
        <w:adjustRightInd w:val="0"/>
        <w:spacing w:before="37" w:after="0" w:line="250" w:lineRule="auto"/>
        <w:ind w:left="2304" w:right="4202"/>
        <w:rPr>
          <w:rFonts w:ascii="Times New Roman" w:hAnsi="Times New Roman"/>
          <w:sz w:val="20"/>
          <w:szCs w:val="20"/>
        </w:rPr>
      </w:pPr>
      <w:r>
        <w:rPr>
          <w:rFonts w:ascii="Times New Roman" w:hAnsi="Times New Roman"/>
          <w:sz w:val="20"/>
          <w:szCs w:val="20"/>
        </w:rPr>
        <w:t xml:space="preserve">HEDP  </w:t>
      </w:r>
      <w:r>
        <w:rPr>
          <w:rFonts w:ascii="Times New Roman" w:hAnsi="Times New Roman"/>
          <w:spacing w:val="48"/>
          <w:sz w:val="20"/>
          <w:szCs w:val="20"/>
        </w:rPr>
        <w:t xml:space="preserve"> </w:t>
      </w:r>
      <w:r>
        <w:rPr>
          <w:rFonts w:ascii="Times New Roman" w:hAnsi="Times New Roman"/>
          <w:sz w:val="20"/>
          <w:szCs w:val="20"/>
        </w:rPr>
        <w:t xml:space="preserve">5532**  </w:t>
      </w:r>
      <w:r>
        <w:rPr>
          <w:rFonts w:ascii="Times New Roman" w:hAnsi="Times New Roman"/>
          <w:spacing w:val="47"/>
          <w:sz w:val="20"/>
          <w:szCs w:val="20"/>
        </w:rPr>
        <w:t xml:space="preserve"> </w:t>
      </w:r>
      <w:r>
        <w:rPr>
          <w:rFonts w:ascii="Times New Roman" w:hAnsi="Times New Roman"/>
          <w:sz w:val="20"/>
          <w:szCs w:val="20"/>
        </w:rPr>
        <w:t>Environmental Health</w:t>
      </w:r>
      <w:r>
        <w:rPr>
          <w:rFonts w:ascii="Times New Roman" w:hAnsi="Times New Roman"/>
          <w:spacing w:val="-11"/>
          <w:sz w:val="20"/>
          <w:szCs w:val="20"/>
        </w:rPr>
        <w:t xml:space="preserve"> </w:t>
      </w:r>
      <w:r>
        <w:rPr>
          <w:rFonts w:ascii="Times New Roman" w:hAnsi="Times New Roman"/>
          <w:sz w:val="20"/>
          <w:szCs w:val="20"/>
        </w:rPr>
        <w:t xml:space="preserve">Aspects HEDP  </w:t>
      </w:r>
      <w:r>
        <w:rPr>
          <w:rFonts w:ascii="Times New Roman" w:hAnsi="Times New Roman"/>
          <w:spacing w:val="48"/>
          <w:sz w:val="20"/>
          <w:szCs w:val="20"/>
        </w:rPr>
        <w:t xml:space="preserve"> </w:t>
      </w:r>
      <w:r>
        <w:rPr>
          <w:rFonts w:ascii="Times New Roman" w:hAnsi="Times New Roman"/>
          <w:sz w:val="20"/>
          <w:szCs w:val="20"/>
        </w:rPr>
        <w:t xml:space="preserve">5578’*  </w:t>
      </w:r>
      <w:r>
        <w:rPr>
          <w:rFonts w:ascii="Times New Roman" w:hAnsi="Times New Roman"/>
          <w:spacing w:val="30"/>
          <w:sz w:val="20"/>
          <w:szCs w:val="20"/>
        </w:rPr>
        <w:t xml:space="preserve"> </w:t>
      </w:r>
      <w:r>
        <w:rPr>
          <w:rFonts w:ascii="Times New Roman" w:hAnsi="Times New Roman"/>
          <w:sz w:val="20"/>
          <w:szCs w:val="20"/>
        </w:rPr>
        <w:t xml:space="preserve">Concepts in Health and Education HEDP  </w:t>
      </w:r>
      <w:r>
        <w:rPr>
          <w:rFonts w:ascii="Times New Roman" w:hAnsi="Times New Roman"/>
          <w:spacing w:val="48"/>
          <w:sz w:val="20"/>
          <w:szCs w:val="20"/>
        </w:rPr>
        <w:t xml:space="preserve"> </w:t>
      </w:r>
      <w:r>
        <w:rPr>
          <w:rFonts w:ascii="Times New Roman" w:hAnsi="Times New Roman"/>
          <w:sz w:val="20"/>
          <w:szCs w:val="20"/>
        </w:rPr>
        <w:t>5579*</w:t>
      </w:r>
      <w:proofErr w:type="gramStart"/>
      <w:r>
        <w:rPr>
          <w:rFonts w:ascii="Times New Roman" w:hAnsi="Times New Roman"/>
          <w:sz w:val="20"/>
          <w:szCs w:val="20"/>
        </w:rPr>
        <w:t xml:space="preserve">* </w:t>
      </w:r>
      <w:r>
        <w:rPr>
          <w:rFonts w:ascii="Times New Roman" w:hAnsi="Times New Roman"/>
          <w:spacing w:val="47"/>
          <w:sz w:val="20"/>
          <w:szCs w:val="20"/>
        </w:rPr>
        <w:t xml:space="preserve"> </w:t>
      </w:r>
      <w:r>
        <w:rPr>
          <w:rFonts w:ascii="Times New Roman" w:hAnsi="Times New Roman"/>
          <w:sz w:val="20"/>
          <w:szCs w:val="20"/>
        </w:rPr>
        <w:t>Sex</w:t>
      </w:r>
      <w:proofErr w:type="gramEnd"/>
      <w:r>
        <w:rPr>
          <w:rFonts w:ascii="Times New Roman" w:hAnsi="Times New Roman"/>
          <w:sz w:val="20"/>
          <w:szCs w:val="20"/>
        </w:rPr>
        <w:t xml:space="preserve"> Education</w:t>
      </w:r>
    </w:p>
    <w:p w:rsidR="00721764" w:rsidRDefault="00721764" w:rsidP="00721764">
      <w:pPr>
        <w:widowControl w:val="0"/>
        <w:autoSpaceDE w:val="0"/>
        <w:autoSpaceDN w:val="0"/>
        <w:adjustRightInd w:val="0"/>
        <w:spacing w:after="0" w:line="240" w:lineRule="auto"/>
        <w:ind w:left="2304"/>
        <w:rPr>
          <w:rFonts w:ascii="Times New Roman" w:hAnsi="Times New Roman"/>
          <w:sz w:val="20"/>
          <w:szCs w:val="20"/>
        </w:rPr>
      </w:pPr>
      <w:r>
        <w:rPr>
          <w:rFonts w:ascii="Times New Roman" w:hAnsi="Times New Roman"/>
          <w:sz w:val="20"/>
          <w:szCs w:val="20"/>
        </w:rPr>
        <w:t xml:space="preserve">HEDP  </w:t>
      </w:r>
      <w:r>
        <w:rPr>
          <w:rFonts w:ascii="Times New Roman" w:hAnsi="Times New Roman"/>
          <w:spacing w:val="48"/>
          <w:sz w:val="20"/>
          <w:szCs w:val="20"/>
        </w:rPr>
        <w:t xml:space="preserve"> </w:t>
      </w:r>
      <w:r>
        <w:rPr>
          <w:rFonts w:ascii="Times New Roman" w:hAnsi="Times New Roman"/>
          <w:sz w:val="20"/>
          <w:szCs w:val="20"/>
        </w:rPr>
        <w:t>5580*</w:t>
      </w:r>
      <w:proofErr w:type="gramStart"/>
      <w:r>
        <w:rPr>
          <w:rFonts w:ascii="Times New Roman" w:hAnsi="Times New Roman"/>
          <w:sz w:val="20"/>
          <w:szCs w:val="20"/>
        </w:rPr>
        <w:t xml:space="preserve">* </w:t>
      </w:r>
      <w:r>
        <w:rPr>
          <w:rFonts w:ascii="Times New Roman" w:hAnsi="Times New Roman"/>
          <w:spacing w:val="47"/>
          <w:sz w:val="20"/>
          <w:szCs w:val="20"/>
        </w:rPr>
        <w:t xml:space="preserve"> </w:t>
      </w:r>
      <w:r>
        <w:rPr>
          <w:rFonts w:ascii="Times New Roman" w:hAnsi="Times New Roman"/>
          <w:sz w:val="20"/>
          <w:szCs w:val="20"/>
        </w:rPr>
        <w:t>Drug</w:t>
      </w:r>
      <w:proofErr w:type="gramEnd"/>
      <w:r>
        <w:rPr>
          <w:rFonts w:ascii="Times New Roman" w:hAnsi="Times New Roman"/>
          <w:sz w:val="20"/>
          <w:szCs w:val="20"/>
        </w:rPr>
        <w:t xml:space="preserve"> Education</w:t>
      </w:r>
    </w:p>
    <w:p w:rsidR="00721764" w:rsidRDefault="00721764" w:rsidP="00721764">
      <w:pPr>
        <w:widowControl w:val="0"/>
        <w:tabs>
          <w:tab w:val="left" w:pos="3760"/>
        </w:tabs>
        <w:autoSpaceDE w:val="0"/>
        <w:autoSpaceDN w:val="0"/>
        <w:adjustRightInd w:val="0"/>
        <w:spacing w:before="12" w:after="0" w:line="240" w:lineRule="auto"/>
        <w:ind w:left="2304"/>
        <w:rPr>
          <w:rFonts w:ascii="Times New Roman" w:hAnsi="Times New Roman"/>
          <w:sz w:val="20"/>
          <w:szCs w:val="20"/>
        </w:rPr>
      </w:pPr>
      <w:r>
        <w:rPr>
          <w:rFonts w:ascii="Times New Roman" w:hAnsi="Times New Roman"/>
          <w:position w:val="2"/>
          <w:sz w:val="20"/>
          <w:szCs w:val="20"/>
        </w:rPr>
        <w:t xml:space="preserve">PEDH  </w:t>
      </w:r>
      <w:r>
        <w:rPr>
          <w:rFonts w:ascii="Times New Roman" w:hAnsi="Times New Roman"/>
          <w:spacing w:val="48"/>
          <w:position w:val="2"/>
          <w:sz w:val="20"/>
          <w:szCs w:val="20"/>
        </w:rPr>
        <w:t xml:space="preserve"> </w:t>
      </w:r>
      <w:r>
        <w:rPr>
          <w:rFonts w:ascii="Times New Roman" w:hAnsi="Times New Roman"/>
          <w:sz w:val="20"/>
          <w:szCs w:val="20"/>
        </w:rPr>
        <w:t>5520</w:t>
      </w:r>
      <w:r>
        <w:rPr>
          <w:rFonts w:ascii="Times New Roman" w:hAnsi="Times New Roman"/>
          <w:sz w:val="20"/>
          <w:szCs w:val="20"/>
        </w:rPr>
        <w:tab/>
        <w:t>Foundations and</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rends in Physical Education</w:t>
      </w:r>
    </w:p>
    <w:p w:rsidR="00721764" w:rsidRDefault="00721764" w:rsidP="00721764">
      <w:pPr>
        <w:widowControl w:val="0"/>
        <w:tabs>
          <w:tab w:val="left" w:pos="3760"/>
        </w:tabs>
        <w:autoSpaceDE w:val="0"/>
        <w:autoSpaceDN w:val="0"/>
        <w:adjustRightInd w:val="0"/>
        <w:spacing w:after="0" w:line="218" w:lineRule="exact"/>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5522</w:t>
      </w:r>
      <w:r>
        <w:rPr>
          <w:rFonts w:ascii="Times New Roman" w:hAnsi="Times New Roman"/>
          <w:sz w:val="20"/>
          <w:szCs w:val="20"/>
        </w:rPr>
        <w:tab/>
        <w:t>Cultural</w:t>
      </w:r>
      <w:r>
        <w:rPr>
          <w:rFonts w:ascii="Times New Roman" w:hAnsi="Times New Roman"/>
          <w:spacing w:val="-11"/>
          <w:sz w:val="20"/>
          <w:szCs w:val="20"/>
        </w:rPr>
        <w:t xml:space="preserve"> </w:t>
      </w:r>
      <w:r>
        <w:rPr>
          <w:rFonts w:ascii="Times New Roman" w:hAnsi="Times New Roman"/>
          <w:sz w:val="20"/>
          <w:szCs w:val="20"/>
        </w:rPr>
        <w:t>Aspects of Sports</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5527</w:t>
      </w:r>
      <w:r>
        <w:rPr>
          <w:rFonts w:ascii="Times New Roman" w:hAnsi="Times New Roman"/>
          <w:sz w:val="20"/>
          <w:szCs w:val="20"/>
        </w:rPr>
        <w:tab/>
        <w:t>Motor Learning</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5528</w:t>
      </w:r>
      <w:r>
        <w:rPr>
          <w:rFonts w:ascii="Times New Roman" w:hAnsi="Times New Roman"/>
          <w:sz w:val="20"/>
          <w:szCs w:val="20"/>
        </w:rPr>
        <w:tab/>
        <w:t>Psychology of Physical</w:t>
      </w:r>
      <w:r>
        <w:rPr>
          <w:rFonts w:ascii="Times New Roman" w:hAnsi="Times New Roman"/>
          <w:spacing w:val="-11"/>
          <w:sz w:val="20"/>
          <w:szCs w:val="20"/>
        </w:rPr>
        <w:t xml:space="preserve"> </w:t>
      </w:r>
      <w:r>
        <w:rPr>
          <w:rFonts w:ascii="Times New Roman" w:hAnsi="Times New Roman"/>
          <w:sz w:val="20"/>
          <w:szCs w:val="20"/>
        </w:rPr>
        <w:t>Activity</w:t>
      </w:r>
    </w:p>
    <w:p w:rsidR="00721764" w:rsidRDefault="003F0AB9"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sidRPr="003F0AB9">
        <w:rPr>
          <w:noProof/>
        </w:rPr>
        <w:pict>
          <v:shape id="_x0000_s1331" type="#_x0000_t202" style="position:absolute;left:0;text-align:left;margin-left:18.75pt;margin-top:-261.2pt;width:1in;height:270.7pt;z-index:-251603968;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PEDH  </w:t>
      </w:r>
      <w:r w:rsidR="00721764">
        <w:rPr>
          <w:rFonts w:ascii="Times New Roman" w:hAnsi="Times New Roman"/>
          <w:spacing w:val="48"/>
          <w:sz w:val="20"/>
          <w:szCs w:val="20"/>
        </w:rPr>
        <w:t xml:space="preserve"> </w:t>
      </w:r>
      <w:r w:rsidR="00721764">
        <w:rPr>
          <w:rFonts w:ascii="Times New Roman" w:hAnsi="Times New Roman"/>
          <w:sz w:val="20"/>
          <w:szCs w:val="20"/>
        </w:rPr>
        <w:t>5536</w:t>
      </w:r>
      <w:r w:rsidR="00721764">
        <w:rPr>
          <w:rFonts w:ascii="Times New Roman" w:hAnsi="Times New Roman"/>
          <w:sz w:val="20"/>
          <w:szCs w:val="20"/>
        </w:rPr>
        <w:tab/>
        <w:t>Facilities and Equipment</w:t>
      </w:r>
    </w:p>
    <w:p w:rsidR="00721764" w:rsidRDefault="003F0AB9"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sidRPr="003F0AB9">
        <w:rPr>
          <w:noProof/>
        </w:rPr>
        <w:pict>
          <v:shape id="_x0000_s1330" type="#_x0000_t202" style="position:absolute;left:0;text-align:left;margin-left:18.75pt;margin-top:11.35pt;width:1in;height:184.35pt;z-index:-251604992;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PEDH  </w:t>
      </w:r>
      <w:r w:rsidR="00721764">
        <w:rPr>
          <w:rFonts w:ascii="Times New Roman" w:hAnsi="Times New Roman"/>
          <w:spacing w:val="48"/>
          <w:sz w:val="20"/>
          <w:szCs w:val="20"/>
        </w:rPr>
        <w:t xml:space="preserve"> </w:t>
      </w:r>
      <w:r w:rsidR="00721764">
        <w:rPr>
          <w:rFonts w:ascii="Times New Roman" w:hAnsi="Times New Roman"/>
          <w:sz w:val="20"/>
          <w:szCs w:val="20"/>
        </w:rPr>
        <w:t>5541</w:t>
      </w:r>
      <w:r w:rsidR="00721764">
        <w:rPr>
          <w:rFonts w:ascii="Times New Roman" w:hAnsi="Times New Roman"/>
          <w:sz w:val="20"/>
          <w:szCs w:val="20"/>
        </w:rPr>
        <w:tab/>
        <w:t>Health and Physical Education for</w:t>
      </w:r>
      <w:r w:rsidR="00721764">
        <w:rPr>
          <w:rFonts w:ascii="Times New Roman" w:hAnsi="Times New Roman"/>
          <w:spacing w:val="-7"/>
          <w:sz w:val="20"/>
          <w:szCs w:val="20"/>
        </w:rPr>
        <w:t xml:space="preserve"> </w:t>
      </w:r>
      <w:r w:rsidR="00721764">
        <w:rPr>
          <w:rFonts w:ascii="Times New Roman" w:hAnsi="Times New Roman"/>
          <w:spacing w:val="-20"/>
          <w:sz w:val="20"/>
          <w:szCs w:val="20"/>
        </w:rPr>
        <w:t>Y</w:t>
      </w:r>
      <w:r w:rsidR="00721764">
        <w:rPr>
          <w:rFonts w:ascii="Times New Roman" w:hAnsi="Times New Roman"/>
          <w:sz w:val="20"/>
          <w:szCs w:val="20"/>
        </w:rPr>
        <w:t>oung Child</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5550*</w:t>
      </w:r>
      <w:r>
        <w:rPr>
          <w:rFonts w:ascii="Times New Roman" w:hAnsi="Times New Roman"/>
          <w:sz w:val="20"/>
          <w:szCs w:val="20"/>
        </w:rPr>
        <w:tab/>
        <w:t>Physiology of Fitness</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 xml:space="preserve">5551 *  </w:t>
      </w:r>
      <w:r>
        <w:rPr>
          <w:rFonts w:ascii="Times New Roman" w:hAnsi="Times New Roman"/>
          <w:spacing w:val="47"/>
          <w:sz w:val="20"/>
          <w:szCs w:val="20"/>
        </w:rPr>
        <w:t xml:space="preserve"> </w:t>
      </w:r>
      <w:r>
        <w:rPr>
          <w:rFonts w:ascii="Times New Roman" w:hAnsi="Times New Roman"/>
          <w:sz w:val="20"/>
          <w:szCs w:val="20"/>
        </w:rPr>
        <w:t>Mechanical</w:t>
      </w:r>
      <w:r>
        <w:rPr>
          <w:rFonts w:ascii="Times New Roman" w:hAnsi="Times New Roman"/>
          <w:spacing w:val="-11"/>
          <w:sz w:val="20"/>
          <w:szCs w:val="20"/>
        </w:rPr>
        <w:t xml:space="preserve"> </w:t>
      </w:r>
      <w:r>
        <w:rPr>
          <w:rFonts w:ascii="Times New Roman" w:hAnsi="Times New Roman"/>
          <w:sz w:val="20"/>
          <w:szCs w:val="20"/>
        </w:rPr>
        <w:t>Analysis of Human Motion</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5555</w:t>
      </w:r>
      <w:r>
        <w:rPr>
          <w:rFonts w:ascii="Times New Roman" w:hAnsi="Times New Roman"/>
          <w:sz w:val="20"/>
          <w:szCs w:val="20"/>
        </w:rPr>
        <w:tab/>
        <w:t>Measurement in Physical Education</w:t>
      </w:r>
    </w:p>
    <w:p w:rsidR="00721764" w:rsidRDefault="00721764" w:rsidP="00721764">
      <w:pPr>
        <w:widowControl w:val="0"/>
        <w:tabs>
          <w:tab w:val="left" w:pos="3760"/>
        </w:tabs>
        <w:autoSpaceDE w:val="0"/>
        <w:autoSpaceDN w:val="0"/>
        <w:adjustRightInd w:val="0"/>
        <w:spacing w:before="12" w:after="0" w:line="240" w:lineRule="auto"/>
        <w:ind w:left="2304"/>
        <w:rPr>
          <w:rFonts w:ascii="Times New Roman" w:hAnsi="Times New Roman"/>
          <w:sz w:val="20"/>
          <w:szCs w:val="20"/>
        </w:rPr>
      </w:pPr>
      <w:r>
        <w:rPr>
          <w:rFonts w:ascii="Times New Roman" w:hAnsi="Times New Roman"/>
          <w:position w:val="2"/>
          <w:sz w:val="20"/>
          <w:szCs w:val="20"/>
        </w:rPr>
        <w:t xml:space="preserve">PEDH  </w:t>
      </w:r>
      <w:r>
        <w:rPr>
          <w:rFonts w:ascii="Times New Roman" w:hAnsi="Times New Roman"/>
          <w:spacing w:val="48"/>
          <w:position w:val="2"/>
          <w:sz w:val="20"/>
          <w:szCs w:val="20"/>
        </w:rPr>
        <w:t xml:space="preserve"> </w:t>
      </w:r>
      <w:r>
        <w:rPr>
          <w:rFonts w:ascii="Times New Roman" w:hAnsi="Times New Roman"/>
          <w:sz w:val="20"/>
          <w:szCs w:val="20"/>
        </w:rPr>
        <w:t>5565</w:t>
      </w:r>
      <w:r>
        <w:rPr>
          <w:rFonts w:ascii="Times New Roman" w:hAnsi="Times New Roman"/>
          <w:sz w:val="20"/>
          <w:szCs w:val="20"/>
        </w:rPr>
        <w:tab/>
        <w:t>Physical Education and the Handicapped Child</w:t>
      </w:r>
    </w:p>
    <w:p w:rsidR="00721764" w:rsidRDefault="00721764" w:rsidP="00721764">
      <w:pPr>
        <w:widowControl w:val="0"/>
        <w:tabs>
          <w:tab w:val="left" w:pos="3760"/>
        </w:tabs>
        <w:autoSpaceDE w:val="0"/>
        <w:autoSpaceDN w:val="0"/>
        <w:adjustRightInd w:val="0"/>
        <w:spacing w:after="0" w:line="218" w:lineRule="exact"/>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5581</w:t>
      </w:r>
      <w:r>
        <w:rPr>
          <w:rFonts w:ascii="Times New Roman" w:hAnsi="Times New Roman"/>
          <w:sz w:val="20"/>
          <w:szCs w:val="20"/>
        </w:rPr>
        <w:tab/>
        <w:t>Directed Reading and Research in Physical Education</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5583</w:t>
      </w:r>
      <w:r>
        <w:rPr>
          <w:rFonts w:ascii="Times New Roman" w:hAnsi="Times New Roman"/>
          <w:sz w:val="20"/>
          <w:szCs w:val="20"/>
        </w:rPr>
        <w:tab/>
        <w:t>Research Design</w:t>
      </w:r>
    </w:p>
    <w:p w:rsidR="00721764" w:rsidRDefault="00721764" w:rsidP="00721764">
      <w:pPr>
        <w:widowControl w:val="0"/>
        <w:tabs>
          <w:tab w:val="left" w:pos="3760"/>
        </w:tabs>
        <w:autoSpaceDE w:val="0"/>
        <w:autoSpaceDN w:val="0"/>
        <w:adjustRightInd w:val="0"/>
        <w:spacing w:before="10" w:after="0" w:line="250" w:lineRule="auto"/>
        <w:ind w:left="2304" w:right="5670"/>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5596*</w:t>
      </w:r>
      <w:r>
        <w:rPr>
          <w:rFonts w:ascii="Times New Roman" w:hAnsi="Times New Roman"/>
          <w:sz w:val="20"/>
          <w:szCs w:val="20"/>
        </w:rPr>
        <w:tab/>
        <w:t xml:space="preserve">Seminar I PEDH   </w:t>
      </w:r>
      <w:r>
        <w:rPr>
          <w:rFonts w:ascii="Times New Roman" w:hAnsi="Times New Roman"/>
          <w:spacing w:val="-2"/>
          <w:sz w:val="20"/>
          <w:szCs w:val="20"/>
        </w:rPr>
        <w:t xml:space="preserve"> </w:t>
      </w:r>
      <w:r>
        <w:rPr>
          <w:rFonts w:ascii="Times New Roman" w:hAnsi="Times New Roman"/>
          <w:sz w:val="20"/>
          <w:szCs w:val="20"/>
        </w:rPr>
        <w:t>5599</w:t>
      </w:r>
      <w:r>
        <w:rPr>
          <w:rFonts w:ascii="Times New Roman" w:hAnsi="Times New Roman"/>
          <w:sz w:val="20"/>
          <w:szCs w:val="20"/>
        </w:rPr>
        <w:tab/>
        <w:t>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w:t>
      </w:r>
      <w:r>
        <w:rPr>
          <w:rFonts w:ascii="Times New Roman" w:hAnsi="Times New Roman"/>
          <w:spacing w:val="-4"/>
          <w:sz w:val="20"/>
          <w:szCs w:val="20"/>
        </w:rPr>
        <w:t xml:space="preserve"> </w:t>
      </w:r>
      <w:r>
        <w:rPr>
          <w:rFonts w:ascii="Times New Roman" w:hAnsi="Times New Roman"/>
          <w:sz w:val="20"/>
          <w:szCs w:val="20"/>
        </w:rPr>
        <w:t>Thesis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Educational Resea</w:t>
      </w:r>
      <w:r>
        <w:rPr>
          <w:rFonts w:ascii="Times New Roman" w:hAnsi="Times New Roman"/>
          <w:b/>
          <w:bCs/>
          <w:spacing w:val="-5"/>
          <w:sz w:val="28"/>
          <w:szCs w:val="28"/>
        </w:rPr>
        <w:t>r</w:t>
      </w:r>
      <w:r>
        <w:rPr>
          <w:rFonts w:ascii="Times New Roman" w:hAnsi="Times New Roman"/>
          <w:b/>
          <w:bCs/>
          <w:sz w:val="28"/>
          <w:szCs w:val="28"/>
        </w:rPr>
        <w:t>ch and Statistics</w:t>
      </w:r>
    </w:p>
    <w:p w:rsidR="00721764" w:rsidRDefault="00721764" w:rsidP="00721764">
      <w:pPr>
        <w:widowControl w:val="0"/>
        <w:autoSpaceDE w:val="0"/>
        <w:autoSpaceDN w:val="0"/>
        <w:adjustRightInd w:val="0"/>
        <w:spacing w:before="14" w:after="0" w:line="260" w:lineRule="auto"/>
        <w:ind w:left="2304" w:right="4995" w:hanging="360"/>
        <w:rPr>
          <w:rFonts w:ascii="Times New Roman" w:hAnsi="Times New Roman"/>
          <w:sz w:val="20"/>
          <w:szCs w:val="20"/>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sz w:val="20"/>
          <w:szCs w:val="20"/>
        </w:rPr>
        <w:t xml:space="preserve">EDUC  </w:t>
      </w:r>
      <w:r>
        <w:rPr>
          <w:rFonts w:ascii="Times New Roman" w:hAnsi="Times New Roman"/>
          <w:spacing w:val="26"/>
          <w:sz w:val="20"/>
          <w:szCs w:val="20"/>
        </w:rPr>
        <w:t xml:space="preserve"> </w:t>
      </w:r>
      <w:r>
        <w:rPr>
          <w:rFonts w:ascii="Times New Roman" w:hAnsi="Times New Roman"/>
          <w:sz w:val="20"/>
          <w:szCs w:val="20"/>
        </w:rPr>
        <w:t xml:space="preserve">5500* Educational Statistics </w:t>
      </w:r>
      <w:r>
        <w:rPr>
          <w:rFonts w:ascii="Times New Roman" w:hAnsi="Times New Roman"/>
          <w:position w:val="2"/>
          <w:sz w:val="20"/>
          <w:szCs w:val="20"/>
        </w:rPr>
        <w:t xml:space="preserve">EDUC  </w:t>
      </w:r>
      <w:r>
        <w:rPr>
          <w:rFonts w:ascii="Times New Roman" w:hAnsi="Times New Roman"/>
          <w:spacing w:val="26"/>
          <w:position w:val="2"/>
          <w:sz w:val="20"/>
          <w:szCs w:val="20"/>
        </w:rPr>
        <w:t xml:space="preserve"> </w:t>
      </w:r>
      <w:r>
        <w:rPr>
          <w:rFonts w:ascii="Times New Roman" w:hAnsi="Times New Roman"/>
          <w:sz w:val="20"/>
          <w:szCs w:val="20"/>
        </w:rPr>
        <w:t>5501 * Educational Research</w:t>
      </w:r>
    </w:p>
    <w:p w:rsidR="00721764" w:rsidRDefault="00721764" w:rsidP="00721764">
      <w:pPr>
        <w:widowControl w:val="0"/>
        <w:autoSpaceDE w:val="0"/>
        <w:autoSpaceDN w:val="0"/>
        <w:adjustRightInd w:val="0"/>
        <w:spacing w:after="0" w:line="197" w:lineRule="exact"/>
        <w:ind w:left="2304"/>
        <w:rPr>
          <w:rFonts w:ascii="Times New Roman" w:hAnsi="Times New Roman"/>
          <w:sz w:val="20"/>
          <w:szCs w:val="20"/>
        </w:rPr>
      </w:pPr>
      <w:r>
        <w:rPr>
          <w:rFonts w:ascii="Times New Roman" w:hAnsi="Times New Roman"/>
          <w:sz w:val="20"/>
          <w:szCs w:val="20"/>
        </w:rPr>
        <w:t>Area E - Electives (Minimum of 6 semester hours)</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Courses required unless previously fulfilled</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Six hours must be in a supportive area (Health)</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19" w:after="0" w:line="252" w:lineRule="auto"/>
        <w:ind w:left="2304" w:right="865" w:hanging="360"/>
        <w:jc w:val="both"/>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5532</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Envi</w:t>
      </w:r>
      <w:r>
        <w:rPr>
          <w:rFonts w:ascii="Times New Roman" w:hAnsi="Times New Roman"/>
          <w:b/>
          <w:bCs/>
          <w:color w:val="191919"/>
          <w:spacing w:val="-4"/>
          <w:sz w:val="20"/>
          <w:szCs w:val="20"/>
        </w:rPr>
        <w:t>r</w:t>
      </w:r>
      <w:r>
        <w:rPr>
          <w:rFonts w:ascii="Times New Roman" w:hAnsi="Times New Roman"/>
          <w:b/>
          <w:bCs/>
          <w:color w:val="191919"/>
          <w:sz w:val="20"/>
          <w:szCs w:val="20"/>
        </w:rPr>
        <w:t>onmental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 xml:space="preserve">Aspects.........................................................................3(3-0) </w:t>
      </w:r>
      <w:r>
        <w:rPr>
          <w:rFonts w:ascii="Times New Roman" w:hAnsi="Times New Roman"/>
          <w:color w:val="191919"/>
          <w:sz w:val="20"/>
          <w:szCs w:val="20"/>
        </w:rPr>
        <w:t>Analysis of health practices</w:t>
      </w:r>
      <w:r>
        <w:rPr>
          <w:rFonts w:ascii="Times New Roman" w:hAnsi="Times New Roman"/>
          <w:color w:val="191919"/>
          <w:spacing w:val="1"/>
          <w:sz w:val="20"/>
          <w:szCs w:val="20"/>
        </w:rPr>
        <w:t xml:space="preserve"> </w:t>
      </w:r>
      <w:r>
        <w:rPr>
          <w:rFonts w:ascii="Times New Roman" w:hAnsi="Times New Roman"/>
          <w:color w:val="191919"/>
          <w:sz w:val="20"/>
          <w:szCs w:val="20"/>
        </w:rPr>
        <w:t>as they relate</w:t>
      </w:r>
      <w:r>
        <w:rPr>
          <w:rFonts w:ascii="Times New Roman" w:hAnsi="Times New Roman"/>
          <w:color w:val="191919"/>
          <w:spacing w:val="1"/>
          <w:sz w:val="20"/>
          <w:szCs w:val="20"/>
        </w:rPr>
        <w:t xml:space="preserve"> </w:t>
      </w:r>
      <w:r>
        <w:rPr>
          <w:rFonts w:ascii="Times New Roman" w:hAnsi="Times New Roman"/>
          <w:color w:val="191919"/>
          <w:sz w:val="20"/>
          <w:szCs w:val="20"/>
        </w:rPr>
        <w:t>to environmental</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health problems including </w:t>
      </w:r>
      <w:proofErr w:type="spellStart"/>
      <w:r>
        <w:rPr>
          <w:rFonts w:ascii="Times New Roman" w:hAnsi="Times New Roman"/>
          <w:color w:val="191919"/>
          <w:sz w:val="20"/>
          <w:szCs w:val="20"/>
        </w:rPr>
        <w:t>popula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control, pollution, drugs, alcohol and tobacco.</w:t>
      </w:r>
    </w:p>
    <w:p w:rsidR="00721764" w:rsidRDefault="00721764" w:rsidP="00721764">
      <w:pPr>
        <w:widowControl w:val="0"/>
        <w:autoSpaceDE w:val="0"/>
        <w:autoSpaceDN w:val="0"/>
        <w:adjustRightInd w:val="0"/>
        <w:spacing w:after="0" w:line="225" w:lineRule="exact"/>
        <w:ind w:left="1944"/>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5578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after="0" w:line="225" w:lineRule="exact"/>
        <w:ind w:left="1944"/>
        <w:rPr>
          <w:rFonts w:ascii="Times New Roman" w:hAnsi="Times New Roman"/>
          <w:color w:val="000000"/>
          <w:sz w:val="20"/>
          <w:szCs w:val="20"/>
        </w:rPr>
        <w:sectPr w:rsidR="00721764">
          <w:pgSz w:w="12240" w:h="15840"/>
          <w:pgMar w:top="260" w:right="1280" w:bottom="280" w:left="220" w:header="0" w:footer="957"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93" w:lineRule="exact"/>
              <w:ind w:left="845" w:right="202"/>
              <w:jc w:val="center"/>
              <w:rPr>
                <w:rFonts w:ascii="Times New Roman" w:hAnsi="Times New Roman"/>
                <w:color w:val="000000"/>
                <w:sz w:val="27"/>
                <w:szCs w:val="27"/>
              </w:rPr>
            </w:pPr>
            <w:r w:rsidRPr="00FA7AC7">
              <w:rPr>
                <w:rFonts w:ascii="Times New Roman" w:hAnsi="Times New Roman"/>
                <w:b/>
                <w:bCs/>
                <w:color w:val="191919"/>
                <w:position w:val="-1"/>
                <w:sz w:val="36"/>
                <w:szCs w:val="36"/>
              </w:rPr>
              <w:t>H</w:t>
            </w:r>
            <w:r w:rsidRPr="00FA7AC7">
              <w:rPr>
                <w:rFonts w:ascii="Times New Roman" w:hAnsi="Times New Roman"/>
                <w:b/>
                <w:bCs/>
                <w:color w:val="191919"/>
                <w:position w:val="-1"/>
                <w:sz w:val="27"/>
                <w:szCs w:val="27"/>
              </w:rPr>
              <w:t>EA</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TH</w:t>
            </w:r>
            <w:r w:rsidRPr="00FA7AC7">
              <w:rPr>
                <w:rFonts w:ascii="Times New Roman" w:hAnsi="Times New Roman"/>
                <w:b/>
                <w:bCs/>
                <w:color w:val="191919"/>
                <w:spacing w:val="8"/>
                <w:position w:val="-1"/>
                <w:sz w:val="27"/>
                <w:szCs w:val="27"/>
              </w:rPr>
              <w:t xml:space="preserve"> </w:t>
            </w:r>
            <w:r w:rsidRPr="00FA7AC7">
              <w:rPr>
                <w:rFonts w:ascii="Times New Roman" w:hAnsi="Times New Roman"/>
                <w:b/>
                <w:bCs/>
                <w:color w:val="191919"/>
                <w:position w:val="-1"/>
                <w:sz w:val="27"/>
                <w:szCs w:val="27"/>
              </w:rPr>
              <w:t>AND</w:t>
            </w:r>
            <w:r w:rsidRPr="00FA7AC7">
              <w:rPr>
                <w:rFonts w:ascii="Times New Roman" w:hAnsi="Times New Roman"/>
                <w:b/>
                <w:bCs/>
                <w:color w:val="191919"/>
                <w:spacing w:val="23"/>
                <w:position w:val="-1"/>
                <w:sz w:val="27"/>
                <w:szCs w:val="27"/>
              </w:rPr>
              <w:t xml:space="preserve"> </w:t>
            </w:r>
            <w:r w:rsidRPr="00FA7AC7">
              <w:rPr>
                <w:rFonts w:ascii="Times New Roman" w:hAnsi="Times New Roman"/>
                <w:b/>
                <w:bCs/>
                <w:color w:val="191919"/>
                <w:position w:val="-1"/>
                <w:sz w:val="36"/>
                <w:szCs w:val="36"/>
              </w:rPr>
              <w:t>P</w:t>
            </w:r>
            <w:r w:rsidRPr="00FA7AC7">
              <w:rPr>
                <w:rFonts w:ascii="Times New Roman" w:hAnsi="Times New Roman"/>
                <w:b/>
                <w:bCs/>
                <w:color w:val="191919"/>
                <w:position w:val="-1"/>
                <w:sz w:val="27"/>
                <w:szCs w:val="27"/>
              </w:rPr>
              <w:t>HYSICAL</w:t>
            </w:r>
          </w:p>
          <w:p w:rsidR="00721764" w:rsidRPr="00FA7AC7" w:rsidRDefault="00721764" w:rsidP="00B67EC4">
            <w:pPr>
              <w:widowControl w:val="0"/>
              <w:autoSpaceDE w:val="0"/>
              <w:autoSpaceDN w:val="0"/>
              <w:adjustRightInd w:val="0"/>
              <w:spacing w:after="0" w:line="307" w:lineRule="exact"/>
              <w:ind w:left="1705" w:right="1061"/>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3F0AB9" w:rsidP="00721764">
      <w:pPr>
        <w:widowControl w:val="0"/>
        <w:autoSpaceDE w:val="0"/>
        <w:autoSpaceDN w:val="0"/>
        <w:adjustRightInd w:val="0"/>
        <w:spacing w:before="26" w:after="0" w:line="240" w:lineRule="auto"/>
        <w:ind w:left="1239"/>
        <w:rPr>
          <w:rFonts w:ascii="Times New Roman" w:hAnsi="Times New Roman"/>
          <w:color w:val="000000"/>
          <w:sz w:val="20"/>
          <w:szCs w:val="20"/>
        </w:rPr>
      </w:pPr>
      <w:r w:rsidRPr="003F0AB9">
        <w:rPr>
          <w:noProof/>
        </w:rPr>
        <w:pict>
          <v:group id="_x0000_s1332" style="position:absolute;left:0;text-align:left;margin-left:316pt;margin-top:-53.15pt;width:31.2pt;height:31.05pt;z-index:-251602944;mso-position-horizontal-relative:page" coordorigin="6320,-1063" coordsize="624,621" o:allowincell="f">
            <v:rect id="_x0000_s1333" style="position:absolute;left:6325;top:-1058;width:613;height:610" o:allowincell="f" stroked="f">
              <v:path arrowok="t"/>
            </v:rect>
            <v:rect id="_x0000_s1334" style="position:absolute;left:6326;top:-1058;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color w:val="191919"/>
          <w:sz w:val="20"/>
          <w:szCs w:val="20"/>
        </w:rPr>
        <w:t>Study of problems and issues directly relating to school and community health.</w:t>
      </w:r>
      <w:proofErr w:type="gramEnd"/>
    </w:p>
    <w:p w:rsidR="00721764" w:rsidRDefault="00721764" w:rsidP="00721764">
      <w:pPr>
        <w:widowControl w:val="0"/>
        <w:autoSpaceDE w:val="0"/>
        <w:autoSpaceDN w:val="0"/>
        <w:adjustRightInd w:val="0"/>
        <w:spacing w:before="6" w:after="0" w:line="252" w:lineRule="auto"/>
        <w:ind w:left="1239" w:right="1950" w:hanging="360"/>
        <w:jc w:val="both"/>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Sex</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1"/>
          <w:sz w:val="20"/>
          <w:szCs w:val="20"/>
        </w:rPr>
        <w:t>3</w:t>
      </w:r>
      <w:r>
        <w:rPr>
          <w:rFonts w:ascii="Times New Roman" w:hAnsi="Times New Roman"/>
          <w:b/>
          <w:bCs/>
          <w:color w:val="191919"/>
          <w:sz w:val="20"/>
          <w:szCs w:val="20"/>
        </w:rPr>
        <w:t xml:space="preserve">(3-0)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problems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issues</w:t>
      </w:r>
      <w:r>
        <w:rPr>
          <w:rFonts w:ascii="Times New Roman" w:hAnsi="Times New Roman"/>
          <w:color w:val="191919"/>
          <w:spacing w:val="-8"/>
          <w:sz w:val="20"/>
          <w:szCs w:val="20"/>
        </w:rPr>
        <w:t xml:space="preserve"> </w:t>
      </w:r>
      <w:r>
        <w:rPr>
          <w:rFonts w:ascii="Times New Roman" w:hAnsi="Times New Roman"/>
          <w:color w:val="191919"/>
          <w:sz w:val="20"/>
          <w:szCs w:val="20"/>
        </w:rPr>
        <w:t>directly</w:t>
      </w:r>
      <w:r>
        <w:rPr>
          <w:rFonts w:ascii="Times New Roman" w:hAnsi="Times New Roman"/>
          <w:color w:val="191919"/>
          <w:spacing w:val="-7"/>
          <w:sz w:val="20"/>
          <w:szCs w:val="20"/>
        </w:rPr>
        <w:t xml:space="preserve"> </w:t>
      </w:r>
      <w:r>
        <w:rPr>
          <w:rFonts w:ascii="Times New Roman" w:hAnsi="Times New Roman"/>
          <w:color w:val="191919"/>
          <w:sz w:val="20"/>
          <w:szCs w:val="20"/>
        </w:rPr>
        <w:t>relating</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emotional</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behavioral</w:t>
      </w:r>
      <w:r>
        <w:rPr>
          <w:rFonts w:ascii="Times New Roman" w:hAnsi="Times New Roman"/>
          <w:color w:val="191919"/>
          <w:spacing w:val="-7"/>
          <w:sz w:val="20"/>
          <w:szCs w:val="20"/>
        </w:rPr>
        <w:t xml:space="preserve"> </w:t>
      </w:r>
      <w:r>
        <w:rPr>
          <w:rFonts w:ascii="Times New Roman" w:hAnsi="Times New Roman"/>
          <w:color w:val="191919"/>
          <w:sz w:val="20"/>
          <w:szCs w:val="20"/>
        </w:rPr>
        <w:t>aspects of sex.</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Drug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w:t>
      </w:r>
      <w:r>
        <w:rPr>
          <w:rFonts w:ascii="Times New Roman" w:hAnsi="Times New Roman"/>
          <w:b/>
          <w:bCs/>
          <w:color w:val="191919"/>
          <w:spacing w:val="-1"/>
          <w:sz w:val="20"/>
          <w:szCs w:val="20"/>
        </w:rPr>
        <w:t>3</w:t>
      </w:r>
      <w:r>
        <w:rPr>
          <w:rFonts w:ascii="Times New Roman" w:hAnsi="Times New Roman"/>
          <w:b/>
          <w:bCs/>
          <w:color w:val="191919"/>
          <w:sz w:val="20"/>
          <w:szCs w:val="20"/>
        </w:rPr>
        <w:t>-0)</w:t>
      </w:r>
    </w:p>
    <w:p w:rsidR="00721764" w:rsidRDefault="003F0AB9" w:rsidP="00721764">
      <w:pPr>
        <w:widowControl w:val="0"/>
        <w:autoSpaceDE w:val="0"/>
        <w:autoSpaceDN w:val="0"/>
        <w:adjustRightInd w:val="0"/>
        <w:spacing w:before="13" w:after="0" w:line="250" w:lineRule="auto"/>
        <w:ind w:left="845" w:right="1984" w:firstLine="360"/>
        <w:jc w:val="right"/>
        <w:rPr>
          <w:rFonts w:ascii="Times New Roman" w:hAnsi="Times New Roman"/>
          <w:color w:val="000000"/>
          <w:sz w:val="20"/>
          <w:szCs w:val="20"/>
        </w:rPr>
      </w:pPr>
      <w:r w:rsidRPr="003F0AB9">
        <w:rPr>
          <w:noProof/>
        </w:rPr>
        <w:pict>
          <v:shape id="_x0000_s1335" type="#_x0000_t202" style="position:absolute;left:0;text-align:left;margin-left:521.2pt;margin-top:24.2pt;width:1in;height:184.35pt;z-index:-251601920;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Study of the problems and issues directly relating to the use and abuse of drugs in our societ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roofErr w:type="gramEnd"/>
      <w:r w:rsidR="00721764">
        <w:rPr>
          <w:rFonts w:ascii="Times New Roman" w:hAnsi="Times New Roman"/>
          <w:color w:val="191919"/>
          <w:sz w:val="20"/>
          <w:szCs w:val="20"/>
        </w:rPr>
        <w:t xml:space="preserve"> </w:t>
      </w:r>
      <w:r w:rsidR="00721764">
        <w:rPr>
          <w:rFonts w:ascii="Times New Roman" w:hAnsi="Times New Roman"/>
          <w:b/>
          <w:bCs/>
          <w:color w:val="191919"/>
          <w:sz w:val="20"/>
          <w:szCs w:val="20"/>
        </w:rPr>
        <w:t>PEON</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5520</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Foundations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pacing w:val="-15"/>
          <w:sz w:val="20"/>
          <w:szCs w:val="20"/>
        </w:rPr>
        <w:t>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ends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Physical</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 xml:space="preserve">Education..............................................3(3-0) </w:t>
      </w:r>
      <w:r w:rsidR="00721764">
        <w:rPr>
          <w:rFonts w:ascii="Times New Roman" w:hAnsi="Times New Roman"/>
          <w:color w:val="191919"/>
          <w:sz w:val="20"/>
          <w:szCs w:val="20"/>
        </w:rPr>
        <w:t>Study</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historical,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psychological,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sociological,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anatomical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physiological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foundations</w:t>
      </w:r>
    </w:p>
    <w:p w:rsidR="00721764" w:rsidRDefault="00721764" w:rsidP="00721764">
      <w:pPr>
        <w:widowControl w:val="0"/>
        <w:autoSpaceDE w:val="0"/>
        <w:autoSpaceDN w:val="0"/>
        <w:adjustRightInd w:val="0"/>
        <w:spacing w:after="0" w:line="240" w:lineRule="auto"/>
        <w:ind w:left="1239"/>
        <w:rPr>
          <w:rFonts w:ascii="Times New Roman" w:hAnsi="Times New Roman"/>
          <w:color w:val="000000"/>
          <w:sz w:val="20"/>
          <w:szCs w:val="20"/>
        </w:rPr>
      </w:pPr>
      <w:proofErr w:type="gramStart"/>
      <w:r>
        <w:rPr>
          <w:rFonts w:ascii="Times New Roman" w:hAnsi="Times New Roman"/>
          <w:color w:val="191919"/>
          <w:sz w:val="20"/>
          <w:szCs w:val="20"/>
        </w:rPr>
        <w:t>of</w:t>
      </w:r>
      <w:proofErr w:type="gramEnd"/>
      <w:r>
        <w:rPr>
          <w:rFonts w:ascii="Times New Roman" w:hAnsi="Times New Roman"/>
          <w:color w:val="191919"/>
          <w:sz w:val="20"/>
          <w:szCs w:val="20"/>
        </w:rPr>
        <w:t xml:space="preserve"> education as they relate to physical education and program design.</w:t>
      </w:r>
    </w:p>
    <w:p w:rsidR="00721764" w:rsidRDefault="00721764" w:rsidP="00721764">
      <w:pPr>
        <w:widowControl w:val="0"/>
        <w:autoSpaceDE w:val="0"/>
        <w:autoSpaceDN w:val="0"/>
        <w:adjustRightInd w:val="0"/>
        <w:spacing w:before="6" w:after="0" w:line="240" w:lineRule="auto"/>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Cultural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Aspect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Sports...................................................................................3(3-0)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proofErr w:type="gramStart"/>
      <w:r>
        <w:rPr>
          <w:rFonts w:ascii="Times New Roman" w:hAnsi="Times New Roman"/>
          <w:color w:val="191919"/>
          <w:sz w:val="20"/>
          <w:szCs w:val="20"/>
        </w:rPr>
        <w:t>Study of the social nature of sports and its relationship to leisure and culture.</w:t>
      </w:r>
      <w:proofErr w:type="gramEnd"/>
    </w:p>
    <w:p w:rsidR="00721764" w:rsidRDefault="00721764" w:rsidP="00721764">
      <w:pPr>
        <w:widowControl w:val="0"/>
        <w:autoSpaceDE w:val="0"/>
        <w:autoSpaceDN w:val="0"/>
        <w:adjustRightInd w:val="0"/>
        <w:spacing w:before="6" w:after="0" w:line="240" w:lineRule="auto"/>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Motor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Learning..................................................................................................3(</w:t>
      </w:r>
      <w:r>
        <w:rPr>
          <w:rFonts w:ascii="Times New Roman" w:hAnsi="Times New Roman"/>
          <w:b/>
          <w:bCs/>
          <w:color w:val="191919"/>
          <w:spacing w:val="1"/>
          <w:sz w:val="20"/>
          <w:szCs w:val="20"/>
        </w:rPr>
        <w:t>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laws of learning as they relate to the acquisition of motor skills.</w:t>
      </w:r>
    </w:p>
    <w:p w:rsidR="00721764" w:rsidRDefault="00721764" w:rsidP="00721764">
      <w:pPr>
        <w:widowControl w:val="0"/>
        <w:autoSpaceDE w:val="0"/>
        <w:autoSpaceDN w:val="0"/>
        <w:adjustRightInd w:val="0"/>
        <w:spacing w:before="6" w:after="0" w:line="252" w:lineRule="auto"/>
        <w:ind w:left="1239" w:right="1950" w:hanging="360"/>
        <w:jc w:val="both"/>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552</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Psycholog</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proofErr w:type="gramStart"/>
      <w:r>
        <w:rPr>
          <w:rFonts w:ascii="Times New Roman" w:hAnsi="Times New Roman"/>
          <w:b/>
          <w:bCs/>
          <w:color w:val="191919"/>
          <w:spacing w:val="-1"/>
          <w:sz w:val="20"/>
          <w:szCs w:val="20"/>
        </w:rPr>
        <w:t>O</w:t>
      </w:r>
      <w:r>
        <w:rPr>
          <w:rFonts w:ascii="Times New Roman" w:hAnsi="Times New Roman"/>
          <w:b/>
          <w:bCs/>
          <w:color w:val="191919"/>
          <w:sz w:val="20"/>
          <w:szCs w:val="20"/>
        </w:rPr>
        <w:t>f</w:t>
      </w:r>
      <w:proofErr w:type="gramEnd"/>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Activit</w:t>
      </w:r>
      <w:r>
        <w:rPr>
          <w:rFonts w:ascii="Times New Roman" w:hAnsi="Times New Roman"/>
          <w:b/>
          <w:bCs/>
          <w:color w:val="191919"/>
          <w:spacing w:val="-12"/>
          <w:sz w:val="20"/>
          <w:szCs w:val="20"/>
        </w:rPr>
        <w:t>y</w:t>
      </w:r>
      <w:r>
        <w:rPr>
          <w:rFonts w:ascii="Times New Roman" w:hAnsi="Times New Roman"/>
          <w:b/>
          <w:bCs/>
          <w:color w:val="191919"/>
          <w:spacing w:val="-1"/>
          <w:sz w:val="20"/>
          <w:szCs w:val="20"/>
        </w:rPr>
        <w:t xml:space="preserve">.........................................................................3(3-0) </w:t>
      </w:r>
      <w:r>
        <w:rPr>
          <w:rFonts w:ascii="Times New Roman" w:hAnsi="Times New Roman"/>
          <w:color w:val="191919"/>
          <w:sz w:val="20"/>
          <w:szCs w:val="20"/>
        </w:rPr>
        <w:t>An analysis of psychological principles underlying the teaching and performance of sport and physical activit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5536</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Facilities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Equipment..................................................................................3(3-0)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proofErr w:type="gramStart"/>
      <w:r>
        <w:rPr>
          <w:rFonts w:ascii="Times New Roman" w:hAnsi="Times New Roman"/>
          <w:color w:val="191919"/>
          <w:sz w:val="20"/>
          <w:szCs w:val="20"/>
        </w:rPr>
        <w:t>Study of the planning, equipping and utilization of a health education facilit</w:t>
      </w:r>
      <w:r>
        <w:rPr>
          <w:rFonts w:ascii="Times New Roman" w:hAnsi="Times New Roman"/>
          <w:color w:val="191919"/>
          <w:spacing w:val="-13"/>
          <w:sz w:val="20"/>
          <w:szCs w:val="20"/>
        </w:rPr>
        <w:t>y</w:t>
      </w:r>
      <w:r>
        <w:rPr>
          <w:rFonts w:ascii="Times New Roman" w:hAnsi="Times New Roman"/>
          <w:color w:val="191919"/>
          <w:sz w:val="20"/>
          <w:szCs w:val="20"/>
        </w:rPr>
        <w:t>.</w:t>
      </w:r>
      <w:proofErr w:type="gramEnd"/>
    </w:p>
    <w:p w:rsidR="00721764" w:rsidRDefault="00721764" w:rsidP="00721764">
      <w:pPr>
        <w:widowControl w:val="0"/>
        <w:autoSpaceDE w:val="0"/>
        <w:autoSpaceDN w:val="0"/>
        <w:adjustRightInd w:val="0"/>
        <w:spacing w:before="6" w:after="0" w:line="252" w:lineRule="auto"/>
        <w:ind w:left="1239" w:right="1951" w:hanging="360"/>
        <w:jc w:val="both"/>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5541-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proofErr w:type="gramStart"/>
      <w:r>
        <w:rPr>
          <w:rFonts w:ascii="Times New Roman" w:hAnsi="Times New Roman"/>
          <w:b/>
          <w:bCs/>
          <w:color w:val="191919"/>
          <w:sz w:val="20"/>
          <w:szCs w:val="20"/>
        </w:rPr>
        <w:t>For</w:t>
      </w:r>
      <w:proofErr w:type="gramEnd"/>
      <w:r>
        <w:rPr>
          <w:rFonts w:ascii="Times New Roman" w:hAnsi="Times New Roman"/>
          <w:b/>
          <w:bCs/>
          <w:color w:val="191919"/>
          <w:spacing w:val="-15"/>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5"/>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Child.....................................3(3-0) </w:t>
      </w:r>
      <w:r>
        <w:rPr>
          <w:rFonts w:ascii="Times New Roman" w:hAnsi="Times New Roman"/>
          <w:color w:val="191919"/>
          <w:spacing w:val="-1"/>
          <w:sz w:val="20"/>
          <w:szCs w:val="20"/>
        </w:rPr>
        <w:t>Advance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whic</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investigate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importanc</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functiona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movemen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earl</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childhood. </w:t>
      </w:r>
      <w:r>
        <w:rPr>
          <w:rFonts w:ascii="Times New Roman" w:hAnsi="Times New Roman"/>
          <w:color w:val="191919"/>
          <w:sz w:val="20"/>
          <w:szCs w:val="20"/>
        </w:rPr>
        <w:t>Experiences in movement education and health-oriented topics will be provided.</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555</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Physiolog</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Fitness...........................................................................................3(</w:t>
      </w:r>
      <w:r>
        <w:rPr>
          <w:rFonts w:ascii="Times New Roman" w:hAnsi="Times New Roman"/>
          <w:b/>
          <w:bCs/>
          <w:color w:val="191919"/>
          <w:spacing w:val="1"/>
          <w:sz w:val="20"/>
          <w:szCs w:val="20"/>
        </w:rPr>
        <w:t>3</w:t>
      </w:r>
      <w:r>
        <w:rPr>
          <w:rFonts w:ascii="Times New Roman" w:hAnsi="Times New Roman"/>
          <w:b/>
          <w:bCs/>
          <w:color w:val="191919"/>
          <w:spacing w:val="-1"/>
          <w:sz w:val="20"/>
          <w:szCs w:val="20"/>
        </w:rPr>
        <w:t>-0)</w:t>
      </w:r>
    </w:p>
    <w:p w:rsidR="00721764" w:rsidRDefault="003F0AB9"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sidRPr="003F0AB9">
        <w:rPr>
          <w:noProof/>
        </w:rPr>
        <w:pict>
          <v:shape id="_x0000_s1336" type="#_x0000_t202" style="position:absolute;left:0;text-align:left;margin-left:521.2pt;margin-top:18.4pt;width:1in;height:270.75pt;z-index:-251600896;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Study</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muscular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activit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work</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ene</w:t>
      </w:r>
      <w:r w:rsidR="00721764">
        <w:rPr>
          <w:rFonts w:ascii="Times New Roman" w:hAnsi="Times New Roman"/>
          <w:color w:val="191919"/>
          <w:spacing w:val="-4"/>
          <w:sz w:val="20"/>
          <w:szCs w:val="20"/>
        </w:rPr>
        <w:t>r</w:t>
      </w:r>
      <w:r w:rsidR="00721764">
        <w:rPr>
          <w:rFonts w:ascii="Times New Roman" w:hAnsi="Times New Roman"/>
          <w:color w:val="191919"/>
          <w:sz w:val="20"/>
          <w:szCs w:val="20"/>
        </w:rPr>
        <w:t>g</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mechanical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ficienc</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fatigue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 xml:space="preserve">train- </w:t>
      </w:r>
      <w:proofErr w:type="spellStart"/>
      <w:r w:rsidR="00721764">
        <w:rPr>
          <w:rFonts w:ascii="Times New Roman" w:hAnsi="Times New Roman"/>
          <w:color w:val="191919"/>
          <w:sz w:val="20"/>
          <w:szCs w:val="20"/>
        </w:rPr>
        <w:t>ing</w:t>
      </w:r>
      <w:proofErr w:type="spellEnd"/>
      <w:r w:rsidR="00721764">
        <w:rPr>
          <w:rFonts w:ascii="Times New Roman" w:hAnsi="Times New Roman"/>
          <w:color w:val="191919"/>
          <w:sz w:val="20"/>
          <w:szCs w:val="20"/>
        </w:rPr>
        <w:t>, and physiological tests of fitness.</w:t>
      </w:r>
      <w:proofErr w:type="gramEnd"/>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555</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Mechanica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Huma</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Motion............................................................3(3-0)</w:t>
      </w:r>
    </w:p>
    <w:p w:rsidR="00721764" w:rsidRDefault="00721764"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proofErr w:type="gramStart"/>
      <w:r>
        <w:rPr>
          <w:rFonts w:ascii="Times New Roman" w:hAnsi="Times New Roman"/>
          <w:color w:val="191919"/>
          <w:sz w:val="20"/>
          <w:szCs w:val="20"/>
        </w:rPr>
        <w:t>Study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anatomical</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mechanical</w:t>
      </w:r>
      <w:r>
        <w:rPr>
          <w:rFonts w:ascii="Times New Roman" w:hAnsi="Times New Roman"/>
          <w:color w:val="191919"/>
          <w:spacing w:val="6"/>
          <w:sz w:val="20"/>
          <w:szCs w:val="20"/>
        </w:rPr>
        <w:t xml:space="preserve"> </w:t>
      </w:r>
      <w:r>
        <w:rPr>
          <w:rFonts w:ascii="Times New Roman" w:hAnsi="Times New Roman"/>
          <w:color w:val="191919"/>
          <w:sz w:val="20"/>
          <w:szCs w:val="20"/>
        </w:rPr>
        <w:t>fundamentals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human</w:t>
      </w:r>
      <w:r>
        <w:rPr>
          <w:rFonts w:ascii="Times New Roman" w:hAnsi="Times New Roman"/>
          <w:color w:val="191919"/>
          <w:spacing w:val="6"/>
          <w:sz w:val="20"/>
          <w:szCs w:val="20"/>
        </w:rPr>
        <w:t xml:space="preserve"> </w:t>
      </w:r>
      <w:r>
        <w:rPr>
          <w:rFonts w:ascii="Times New Roman" w:hAnsi="Times New Roman"/>
          <w:color w:val="191919"/>
          <w:sz w:val="20"/>
          <w:szCs w:val="20"/>
        </w:rPr>
        <w:t>motion</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special</w:t>
      </w:r>
      <w:r>
        <w:rPr>
          <w:rFonts w:ascii="Times New Roman" w:hAnsi="Times New Roman"/>
          <w:color w:val="191919"/>
          <w:spacing w:val="6"/>
          <w:sz w:val="20"/>
          <w:szCs w:val="20"/>
        </w:rPr>
        <w:t xml:space="preserve"> </w:t>
      </w:r>
      <w:proofErr w:type="spellStart"/>
      <w:r>
        <w:rPr>
          <w:rFonts w:ascii="Times New Roman" w:hAnsi="Times New Roman"/>
          <w:color w:val="191919"/>
          <w:sz w:val="20"/>
          <w:szCs w:val="20"/>
        </w:rPr>
        <w:t>applica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to physical education activities.</w:t>
      </w:r>
      <w:proofErr w:type="gramEnd"/>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Measu</w:t>
      </w:r>
      <w:r>
        <w:rPr>
          <w:rFonts w:ascii="Times New Roman" w:hAnsi="Times New Roman"/>
          <w:b/>
          <w:bCs/>
          <w:color w:val="191919"/>
          <w:spacing w:val="-4"/>
          <w:sz w:val="20"/>
          <w:szCs w:val="20"/>
        </w:rPr>
        <w:t>r</w:t>
      </w:r>
      <w:r>
        <w:rPr>
          <w:rFonts w:ascii="Times New Roman" w:hAnsi="Times New Roman"/>
          <w:b/>
          <w:bCs/>
          <w:color w:val="191919"/>
          <w:sz w:val="20"/>
          <w:szCs w:val="20"/>
        </w:rPr>
        <w:t>ement</w:t>
      </w:r>
      <w:r>
        <w:rPr>
          <w:rFonts w:ascii="Times New Roman" w:hAnsi="Times New Roman"/>
          <w:b/>
          <w:bCs/>
          <w:color w:val="191919"/>
          <w:spacing w:val="-5"/>
          <w:sz w:val="20"/>
          <w:szCs w:val="20"/>
        </w:rPr>
        <w:t xml:space="preserve"> </w:t>
      </w:r>
      <w:proofErr w:type="gramStart"/>
      <w:r>
        <w:rPr>
          <w:rFonts w:ascii="Times New Roman" w:hAnsi="Times New Roman"/>
          <w:b/>
          <w:bCs/>
          <w:color w:val="191919"/>
          <w:sz w:val="20"/>
          <w:szCs w:val="20"/>
        </w:rPr>
        <w:t>In</w:t>
      </w:r>
      <w:proofErr w:type="gramEnd"/>
      <w:r>
        <w:rPr>
          <w:rFonts w:ascii="Times New Roman" w:hAnsi="Times New Roman"/>
          <w:b/>
          <w:bCs/>
          <w:color w:val="191919"/>
          <w:spacing w:val="-5"/>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proofErr w:type="gramStart"/>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current</w:t>
      </w:r>
      <w:r>
        <w:rPr>
          <w:rFonts w:ascii="Times New Roman" w:hAnsi="Times New Roman"/>
          <w:color w:val="191919"/>
          <w:spacing w:val="-8"/>
          <w:sz w:val="20"/>
          <w:szCs w:val="20"/>
        </w:rPr>
        <w:t xml:space="preserve"> </w:t>
      </w:r>
      <w:r>
        <w:rPr>
          <w:rFonts w:ascii="Times New Roman" w:hAnsi="Times New Roman"/>
          <w:color w:val="191919"/>
          <w:sz w:val="20"/>
          <w:szCs w:val="20"/>
        </w:rPr>
        <w:t>testing</w:t>
      </w:r>
      <w:r>
        <w:rPr>
          <w:rFonts w:ascii="Times New Roman" w:hAnsi="Times New Roman"/>
          <w:color w:val="191919"/>
          <w:spacing w:val="-8"/>
          <w:sz w:val="20"/>
          <w:szCs w:val="20"/>
        </w:rPr>
        <w:t xml:space="preserve"> </w:t>
      </w:r>
      <w:r>
        <w:rPr>
          <w:rFonts w:ascii="Times New Roman" w:hAnsi="Times New Roman"/>
          <w:color w:val="191919"/>
          <w:sz w:val="20"/>
          <w:szCs w:val="20"/>
        </w:rPr>
        <w:t>procedures</w:t>
      </w:r>
      <w:r>
        <w:rPr>
          <w:rFonts w:ascii="Times New Roman" w:hAnsi="Times New Roman"/>
          <w:color w:val="191919"/>
          <w:spacing w:val="-8"/>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education.</w:t>
      </w:r>
      <w:proofErr w:type="gramEnd"/>
      <w:r>
        <w:rPr>
          <w:rFonts w:ascii="Times New Roman" w:hAnsi="Times New Roman"/>
          <w:color w:val="191919"/>
          <w:spacing w:val="-8"/>
          <w:sz w:val="20"/>
          <w:szCs w:val="20"/>
        </w:rPr>
        <w:t xml:space="preserve"> </w:t>
      </w:r>
      <w:r>
        <w:rPr>
          <w:rFonts w:ascii="Times New Roman" w:hAnsi="Times New Roman"/>
          <w:color w:val="191919"/>
          <w:sz w:val="20"/>
          <w:szCs w:val="20"/>
        </w:rPr>
        <w:t>Emphasis</w:t>
      </w:r>
      <w:r>
        <w:rPr>
          <w:rFonts w:ascii="Times New Roman" w:hAnsi="Times New Roman"/>
          <w:color w:val="191919"/>
          <w:spacing w:val="-8"/>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placed</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evaluation</w:t>
      </w:r>
      <w:r>
        <w:rPr>
          <w:rFonts w:ascii="Times New Roman" w:hAnsi="Times New Roman"/>
          <w:color w:val="191919"/>
          <w:spacing w:val="-8"/>
          <w:sz w:val="20"/>
          <w:szCs w:val="20"/>
        </w:rPr>
        <w:t xml:space="preserve"> </w:t>
      </w:r>
      <w:r>
        <w:rPr>
          <w:rFonts w:ascii="Times New Roman" w:hAnsi="Times New Roman"/>
          <w:color w:val="191919"/>
          <w:sz w:val="20"/>
          <w:szCs w:val="20"/>
        </w:rPr>
        <w:t>and interpretation of test results as they apply to the individual</w:t>
      </w:r>
      <w:r>
        <w:rPr>
          <w:rFonts w:ascii="Times New Roman" w:hAnsi="Times New Roman"/>
          <w:color w:val="191919"/>
          <w:spacing w:val="-11"/>
          <w:sz w:val="20"/>
          <w:szCs w:val="20"/>
        </w:rPr>
        <w:t>’</w:t>
      </w:r>
      <w:r>
        <w:rPr>
          <w:rFonts w:ascii="Times New Roman" w:hAnsi="Times New Roman"/>
          <w:color w:val="191919"/>
          <w:sz w:val="20"/>
          <w:szCs w:val="20"/>
        </w:rPr>
        <w:t>s abilities, capacities and needs.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5565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12"/>
          <w:sz w:val="20"/>
          <w:szCs w:val="20"/>
        </w:rPr>
        <w:t xml:space="preserve"> </w:t>
      </w:r>
      <w:proofErr w:type="gramStart"/>
      <w:r>
        <w:rPr>
          <w:rFonts w:ascii="Times New Roman" w:hAnsi="Times New Roman"/>
          <w:b/>
          <w:bCs/>
          <w:color w:val="191919"/>
          <w:sz w:val="20"/>
          <w:szCs w:val="20"/>
        </w:rPr>
        <w:t>The</w:t>
      </w:r>
      <w:proofErr w:type="gramEnd"/>
      <w:r>
        <w:rPr>
          <w:rFonts w:ascii="Times New Roman" w:hAnsi="Times New Roman"/>
          <w:b/>
          <w:bCs/>
          <w:color w:val="191919"/>
          <w:spacing w:val="-8"/>
          <w:sz w:val="20"/>
          <w:szCs w:val="20"/>
        </w:rPr>
        <w:t xml:space="preserve"> </w:t>
      </w:r>
      <w:r>
        <w:rPr>
          <w:rFonts w:ascii="Times New Roman" w:hAnsi="Times New Roman"/>
          <w:b/>
          <w:bCs/>
          <w:color w:val="191919"/>
          <w:sz w:val="20"/>
          <w:szCs w:val="20"/>
        </w:rPr>
        <w:t>Handicapped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proofErr w:type="gramStart"/>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motor</w:t>
      </w:r>
      <w:r>
        <w:rPr>
          <w:rFonts w:ascii="Times New Roman" w:hAnsi="Times New Roman"/>
          <w:color w:val="191919"/>
          <w:spacing w:val="-8"/>
          <w:sz w:val="20"/>
          <w:szCs w:val="20"/>
        </w:rPr>
        <w:t xml:space="preserve"> </w:t>
      </w:r>
      <w:r>
        <w:rPr>
          <w:rFonts w:ascii="Times New Roman" w:hAnsi="Times New Roman"/>
          <w:color w:val="191919"/>
          <w:sz w:val="20"/>
          <w:szCs w:val="20"/>
        </w:rPr>
        <w:t>pattern</w:t>
      </w:r>
      <w:r>
        <w:rPr>
          <w:rFonts w:ascii="Times New Roman" w:hAnsi="Times New Roman"/>
          <w:color w:val="191919"/>
          <w:spacing w:val="-8"/>
          <w:sz w:val="20"/>
          <w:szCs w:val="20"/>
        </w:rPr>
        <w:t xml:space="preserve"> </w:t>
      </w:r>
      <w:r>
        <w:rPr>
          <w:rFonts w:ascii="Times New Roman" w:hAnsi="Times New Roman"/>
          <w:color w:val="191919"/>
          <w:sz w:val="20"/>
          <w:szCs w:val="20"/>
        </w:rPr>
        <w:t>development</w:t>
      </w:r>
      <w:r>
        <w:rPr>
          <w:rFonts w:ascii="Times New Roman" w:hAnsi="Times New Roman"/>
          <w:color w:val="191919"/>
          <w:spacing w:val="-8"/>
          <w:sz w:val="20"/>
          <w:szCs w:val="20"/>
        </w:rPr>
        <w:t xml:space="preserve"> </w:t>
      </w:r>
      <w:r>
        <w:rPr>
          <w:rFonts w:ascii="Times New Roman" w:hAnsi="Times New Roman"/>
          <w:color w:val="191919"/>
          <w:sz w:val="20"/>
          <w:szCs w:val="20"/>
        </w:rPr>
        <w:t>for</w:t>
      </w:r>
      <w:r>
        <w:rPr>
          <w:rFonts w:ascii="Times New Roman" w:hAnsi="Times New Roman"/>
          <w:color w:val="191919"/>
          <w:spacing w:val="-8"/>
          <w:sz w:val="20"/>
          <w:szCs w:val="20"/>
        </w:rPr>
        <w:t xml:space="preserve"> </w:t>
      </w:r>
      <w:r>
        <w:rPr>
          <w:rFonts w:ascii="Times New Roman" w:hAnsi="Times New Roman"/>
          <w:color w:val="191919"/>
          <w:sz w:val="20"/>
          <w:szCs w:val="20"/>
        </w:rPr>
        <w:t>individuals</w:t>
      </w:r>
      <w:r>
        <w:rPr>
          <w:rFonts w:ascii="Times New Roman" w:hAnsi="Times New Roman"/>
          <w:color w:val="191919"/>
          <w:spacing w:val="-8"/>
          <w:sz w:val="20"/>
          <w:szCs w:val="20"/>
        </w:rPr>
        <w:t xml:space="preserve"> </w:t>
      </w:r>
      <w:r>
        <w:rPr>
          <w:rFonts w:ascii="Times New Roman" w:hAnsi="Times New Roman"/>
          <w:color w:val="191919"/>
          <w:sz w:val="20"/>
          <w:szCs w:val="20"/>
        </w:rPr>
        <w:t>demonstrating</w:t>
      </w:r>
      <w:r>
        <w:rPr>
          <w:rFonts w:ascii="Times New Roman" w:hAnsi="Times New Roman"/>
          <w:color w:val="191919"/>
          <w:spacing w:val="-8"/>
          <w:sz w:val="20"/>
          <w:szCs w:val="20"/>
        </w:rPr>
        <w:t xml:space="preserve"> </w:t>
      </w:r>
      <w:r>
        <w:rPr>
          <w:rFonts w:ascii="Times New Roman" w:hAnsi="Times New Roman"/>
          <w:color w:val="191919"/>
          <w:sz w:val="20"/>
          <w:szCs w:val="20"/>
        </w:rPr>
        <w:t>specific</w:t>
      </w:r>
      <w:r>
        <w:rPr>
          <w:rFonts w:ascii="Times New Roman" w:hAnsi="Times New Roman"/>
          <w:color w:val="191919"/>
          <w:spacing w:val="-8"/>
          <w:sz w:val="20"/>
          <w:szCs w:val="20"/>
        </w:rPr>
        <w:t xml:space="preserve"> </w:t>
      </w:r>
      <w:r>
        <w:rPr>
          <w:rFonts w:ascii="Times New Roman" w:hAnsi="Times New Roman"/>
          <w:color w:val="191919"/>
          <w:sz w:val="20"/>
          <w:szCs w:val="20"/>
        </w:rPr>
        <w:t>handicaps</w:t>
      </w:r>
      <w:r>
        <w:rPr>
          <w:rFonts w:ascii="Times New Roman" w:hAnsi="Times New Roman"/>
          <w:color w:val="191919"/>
          <w:spacing w:val="-8"/>
          <w:sz w:val="20"/>
          <w:szCs w:val="20"/>
        </w:rPr>
        <w:t xml:space="preserve"> </w:t>
      </w:r>
      <w:r>
        <w:rPr>
          <w:rFonts w:ascii="Times New Roman" w:hAnsi="Times New Roman"/>
          <w:color w:val="191919"/>
          <w:sz w:val="20"/>
          <w:szCs w:val="20"/>
        </w:rPr>
        <w:t>including neurological, visual, auditor</w:t>
      </w:r>
      <w:r>
        <w:rPr>
          <w:rFonts w:ascii="Times New Roman" w:hAnsi="Times New Roman"/>
          <w:color w:val="191919"/>
          <w:spacing w:val="-13"/>
          <w:sz w:val="20"/>
          <w:szCs w:val="20"/>
        </w:rPr>
        <w:t>y</w:t>
      </w:r>
      <w:r>
        <w:rPr>
          <w:rFonts w:ascii="Times New Roman" w:hAnsi="Times New Roman"/>
          <w:color w:val="191919"/>
          <w:sz w:val="20"/>
          <w:szCs w:val="20"/>
        </w:rPr>
        <w:t>, speech and orthopedic deviations.</w:t>
      </w:r>
      <w:proofErr w:type="gramEnd"/>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8"/>
          <w:sz w:val="20"/>
          <w:szCs w:val="20"/>
        </w:rPr>
        <w:t xml:space="preserve"> </w:t>
      </w:r>
      <w:proofErr w:type="gramStart"/>
      <w:r>
        <w:rPr>
          <w:rFonts w:ascii="Times New Roman" w:hAnsi="Times New Roman"/>
          <w:b/>
          <w:bCs/>
          <w:color w:val="191919"/>
          <w:sz w:val="20"/>
          <w:szCs w:val="20"/>
        </w:rPr>
        <w:t>In</w:t>
      </w:r>
      <w:proofErr w:type="gramEnd"/>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proofErr w:type="gramStart"/>
      <w:r>
        <w:rPr>
          <w:rFonts w:ascii="Times New Roman" w:hAnsi="Times New Roman"/>
          <w:color w:val="191919"/>
          <w:sz w:val="20"/>
          <w:szCs w:val="20"/>
        </w:rPr>
        <w:t>Designed to assist the student in exploring specific areas of interest.</w:t>
      </w:r>
      <w:proofErr w:type="gramEnd"/>
    </w:p>
    <w:p w:rsidR="00721764" w:rsidRDefault="00721764" w:rsidP="00721764">
      <w:pPr>
        <w:widowControl w:val="0"/>
        <w:autoSpaceDE w:val="0"/>
        <w:autoSpaceDN w:val="0"/>
        <w:adjustRightInd w:val="0"/>
        <w:spacing w:before="6" w:after="0" w:line="252" w:lineRule="auto"/>
        <w:ind w:left="1239" w:right="1951" w:hanging="360"/>
        <w:jc w:val="both"/>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Design.................................................................................................3(</w:t>
      </w:r>
      <w:r>
        <w:rPr>
          <w:rFonts w:ascii="Times New Roman" w:hAnsi="Times New Roman"/>
          <w:b/>
          <w:bCs/>
          <w:color w:val="191919"/>
          <w:spacing w:val="1"/>
          <w:sz w:val="20"/>
          <w:szCs w:val="20"/>
        </w:rPr>
        <w:t>3</w:t>
      </w:r>
      <w:r>
        <w:rPr>
          <w:rFonts w:ascii="Times New Roman" w:hAnsi="Times New Roman"/>
          <w:b/>
          <w:bCs/>
          <w:color w:val="191919"/>
          <w:sz w:val="20"/>
          <w:szCs w:val="20"/>
        </w:rPr>
        <w:t xml:space="preserve">-0)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curren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physica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wit</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methodolog</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employed. </w:t>
      </w:r>
      <w:proofErr w:type="gramStart"/>
      <w:r>
        <w:rPr>
          <w:rFonts w:ascii="Times New Roman" w:hAnsi="Times New Roman"/>
          <w:color w:val="191919"/>
          <w:sz w:val="20"/>
          <w:szCs w:val="20"/>
        </w:rPr>
        <w:t>Includes the development of a pilot study prospectus.</w:t>
      </w:r>
      <w:proofErr w:type="gramEnd"/>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559</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Semina</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I..............................................................................................................3(3-0)</w:t>
      </w:r>
    </w:p>
    <w:p w:rsidR="00721764" w:rsidRDefault="00721764"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Pr>
          <w:rFonts w:ascii="Times New Roman" w:hAnsi="Times New Roman"/>
          <w:color w:val="191919"/>
          <w:sz w:val="20"/>
          <w:szCs w:val="20"/>
        </w:rPr>
        <w:t>Personal</w:t>
      </w:r>
      <w:r>
        <w:rPr>
          <w:rFonts w:ascii="Times New Roman" w:hAnsi="Times New Roman"/>
          <w:color w:val="191919"/>
          <w:spacing w:val="5"/>
          <w:sz w:val="20"/>
          <w:szCs w:val="20"/>
        </w:rPr>
        <w:t xml:space="preserve"> </w:t>
      </w:r>
      <w:r>
        <w:rPr>
          <w:rFonts w:ascii="Times New Roman" w:hAnsi="Times New Roman"/>
          <w:color w:val="191919"/>
          <w:sz w:val="20"/>
          <w:szCs w:val="20"/>
        </w:rPr>
        <w:t>assessment</w:t>
      </w:r>
      <w:r>
        <w:rPr>
          <w:rFonts w:ascii="Times New Roman" w:hAnsi="Times New Roman"/>
          <w:color w:val="191919"/>
          <w:spacing w:val="5"/>
          <w:sz w:val="20"/>
          <w:szCs w:val="20"/>
        </w:rPr>
        <w:t xml:space="preserve"> </w:t>
      </w:r>
      <w:r>
        <w:rPr>
          <w:rFonts w:ascii="Times New Roman" w:hAnsi="Times New Roman"/>
          <w:color w:val="191919"/>
          <w:sz w:val="20"/>
          <w:szCs w:val="20"/>
        </w:rPr>
        <w:t>relative</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5"/>
          <w:sz w:val="20"/>
          <w:szCs w:val="20"/>
        </w:rPr>
        <w:t xml:space="preserve"> </w:t>
      </w:r>
      <w:r>
        <w:rPr>
          <w:rFonts w:ascii="Times New Roman" w:hAnsi="Times New Roman"/>
          <w:color w:val="191919"/>
          <w:sz w:val="20"/>
          <w:szCs w:val="20"/>
        </w:rPr>
        <w:t>educational</w:t>
      </w:r>
      <w:r>
        <w:rPr>
          <w:rFonts w:ascii="Times New Roman" w:hAnsi="Times New Roman"/>
          <w:color w:val="191919"/>
          <w:spacing w:val="5"/>
          <w:sz w:val="20"/>
          <w:szCs w:val="20"/>
        </w:rPr>
        <w:t xml:space="preserve"> </w:t>
      </w:r>
      <w:r>
        <w:rPr>
          <w:rFonts w:ascii="Times New Roman" w:hAnsi="Times New Roman"/>
          <w:color w:val="191919"/>
          <w:sz w:val="20"/>
          <w:szCs w:val="20"/>
        </w:rPr>
        <w:t>goals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professional</w:t>
      </w:r>
      <w:r>
        <w:rPr>
          <w:rFonts w:ascii="Times New Roman" w:hAnsi="Times New Roman"/>
          <w:color w:val="191919"/>
          <w:spacing w:val="5"/>
          <w:sz w:val="20"/>
          <w:szCs w:val="20"/>
        </w:rPr>
        <w:t xml:space="preserve"> </w:t>
      </w:r>
      <w:r>
        <w:rPr>
          <w:rFonts w:ascii="Times New Roman" w:hAnsi="Times New Roman"/>
          <w:color w:val="191919"/>
          <w:sz w:val="20"/>
          <w:szCs w:val="20"/>
        </w:rPr>
        <w:t>competencies along with an analysis of current physical education programs in urban and rural settings.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559</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Maste</w:t>
      </w:r>
      <w:r>
        <w:rPr>
          <w:rFonts w:ascii="Times New Roman" w:hAnsi="Times New Roman"/>
          <w:b/>
          <w:bCs/>
          <w:color w:val="191919"/>
          <w:spacing w:val="3"/>
          <w:sz w:val="20"/>
          <w:szCs w:val="20"/>
        </w:rPr>
        <w:t>r</w:t>
      </w:r>
      <w:r>
        <w:rPr>
          <w:rFonts w:ascii="Times New Roman" w:hAnsi="Times New Roman"/>
          <w:b/>
          <w:bCs/>
          <w:color w:val="191919"/>
          <w:spacing w:val="-8"/>
          <w:sz w:val="20"/>
          <w:szCs w:val="20"/>
        </w:rPr>
        <w:t>’</w:t>
      </w:r>
      <w:r>
        <w:rPr>
          <w:rFonts w:ascii="Times New Roman" w:hAnsi="Times New Roman"/>
          <w:b/>
          <w:bCs/>
          <w:color w:val="191919"/>
          <w:sz w:val="20"/>
          <w:szCs w:val="20"/>
        </w:rPr>
        <w:t>s</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Thesis...................................................................................................</w:t>
      </w:r>
      <w:r>
        <w:rPr>
          <w:rFonts w:ascii="Times New Roman" w:hAnsi="Times New Roman"/>
          <w:b/>
          <w:bCs/>
          <w:color w:val="191919"/>
          <w:sz w:val="20"/>
          <w:szCs w:val="20"/>
        </w:rPr>
        <w:t>.</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proofErr w:type="gramStart"/>
      <w:r>
        <w:rPr>
          <w:rFonts w:ascii="Times New Roman" w:hAnsi="Times New Roman"/>
          <w:color w:val="191919"/>
          <w:sz w:val="20"/>
          <w:szCs w:val="20"/>
        </w:rPr>
        <w:t>Independent research done by the student.</w:t>
      </w:r>
      <w:proofErr w:type="gramEnd"/>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11"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879"/>
        <w:rPr>
          <w:rFonts w:ascii="Impact" w:hAnsi="Impact" w:cs="Impact"/>
          <w:color w:val="000000"/>
          <w:sz w:val="36"/>
          <w:szCs w:val="36"/>
        </w:rPr>
      </w:pPr>
      <w:r>
        <w:rPr>
          <w:rFonts w:ascii="Impact" w:hAnsi="Impact" w:cs="Impact"/>
          <w:color w:val="666666"/>
          <w:sz w:val="36"/>
          <w:szCs w:val="36"/>
        </w:rPr>
        <w:t>M</w:t>
      </w:r>
      <w:r>
        <w:rPr>
          <w:rFonts w:ascii="Impact" w:hAnsi="Impact" w:cs="Impact"/>
          <w:color w:val="666666"/>
          <w:spacing w:val="-20"/>
          <w:sz w:val="36"/>
          <w:szCs w:val="36"/>
        </w:rPr>
        <w:t>A</w:t>
      </w:r>
      <w:r>
        <w:rPr>
          <w:rFonts w:ascii="Impact" w:hAnsi="Impact" w:cs="Impact"/>
          <w:color w:val="666666"/>
          <w:sz w:val="36"/>
          <w:szCs w:val="36"/>
        </w:rPr>
        <w:t>THEM</w:t>
      </w:r>
      <w:r>
        <w:rPr>
          <w:rFonts w:ascii="Impact" w:hAnsi="Impact" w:cs="Impact"/>
          <w:color w:val="666666"/>
          <w:spacing w:val="-20"/>
          <w:sz w:val="36"/>
          <w:szCs w:val="36"/>
        </w:rPr>
        <w:t>A</w:t>
      </w:r>
      <w:r>
        <w:rPr>
          <w:rFonts w:ascii="Impact" w:hAnsi="Impact" w:cs="Impact"/>
          <w:color w:val="666666"/>
          <w:sz w:val="36"/>
          <w:szCs w:val="36"/>
        </w:rPr>
        <w:t>TICS EDUC</w:t>
      </w:r>
      <w:r>
        <w:rPr>
          <w:rFonts w:ascii="Impact" w:hAnsi="Impact" w:cs="Impact"/>
          <w:color w:val="666666"/>
          <w:spacing w:val="-19"/>
          <w:sz w:val="36"/>
          <w:szCs w:val="36"/>
        </w:rPr>
        <w:t>A</w:t>
      </w:r>
      <w:r>
        <w:rPr>
          <w:rFonts w:ascii="Impact" w:hAnsi="Impact" w:cs="Impact"/>
          <w:color w:val="666666"/>
          <w:sz w:val="36"/>
          <w:szCs w:val="36"/>
        </w:rPr>
        <w:t>TION</w:t>
      </w:r>
    </w:p>
    <w:p w:rsidR="00721764" w:rsidRDefault="00721764" w:rsidP="00721764">
      <w:pPr>
        <w:widowControl w:val="0"/>
        <w:autoSpaceDE w:val="0"/>
        <w:autoSpaceDN w:val="0"/>
        <w:adjustRightInd w:val="0"/>
        <w:spacing w:before="26" w:after="0" w:line="250" w:lineRule="auto"/>
        <w:ind w:left="879" w:right="2046" w:firstLine="360"/>
        <w:rPr>
          <w:rFonts w:ascii="Times New Roman" w:hAnsi="Times New Roman"/>
          <w:color w:val="000000"/>
          <w:sz w:val="20"/>
          <w:szCs w:val="20"/>
        </w:rPr>
      </w:pPr>
      <w:r>
        <w:rPr>
          <w:rFonts w:ascii="Times New Roman" w:hAnsi="Times New Roman"/>
          <w:color w:val="000000"/>
          <w:sz w:val="20"/>
          <w:szCs w:val="20"/>
        </w:rPr>
        <w:t>The M.Ed. degree in Secondary Education with a concentration in Mathematics leads to LEVEL</w:t>
      </w:r>
      <w:r>
        <w:rPr>
          <w:rFonts w:ascii="Times New Roman" w:hAnsi="Times New Roman"/>
          <w:color w:val="000000"/>
          <w:spacing w:val="-7"/>
          <w:sz w:val="20"/>
          <w:szCs w:val="20"/>
        </w:rPr>
        <w:t xml:space="preserve"> </w:t>
      </w:r>
      <w:r>
        <w:rPr>
          <w:rFonts w:ascii="Times New Roman" w:hAnsi="Times New Roman"/>
          <w:color w:val="000000"/>
          <w:sz w:val="20"/>
          <w:szCs w:val="20"/>
        </w:rPr>
        <w:t>5 certification in mathematics.</w:t>
      </w:r>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student enrolling in this program is expected to hold a baccalaureate-level certification.</w:t>
      </w:r>
      <w:r>
        <w:rPr>
          <w:rFonts w:ascii="Times New Roman" w:hAnsi="Times New Roman"/>
          <w:color w:val="000000"/>
          <w:spacing w:val="-3"/>
          <w:sz w:val="20"/>
          <w:szCs w:val="20"/>
        </w:rPr>
        <w:t xml:space="preserve"> </w:t>
      </w:r>
      <w:r>
        <w:rPr>
          <w:rFonts w:ascii="Times New Roman" w:hAnsi="Times New Roman"/>
          <w:color w:val="000000"/>
          <w:sz w:val="20"/>
          <w:szCs w:val="20"/>
        </w:rPr>
        <w:t>This program requires a minimum of 36 semester hours of grad-</w:t>
      </w:r>
    </w:p>
    <w:p w:rsidR="00721764" w:rsidRDefault="00721764" w:rsidP="00721764">
      <w:pPr>
        <w:widowControl w:val="0"/>
        <w:autoSpaceDE w:val="0"/>
        <w:autoSpaceDN w:val="0"/>
        <w:adjustRightInd w:val="0"/>
        <w:spacing w:before="26" w:after="0" w:line="250" w:lineRule="auto"/>
        <w:ind w:left="879" w:right="2046" w:firstLine="360"/>
        <w:rPr>
          <w:rFonts w:ascii="Times New Roman" w:hAnsi="Times New Roman"/>
          <w:color w:val="000000"/>
          <w:sz w:val="20"/>
          <w:szCs w:val="20"/>
        </w:rPr>
        <w:sectPr w:rsidR="00721764">
          <w:pgSz w:w="12240" w:h="15840"/>
          <w:pgMar w:top="260" w:right="220" w:bottom="280" w:left="1260" w:header="0" w:footer="955" w:gutter="0"/>
          <w:cols w:space="720" w:equalWidth="0">
            <w:col w:w="10760"/>
          </w:cols>
          <w:noEndnote/>
        </w:sectPr>
      </w:pPr>
    </w:p>
    <w:tbl>
      <w:tblPr>
        <w:tblW w:w="0" w:type="auto"/>
        <w:tblInd w:w="160"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22" w:lineRule="exact"/>
              <w:ind w:left="804" w:right="1507"/>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THEM</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TICS</w:t>
            </w:r>
          </w:p>
          <w:p w:rsidR="00721764" w:rsidRPr="00FA7AC7" w:rsidRDefault="00721764" w:rsidP="00B67EC4">
            <w:pPr>
              <w:widowControl w:val="0"/>
              <w:autoSpaceDE w:val="0"/>
              <w:autoSpaceDN w:val="0"/>
              <w:adjustRightInd w:val="0"/>
              <w:spacing w:after="0" w:line="360"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985" w:right="941"/>
        <w:rPr>
          <w:rFonts w:ascii="Times New Roman" w:hAnsi="Times New Roman"/>
          <w:sz w:val="20"/>
          <w:szCs w:val="20"/>
        </w:rPr>
      </w:pPr>
      <w:proofErr w:type="spellStart"/>
      <w:proofErr w:type="gramStart"/>
      <w:r>
        <w:rPr>
          <w:rFonts w:ascii="Times New Roman" w:hAnsi="Times New Roman"/>
          <w:sz w:val="20"/>
          <w:szCs w:val="20"/>
        </w:rPr>
        <w:t>uate</w:t>
      </w:r>
      <w:proofErr w:type="spellEnd"/>
      <w:proofErr w:type="gramEnd"/>
      <w:r>
        <w:rPr>
          <w:rFonts w:ascii="Times New Roman" w:hAnsi="Times New Roman"/>
          <w:sz w:val="20"/>
          <w:szCs w:val="20"/>
        </w:rPr>
        <w:t xml:space="preserve"> work and successful completion of a comprehensive examination in the area of mathematics. Students must confer with their advisor to design a planned program, which may include </w:t>
      </w:r>
      <w:proofErr w:type="spellStart"/>
      <w:r>
        <w:rPr>
          <w:rFonts w:ascii="Times New Roman" w:hAnsi="Times New Roman"/>
          <w:sz w:val="20"/>
          <w:szCs w:val="20"/>
        </w:rPr>
        <w:t>unde</w:t>
      </w:r>
      <w:proofErr w:type="spellEnd"/>
      <w:r>
        <w:rPr>
          <w:rFonts w:ascii="Times New Roman" w:hAnsi="Times New Roman"/>
          <w:sz w:val="20"/>
          <w:szCs w:val="20"/>
        </w:rPr>
        <w:t xml:space="preserve"> graduate courses, as needed, to remedy the lack of preparation in mathematics as determined by the Graduate Committee in the Department of Mathematics and Computer Science.</w:t>
      </w:r>
    </w:p>
    <w:p w:rsidR="00721764" w:rsidRDefault="003F0AB9" w:rsidP="00721764">
      <w:pPr>
        <w:widowControl w:val="0"/>
        <w:autoSpaceDE w:val="0"/>
        <w:autoSpaceDN w:val="0"/>
        <w:adjustRightInd w:val="0"/>
        <w:spacing w:after="0" w:line="250" w:lineRule="auto"/>
        <w:ind w:left="1985" w:right="936" w:firstLine="360"/>
        <w:rPr>
          <w:rFonts w:ascii="Times New Roman" w:hAnsi="Times New Roman"/>
          <w:sz w:val="20"/>
          <w:szCs w:val="20"/>
        </w:rPr>
      </w:pPr>
      <w:r w:rsidRPr="003F0AB9">
        <w:rPr>
          <w:noProof/>
        </w:rPr>
        <w:pict>
          <v:shape id="_x0000_s1341" type="#_x0000_t202" style="position:absolute;left:0;text-align:left;margin-left:20.8pt;margin-top:31.1pt;width:1in;height:270.7pt;z-index:-25159782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The objectives of the Master of Education program in Mathematics Education are: (1) to pro- vide the students with in-depth knowledge of Mathematics in the areas of algebra, analysis and geometry and their applications; (2) to provide training in the use of technology and educational research in the teaching and learning of mathematics; and (3) to prepare students to use and pro- mote logical thinking skills and problem-solving strategies in the teaching and learning of </w:t>
      </w:r>
      <w:proofErr w:type="spellStart"/>
      <w:r w:rsidR="00721764">
        <w:rPr>
          <w:rFonts w:ascii="Times New Roman" w:hAnsi="Times New Roman"/>
          <w:sz w:val="20"/>
          <w:szCs w:val="20"/>
        </w:rPr>
        <w:t>mathe</w:t>
      </w:r>
      <w:proofErr w:type="spellEnd"/>
      <w:r w:rsidR="00721764">
        <w:rPr>
          <w:rFonts w:ascii="Times New Roman" w:hAnsi="Times New Roman"/>
          <w:sz w:val="20"/>
          <w:szCs w:val="20"/>
        </w:rPr>
        <w:t xml:space="preserve">- </w:t>
      </w:r>
      <w:proofErr w:type="spellStart"/>
      <w:r w:rsidR="00721764">
        <w:rPr>
          <w:rFonts w:ascii="Times New Roman" w:hAnsi="Times New Roman"/>
          <w:sz w:val="20"/>
          <w:szCs w:val="20"/>
        </w:rPr>
        <w:t>matics</w:t>
      </w:r>
      <w:proofErr w:type="spellEnd"/>
      <w:r w:rsidR="00721764">
        <w:rPr>
          <w:rFonts w:ascii="Times New Roman" w:hAnsi="Times New Roman"/>
          <w:sz w:val="20"/>
          <w:szCs w:val="20"/>
        </w:rPr>
        <w:t>.</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240" w:lineRule="auto"/>
        <w:ind w:left="1985"/>
        <w:rPr>
          <w:rFonts w:ascii="Times New Roman" w:hAnsi="Times New Roman"/>
          <w:sz w:val="28"/>
          <w:szCs w:val="28"/>
        </w:rPr>
      </w:pPr>
      <w:r w:rsidRPr="003F0AB9">
        <w:rPr>
          <w:noProof/>
        </w:rPr>
        <w:pict>
          <v:group id="_x0000_s1337" style="position:absolute;left:0;text-align:left;margin-left:266.6pt;margin-top:-186.25pt;width:31.2pt;height:31.05pt;z-index:-251599872;mso-position-horizontal-relative:page" coordorigin="5332,-3725" coordsize="624,621" o:allowincell="f">
            <v:rect id="_x0000_s1338" style="position:absolute;left:5337;top:-3720;width:613;height:610" o:allowincell="f" stroked="f">
              <v:path arrowok="t"/>
            </v:rect>
            <v:rect id="_x0000_s1339" style="position:absolute;left:5337;top:-3720;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Deg</w:t>
      </w:r>
      <w:r w:rsidR="00721764">
        <w:rPr>
          <w:rFonts w:ascii="Times New Roman" w:hAnsi="Times New Roman"/>
          <w:b/>
          <w:bCs/>
          <w:spacing w:val="-5"/>
          <w:sz w:val="28"/>
          <w:szCs w:val="28"/>
        </w:rPr>
        <w:t>r</w:t>
      </w:r>
      <w:r w:rsidR="00721764">
        <w:rPr>
          <w:rFonts w:ascii="Times New Roman" w:hAnsi="Times New Roman"/>
          <w:b/>
          <w:bCs/>
          <w:sz w:val="28"/>
          <w:szCs w:val="28"/>
        </w:rPr>
        <w:t>ee Requi</w:t>
      </w:r>
      <w:r w:rsidR="00721764">
        <w:rPr>
          <w:rFonts w:ascii="Times New Roman" w:hAnsi="Times New Roman"/>
          <w:b/>
          <w:bCs/>
          <w:spacing w:val="-5"/>
          <w:sz w:val="28"/>
          <w:szCs w:val="28"/>
        </w:rPr>
        <w:t>r</w:t>
      </w:r>
      <w:r w:rsidR="00721764">
        <w:rPr>
          <w:rFonts w:ascii="Times New Roman" w:hAnsi="Times New Roman"/>
          <w:b/>
          <w:bCs/>
          <w:sz w:val="28"/>
          <w:szCs w:val="28"/>
        </w:rPr>
        <w:t>ements</w:t>
      </w:r>
    </w:p>
    <w:p w:rsidR="00721764" w:rsidRDefault="00721764" w:rsidP="00721764">
      <w:pPr>
        <w:widowControl w:val="0"/>
        <w:autoSpaceDE w:val="0"/>
        <w:autoSpaceDN w:val="0"/>
        <w:adjustRightInd w:val="0"/>
        <w:spacing w:before="37" w:after="0" w:line="250" w:lineRule="auto"/>
        <w:ind w:left="2345" w:right="886" w:hanging="302"/>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Master of Education in Secondary Education with concentration in Mathematics requires a minimum of 36 semester hours of graduate course work, at least 27 semester hours of which are taken at</w:t>
      </w:r>
      <w:r>
        <w:rPr>
          <w:rFonts w:ascii="Times New Roman" w:hAnsi="Times New Roman"/>
          <w:spacing w:val="-11"/>
          <w:sz w:val="20"/>
          <w:szCs w:val="20"/>
        </w:rPr>
        <w:t xml:space="preserve"> </w:t>
      </w:r>
      <w:r>
        <w:rPr>
          <w:rFonts w:ascii="Times New Roman" w:hAnsi="Times New Roman"/>
          <w:sz w:val="20"/>
          <w:szCs w:val="20"/>
        </w:rPr>
        <w:t>Albany State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2345" w:right="873"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 successful completion of a comprehensive examination is a requirement in all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 xml:space="preserve">s de- </w:t>
      </w:r>
      <w:proofErr w:type="spellStart"/>
      <w:r>
        <w:rPr>
          <w:rFonts w:ascii="Times New Roman" w:hAnsi="Times New Roman"/>
          <w:sz w:val="20"/>
          <w:szCs w:val="20"/>
        </w:rPr>
        <w:t>gree</w:t>
      </w:r>
      <w:proofErr w:type="spellEnd"/>
      <w:r>
        <w:rPr>
          <w:rFonts w:ascii="Times New Roman" w:hAnsi="Times New Roman"/>
          <w:sz w:val="20"/>
          <w:szCs w:val="20"/>
        </w:rPr>
        <w:t xml:space="preserve"> programs.</w:t>
      </w:r>
    </w:p>
    <w:p w:rsidR="00721764" w:rsidRDefault="00721764" w:rsidP="00721764">
      <w:pPr>
        <w:widowControl w:val="0"/>
        <w:autoSpaceDE w:val="0"/>
        <w:autoSpaceDN w:val="0"/>
        <w:adjustRightInd w:val="0"/>
        <w:spacing w:after="0" w:line="250" w:lineRule="auto"/>
        <w:ind w:left="2345" w:right="1033" w:hanging="302"/>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At least an overall average of “B” in all the Mathematics courses in the graduate program is a prerequisite for taking the comprehensive examination in Mathematics.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Regular</w:t>
      </w:r>
      <w:r>
        <w:rPr>
          <w:rFonts w:ascii="Times New Roman" w:hAnsi="Times New Roman"/>
          <w:b/>
          <w:bCs/>
          <w:spacing w:val="-20"/>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900" w:firstLine="360"/>
        <w:rPr>
          <w:rFonts w:ascii="Times New Roman" w:hAnsi="Times New Roman"/>
          <w:sz w:val="20"/>
          <w:szCs w:val="20"/>
        </w:rPr>
      </w:pPr>
      <w:r>
        <w:rPr>
          <w:rFonts w:ascii="Times New Roman" w:hAnsi="Times New Roman"/>
          <w:sz w:val="20"/>
          <w:szCs w:val="20"/>
        </w:rPr>
        <w:t>Regular admission to the M.N. program with concentration in Mathematics requires that an applicant have an unde</w:t>
      </w:r>
      <w:r>
        <w:rPr>
          <w:rFonts w:ascii="Times New Roman" w:hAnsi="Times New Roman"/>
          <w:spacing w:val="-4"/>
          <w:sz w:val="20"/>
          <w:szCs w:val="20"/>
        </w:rPr>
        <w:t>r</w:t>
      </w:r>
      <w:r>
        <w:rPr>
          <w:rFonts w:ascii="Times New Roman" w:hAnsi="Times New Roman"/>
          <w:sz w:val="20"/>
          <w:szCs w:val="20"/>
        </w:rPr>
        <w:t xml:space="preserve">graduate degree in Mathematics or Mathematics Education and have </w:t>
      </w:r>
      <w:proofErr w:type="spellStart"/>
      <w:r>
        <w:rPr>
          <w:rFonts w:ascii="Times New Roman" w:hAnsi="Times New Roman"/>
          <w:sz w:val="20"/>
          <w:szCs w:val="20"/>
        </w:rPr>
        <w:t>satis</w:t>
      </w:r>
      <w:proofErr w:type="spellEnd"/>
      <w:r>
        <w:rPr>
          <w:rFonts w:ascii="Times New Roman" w:hAnsi="Times New Roman"/>
          <w:sz w:val="20"/>
          <w:szCs w:val="20"/>
        </w:rPr>
        <w:t xml:space="preserve">- </w:t>
      </w:r>
      <w:proofErr w:type="spellStart"/>
      <w:r>
        <w:rPr>
          <w:rFonts w:ascii="Times New Roman" w:hAnsi="Times New Roman"/>
          <w:sz w:val="20"/>
          <w:szCs w:val="20"/>
        </w:rPr>
        <w:t>fied</w:t>
      </w:r>
      <w:proofErr w:type="spellEnd"/>
      <w:r>
        <w:rPr>
          <w:rFonts w:ascii="Times New Roman" w:hAnsi="Times New Roman"/>
          <w:sz w:val="20"/>
          <w:szCs w:val="20"/>
        </w:rPr>
        <w:t xml:space="preserve"> the regular general admission requirements for admissions set by the College of Education at Albany State Universit</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student must have a 2.5 minimum overall unde</w:t>
      </w:r>
      <w:r>
        <w:rPr>
          <w:rFonts w:ascii="Times New Roman" w:hAnsi="Times New Roman"/>
          <w:spacing w:val="-4"/>
          <w:sz w:val="20"/>
          <w:szCs w:val="20"/>
        </w:rPr>
        <w:t>r</w:t>
      </w:r>
      <w:r>
        <w:rPr>
          <w:rFonts w:ascii="Times New Roman" w:hAnsi="Times New Roman"/>
          <w:sz w:val="20"/>
          <w:szCs w:val="20"/>
        </w:rPr>
        <w:t>graduate grade-point average, minimum standardized test score of 800 on the aptitude portion of the GRE, and initial teaching certification for secondary Mathematics in the state of Geo</w:t>
      </w:r>
      <w:r>
        <w:rPr>
          <w:rFonts w:ascii="Times New Roman" w:hAnsi="Times New Roman"/>
          <w:spacing w:val="-4"/>
          <w:sz w:val="20"/>
          <w:szCs w:val="20"/>
        </w:rPr>
        <w:t>r</w:t>
      </w:r>
      <w:r>
        <w:rPr>
          <w:rFonts w:ascii="Times New Roman" w:hAnsi="Times New Roman"/>
          <w:sz w:val="20"/>
          <w:szCs w:val="20"/>
        </w:rPr>
        <w:t>gia. In addition, a student</w:t>
      </w:r>
    </w:p>
    <w:p w:rsidR="00721764" w:rsidRDefault="003F0AB9" w:rsidP="00721764">
      <w:pPr>
        <w:widowControl w:val="0"/>
        <w:autoSpaceDE w:val="0"/>
        <w:autoSpaceDN w:val="0"/>
        <w:adjustRightInd w:val="0"/>
        <w:spacing w:after="0" w:line="250" w:lineRule="auto"/>
        <w:ind w:left="1985" w:right="961"/>
        <w:jc w:val="both"/>
        <w:rPr>
          <w:rFonts w:ascii="Times New Roman" w:hAnsi="Times New Roman"/>
          <w:sz w:val="20"/>
          <w:szCs w:val="20"/>
        </w:rPr>
      </w:pPr>
      <w:r w:rsidRPr="003F0AB9">
        <w:rPr>
          <w:noProof/>
        </w:rPr>
        <w:pict>
          <v:shape id="_x0000_s1340" type="#_x0000_t202" style="position:absolute;left:0;text-align:left;margin-left:20.8pt;margin-top:30.05pt;width:1in;height:184.35pt;z-index:-251598848;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sz w:val="20"/>
          <w:szCs w:val="20"/>
        </w:rPr>
        <w:t>who</w:t>
      </w:r>
      <w:proofErr w:type="gramEnd"/>
      <w:r w:rsidR="00721764">
        <w:rPr>
          <w:rFonts w:ascii="Times New Roman" w:hAnsi="Times New Roman"/>
          <w:sz w:val="20"/>
          <w:szCs w:val="20"/>
        </w:rPr>
        <w:t xml:space="preserve"> lacks preparation in Mathematics is required, as a prerequisite to graduate admission, to take unde</w:t>
      </w:r>
      <w:r w:rsidR="00721764">
        <w:rPr>
          <w:rFonts w:ascii="Times New Roman" w:hAnsi="Times New Roman"/>
          <w:spacing w:val="-4"/>
          <w:sz w:val="20"/>
          <w:szCs w:val="20"/>
        </w:rPr>
        <w:t>r</w:t>
      </w:r>
      <w:r w:rsidR="00721764">
        <w:rPr>
          <w:rFonts w:ascii="Times New Roman" w:hAnsi="Times New Roman"/>
          <w:sz w:val="20"/>
          <w:szCs w:val="20"/>
        </w:rPr>
        <w:t>graduate Mathematics courses as determined by the Graduate Committee in the Department of Mathematics and Computer Science.</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ovisional</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863" w:firstLine="360"/>
        <w:rPr>
          <w:rFonts w:ascii="Times New Roman" w:hAnsi="Times New Roman"/>
          <w:sz w:val="20"/>
          <w:szCs w:val="20"/>
        </w:rPr>
      </w:pPr>
      <w:r>
        <w:rPr>
          <w:rFonts w:ascii="Times New Roman" w:hAnsi="Times New Roman"/>
          <w:sz w:val="20"/>
          <w:szCs w:val="20"/>
        </w:rPr>
        <w:t>The student is admitted provisionally if some conditions are placed on their status because of grade-point average, standardized test scores or lack of academic preparation in the subject area.</w:t>
      </w:r>
      <w:r>
        <w:rPr>
          <w:rFonts w:ascii="Times New Roman" w:hAnsi="Times New Roman"/>
          <w:spacing w:val="-11"/>
          <w:sz w:val="20"/>
          <w:szCs w:val="20"/>
        </w:rPr>
        <w:t xml:space="preserve"> </w:t>
      </w:r>
      <w:r>
        <w:rPr>
          <w:rFonts w:ascii="Times New Roman" w:hAnsi="Times New Roman"/>
          <w:sz w:val="20"/>
          <w:szCs w:val="20"/>
        </w:rPr>
        <w:t>A student who lacks su</w:t>
      </w:r>
      <w:r>
        <w:rPr>
          <w:rFonts w:ascii="Times New Roman" w:hAnsi="Times New Roman"/>
          <w:spacing w:val="-4"/>
          <w:sz w:val="20"/>
          <w:szCs w:val="20"/>
        </w:rPr>
        <w:t>f</w:t>
      </w:r>
      <w:r>
        <w:rPr>
          <w:rFonts w:ascii="Times New Roman" w:hAnsi="Times New Roman"/>
          <w:sz w:val="20"/>
          <w:szCs w:val="20"/>
        </w:rPr>
        <w:t>ficient preparation in Mathematics is required as a prerequisite, to complete specific unde</w:t>
      </w:r>
      <w:r>
        <w:rPr>
          <w:rFonts w:ascii="Times New Roman" w:hAnsi="Times New Roman"/>
          <w:spacing w:val="-4"/>
          <w:sz w:val="20"/>
          <w:szCs w:val="20"/>
        </w:rPr>
        <w:t>r</w:t>
      </w:r>
      <w:r>
        <w:rPr>
          <w:rFonts w:ascii="Times New Roman" w:hAnsi="Times New Roman"/>
          <w:sz w:val="20"/>
          <w:szCs w:val="20"/>
        </w:rPr>
        <w:t>graduate Mathematics courses, as determined by the Graduate Committee in the Department of Mathematics. No graduate credit is given for courses taken at the unde</w:t>
      </w:r>
      <w:r>
        <w:rPr>
          <w:rFonts w:ascii="Times New Roman" w:hAnsi="Times New Roman"/>
          <w:spacing w:val="-4"/>
          <w:sz w:val="20"/>
          <w:szCs w:val="20"/>
        </w:rPr>
        <w:t>r</w:t>
      </w:r>
      <w:r>
        <w:rPr>
          <w:rFonts w:ascii="Times New Roman" w:hAnsi="Times New Roman"/>
          <w:sz w:val="20"/>
          <w:szCs w:val="20"/>
        </w:rPr>
        <w:t>graduate level.</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minimum of 3.0 grade-point average is required for the satisfactory completion of the pre- requisite courses.</w:t>
      </w:r>
      <w:r>
        <w:rPr>
          <w:rFonts w:ascii="Times New Roman" w:hAnsi="Times New Roman"/>
          <w:spacing w:val="-11"/>
          <w:sz w:val="20"/>
          <w:szCs w:val="20"/>
        </w:rPr>
        <w:t xml:space="preserve"> </w:t>
      </w:r>
      <w:r>
        <w:rPr>
          <w:rFonts w:ascii="Times New Roman" w:hAnsi="Times New Roman"/>
          <w:sz w:val="20"/>
          <w:szCs w:val="20"/>
        </w:rPr>
        <w:t>Additionall</w:t>
      </w:r>
      <w:r>
        <w:rPr>
          <w:rFonts w:ascii="Times New Roman" w:hAnsi="Times New Roman"/>
          <w:spacing w:val="-13"/>
          <w:sz w:val="20"/>
          <w:szCs w:val="20"/>
        </w:rPr>
        <w:t>y</w:t>
      </w:r>
      <w:r>
        <w:rPr>
          <w:rFonts w:ascii="Times New Roman" w:hAnsi="Times New Roman"/>
          <w:sz w:val="20"/>
          <w:szCs w:val="20"/>
        </w:rPr>
        <w:t xml:space="preserve">, the student must complete 9 semester hours of study at the </w:t>
      </w:r>
      <w:proofErr w:type="spellStart"/>
      <w:r>
        <w:rPr>
          <w:rFonts w:ascii="Times New Roman" w:hAnsi="Times New Roman"/>
          <w:sz w:val="20"/>
          <w:szCs w:val="20"/>
        </w:rPr>
        <w:t>gradu</w:t>
      </w:r>
      <w:proofErr w:type="spellEnd"/>
      <w:r>
        <w:rPr>
          <w:rFonts w:ascii="Times New Roman" w:hAnsi="Times New Roman"/>
          <w:sz w:val="20"/>
          <w:szCs w:val="20"/>
        </w:rPr>
        <w:t>- ate level with an average of “B” or better before he is granted regular admission to the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Non-Deg</w:t>
      </w:r>
      <w:r>
        <w:rPr>
          <w:rFonts w:ascii="Times New Roman" w:hAnsi="Times New Roman"/>
          <w:b/>
          <w:bCs/>
          <w:spacing w:val="-5"/>
          <w:sz w:val="28"/>
          <w:szCs w:val="28"/>
        </w:rPr>
        <w:t>r</w:t>
      </w:r>
      <w:r>
        <w:rPr>
          <w:rFonts w:ascii="Times New Roman" w:hAnsi="Times New Roman"/>
          <w:b/>
          <w:bCs/>
          <w:sz w:val="28"/>
          <w:szCs w:val="28"/>
        </w:rPr>
        <w:t>ee</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865" w:firstLine="360"/>
        <w:jc w:val="both"/>
        <w:rPr>
          <w:rFonts w:ascii="Times New Roman" w:hAnsi="Times New Roman"/>
          <w:sz w:val="20"/>
          <w:szCs w:val="20"/>
        </w:rPr>
      </w:pPr>
      <w:r>
        <w:rPr>
          <w:rFonts w:ascii="Times New Roman" w:hAnsi="Times New Roman"/>
          <w:sz w:val="20"/>
          <w:szCs w:val="20"/>
        </w:rPr>
        <w:t>Students may enroll with this status to complete course work for either certification renewal, add-on</w:t>
      </w:r>
      <w:r>
        <w:rPr>
          <w:rFonts w:ascii="Times New Roman" w:hAnsi="Times New Roman"/>
          <w:spacing w:val="-3"/>
          <w:sz w:val="20"/>
          <w:szCs w:val="20"/>
        </w:rPr>
        <w:t xml:space="preserve"> </w:t>
      </w:r>
      <w:r>
        <w:rPr>
          <w:rFonts w:ascii="Times New Roman" w:hAnsi="Times New Roman"/>
          <w:sz w:val="20"/>
          <w:szCs w:val="20"/>
        </w:rPr>
        <w:t>certification</w:t>
      </w:r>
      <w:r>
        <w:rPr>
          <w:rFonts w:ascii="Times New Roman" w:hAnsi="Times New Roman"/>
          <w:spacing w:val="-2"/>
          <w:sz w:val="20"/>
          <w:szCs w:val="20"/>
        </w:rPr>
        <w:t xml:space="preserve"> </w:t>
      </w:r>
      <w:r>
        <w:rPr>
          <w:rFonts w:ascii="Times New Roman" w:hAnsi="Times New Roman"/>
          <w:sz w:val="20"/>
          <w:szCs w:val="20"/>
        </w:rPr>
        <w:t>purposes</w:t>
      </w:r>
      <w:r>
        <w:rPr>
          <w:rFonts w:ascii="Times New Roman" w:hAnsi="Times New Roman"/>
          <w:spacing w:val="-3"/>
          <w:sz w:val="20"/>
          <w:szCs w:val="20"/>
        </w:rPr>
        <w:t xml:space="preserve"> </w:t>
      </w:r>
      <w:r>
        <w:rPr>
          <w:rFonts w:ascii="Times New Roman" w:hAnsi="Times New Roman"/>
          <w:sz w:val="20"/>
          <w:szCs w:val="20"/>
        </w:rPr>
        <w:t>or</w:t>
      </w:r>
      <w:r>
        <w:rPr>
          <w:rFonts w:ascii="Times New Roman" w:hAnsi="Times New Roman"/>
          <w:spacing w:val="-3"/>
          <w:sz w:val="20"/>
          <w:szCs w:val="20"/>
        </w:rPr>
        <w:t xml:space="preserve"> </w:t>
      </w:r>
      <w:r>
        <w:rPr>
          <w:rFonts w:ascii="Times New Roman" w:hAnsi="Times New Roman"/>
          <w:sz w:val="20"/>
          <w:szCs w:val="20"/>
        </w:rPr>
        <w:t>personal</w:t>
      </w:r>
      <w:r>
        <w:rPr>
          <w:rFonts w:ascii="Times New Roman" w:hAnsi="Times New Roman"/>
          <w:spacing w:val="-3"/>
          <w:sz w:val="20"/>
          <w:szCs w:val="20"/>
        </w:rPr>
        <w:t xml:space="preserve"> </w:t>
      </w:r>
      <w:r>
        <w:rPr>
          <w:rFonts w:ascii="Times New Roman" w:hAnsi="Times New Roman"/>
          <w:sz w:val="20"/>
          <w:szCs w:val="20"/>
        </w:rPr>
        <w:t>enrichment</w:t>
      </w:r>
      <w:r>
        <w:rPr>
          <w:rFonts w:ascii="Times New Roman" w:hAnsi="Times New Roman"/>
          <w:spacing w:val="-3"/>
          <w:sz w:val="20"/>
          <w:szCs w:val="20"/>
        </w:rPr>
        <w:t xml:space="preserve"> </w:t>
      </w:r>
      <w:r>
        <w:rPr>
          <w:rFonts w:ascii="Times New Roman" w:hAnsi="Times New Roman"/>
          <w:sz w:val="20"/>
          <w:szCs w:val="20"/>
        </w:rPr>
        <w:t>provided</w:t>
      </w:r>
      <w:r>
        <w:rPr>
          <w:rFonts w:ascii="Times New Roman" w:hAnsi="Times New Roman"/>
          <w:spacing w:val="-3"/>
          <w:sz w:val="20"/>
          <w:szCs w:val="20"/>
        </w:rPr>
        <w:t xml:space="preserve"> </w:t>
      </w:r>
      <w:r>
        <w:rPr>
          <w:rFonts w:ascii="Times New Roman" w:hAnsi="Times New Roman"/>
          <w:sz w:val="20"/>
          <w:szCs w:val="20"/>
        </w:rPr>
        <w:t>they</w:t>
      </w:r>
      <w:r>
        <w:rPr>
          <w:rFonts w:ascii="Times New Roman" w:hAnsi="Times New Roman"/>
          <w:spacing w:val="-3"/>
          <w:sz w:val="20"/>
          <w:szCs w:val="20"/>
        </w:rPr>
        <w:t xml:space="preserve"> </w:t>
      </w:r>
      <w:r>
        <w:rPr>
          <w:rFonts w:ascii="Times New Roman" w:hAnsi="Times New Roman"/>
          <w:sz w:val="20"/>
          <w:szCs w:val="20"/>
        </w:rPr>
        <w:t>satisfy</w:t>
      </w:r>
      <w:r>
        <w:rPr>
          <w:rFonts w:ascii="Times New Roman" w:hAnsi="Times New Roman"/>
          <w:spacing w:val="-3"/>
          <w:sz w:val="20"/>
          <w:szCs w:val="20"/>
        </w:rPr>
        <w:t xml:space="preserve"> </w:t>
      </w:r>
      <w:r>
        <w:rPr>
          <w:rFonts w:ascii="Times New Roman" w:hAnsi="Times New Roman"/>
          <w:sz w:val="20"/>
          <w:szCs w:val="20"/>
        </w:rPr>
        <w:t>the</w:t>
      </w:r>
      <w:r>
        <w:rPr>
          <w:rFonts w:ascii="Times New Roman" w:hAnsi="Times New Roman"/>
          <w:spacing w:val="-3"/>
          <w:sz w:val="20"/>
          <w:szCs w:val="20"/>
        </w:rPr>
        <w:t xml:space="preserve"> </w:t>
      </w:r>
      <w:r>
        <w:rPr>
          <w:rFonts w:ascii="Times New Roman" w:hAnsi="Times New Roman"/>
          <w:sz w:val="20"/>
          <w:szCs w:val="20"/>
        </w:rPr>
        <w:t>prerequisite</w:t>
      </w:r>
      <w:r>
        <w:rPr>
          <w:rFonts w:ascii="Times New Roman" w:hAnsi="Times New Roman"/>
          <w:spacing w:val="-3"/>
          <w:sz w:val="20"/>
          <w:szCs w:val="20"/>
        </w:rPr>
        <w:t xml:space="preserve"> </w:t>
      </w:r>
      <w:proofErr w:type="gramStart"/>
      <w:r>
        <w:rPr>
          <w:rFonts w:ascii="Times New Roman" w:hAnsi="Times New Roman"/>
          <w:sz w:val="20"/>
          <w:szCs w:val="20"/>
        </w:rPr>
        <w:t>require</w:t>
      </w:r>
      <w:proofErr w:type="gramEnd"/>
      <w:r>
        <w:rPr>
          <w:rFonts w:ascii="Times New Roman" w:hAnsi="Times New Roman"/>
          <w:sz w:val="20"/>
          <w:szCs w:val="20"/>
        </w:rPr>
        <w:t xml:space="preserve">- </w:t>
      </w:r>
      <w:proofErr w:type="spellStart"/>
      <w:r>
        <w:rPr>
          <w:rFonts w:ascii="Times New Roman" w:hAnsi="Times New Roman"/>
          <w:sz w:val="20"/>
          <w:szCs w:val="20"/>
        </w:rPr>
        <w:t>ments</w:t>
      </w:r>
      <w:proofErr w:type="spellEnd"/>
      <w:r>
        <w:rPr>
          <w:rFonts w:ascii="Times New Roman" w:hAnsi="Times New Roman"/>
          <w:sz w:val="20"/>
          <w:szCs w:val="20"/>
        </w:rPr>
        <w:t xml:space="preserve"> for the course. No more than 9 semester hours of credit earned in this category may </w:t>
      </w:r>
      <w:proofErr w:type="spellStart"/>
      <w:r>
        <w:rPr>
          <w:rFonts w:ascii="Times New Roman" w:hAnsi="Times New Roman"/>
          <w:sz w:val="20"/>
          <w:szCs w:val="20"/>
        </w:rPr>
        <w:t>subse</w:t>
      </w:r>
      <w:proofErr w:type="spellEnd"/>
      <w:r>
        <w:rPr>
          <w:rFonts w:ascii="Times New Roman" w:hAnsi="Times New Roman"/>
          <w:sz w:val="20"/>
          <w:szCs w:val="20"/>
        </w:rPr>
        <w:t xml:space="preserve">- </w:t>
      </w:r>
      <w:proofErr w:type="spellStart"/>
      <w:r>
        <w:rPr>
          <w:rFonts w:ascii="Times New Roman" w:hAnsi="Times New Roman"/>
          <w:sz w:val="20"/>
          <w:szCs w:val="20"/>
        </w:rPr>
        <w:t>quently</w:t>
      </w:r>
      <w:proofErr w:type="spellEnd"/>
      <w:r>
        <w:rPr>
          <w:rFonts w:ascii="Times New Roman" w:hAnsi="Times New Roman"/>
          <w:sz w:val="20"/>
          <w:szCs w:val="20"/>
        </w:rPr>
        <w:t xml:space="preserve"> be applied toward meeting the requirements of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 xml:space="preserve">s </w:t>
      </w:r>
      <w:proofErr w:type="gramStart"/>
      <w:r>
        <w:rPr>
          <w:rFonts w:ascii="Times New Roman" w:hAnsi="Times New Roman"/>
          <w:sz w:val="20"/>
          <w:szCs w:val="20"/>
        </w:rPr>
        <w:t>degree.</w:t>
      </w:r>
      <w:proofErr w:type="gramEnd"/>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Student</w:t>
      </w:r>
      <w:r>
        <w:rPr>
          <w:rFonts w:ascii="Times New Roman" w:hAnsi="Times New Roman"/>
          <w:b/>
          <w:bCs/>
          <w:spacing w:val="-16"/>
          <w:sz w:val="28"/>
          <w:szCs w:val="28"/>
        </w:rPr>
        <w:t xml:space="preserve"> </w:t>
      </w:r>
      <w:r>
        <w:rPr>
          <w:rFonts w:ascii="Times New Roman" w:hAnsi="Times New Roman"/>
          <w:b/>
          <w:bCs/>
          <w:sz w:val="28"/>
          <w:szCs w:val="28"/>
        </w:rPr>
        <w:t>Advisement and P</w:t>
      </w:r>
      <w:r>
        <w:rPr>
          <w:rFonts w:ascii="Times New Roman" w:hAnsi="Times New Roman"/>
          <w:b/>
          <w:bCs/>
          <w:spacing w:val="-5"/>
          <w:sz w:val="28"/>
          <w:szCs w:val="28"/>
        </w:rPr>
        <w:t>r</w:t>
      </w:r>
      <w:r>
        <w:rPr>
          <w:rFonts w:ascii="Times New Roman" w:hAnsi="Times New Roman"/>
          <w:b/>
          <w:bCs/>
          <w:sz w:val="28"/>
          <w:szCs w:val="28"/>
        </w:rPr>
        <w:t>ogram Planning</w:t>
      </w:r>
    </w:p>
    <w:p w:rsidR="00721764" w:rsidRDefault="00721764" w:rsidP="00721764">
      <w:pPr>
        <w:widowControl w:val="0"/>
        <w:autoSpaceDE w:val="0"/>
        <w:autoSpaceDN w:val="0"/>
        <w:adjustRightInd w:val="0"/>
        <w:spacing w:before="37" w:after="0" w:line="250" w:lineRule="auto"/>
        <w:ind w:left="1985" w:right="863"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9"/>
          <w:sz w:val="20"/>
          <w:szCs w:val="20"/>
        </w:rPr>
        <w:t xml:space="preserve"> </w:t>
      </w:r>
      <w:r>
        <w:rPr>
          <w:rFonts w:ascii="Times New Roman" w:hAnsi="Times New Roman"/>
          <w:sz w:val="20"/>
          <w:szCs w:val="20"/>
        </w:rPr>
        <w:t>graduate</w:t>
      </w:r>
      <w:r>
        <w:rPr>
          <w:rFonts w:ascii="Times New Roman" w:hAnsi="Times New Roman"/>
          <w:spacing w:val="3"/>
          <w:sz w:val="20"/>
          <w:szCs w:val="20"/>
        </w:rPr>
        <w:t xml:space="preserve"> </w:t>
      </w:r>
      <w:r>
        <w:rPr>
          <w:rFonts w:ascii="Times New Roman" w:hAnsi="Times New Roman"/>
          <w:sz w:val="20"/>
          <w:szCs w:val="20"/>
        </w:rPr>
        <w:t>advisor</w:t>
      </w:r>
      <w:r>
        <w:rPr>
          <w:rFonts w:ascii="Times New Roman" w:hAnsi="Times New Roman"/>
          <w:spacing w:val="2"/>
          <w:sz w:val="20"/>
          <w:szCs w:val="20"/>
        </w:rPr>
        <w:t xml:space="preserve"> </w:t>
      </w:r>
      <w:r>
        <w:rPr>
          <w:rFonts w:ascii="Times New Roman" w:hAnsi="Times New Roman"/>
          <w:sz w:val="20"/>
          <w:szCs w:val="20"/>
        </w:rPr>
        <w:t>in</w:t>
      </w:r>
      <w:r>
        <w:rPr>
          <w:rFonts w:ascii="Times New Roman" w:hAnsi="Times New Roman"/>
          <w:spacing w:val="2"/>
          <w:sz w:val="20"/>
          <w:szCs w:val="20"/>
        </w:rPr>
        <w:t xml:space="preserve"> </w:t>
      </w:r>
      <w:r>
        <w:rPr>
          <w:rFonts w:ascii="Times New Roman" w:hAnsi="Times New Roman"/>
          <w:sz w:val="20"/>
          <w:szCs w:val="20"/>
        </w:rPr>
        <w:t>the</w:t>
      </w:r>
      <w:r>
        <w:rPr>
          <w:rFonts w:ascii="Times New Roman" w:hAnsi="Times New Roman"/>
          <w:spacing w:val="3"/>
          <w:sz w:val="20"/>
          <w:szCs w:val="20"/>
        </w:rPr>
        <w:t xml:space="preserve"> </w:t>
      </w:r>
      <w:r>
        <w:rPr>
          <w:rFonts w:ascii="Times New Roman" w:hAnsi="Times New Roman"/>
          <w:sz w:val="20"/>
          <w:szCs w:val="20"/>
        </w:rPr>
        <w:t>Department</w:t>
      </w:r>
      <w:r>
        <w:rPr>
          <w:rFonts w:ascii="Times New Roman" w:hAnsi="Times New Roman"/>
          <w:spacing w:val="3"/>
          <w:sz w:val="20"/>
          <w:szCs w:val="20"/>
        </w:rPr>
        <w:t xml:space="preserve"> </w:t>
      </w:r>
      <w:r>
        <w:rPr>
          <w:rFonts w:ascii="Times New Roman" w:hAnsi="Times New Roman"/>
          <w:sz w:val="20"/>
          <w:szCs w:val="20"/>
        </w:rPr>
        <w:t>of</w:t>
      </w:r>
      <w:r>
        <w:rPr>
          <w:rFonts w:ascii="Times New Roman" w:hAnsi="Times New Roman"/>
          <w:spacing w:val="2"/>
          <w:sz w:val="20"/>
          <w:szCs w:val="20"/>
        </w:rPr>
        <w:t xml:space="preserve"> </w:t>
      </w:r>
      <w:r>
        <w:rPr>
          <w:rFonts w:ascii="Times New Roman" w:hAnsi="Times New Roman"/>
          <w:sz w:val="20"/>
          <w:szCs w:val="20"/>
        </w:rPr>
        <w:t>Mathematics</w:t>
      </w:r>
      <w:r>
        <w:rPr>
          <w:rFonts w:ascii="Times New Roman" w:hAnsi="Times New Roman"/>
          <w:spacing w:val="3"/>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Computer</w:t>
      </w:r>
      <w:r>
        <w:rPr>
          <w:rFonts w:ascii="Times New Roman" w:hAnsi="Times New Roman"/>
          <w:spacing w:val="3"/>
          <w:sz w:val="20"/>
          <w:szCs w:val="20"/>
        </w:rPr>
        <w:t xml:space="preserve"> </w:t>
      </w:r>
      <w:r>
        <w:rPr>
          <w:rFonts w:ascii="Times New Roman" w:hAnsi="Times New Roman"/>
          <w:sz w:val="20"/>
          <w:szCs w:val="20"/>
        </w:rPr>
        <w:t>Science</w:t>
      </w:r>
      <w:r>
        <w:rPr>
          <w:rFonts w:ascii="Times New Roman" w:hAnsi="Times New Roman"/>
          <w:spacing w:val="3"/>
          <w:sz w:val="20"/>
          <w:szCs w:val="20"/>
        </w:rPr>
        <w:t xml:space="preserve"> </w:t>
      </w:r>
      <w:r>
        <w:rPr>
          <w:rFonts w:ascii="Times New Roman" w:hAnsi="Times New Roman"/>
          <w:sz w:val="20"/>
          <w:szCs w:val="20"/>
        </w:rPr>
        <w:t>must</w:t>
      </w:r>
      <w:r>
        <w:rPr>
          <w:rFonts w:ascii="Times New Roman" w:hAnsi="Times New Roman"/>
          <w:spacing w:val="2"/>
          <w:sz w:val="20"/>
          <w:szCs w:val="20"/>
        </w:rPr>
        <w:t xml:space="preserve"> </w:t>
      </w:r>
      <w:r>
        <w:rPr>
          <w:rFonts w:ascii="Times New Roman" w:hAnsi="Times New Roman"/>
          <w:sz w:val="20"/>
          <w:szCs w:val="20"/>
        </w:rPr>
        <w:t>approve</w:t>
      </w:r>
      <w:r>
        <w:rPr>
          <w:rFonts w:ascii="Times New Roman" w:hAnsi="Times New Roman"/>
          <w:spacing w:val="3"/>
          <w:sz w:val="20"/>
          <w:szCs w:val="20"/>
        </w:rPr>
        <w:t xml:space="preserve"> </w:t>
      </w:r>
      <w:r>
        <w:rPr>
          <w:rFonts w:ascii="Times New Roman" w:hAnsi="Times New Roman"/>
          <w:sz w:val="20"/>
          <w:szCs w:val="20"/>
        </w:rPr>
        <w:t>in advance</w:t>
      </w:r>
      <w:r>
        <w:rPr>
          <w:rFonts w:ascii="Times New Roman" w:hAnsi="Times New Roman"/>
          <w:spacing w:val="-4"/>
          <w:sz w:val="20"/>
          <w:szCs w:val="20"/>
        </w:rPr>
        <w:t xml:space="preserve"> </w:t>
      </w:r>
      <w:r>
        <w:rPr>
          <w:rFonts w:ascii="Times New Roman" w:hAnsi="Times New Roman"/>
          <w:sz w:val="20"/>
          <w:szCs w:val="20"/>
        </w:rPr>
        <w:t>all</w:t>
      </w:r>
      <w:r>
        <w:rPr>
          <w:rFonts w:ascii="Times New Roman" w:hAnsi="Times New Roman"/>
          <w:spacing w:val="-4"/>
          <w:sz w:val="20"/>
          <w:szCs w:val="20"/>
        </w:rPr>
        <w:t xml:space="preserve"> </w:t>
      </w:r>
      <w:r>
        <w:rPr>
          <w:rFonts w:ascii="Times New Roman" w:hAnsi="Times New Roman"/>
          <w:sz w:val="20"/>
          <w:szCs w:val="20"/>
        </w:rPr>
        <w:t>courses</w:t>
      </w:r>
      <w:r>
        <w:rPr>
          <w:rFonts w:ascii="Times New Roman" w:hAnsi="Times New Roman"/>
          <w:spacing w:val="-4"/>
          <w:sz w:val="20"/>
          <w:szCs w:val="20"/>
        </w:rPr>
        <w:t xml:space="preserve"> </w:t>
      </w:r>
      <w:r>
        <w:rPr>
          <w:rFonts w:ascii="Times New Roman" w:hAnsi="Times New Roman"/>
          <w:sz w:val="20"/>
          <w:szCs w:val="20"/>
        </w:rPr>
        <w:t>taken</w:t>
      </w:r>
      <w:r>
        <w:rPr>
          <w:rFonts w:ascii="Times New Roman" w:hAnsi="Times New Roman"/>
          <w:spacing w:val="-4"/>
          <w:sz w:val="20"/>
          <w:szCs w:val="20"/>
        </w:rPr>
        <w:t xml:space="preserve"> </w:t>
      </w:r>
      <w:r>
        <w:rPr>
          <w:rFonts w:ascii="Times New Roman" w:hAnsi="Times New Roman"/>
          <w:sz w:val="20"/>
          <w:szCs w:val="20"/>
        </w:rPr>
        <w:t>through</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z w:val="20"/>
          <w:szCs w:val="20"/>
        </w:rPr>
        <w:t>teacher</w:t>
      </w:r>
      <w:r>
        <w:rPr>
          <w:rFonts w:ascii="Times New Roman" w:hAnsi="Times New Roman"/>
          <w:spacing w:val="-4"/>
          <w:sz w:val="20"/>
          <w:szCs w:val="20"/>
        </w:rPr>
        <w:t xml:space="preserve"> </w:t>
      </w:r>
      <w:r>
        <w:rPr>
          <w:rFonts w:ascii="Times New Roman" w:hAnsi="Times New Roman"/>
          <w:sz w:val="20"/>
          <w:szCs w:val="20"/>
        </w:rPr>
        <w:t>education</w:t>
      </w:r>
      <w:r>
        <w:rPr>
          <w:rFonts w:ascii="Times New Roman" w:hAnsi="Times New Roman"/>
          <w:spacing w:val="-4"/>
          <w:sz w:val="20"/>
          <w:szCs w:val="20"/>
        </w:rPr>
        <w:t xml:space="preserve"> </w:t>
      </w:r>
      <w:r>
        <w:rPr>
          <w:rFonts w:ascii="Times New Roman" w:hAnsi="Times New Roman"/>
          <w:sz w:val="20"/>
          <w:szCs w:val="20"/>
        </w:rPr>
        <w:t>program.</w:t>
      </w:r>
      <w:r>
        <w:rPr>
          <w:rFonts w:ascii="Times New Roman" w:hAnsi="Times New Roman"/>
          <w:spacing w:val="-4"/>
          <w:sz w:val="20"/>
          <w:szCs w:val="20"/>
        </w:rPr>
        <w:t xml:space="preserve"> </w:t>
      </w:r>
      <w:r>
        <w:rPr>
          <w:rFonts w:ascii="Times New Roman" w:hAnsi="Times New Roman"/>
          <w:sz w:val="20"/>
          <w:szCs w:val="20"/>
        </w:rPr>
        <w:t>Students</w:t>
      </w:r>
      <w:r>
        <w:rPr>
          <w:rFonts w:ascii="Times New Roman" w:hAnsi="Times New Roman"/>
          <w:spacing w:val="-4"/>
          <w:sz w:val="20"/>
          <w:szCs w:val="20"/>
        </w:rPr>
        <w:t xml:space="preserve"> </w:t>
      </w:r>
      <w:r>
        <w:rPr>
          <w:rFonts w:ascii="Times New Roman" w:hAnsi="Times New Roman"/>
          <w:sz w:val="20"/>
          <w:szCs w:val="20"/>
        </w:rPr>
        <w:t>evaluated</w:t>
      </w:r>
      <w:r>
        <w:rPr>
          <w:rFonts w:ascii="Times New Roman" w:hAnsi="Times New Roman"/>
          <w:spacing w:val="-4"/>
          <w:sz w:val="20"/>
          <w:szCs w:val="20"/>
        </w:rPr>
        <w:t xml:space="preserve"> </w:t>
      </w:r>
      <w:r>
        <w:rPr>
          <w:rFonts w:ascii="Times New Roman" w:hAnsi="Times New Roman"/>
          <w:sz w:val="20"/>
          <w:szCs w:val="20"/>
        </w:rPr>
        <w:t>by</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z w:val="20"/>
          <w:szCs w:val="20"/>
        </w:rPr>
        <w:t xml:space="preserve">depart- </w:t>
      </w:r>
      <w:proofErr w:type="spellStart"/>
      <w:r>
        <w:rPr>
          <w:rFonts w:ascii="Times New Roman" w:hAnsi="Times New Roman"/>
          <w:sz w:val="20"/>
          <w:szCs w:val="20"/>
        </w:rPr>
        <w:t>ment</w:t>
      </w:r>
      <w:proofErr w:type="spellEnd"/>
      <w:r>
        <w:rPr>
          <w:rFonts w:ascii="Times New Roman" w:hAnsi="Times New Roman"/>
          <w:spacing w:val="-2"/>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found</w:t>
      </w:r>
      <w:r>
        <w:rPr>
          <w:rFonts w:ascii="Times New Roman" w:hAnsi="Times New Roman"/>
          <w:spacing w:val="-2"/>
          <w:sz w:val="20"/>
          <w:szCs w:val="20"/>
        </w:rPr>
        <w:t xml:space="preserve"> </w:t>
      </w:r>
      <w:r>
        <w:rPr>
          <w:rFonts w:ascii="Times New Roman" w:hAnsi="Times New Roman"/>
          <w:sz w:val="20"/>
          <w:szCs w:val="20"/>
        </w:rPr>
        <w:t>to</w:t>
      </w:r>
      <w:r>
        <w:rPr>
          <w:rFonts w:ascii="Times New Roman" w:hAnsi="Times New Roman"/>
          <w:spacing w:val="-2"/>
          <w:sz w:val="20"/>
          <w:szCs w:val="20"/>
        </w:rPr>
        <w:t xml:space="preserve"> </w:t>
      </w:r>
      <w:r>
        <w:rPr>
          <w:rFonts w:ascii="Times New Roman" w:hAnsi="Times New Roman"/>
          <w:sz w:val="20"/>
          <w:szCs w:val="20"/>
        </w:rPr>
        <w:t>be</w:t>
      </w:r>
      <w:r>
        <w:rPr>
          <w:rFonts w:ascii="Times New Roman" w:hAnsi="Times New Roman"/>
          <w:spacing w:val="-2"/>
          <w:sz w:val="20"/>
          <w:szCs w:val="20"/>
        </w:rPr>
        <w:t xml:space="preserve"> </w:t>
      </w:r>
      <w:r>
        <w:rPr>
          <w:rFonts w:ascii="Times New Roman" w:hAnsi="Times New Roman"/>
          <w:sz w:val="20"/>
          <w:szCs w:val="20"/>
        </w:rPr>
        <w:t>lacking</w:t>
      </w:r>
      <w:r>
        <w:rPr>
          <w:rFonts w:ascii="Times New Roman" w:hAnsi="Times New Roman"/>
          <w:spacing w:val="-2"/>
          <w:sz w:val="20"/>
          <w:szCs w:val="20"/>
        </w:rPr>
        <w:t xml:space="preserve"> </w:t>
      </w:r>
      <w:r>
        <w:rPr>
          <w:rFonts w:ascii="Times New Roman" w:hAnsi="Times New Roman"/>
          <w:sz w:val="20"/>
          <w:szCs w:val="20"/>
        </w:rPr>
        <w:t>su</w:t>
      </w:r>
      <w:r>
        <w:rPr>
          <w:rFonts w:ascii="Times New Roman" w:hAnsi="Times New Roman"/>
          <w:spacing w:val="-4"/>
          <w:sz w:val="20"/>
          <w:szCs w:val="20"/>
        </w:rPr>
        <w:t>f</w:t>
      </w:r>
      <w:r>
        <w:rPr>
          <w:rFonts w:ascii="Times New Roman" w:hAnsi="Times New Roman"/>
          <w:sz w:val="20"/>
          <w:szCs w:val="20"/>
        </w:rPr>
        <w:t>ficient</w:t>
      </w:r>
      <w:r>
        <w:rPr>
          <w:rFonts w:ascii="Times New Roman" w:hAnsi="Times New Roman"/>
          <w:spacing w:val="-2"/>
          <w:sz w:val="20"/>
          <w:szCs w:val="20"/>
        </w:rPr>
        <w:t xml:space="preserve"> </w:t>
      </w:r>
      <w:r>
        <w:rPr>
          <w:rFonts w:ascii="Times New Roman" w:hAnsi="Times New Roman"/>
          <w:sz w:val="20"/>
          <w:szCs w:val="20"/>
        </w:rPr>
        <w:t>preparation</w:t>
      </w:r>
      <w:r>
        <w:rPr>
          <w:rFonts w:ascii="Times New Roman" w:hAnsi="Times New Roman"/>
          <w:spacing w:val="-2"/>
          <w:sz w:val="20"/>
          <w:szCs w:val="20"/>
        </w:rPr>
        <w:t xml:space="preserve"> </w:t>
      </w:r>
      <w:r>
        <w:rPr>
          <w:rFonts w:ascii="Times New Roman" w:hAnsi="Times New Roman"/>
          <w:sz w:val="20"/>
          <w:szCs w:val="20"/>
        </w:rPr>
        <w:t>for</w:t>
      </w:r>
      <w:r>
        <w:rPr>
          <w:rFonts w:ascii="Times New Roman" w:hAnsi="Times New Roman"/>
          <w:spacing w:val="-2"/>
          <w:sz w:val="20"/>
          <w:szCs w:val="20"/>
        </w:rPr>
        <w:t xml:space="preserve"> </w:t>
      </w:r>
      <w:r>
        <w:rPr>
          <w:rFonts w:ascii="Times New Roman" w:hAnsi="Times New Roman"/>
          <w:sz w:val="20"/>
          <w:szCs w:val="20"/>
        </w:rPr>
        <w:t>the</w:t>
      </w:r>
      <w:r>
        <w:rPr>
          <w:rFonts w:ascii="Times New Roman" w:hAnsi="Times New Roman"/>
          <w:spacing w:val="-2"/>
          <w:sz w:val="20"/>
          <w:szCs w:val="20"/>
        </w:rPr>
        <w:t xml:space="preserve"> </w:t>
      </w:r>
      <w:r>
        <w:rPr>
          <w:rFonts w:ascii="Times New Roman" w:hAnsi="Times New Roman"/>
          <w:sz w:val="20"/>
          <w:szCs w:val="20"/>
        </w:rPr>
        <w:t>graduate</w:t>
      </w:r>
      <w:r>
        <w:rPr>
          <w:rFonts w:ascii="Times New Roman" w:hAnsi="Times New Roman"/>
          <w:spacing w:val="-2"/>
          <w:sz w:val="20"/>
          <w:szCs w:val="20"/>
        </w:rPr>
        <w:t xml:space="preserve"> </w:t>
      </w:r>
      <w:r>
        <w:rPr>
          <w:rFonts w:ascii="Times New Roman" w:hAnsi="Times New Roman"/>
          <w:sz w:val="20"/>
          <w:szCs w:val="20"/>
        </w:rPr>
        <w:t>courses</w:t>
      </w:r>
      <w:r>
        <w:rPr>
          <w:rFonts w:ascii="Times New Roman" w:hAnsi="Times New Roman"/>
          <w:spacing w:val="-2"/>
          <w:sz w:val="20"/>
          <w:szCs w:val="20"/>
        </w:rPr>
        <w:t xml:space="preserve"> </w:t>
      </w:r>
      <w:r>
        <w:rPr>
          <w:rFonts w:ascii="Times New Roman" w:hAnsi="Times New Roman"/>
          <w:sz w:val="20"/>
          <w:szCs w:val="20"/>
        </w:rPr>
        <w:t>in</w:t>
      </w:r>
      <w:r>
        <w:rPr>
          <w:rFonts w:ascii="Times New Roman" w:hAnsi="Times New Roman"/>
          <w:spacing w:val="-2"/>
          <w:sz w:val="20"/>
          <w:szCs w:val="20"/>
        </w:rPr>
        <w:t xml:space="preserve"> </w:t>
      </w:r>
      <w:r>
        <w:rPr>
          <w:rFonts w:ascii="Times New Roman" w:hAnsi="Times New Roman"/>
          <w:sz w:val="20"/>
          <w:szCs w:val="20"/>
        </w:rPr>
        <w:t>Mathematics</w:t>
      </w:r>
      <w:r>
        <w:rPr>
          <w:rFonts w:ascii="Times New Roman" w:hAnsi="Times New Roman"/>
          <w:spacing w:val="-2"/>
          <w:sz w:val="20"/>
          <w:szCs w:val="20"/>
        </w:rPr>
        <w:t xml:space="preserve"> </w:t>
      </w:r>
      <w:r>
        <w:rPr>
          <w:rFonts w:ascii="Times New Roman" w:hAnsi="Times New Roman"/>
          <w:sz w:val="20"/>
          <w:szCs w:val="20"/>
        </w:rPr>
        <w:t>are</w:t>
      </w:r>
      <w:r>
        <w:rPr>
          <w:rFonts w:ascii="Times New Roman" w:hAnsi="Times New Roman"/>
          <w:spacing w:val="-2"/>
          <w:sz w:val="20"/>
          <w:szCs w:val="20"/>
        </w:rPr>
        <w:t xml:space="preserve"> </w:t>
      </w:r>
      <w:r>
        <w:rPr>
          <w:rFonts w:ascii="Times New Roman" w:hAnsi="Times New Roman"/>
          <w:sz w:val="20"/>
          <w:szCs w:val="20"/>
        </w:rPr>
        <w:t xml:space="preserve">re- </w:t>
      </w:r>
      <w:proofErr w:type="spellStart"/>
      <w:r>
        <w:rPr>
          <w:rFonts w:ascii="Times New Roman" w:hAnsi="Times New Roman"/>
          <w:spacing w:val="2"/>
          <w:sz w:val="20"/>
          <w:szCs w:val="20"/>
        </w:rPr>
        <w:t>quire</w:t>
      </w:r>
      <w:r>
        <w:rPr>
          <w:rFonts w:ascii="Times New Roman" w:hAnsi="Times New Roman"/>
          <w:sz w:val="20"/>
          <w:szCs w:val="20"/>
        </w:rPr>
        <w:t>d</w:t>
      </w:r>
      <w:proofErr w:type="spellEnd"/>
      <w:r>
        <w:rPr>
          <w:rFonts w:ascii="Times New Roman" w:hAnsi="Times New Roman"/>
          <w:sz w:val="20"/>
          <w:szCs w:val="20"/>
        </w:rPr>
        <w:t xml:space="preserve"> </w:t>
      </w:r>
      <w:r>
        <w:rPr>
          <w:rFonts w:ascii="Times New Roman" w:hAnsi="Times New Roman"/>
          <w:spacing w:val="2"/>
          <w:sz w:val="20"/>
          <w:szCs w:val="20"/>
        </w:rPr>
        <w:t>t</w:t>
      </w:r>
      <w:r>
        <w:rPr>
          <w:rFonts w:ascii="Times New Roman" w:hAnsi="Times New Roman"/>
          <w:sz w:val="20"/>
          <w:szCs w:val="20"/>
        </w:rPr>
        <w:t xml:space="preserve">o </w:t>
      </w:r>
      <w:r>
        <w:rPr>
          <w:rFonts w:ascii="Times New Roman" w:hAnsi="Times New Roman"/>
          <w:spacing w:val="2"/>
          <w:sz w:val="20"/>
          <w:szCs w:val="20"/>
        </w:rPr>
        <w:t>tak</w:t>
      </w:r>
      <w:r>
        <w:rPr>
          <w:rFonts w:ascii="Times New Roman" w:hAnsi="Times New Roman"/>
          <w:sz w:val="20"/>
          <w:szCs w:val="20"/>
        </w:rPr>
        <w:t xml:space="preserve">e </w:t>
      </w:r>
      <w:r>
        <w:rPr>
          <w:rFonts w:ascii="Times New Roman" w:hAnsi="Times New Roman"/>
          <w:spacing w:val="2"/>
          <w:sz w:val="20"/>
          <w:szCs w:val="20"/>
        </w:rPr>
        <w:t>th</w:t>
      </w:r>
      <w:r>
        <w:rPr>
          <w:rFonts w:ascii="Times New Roman" w:hAnsi="Times New Roman"/>
          <w:sz w:val="20"/>
          <w:szCs w:val="20"/>
        </w:rPr>
        <w:t xml:space="preserve">e </w:t>
      </w:r>
      <w:r>
        <w:rPr>
          <w:rFonts w:ascii="Times New Roman" w:hAnsi="Times New Roman"/>
          <w:spacing w:val="2"/>
          <w:sz w:val="20"/>
          <w:szCs w:val="20"/>
        </w:rPr>
        <w:t>necessar</w:t>
      </w:r>
      <w:r>
        <w:rPr>
          <w:rFonts w:ascii="Times New Roman" w:hAnsi="Times New Roman"/>
          <w:sz w:val="20"/>
          <w:szCs w:val="20"/>
        </w:rPr>
        <w:t xml:space="preserve">y </w:t>
      </w:r>
      <w:r>
        <w:rPr>
          <w:rFonts w:ascii="Times New Roman" w:hAnsi="Times New Roman"/>
          <w:spacing w:val="2"/>
          <w:sz w:val="20"/>
          <w:szCs w:val="20"/>
        </w:rPr>
        <w:t>prerequisite</w:t>
      </w:r>
      <w:r>
        <w:rPr>
          <w:rFonts w:ascii="Times New Roman" w:hAnsi="Times New Roman"/>
          <w:sz w:val="20"/>
          <w:szCs w:val="20"/>
        </w:rPr>
        <w:t xml:space="preserve">s </w:t>
      </w:r>
      <w:r>
        <w:rPr>
          <w:rFonts w:ascii="Times New Roman" w:hAnsi="Times New Roman"/>
          <w:spacing w:val="2"/>
          <w:sz w:val="20"/>
          <w:szCs w:val="20"/>
        </w:rPr>
        <w:t>a</w:t>
      </w:r>
      <w:r>
        <w:rPr>
          <w:rFonts w:ascii="Times New Roman" w:hAnsi="Times New Roman"/>
          <w:sz w:val="20"/>
          <w:szCs w:val="20"/>
        </w:rPr>
        <w:t xml:space="preserve">s </w:t>
      </w:r>
      <w:r>
        <w:rPr>
          <w:rFonts w:ascii="Times New Roman" w:hAnsi="Times New Roman"/>
          <w:spacing w:val="2"/>
          <w:sz w:val="20"/>
          <w:szCs w:val="20"/>
        </w:rPr>
        <w:t>determine</w:t>
      </w:r>
      <w:r>
        <w:rPr>
          <w:rFonts w:ascii="Times New Roman" w:hAnsi="Times New Roman"/>
          <w:sz w:val="20"/>
          <w:szCs w:val="20"/>
        </w:rPr>
        <w:t xml:space="preserve">d </w:t>
      </w:r>
      <w:r>
        <w:rPr>
          <w:rFonts w:ascii="Times New Roman" w:hAnsi="Times New Roman"/>
          <w:spacing w:val="2"/>
          <w:sz w:val="20"/>
          <w:szCs w:val="20"/>
        </w:rPr>
        <w:t>b</w:t>
      </w:r>
      <w:r>
        <w:rPr>
          <w:rFonts w:ascii="Times New Roman" w:hAnsi="Times New Roman"/>
          <w:sz w:val="20"/>
          <w:szCs w:val="20"/>
        </w:rPr>
        <w:t xml:space="preserve">y </w:t>
      </w:r>
      <w:r>
        <w:rPr>
          <w:rFonts w:ascii="Times New Roman" w:hAnsi="Times New Roman"/>
          <w:spacing w:val="2"/>
          <w:sz w:val="20"/>
          <w:szCs w:val="20"/>
        </w:rPr>
        <w:t>th</w:t>
      </w:r>
      <w:r>
        <w:rPr>
          <w:rFonts w:ascii="Times New Roman" w:hAnsi="Times New Roman"/>
          <w:sz w:val="20"/>
          <w:szCs w:val="20"/>
        </w:rPr>
        <w:t xml:space="preserve">e </w:t>
      </w:r>
      <w:r>
        <w:rPr>
          <w:rFonts w:ascii="Times New Roman" w:hAnsi="Times New Roman"/>
          <w:spacing w:val="2"/>
          <w:sz w:val="20"/>
          <w:szCs w:val="20"/>
        </w:rPr>
        <w:t>Graduat</w:t>
      </w:r>
      <w:r>
        <w:rPr>
          <w:rFonts w:ascii="Times New Roman" w:hAnsi="Times New Roman"/>
          <w:sz w:val="20"/>
          <w:szCs w:val="20"/>
        </w:rPr>
        <w:t xml:space="preserve">e </w:t>
      </w:r>
      <w:r>
        <w:rPr>
          <w:rFonts w:ascii="Times New Roman" w:hAnsi="Times New Roman"/>
          <w:spacing w:val="2"/>
          <w:sz w:val="20"/>
          <w:szCs w:val="20"/>
        </w:rPr>
        <w:t>Committe</w:t>
      </w:r>
      <w:r>
        <w:rPr>
          <w:rFonts w:ascii="Times New Roman" w:hAnsi="Times New Roman"/>
          <w:sz w:val="20"/>
          <w:szCs w:val="20"/>
        </w:rPr>
        <w:t xml:space="preserve">e </w:t>
      </w:r>
      <w:r>
        <w:rPr>
          <w:rFonts w:ascii="Times New Roman" w:hAnsi="Times New Roman"/>
          <w:spacing w:val="2"/>
          <w:sz w:val="20"/>
          <w:szCs w:val="20"/>
        </w:rPr>
        <w:t>i</w:t>
      </w:r>
      <w:r>
        <w:rPr>
          <w:rFonts w:ascii="Times New Roman" w:hAnsi="Times New Roman"/>
          <w:sz w:val="20"/>
          <w:szCs w:val="20"/>
        </w:rPr>
        <w:t xml:space="preserve">n </w:t>
      </w:r>
      <w:r>
        <w:rPr>
          <w:rFonts w:ascii="Times New Roman" w:hAnsi="Times New Roman"/>
          <w:spacing w:val="2"/>
          <w:sz w:val="20"/>
          <w:szCs w:val="20"/>
        </w:rPr>
        <w:t xml:space="preserve">the </w:t>
      </w:r>
      <w:r>
        <w:rPr>
          <w:rFonts w:ascii="Times New Roman" w:hAnsi="Times New Roman"/>
          <w:sz w:val="20"/>
          <w:szCs w:val="20"/>
        </w:rPr>
        <w:t>Department of Mathematics and Computer Science.</w:t>
      </w:r>
    </w:p>
    <w:p w:rsidR="00721764" w:rsidRDefault="00721764" w:rsidP="00721764">
      <w:pPr>
        <w:widowControl w:val="0"/>
        <w:autoSpaceDE w:val="0"/>
        <w:autoSpaceDN w:val="0"/>
        <w:adjustRightInd w:val="0"/>
        <w:spacing w:before="37" w:after="0" w:line="250" w:lineRule="auto"/>
        <w:ind w:left="1985" w:right="863" w:firstLine="360"/>
        <w:jc w:val="both"/>
        <w:rPr>
          <w:rFonts w:ascii="Times New Roman" w:hAnsi="Times New Roman"/>
          <w:sz w:val="20"/>
          <w:szCs w:val="20"/>
        </w:rPr>
        <w:sectPr w:rsidR="00721764">
          <w:footerReference w:type="even" r:id="rId15"/>
          <w:footerReference w:type="default" r:id="rId16"/>
          <w:pgSz w:w="12240" w:h="15840"/>
          <w:pgMar w:top="280" w:right="1240" w:bottom="280" w:left="220" w:header="0" w:footer="702" w:gutter="0"/>
          <w:pgNumType w:start="86"/>
          <w:cols w:space="720" w:equalWidth="0">
            <w:col w:w="10780"/>
          </w:cols>
          <w:noEndnote/>
        </w:sectPr>
      </w:pPr>
    </w:p>
    <w:tbl>
      <w:tblPr>
        <w:tblW w:w="0" w:type="auto"/>
        <w:tblInd w:w="100"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86" w:lineRule="exact"/>
              <w:ind w:left="1505" w:right="798"/>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THEM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TICS</w:t>
            </w:r>
          </w:p>
          <w:p w:rsidR="00721764" w:rsidRPr="00FA7AC7" w:rsidRDefault="00721764" w:rsidP="00B67EC4">
            <w:pPr>
              <w:widowControl w:val="0"/>
              <w:autoSpaceDE w:val="0"/>
              <w:autoSpaceDN w:val="0"/>
              <w:adjustRightInd w:val="0"/>
              <w:spacing w:after="0" w:line="314" w:lineRule="exact"/>
              <w:ind w:left="1736" w:right="1030"/>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proofErr w:type="gramStart"/>
      <w:r>
        <w:rPr>
          <w:rFonts w:ascii="Times New Roman" w:hAnsi="Times New Roman"/>
          <w:b/>
          <w:bCs/>
          <w:sz w:val="28"/>
          <w:szCs w:val="28"/>
        </w:rPr>
        <w:t>A</w:t>
      </w:r>
      <w:proofErr w:type="gramEnd"/>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61"/>
        <w:gridCol w:w="765"/>
        <w:gridCol w:w="3051"/>
      </w:tblGrid>
      <w:tr w:rsidR="00721764" w:rsidRPr="00FA7AC7" w:rsidTr="00B67EC4">
        <w:trPr>
          <w:trHeight w:hRule="exact" w:val="287"/>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76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21"/>
              <w:rPr>
                <w:rFonts w:ascii="Times New Roman" w:hAnsi="Times New Roman"/>
                <w:sz w:val="24"/>
                <w:szCs w:val="24"/>
              </w:rPr>
            </w:pPr>
            <w:r w:rsidRPr="00FA7AC7">
              <w:rPr>
                <w:rFonts w:ascii="Times New Roman" w:hAnsi="Times New Roman"/>
                <w:sz w:val="20"/>
                <w:szCs w:val="20"/>
              </w:rPr>
              <w:t>5515</w:t>
            </w:r>
          </w:p>
        </w:tc>
        <w:tc>
          <w:tcPr>
            <w:tcW w:w="3051"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B67EC4">
        <w:trPr>
          <w:trHeight w:hRule="exact" w:val="240"/>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76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21"/>
              <w:rPr>
                <w:rFonts w:ascii="Times New Roman" w:hAnsi="Times New Roman"/>
                <w:sz w:val="24"/>
                <w:szCs w:val="24"/>
              </w:rPr>
            </w:pPr>
            <w:r w:rsidRPr="00FA7AC7">
              <w:rPr>
                <w:rFonts w:ascii="Times New Roman" w:hAnsi="Times New Roman"/>
                <w:sz w:val="20"/>
                <w:szCs w:val="20"/>
              </w:rPr>
              <w:t>5555</w:t>
            </w:r>
          </w:p>
        </w:tc>
        <w:tc>
          <w:tcPr>
            <w:tcW w:w="305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B67EC4">
        <w:trPr>
          <w:trHeight w:hRule="exact" w:val="320"/>
        </w:trPr>
        <w:tc>
          <w:tcPr>
            <w:tcW w:w="66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76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21"/>
              <w:rPr>
                <w:rFonts w:ascii="Times New Roman" w:hAnsi="Times New Roman"/>
                <w:sz w:val="24"/>
                <w:szCs w:val="24"/>
              </w:rPr>
            </w:pPr>
            <w:r w:rsidRPr="00FA7AC7">
              <w:rPr>
                <w:rFonts w:ascii="Times New Roman" w:hAnsi="Times New Roman"/>
                <w:sz w:val="20"/>
                <w:szCs w:val="20"/>
              </w:rPr>
              <w:t>5501</w:t>
            </w:r>
          </w:p>
        </w:tc>
        <w:tc>
          <w:tcPr>
            <w:tcW w:w="305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Exceptional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3F0AB9" w:rsidP="00721764">
      <w:pPr>
        <w:widowControl w:val="0"/>
        <w:autoSpaceDE w:val="0"/>
        <w:autoSpaceDN w:val="0"/>
        <w:adjustRightInd w:val="0"/>
        <w:spacing w:before="14" w:after="0" w:line="240" w:lineRule="auto"/>
        <w:ind w:left="860"/>
        <w:rPr>
          <w:rFonts w:ascii="Times New Roman" w:hAnsi="Times New Roman"/>
          <w:sz w:val="28"/>
          <w:szCs w:val="28"/>
        </w:rPr>
      </w:pPr>
      <w:r w:rsidRPr="003F0AB9">
        <w:rPr>
          <w:noProof/>
        </w:rPr>
        <w:pict>
          <v:group id="_x0000_s1342" style="position:absolute;left:0;text-align:left;margin-left:318.05pt;margin-top:-117.35pt;width:31.2pt;height:31.05pt;z-index:-251596800;mso-position-horizontal-relative:page" coordorigin="6361,-2347" coordsize="624,621" o:allowincell="f">
            <v:rect id="_x0000_s1343" style="position:absolute;left:6366;top:-2342;width:613;height:610" o:allowincell="f" stroked="f">
              <v:path arrowok="t"/>
            </v:rect>
            <v:rect id="_x0000_s1344" style="position:absolute;left:6366;top:-2342;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4"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B - P</w:t>
      </w:r>
      <w:r w:rsidR="00721764">
        <w:rPr>
          <w:rFonts w:ascii="Times New Roman" w:hAnsi="Times New Roman"/>
          <w:b/>
          <w:bCs/>
          <w:spacing w:val="-5"/>
          <w:sz w:val="28"/>
          <w:szCs w:val="28"/>
        </w:rPr>
        <w:t>r</w:t>
      </w:r>
      <w:r w:rsidR="00721764">
        <w:rPr>
          <w:rFonts w:ascii="Times New Roman" w:hAnsi="Times New Roman"/>
          <w:b/>
          <w:bCs/>
          <w:sz w:val="28"/>
          <w:szCs w:val="28"/>
        </w:rPr>
        <w:t>ograms and the P</w:t>
      </w:r>
      <w:r w:rsidR="00721764">
        <w:rPr>
          <w:rFonts w:ascii="Times New Roman" w:hAnsi="Times New Roman"/>
          <w:b/>
          <w:bCs/>
          <w:spacing w:val="-5"/>
          <w:sz w:val="28"/>
          <w:szCs w:val="28"/>
        </w:rPr>
        <w:t>r</w:t>
      </w:r>
      <w:r w:rsidR="00721764">
        <w:rPr>
          <w:rFonts w:ascii="Times New Roman" w:hAnsi="Times New Roman"/>
          <w:b/>
          <w:bCs/>
          <w:sz w:val="28"/>
          <w:szCs w:val="28"/>
        </w:rPr>
        <w:t>oblems of Schools</w:t>
      </w:r>
    </w:p>
    <w:p w:rsidR="00721764" w:rsidRDefault="003F0AB9" w:rsidP="00721764">
      <w:pPr>
        <w:widowControl w:val="0"/>
        <w:autoSpaceDE w:val="0"/>
        <w:autoSpaceDN w:val="0"/>
        <w:adjustRightInd w:val="0"/>
        <w:spacing w:before="14" w:after="0" w:line="240" w:lineRule="auto"/>
        <w:ind w:left="860"/>
        <w:rPr>
          <w:rFonts w:ascii="Times New Roman" w:hAnsi="Times New Roman"/>
          <w:sz w:val="28"/>
          <w:szCs w:val="28"/>
        </w:rPr>
      </w:pPr>
      <w:r w:rsidRPr="003F0AB9">
        <w:rPr>
          <w:noProof/>
        </w:rPr>
        <w:pict>
          <v:shape id="_x0000_s1345" type="#_x0000_t202" style="position:absolute;left:0;text-align:left;margin-left:523.25pt;margin-top:159.8pt;width:1in;height:184.3pt;z-index:-251595776;mso-position-horizontal-relative:page;mso-position-vertic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(Minimum of 3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83"/>
        <w:gridCol w:w="743"/>
        <w:gridCol w:w="5693"/>
      </w:tblGrid>
      <w:tr w:rsidR="00721764" w:rsidRPr="00FA7AC7" w:rsidTr="00B67EC4">
        <w:trPr>
          <w:trHeight w:hRule="exact" w:val="287"/>
        </w:trPr>
        <w:tc>
          <w:tcPr>
            <w:tcW w:w="683"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99"/>
              <w:rPr>
                <w:rFonts w:ascii="Times New Roman" w:hAnsi="Times New Roman"/>
                <w:sz w:val="24"/>
                <w:szCs w:val="24"/>
              </w:rPr>
            </w:pPr>
            <w:r w:rsidRPr="00FA7AC7">
              <w:rPr>
                <w:rFonts w:ascii="Times New Roman" w:hAnsi="Times New Roman"/>
                <w:sz w:val="20"/>
                <w:szCs w:val="20"/>
              </w:rPr>
              <w:t>5509</w:t>
            </w:r>
          </w:p>
        </w:tc>
        <w:tc>
          <w:tcPr>
            <w:tcW w:w="5693"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B67EC4">
        <w:trPr>
          <w:trHeight w:hRule="exact" w:val="240"/>
        </w:trPr>
        <w:tc>
          <w:tcPr>
            <w:tcW w:w="6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5538</w:t>
            </w:r>
          </w:p>
        </w:tc>
        <w:tc>
          <w:tcPr>
            <w:tcW w:w="569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B67EC4">
        <w:trPr>
          <w:trHeight w:hRule="exact" w:val="240"/>
        </w:trPr>
        <w:tc>
          <w:tcPr>
            <w:tcW w:w="6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5533</w:t>
            </w:r>
          </w:p>
        </w:tc>
        <w:tc>
          <w:tcPr>
            <w:tcW w:w="569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Methods and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Secondary School Mathematics</w:t>
            </w:r>
          </w:p>
        </w:tc>
      </w:tr>
      <w:tr w:rsidR="00721764" w:rsidRPr="00FA7AC7" w:rsidTr="00B67EC4">
        <w:trPr>
          <w:trHeight w:hRule="exact" w:val="320"/>
        </w:trPr>
        <w:tc>
          <w:tcPr>
            <w:tcW w:w="6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5531</w:t>
            </w:r>
          </w:p>
        </w:tc>
        <w:tc>
          <w:tcPr>
            <w:tcW w:w="569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Mathematics Concepts for Secondary School Mathematics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(Minimum of 15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94"/>
        <w:gridCol w:w="732"/>
        <w:gridCol w:w="3295"/>
      </w:tblGrid>
      <w:tr w:rsidR="00721764" w:rsidRPr="00FA7AC7" w:rsidTr="00B67EC4">
        <w:trPr>
          <w:trHeight w:hRule="exact" w:val="287"/>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Theory of Numbers</w:t>
            </w:r>
          </w:p>
        </w:tc>
      </w:tr>
      <w:tr w:rsidR="00721764" w:rsidRPr="00FA7AC7" w:rsidTr="00B67EC4">
        <w:trPr>
          <w:trHeight w:hRule="exact" w:val="24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12</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Linear</w:t>
            </w:r>
            <w:r w:rsidRPr="00FA7AC7">
              <w:rPr>
                <w:rFonts w:ascii="Times New Roman" w:hAnsi="Times New Roman"/>
                <w:spacing w:val="-11"/>
                <w:sz w:val="20"/>
                <w:szCs w:val="20"/>
              </w:rPr>
              <w:t xml:space="preserve"> </w:t>
            </w:r>
            <w:r w:rsidRPr="00FA7AC7">
              <w:rPr>
                <w:rFonts w:ascii="Times New Roman" w:hAnsi="Times New Roman"/>
                <w:sz w:val="20"/>
                <w:szCs w:val="20"/>
              </w:rPr>
              <w:t>Algebra**</w:t>
            </w:r>
          </w:p>
        </w:tc>
      </w:tr>
      <w:tr w:rsidR="00721764" w:rsidRPr="00FA7AC7" w:rsidTr="00B67EC4">
        <w:trPr>
          <w:trHeight w:hRule="exact" w:val="24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13</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Algebra I*</w:t>
            </w:r>
          </w:p>
        </w:tc>
      </w:tr>
      <w:tr w:rsidR="00721764" w:rsidRPr="00FA7AC7" w:rsidTr="00B67EC4">
        <w:trPr>
          <w:trHeight w:hRule="exact" w:val="24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14</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 xml:space="preserve">Algebra </w:t>
            </w:r>
            <w:r w:rsidRPr="00FA7AC7">
              <w:rPr>
                <w:rFonts w:ascii="Times New Roman" w:hAnsi="Times New Roman"/>
                <w:spacing w:val="-7"/>
                <w:sz w:val="20"/>
                <w:szCs w:val="20"/>
              </w:rPr>
              <w:t>1</w:t>
            </w:r>
            <w:r w:rsidRPr="00FA7AC7">
              <w:rPr>
                <w:rFonts w:ascii="Times New Roman" w:hAnsi="Times New Roman"/>
                <w:sz w:val="20"/>
                <w:szCs w:val="20"/>
              </w:rPr>
              <w:t>1</w:t>
            </w:r>
          </w:p>
        </w:tc>
      </w:tr>
      <w:tr w:rsidR="00721764" w:rsidRPr="00FA7AC7" w:rsidTr="00B67EC4">
        <w:trPr>
          <w:trHeight w:hRule="exact" w:val="24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w:t>
            </w:r>
            <w:r w:rsidRPr="00FA7AC7">
              <w:rPr>
                <w:rFonts w:ascii="Times New Roman" w:hAnsi="Times New Roman"/>
                <w:spacing w:val="-7"/>
                <w:sz w:val="20"/>
                <w:szCs w:val="20"/>
              </w:rPr>
              <w:t>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Fundamental Concepts of</w:t>
            </w:r>
            <w:r w:rsidRPr="00FA7AC7">
              <w:rPr>
                <w:rFonts w:ascii="Times New Roman" w:hAnsi="Times New Roman"/>
                <w:spacing w:val="-11"/>
                <w:sz w:val="20"/>
                <w:szCs w:val="20"/>
              </w:rPr>
              <w:t xml:space="preserve"> </w:t>
            </w:r>
            <w:r w:rsidRPr="00FA7AC7">
              <w:rPr>
                <w:rFonts w:ascii="Times New Roman" w:hAnsi="Times New Roman"/>
                <w:sz w:val="20"/>
                <w:szCs w:val="20"/>
              </w:rPr>
              <w:t>Analysis I*</w:t>
            </w:r>
          </w:p>
        </w:tc>
      </w:tr>
      <w:tr w:rsidR="00721764" w:rsidRPr="00FA7AC7" w:rsidTr="00B67EC4">
        <w:trPr>
          <w:trHeight w:hRule="exact" w:val="251"/>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5212</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244"/>
              <w:rPr>
                <w:rFonts w:ascii="Times New Roman" w:hAnsi="Times New Roman"/>
                <w:sz w:val="24"/>
                <w:szCs w:val="24"/>
              </w:rPr>
            </w:pPr>
            <w:r w:rsidRPr="00FA7AC7">
              <w:rPr>
                <w:rFonts w:ascii="Times New Roman" w:hAnsi="Times New Roman"/>
                <w:sz w:val="20"/>
                <w:szCs w:val="20"/>
              </w:rPr>
              <w:t>Fundamental Concepts of</w:t>
            </w:r>
            <w:r w:rsidRPr="00FA7AC7">
              <w:rPr>
                <w:rFonts w:ascii="Times New Roman" w:hAnsi="Times New Roman"/>
                <w:spacing w:val="-11"/>
                <w:sz w:val="20"/>
                <w:szCs w:val="20"/>
              </w:rPr>
              <w:t xml:space="preserve"> </w:t>
            </w:r>
            <w:r w:rsidRPr="00FA7AC7">
              <w:rPr>
                <w:rFonts w:ascii="Times New Roman" w:hAnsi="Times New Roman"/>
                <w:sz w:val="20"/>
                <w:szCs w:val="20"/>
              </w:rPr>
              <w:t>Analysis II</w:t>
            </w:r>
          </w:p>
        </w:tc>
      </w:tr>
      <w:tr w:rsidR="00721764" w:rsidRPr="00FA7AC7" w:rsidTr="00B67EC4">
        <w:trPr>
          <w:trHeight w:hRule="exact" w:val="229"/>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88"/>
              <w:rPr>
                <w:rFonts w:ascii="Times New Roman" w:hAnsi="Times New Roman"/>
                <w:sz w:val="24"/>
                <w:szCs w:val="24"/>
              </w:rPr>
            </w:pPr>
            <w:r w:rsidRPr="00FA7AC7">
              <w:rPr>
                <w:rFonts w:ascii="Times New Roman" w:hAnsi="Times New Roman"/>
                <w:sz w:val="20"/>
                <w:szCs w:val="20"/>
              </w:rPr>
              <w:t>53</w:t>
            </w:r>
            <w:r w:rsidRPr="00FA7AC7">
              <w:rPr>
                <w:rFonts w:ascii="Times New Roman" w:hAnsi="Times New Roman"/>
                <w:spacing w:val="-7"/>
                <w:sz w:val="20"/>
                <w:szCs w:val="20"/>
              </w:rPr>
              <w:t>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244"/>
              <w:rPr>
                <w:rFonts w:ascii="Times New Roman" w:hAnsi="Times New Roman"/>
                <w:sz w:val="24"/>
                <w:szCs w:val="24"/>
              </w:rPr>
            </w:pPr>
            <w:r w:rsidRPr="00FA7AC7">
              <w:rPr>
                <w:rFonts w:ascii="Times New Roman" w:hAnsi="Times New Roman"/>
                <w:sz w:val="20"/>
                <w:szCs w:val="20"/>
              </w:rPr>
              <w:t>Geometry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B67EC4">
        <w:trPr>
          <w:trHeight w:hRule="exact" w:val="24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5312</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Foundations of Geometry*</w:t>
            </w:r>
          </w:p>
        </w:tc>
      </w:tr>
      <w:tr w:rsidR="00721764" w:rsidRPr="00FA7AC7" w:rsidTr="00B67EC4">
        <w:trPr>
          <w:trHeight w:hRule="exact" w:val="32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5313</w:t>
            </w:r>
          </w:p>
        </w:tc>
        <w:tc>
          <w:tcPr>
            <w:tcW w:w="32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 Geometry*</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(Minimum of 3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tabs>
          <w:tab w:val="left" w:pos="2840"/>
        </w:tabs>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 xml:space="preserve">EDUC  </w:t>
      </w:r>
      <w:r>
        <w:rPr>
          <w:rFonts w:ascii="Times New Roman" w:hAnsi="Times New Roman"/>
          <w:spacing w:val="48"/>
          <w:sz w:val="20"/>
          <w:szCs w:val="20"/>
        </w:rPr>
        <w:t xml:space="preserve"> </w:t>
      </w:r>
      <w:r>
        <w:rPr>
          <w:rFonts w:ascii="Times New Roman" w:hAnsi="Times New Roman"/>
          <w:sz w:val="20"/>
          <w:szCs w:val="20"/>
        </w:rPr>
        <w:t>5501</w:t>
      </w:r>
      <w:r>
        <w:rPr>
          <w:rFonts w:ascii="Times New Roman" w:hAnsi="Times New Roman"/>
          <w:sz w:val="20"/>
          <w:szCs w:val="20"/>
        </w:rPr>
        <w:tab/>
        <w:t>Educational Research*</w:t>
      </w:r>
    </w:p>
    <w:p w:rsidR="00721764" w:rsidRDefault="00721764" w:rsidP="00721764">
      <w:pPr>
        <w:widowControl w:val="0"/>
        <w:tabs>
          <w:tab w:val="left" w:pos="2840"/>
        </w:tabs>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M</w:t>
      </w:r>
      <w:r>
        <w:rPr>
          <w:rFonts w:ascii="Times New Roman" w:hAnsi="Times New Roman"/>
          <w:spacing w:val="-22"/>
          <w:sz w:val="20"/>
          <w:szCs w:val="20"/>
        </w:rPr>
        <w:t>A</w:t>
      </w:r>
      <w:r>
        <w:rPr>
          <w:rFonts w:ascii="Times New Roman" w:hAnsi="Times New Roman"/>
          <w:sz w:val="20"/>
          <w:szCs w:val="20"/>
        </w:rPr>
        <w:t xml:space="preserve">TH  </w:t>
      </w:r>
      <w:r>
        <w:rPr>
          <w:rFonts w:ascii="Times New Roman" w:hAnsi="Times New Roman"/>
          <w:spacing w:val="25"/>
          <w:sz w:val="20"/>
          <w:szCs w:val="20"/>
        </w:rPr>
        <w:t xml:space="preserve"> </w:t>
      </w:r>
      <w:r>
        <w:rPr>
          <w:rFonts w:ascii="Times New Roman" w:hAnsi="Times New Roman"/>
          <w:sz w:val="20"/>
          <w:szCs w:val="20"/>
        </w:rPr>
        <w:t>5412</w:t>
      </w:r>
      <w:r>
        <w:rPr>
          <w:rFonts w:ascii="Times New Roman" w:hAnsi="Times New Roman"/>
          <w:sz w:val="20"/>
          <w:szCs w:val="20"/>
        </w:rPr>
        <w:tab/>
        <w:t>Methods of Statistical</w:t>
      </w:r>
      <w:r>
        <w:rPr>
          <w:rFonts w:ascii="Times New Roman" w:hAnsi="Times New Roman"/>
          <w:spacing w:val="-11"/>
          <w:sz w:val="20"/>
          <w:szCs w:val="20"/>
        </w:rPr>
        <w:t xml:space="preserve"> </w:t>
      </w:r>
      <w:r>
        <w:rPr>
          <w:rFonts w:ascii="Times New Roman" w:hAnsi="Times New Roman"/>
          <w:sz w:val="20"/>
          <w:szCs w:val="20"/>
        </w:rPr>
        <w:t>Analysis**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Electives (Minimum of 3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(Courses may be chosen from either the following courses or from courses in area C above.)</w:t>
      </w:r>
    </w:p>
    <w:tbl>
      <w:tblPr>
        <w:tblW w:w="0" w:type="auto"/>
        <w:tblInd w:w="1180" w:type="dxa"/>
        <w:tblLayout w:type="fixed"/>
        <w:tblCellMar>
          <w:left w:w="0" w:type="dxa"/>
          <w:right w:w="0" w:type="dxa"/>
        </w:tblCellMar>
        <w:tblLook w:val="0000"/>
      </w:tblPr>
      <w:tblGrid>
        <w:gridCol w:w="694"/>
        <w:gridCol w:w="732"/>
        <w:gridCol w:w="3555"/>
      </w:tblGrid>
      <w:tr w:rsidR="00721764" w:rsidRPr="00FA7AC7" w:rsidTr="00B67EC4">
        <w:trPr>
          <w:trHeight w:hRule="exact" w:val="26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before="6" w:after="0" w:line="240" w:lineRule="auto"/>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before="6" w:after="0" w:line="240" w:lineRule="auto"/>
              <w:ind w:left="88"/>
              <w:rPr>
                <w:rFonts w:ascii="Times New Roman" w:hAnsi="Times New Roman"/>
                <w:sz w:val="24"/>
                <w:szCs w:val="24"/>
              </w:rPr>
            </w:pPr>
            <w:r w:rsidRPr="00FA7AC7">
              <w:rPr>
                <w:rFonts w:ascii="Times New Roman" w:hAnsi="Times New Roman"/>
                <w:sz w:val="20"/>
                <w:szCs w:val="20"/>
              </w:rPr>
              <w:t>5202</w:t>
            </w:r>
          </w:p>
        </w:tc>
        <w:tc>
          <w:tcPr>
            <w:tcW w:w="3555" w:type="dxa"/>
            <w:tcBorders>
              <w:top w:val="nil"/>
              <w:left w:val="nil"/>
              <w:bottom w:val="nil"/>
              <w:right w:val="nil"/>
            </w:tcBorders>
          </w:tcPr>
          <w:p w:rsidR="00721764" w:rsidRPr="00FA7AC7" w:rsidRDefault="00721764" w:rsidP="00B67EC4">
            <w:pPr>
              <w:widowControl w:val="0"/>
              <w:autoSpaceDE w:val="0"/>
              <w:autoSpaceDN w:val="0"/>
              <w:adjustRightInd w:val="0"/>
              <w:spacing w:before="6" w:after="0" w:line="240" w:lineRule="auto"/>
              <w:ind w:left="244"/>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echnology-Oriented Mathematics</w:t>
            </w:r>
          </w:p>
        </w:tc>
      </w:tr>
      <w:tr w:rsidR="00721764" w:rsidRPr="00FA7AC7" w:rsidTr="00B67EC4">
        <w:trPr>
          <w:trHeight w:hRule="exact" w:val="24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5213</w:t>
            </w:r>
          </w:p>
        </w:tc>
        <w:tc>
          <w:tcPr>
            <w:tcW w:w="355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Complex</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B67EC4">
        <w:trPr>
          <w:trHeight w:hRule="exact" w:val="251"/>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5214</w:t>
            </w:r>
          </w:p>
        </w:tc>
        <w:tc>
          <w:tcPr>
            <w:tcW w:w="3555" w:type="dxa"/>
            <w:tcBorders>
              <w:top w:val="nil"/>
              <w:left w:val="nil"/>
              <w:bottom w:val="nil"/>
              <w:right w:val="nil"/>
            </w:tcBorders>
          </w:tcPr>
          <w:p w:rsidR="00721764" w:rsidRPr="00FA7AC7" w:rsidRDefault="00721764" w:rsidP="00B67EC4">
            <w:pPr>
              <w:widowControl w:val="0"/>
              <w:autoSpaceDE w:val="0"/>
              <w:autoSpaceDN w:val="0"/>
              <w:adjustRightInd w:val="0"/>
              <w:spacing w:before="9" w:after="0" w:line="240" w:lineRule="auto"/>
              <w:ind w:left="244"/>
              <w:rPr>
                <w:rFonts w:ascii="Times New Roman" w:hAnsi="Times New Roman"/>
                <w:sz w:val="24"/>
                <w:szCs w:val="24"/>
              </w:rPr>
            </w:pPr>
            <w:r w:rsidRPr="00FA7AC7">
              <w:rPr>
                <w:rFonts w:ascii="Times New Roman" w:hAnsi="Times New Roman"/>
                <w:sz w:val="20"/>
                <w:szCs w:val="20"/>
              </w:rPr>
              <w:t>Di</w:t>
            </w:r>
            <w:r w:rsidRPr="00FA7AC7">
              <w:rPr>
                <w:rFonts w:ascii="Times New Roman" w:hAnsi="Times New Roman"/>
                <w:spacing w:val="-4"/>
                <w:sz w:val="20"/>
                <w:szCs w:val="20"/>
              </w:rPr>
              <w:t>f</w:t>
            </w:r>
            <w:r w:rsidRPr="00FA7AC7">
              <w:rPr>
                <w:rFonts w:ascii="Times New Roman" w:hAnsi="Times New Roman"/>
                <w:sz w:val="20"/>
                <w:szCs w:val="20"/>
              </w:rPr>
              <w:t>ferential Equations</w:t>
            </w:r>
          </w:p>
        </w:tc>
      </w:tr>
      <w:tr w:rsidR="00721764" w:rsidRPr="00FA7AC7" w:rsidTr="00B67EC4">
        <w:trPr>
          <w:trHeight w:hRule="exact" w:val="229"/>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88"/>
              <w:rPr>
                <w:rFonts w:ascii="Times New Roman" w:hAnsi="Times New Roman"/>
                <w:sz w:val="24"/>
                <w:szCs w:val="24"/>
              </w:rPr>
            </w:pPr>
            <w:r w:rsidRPr="00FA7AC7">
              <w:rPr>
                <w:rFonts w:ascii="Times New Roman" w:hAnsi="Times New Roman"/>
                <w:sz w:val="20"/>
                <w:szCs w:val="20"/>
              </w:rPr>
              <w:t>5215</w:t>
            </w:r>
          </w:p>
        </w:tc>
        <w:tc>
          <w:tcPr>
            <w:tcW w:w="3555" w:type="dxa"/>
            <w:tcBorders>
              <w:top w:val="nil"/>
              <w:left w:val="nil"/>
              <w:bottom w:val="nil"/>
              <w:right w:val="nil"/>
            </w:tcBorders>
          </w:tcPr>
          <w:p w:rsidR="00721764" w:rsidRPr="00FA7AC7" w:rsidRDefault="00721764" w:rsidP="00B67EC4">
            <w:pPr>
              <w:widowControl w:val="0"/>
              <w:autoSpaceDE w:val="0"/>
              <w:autoSpaceDN w:val="0"/>
              <w:adjustRightInd w:val="0"/>
              <w:spacing w:after="0" w:line="205" w:lineRule="exact"/>
              <w:ind w:left="244"/>
              <w:rPr>
                <w:rFonts w:ascii="Times New Roman" w:hAnsi="Times New Roman"/>
                <w:sz w:val="24"/>
                <w:szCs w:val="24"/>
              </w:rPr>
            </w:pPr>
            <w:r w:rsidRPr="00FA7AC7">
              <w:rPr>
                <w:rFonts w:ascii="Times New Roman" w:hAnsi="Times New Roman"/>
                <w:sz w:val="20"/>
                <w:szCs w:val="20"/>
              </w:rPr>
              <w:t>Numerical</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B67EC4">
        <w:trPr>
          <w:trHeight w:hRule="exact" w:val="24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5414</w:t>
            </w:r>
          </w:p>
        </w:tc>
        <w:tc>
          <w:tcPr>
            <w:tcW w:w="355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Introduction to Operations Research</w:t>
            </w:r>
          </w:p>
        </w:tc>
      </w:tr>
      <w:tr w:rsidR="00721764" w:rsidRPr="00FA7AC7" w:rsidTr="00B67EC4">
        <w:trPr>
          <w:trHeight w:hRule="exact" w:val="260"/>
        </w:trPr>
        <w:tc>
          <w:tcPr>
            <w:tcW w:w="69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5670</w:t>
            </w:r>
          </w:p>
        </w:tc>
        <w:tc>
          <w:tcPr>
            <w:tcW w:w="355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Special</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Mathematical Sciences</w:t>
            </w:r>
          </w:p>
        </w:tc>
      </w:tr>
    </w:tbl>
    <w:p w:rsidR="00721764" w:rsidRDefault="00721764" w:rsidP="00721764">
      <w:pPr>
        <w:widowControl w:val="0"/>
        <w:autoSpaceDE w:val="0"/>
        <w:autoSpaceDN w:val="0"/>
        <w:adjustRightInd w:val="0"/>
        <w:spacing w:after="0" w:line="200" w:lineRule="exact"/>
        <w:ind w:left="1220"/>
        <w:rPr>
          <w:rFonts w:ascii="Times New Roman" w:hAnsi="Times New Roman"/>
          <w:sz w:val="20"/>
          <w:szCs w:val="20"/>
        </w:rPr>
      </w:pPr>
      <w:r>
        <w:rPr>
          <w:rFonts w:ascii="Times New Roman" w:hAnsi="Times New Roman"/>
          <w:sz w:val="20"/>
          <w:szCs w:val="20"/>
        </w:rPr>
        <w:t>* Required course</w:t>
      </w:r>
    </w:p>
    <w:p w:rsidR="00721764" w:rsidRDefault="00721764" w:rsidP="00721764">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Required if not previously fulfilled at the unde</w:t>
      </w:r>
      <w:r>
        <w:rPr>
          <w:rFonts w:ascii="Times New Roman" w:hAnsi="Times New Roman"/>
          <w:spacing w:val="-4"/>
          <w:sz w:val="20"/>
          <w:szCs w:val="20"/>
        </w:rPr>
        <w:t>r</w:t>
      </w:r>
      <w:r>
        <w:rPr>
          <w:rFonts w:ascii="Times New Roman" w:hAnsi="Times New Roman"/>
          <w:sz w:val="20"/>
          <w:szCs w:val="20"/>
        </w:rPr>
        <w:t>graduate or graduate level.</w:t>
      </w:r>
    </w:p>
    <w:p w:rsidR="00721764" w:rsidRDefault="00721764" w:rsidP="00721764">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b/>
          <w:bCs/>
          <w:spacing w:val="-20"/>
          <w:sz w:val="20"/>
          <w:szCs w:val="20"/>
        </w:rPr>
        <w:t>T</w:t>
      </w:r>
      <w:r>
        <w:rPr>
          <w:rFonts w:ascii="Times New Roman" w:hAnsi="Times New Roman"/>
          <w:b/>
          <w:bCs/>
          <w:spacing w:val="-2"/>
          <w:sz w:val="20"/>
          <w:szCs w:val="20"/>
        </w:rPr>
        <w:t>ota</w:t>
      </w:r>
      <w:r>
        <w:rPr>
          <w:rFonts w:ascii="Times New Roman" w:hAnsi="Times New Roman"/>
          <w:b/>
          <w:bCs/>
          <w:sz w:val="20"/>
          <w:szCs w:val="20"/>
        </w:rPr>
        <w:t>l</w:t>
      </w:r>
      <w:r>
        <w:rPr>
          <w:rFonts w:ascii="Times New Roman" w:hAnsi="Times New Roman"/>
          <w:b/>
          <w:bCs/>
          <w:spacing w:val="-9"/>
          <w:sz w:val="20"/>
          <w:szCs w:val="20"/>
        </w:rPr>
        <w:t xml:space="preserve"> </w:t>
      </w:r>
      <w:r>
        <w:rPr>
          <w:rFonts w:ascii="Times New Roman" w:hAnsi="Times New Roman"/>
          <w:b/>
          <w:bCs/>
          <w:spacing w:val="-2"/>
          <w:sz w:val="20"/>
          <w:szCs w:val="20"/>
        </w:rPr>
        <w:t>Hour</w:t>
      </w:r>
      <w:r>
        <w:rPr>
          <w:rFonts w:ascii="Times New Roman" w:hAnsi="Times New Roman"/>
          <w:b/>
          <w:bCs/>
          <w:sz w:val="20"/>
          <w:szCs w:val="20"/>
        </w:rPr>
        <w:t>s</w:t>
      </w:r>
      <w:r>
        <w:rPr>
          <w:rFonts w:ascii="Times New Roman" w:hAnsi="Times New Roman"/>
          <w:b/>
          <w:bCs/>
          <w:spacing w:val="-9"/>
          <w:sz w:val="20"/>
          <w:szCs w:val="20"/>
        </w:rPr>
        <w:t xml:space="preserve"> </w:t>
      </w:r>
      <w:proofErr w:type="gramStart"/>
      <w:r>
        <w:rPr>
          <w:rFonts w:ascii="Times New Roman" w:hAnsi="Times New Roman"/>
          <w:b/>
          <w:bCs/>
          <w:spacing w:val="-2"/>
          <w:sz w:val="20"/>
          <w:szCs w:val="20"/>
        </w:rPr>
        <w:t>Requi</w:t>
      </w:r>
      <w:r>
        <w:rPr>
          <w:rFonts w:ascii="Times New Roman" w:hAnsi="Times New Roman"/>
          <w:b/>
          <w:bCs/>
          <w:spacing w:val="-6"/>
          <w:sz w:val="20"/>
          <w:szCs w:val="20"/>
        </w:rPr>
        <w:t>r</w:t>
      </w:r>
      <w:r>
        <w:rPr>
          <w:rFonts w:ascii="Times New Roman" w:hAnsi="Times New Roman"/>
          <w:b/>
          <w:bCs/>
          <w:spacing w:val="-2"/>
          <w:sz w:val="20"/>
          <w:szCs w:val="20"/>
        </w:rPr>
        <w:t>ed</w:t>
      </w:r>
      <w:proofErr w:type="gramEnd"/>
      <w:r>
        <w:rPr>
          <w:rFonts w:ascii="Times New Roman" w:hAnsi="Times New Roman"/>
          <w:b/>
          <w:bCs/>
          <w:spacing w:val="-2"/>
          <w:sz w:val="20"/>
          <w:szCs w:val="20"/>
        </w:rPr>
        <w:t>........................................................................................................3</w:t>
      </w:r>
      <w:r>
        <w:rPr>
          <w:rFonts w:ascii="Times New Roman" w:hAnsi="Times New Roman"/>
          <w:b/>
          <w:bCs/>
          <w:sz w:val="20"/>
          <w:szCs w:val="20"/>
        </w:rPr>
        <w:t>6</w:t>
      </w:r>
      <w:r>
        <w:rPr>
          <w:rFonts w:ascii="Times New Roman" w:hAnsi="Times New Roman"/>
          <w:b/>
          <w:bCs/>
          <w:spacing w:val="-9"/>
          <w:sz w:val="20"/>
          <w:szCs w:val="20"/>
        </w:rPr>
        <w:t xml:space="preserve"> </w:t>
      </w:r>
      <w:r>
        <w:rPr>
          <w:rFonts w:ascii="Times New Roman" w:hAnsi="Times New Roman"/>
          <w:b/>
          <w:bCs/>
          <w:spacing w:val="-2"/>
          <w:sz w:val="20"/>
          <w:szCs w:val="20"/>
        </w:rPr>
        <w:t>hours</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220"/>
        <w:rPr>
          <w:rFonts w:ascii="Impact" w:hAnsi="Impact" w:cs="Impact"/>
          <w:color w:val="000000"/>
          <w:sz w:val="32"/>
          <w:szCs w:val="32"/>
        </w:rPr>
      </w:pPr>
      <w:r>
        <w:rPr>
          <w:rFonts w:ascii="Impact" w:hAnsi="Impact" w:cs="Impact"/>
          <w:color w:val="666666"/>
          <w:sz w:val="32"/>
          <w:szCs w:val="32"/>
        </w:rPr>
        <w:t>COURSE DESCRIPTIONS</w:t>
      </w:r>
    </w:p>
    <w:p w:rsidR="00721764" w:rsidRDefault="003F0AB9" w:rsidP="00721764">
      <w:pPr>
        <w:widowControl w:val="0"/>
        <w:autoSpaceDE w:val="0"/>
        <w:autoSpaceDN w:val="0"/>
        <w:adjustRightInd w:val="0"/>
        <w:spacing w:before="19" w:after="0" w:line="252" w:lineRule="auto"/>
        <w:ind w:left="1220" w:right="1949" w:hanging="360"/>
        <w:jc w:val="both"/>
        <w:rPr>
          <w:rFonts w:ascii="Times New Roman" w:hAnsi="Times New Roman"/>
          <w:color w:val="000000"/>
          <w:sz w:val="20"/>
          <w:szCs w:val="20"/>
        </w:rPr>
      </w:pPr>
      <w:r w:rsidRPr="003F0AB9">
        <w:rPr>
          <w:noProof/>
        </w:rPr>
        <w:pict>
          <v:shape id="_x0000_s1346" type="#_x0000_t202" style="position:absolute;left:0;text-align:left;margin-left:523.25pt;margin-top:-233.5pt;width:1in;height:270.75pt;z-index:-25159475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w:t>
      </w:r>
      <w:r w:rsidR="00721764">
        <w:rPr>
          <w:rFonts w:ascii="Times New Roman" w:hAnsi="Times New Roman"/>
          <w:b/>
          <w:bCs/>
          <w:color w:val="191919"/>
          <w:spacing w:val="-15"/>
          <w:sz w:val="20"/>
          <w:szCs w:val="20"/>
        </w:rPr>
        <w:t>A</w:t>
      </w:r>
      <w:r w:rsidR="00721764">
        <w:rPr>
          <w:rFonts w:ascii="Times New Roman" w:hAnsi="Times New Roman"/>
          <w:b/>
          <w:bCs/>
          <w:color w:val="191919"/>
          <w:sz w:val="20"/>
          <w:szCs w:val="20"/>
        </w:rPr>
        <w:t>TH</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50</w:t>
      </w:r>
      <w:r w:rsidR="00721764">
        <w:rPr>
          <w:rFonts w:ascii="Times New Roman" w:hAnsi="Times New Roman"/>
          <w:b/>
          <w:bCs/>
          <w:color w:val="191919"/>
          <w:spacing w:val="-11"/>
          <w:sz w:val="20"/>
          <w:szCs w:val="20"/>
        </w:rPr>
        <w:t>1</w:t>
      </w:r>
      <w:r w:rsidR="00721764">
        <w:rPr>
          <w:rFonts w:ascii="Times New Roman" w:hAnsi="Times New Roman"/>
          <w:b/>
          <w:bCs/>
          <w:color w:val="191919"/>
          <w:sz w:val="20"/>
          <w:szCs w:val="20"/>
        </w:rPr>
        <w:t>1</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Foundations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18"/>
          <w:sz w:val="20"/>
          <w:szCs w:val="20"/>
        </w:rPr>
        <w:t xml:space="preserve"> </w:t>
      </w:r>
      <w:r w:rsidR="00721764">
        <w:rPr>
          <w:rFonts w:ascii="Times New Roman" w:hAnsi="Times New Roman"/>
          <w:b/>
          <w:bCs/>
          <w:color w:val="191919"/>
          <w:sz w:val="20"/>
          <w:szCs w:val="20"/>
        </w:rPr>
        <w:t>Arithmetic</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for</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eachers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 xml:space="preserve">I***.................................................3(3-0) </w:t>
      </w:r>
      <w:r w:rsidR="00721764">
        <w:rPr>
          <w:rFonts w:ascii="Times New Roman" w:hAnsi="Times New Roman"/>
          <w:color w:val="191919"/>
          <w:sz w:val="20"/>
          <w:szCs w:val="20"/>
        </w:rPr>
        <w:t>Sets, whole numbers, fractions, elementary number theor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algorithms, elementary geometry and a study of the metric system. </w:t>
      </w:r>
      <w:proofErr w:type="gramStart"/>
      <w:r w:rsidR="00721764">
        <w:rPr>
          <w:rFonts w:ascii="Times New Roman" w:hAnsi="Times New Roman"/>
          <w:color w:val="191919"/>
          <w:sz w:val="20"/>
          <w:szCs w:val="20"/>
        </w:rPr>
        <w:t>Designed for teachers of grades K-4.</w:t>
      </w:r>
      <w:proofErr w:type="gramEnd"/>
    </w:p>
    <w:p w:rsidR="00721764" w:rsidRDefault="00721764" w:rsidP="00721764">
      <w:pPr>
        <w:widowControl w:val="0"/>
        <w:autoSpaceDE w:val="0"/>
        <w:autoSpaceDN w:val="0"/>
        <w:adjustRightInd w:val="0"/>
        <w:spacing w:after="0" w:line="225"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Arithmetic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50" w:lineRule="auto"/>
        <w:ind w:left="1220" w:right="1950"/>
        <w:rPr>
          <w:rFonts w:ascii="Times New Roman" w:hAnsi="Times New Roman"/>
          <w:color w:val="000000"/>
          <w:sz w:val="20"/>
          <w:szCs w:val="20"/>
        </w:rPr>
      </w:pPr>
      <w:r>
        <w:rPr>
          <w:rFonts w:ascii="Times New Roman" w:hAnsi="Times New Roman"/>
          <w:color w:val="191919"/>
          <w:sz w:val="20"/>
          <w:szCs w:val="20"/>
        </w:rPr>
        <w:t>Numeration</w:t>
      </w:r>
      <w:r>
        <w:rPr>
          <w:rFonts w:ascii="Times New Roman" w:hAnsi="Times New Roman"/>
          <w:color w:val="191919"/>
          <w:spacing w:val="13"/>
          <w:sz w:val="20"/>
          <w:szCs w:val="20"/>
        </w:rPr>
        <w:t xml:space="preserve"> </w:t>
      </w:r>
      <w:r>
        <w:rPr>
          <w:rFonts w:ascii="Times New Roman" w:hAnsi="Times New Roman"/>
          <w:color w:val="191919"/>
          <w:sz w:val="20"/>
          <w:szCs w:val="20"/>
        </w:rPr>
        <w:t>systems,</w:t>
      </w:r>
      <w:r>
        <w:rPr>
          <w:rFonts w:ascii="Times New Roman" w:hAnsi="Times New Roman"/>
          <w:color w:val="191919"/>
          <w:spacing w:val="13"/>
          <w:sz w:val="20"/>
          <w:szCs w:val="20"/>
        </w:rPr>
        <w:t xml:space="preserve"> </w:t>
      </w:r>
      <w:r>
        <w:rPr>
          <w:rFonts w:ascii="Times New Roman" w:hAnsi="Times New Roman"/>
          <w:color w:val="191919"/>
          <w:sz w:val="20"/>
          <w:szCs w:val="20"/>
        </w:rPr>
        <w:t>elementary</w:t>
      </w:r>
      <w:r>
        <w:rPr>
          <w:rFonts w:ascii="Times New Roman" w:hAnsi="Times New Roman"/>
          <w:color w:val="191919"/>
          <w:spacing w:val="13"/>
          <w:sz w:val="20"/>
          <w:szCs w:val="20"/>
        </w:rPr>
        <w:t xml:space="preserve"> </w:t>
      </w:r>
      <w:r>
        <w:rPr>
          <w:rFonts w:ascii="Times New Roman" w:hAnsi="Times New Roman"/>
          <w:color w:val="191919"/>
          <w:sz w:val="20"/>
          <w:szCs w:val="20"/>
        </w:rPr>
        <w:t>number</w:t>
      </w:r>
      <w:r>
        <w:rPr>
          <w:rFonts w:ascii="Times New Roman" w:hAnsi="Times New Roman"/>
          <w:color w:val="191919"/>
          <w:spacing w:val="13"/>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3"/>
          <w:sz w:val="20"/>
          <w:szCs w:val="20"/>
        </w:rPr>
        <w:t xml:space="preserve"> </w:t>
      </w:r>
      <w:r>
        <w:rPr>
          <w:rFonts w:ascii="Times New Roman" w:hAnsi="Times New Roman"/>
          <w:color w:val="191919"/>
          <w:sz w:val="20"/>
          <w:szCs w:val="20"/>
        </w:rPr>
        <w:t>rational</w:t>
      </w:r>
      <w:r>
        <w:rPr>
          <w:rFonts w:ascii="Times New Roman" w:hAnsi="Times New Roman"/>
          <w:color w:val="191919"/>
          <w:spacing w:val="13"/>
          <w:sz w:val="20"/>
          <w:szCs w:val="20"/>
        </w:rPr>
        <w:t xml:space="preserve"> </w:t>
      </w:r>
      <w:r>
        <w:rPr>
          <w:rFonts w:ascii="Times New Roman" w:hAnsi="Times New Roman"/>
          <w:color w:val="191919"/>
          <w:sz w:val="20"/>
          <w:szCs w:val="20"/>
        </w:rPr>
        <w:t>numbers,</w:t>
      </w:r>
      <w:r>
        <w:rPr>
          <w:rFonts w:ascii="Times New Roman" w:hAnsi="Times New Roman"/>
          <w:color w:val="191919"/>
          <w:spacing w:val="13"/>
          <w:sz w:val="20"/>
          <w:szCs w:val="20"/>
        </w:rPr>
        <w:t xml:space="preserve"> </w:t>
      </w:r>
      <w:r>
        <w:rPr>
          <w:rFonts w:ascii="Times New Roman" w:hAnsi="Times New Roman"/>
          <w:color w:val="191919"/>
          <w:sz w:val="20"/>
          <w:szCs w:val="20"/>
        </w:rPr>
        <w:t>real</w:t>
      </w:r>
      <w:r>
        <w:rPr>
          <w:rFonts w:ascii="Times New Roman" w:hAnsi="Times New Roman"/>
          <w:color w:val="191919"/>
          <w:spacing w:val="13"/>
          <w:sz w:val="20"/>
          <w:szCs w:val="20"/>
        </w:rPr>
        <w:t xml:space="preserve"> </w:t>
      </w:r>
      <w:r>
        <w:rPr>
          <w:rFonts w:ascii="Times New Roman" w:hAnsi="Times New Roman"/>
          <w:color w:val="191919"/>
          <w:sz w:val="20"/>
          <w:szCs w:val="20"/>
        </w:rPr>
        <w:t>numbers,</w:t>
      </w:r>
      <w:r>
        <w:rPr>
          <w:rFonts w:ascii="Times New Roman" w:hAnsi="Times New Roman"/>
          <w:color w:val="191919"/>
          <w:spacing w:val="13"/>
          <w:sz w:val="20"/>
          <w:szCs w:val="20"/>
        </w:rPr>
        <w:t xml:space="preserve"> </w:t>
      </w:r>
      <w:r>
        <w:rPr>
          <w:rFonts w:ascii="Times New Roman" w:hAnsi="Times New Roman"/>
          <w:color w:val="191919"/>
          <w:sz w:val="20"/>
          <w:szCs w:val="20"/>
        </w:rPr>
        <w:t>basic</w:t>
      </w:r>
      <w:r>
        <w:rPr>
          <w:rFonts w:ascii="Times New Roman" w:hAnsi="Times New Roman"/>
          <w:color w:val="191919"/>
          <w:spacing w:val="13"/>
          <w:sz w:val="20"/>
          <w:szCs w:val="20"/>
        </w:rPr>
        <w:t xml:space="preserve"> </w:t>
      </w:r>
      <w:proofErr w:type="spellStart"/>
      <w:r>
        <w:rPr>
          <w:rFonts w:ascii="Times New Roman" w:hAnsi="Times New Roman"/>
          <w:color w:val="191919"/>
          <w:sz w:val="20"/>
          <w:szCs w:val="20"/>
        </w:rPr>
        <w:t>algo</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rithms</w:t>
      </w:r>
      <w:proofErr w:type="spellEnd"/>
      <w:r>
        <w:rPr>
          <w:rFonts w:ascii="Times New Roman" w:hAnsi="Times New Roman"/>
          <w:color w:val="191919"/>
          <w:sz w:val="20"/>
          <w:szCs w:val="20"/>
        </w:rPr>
        <w:t xml:space="preserve">, graphs and measurements. </w:t>
      </w:r>
      <w:proofErr w:type="gramStart"/>
      <w:r>
        <w:rPr>
          <w:rFonts w:ascii="Times New Roman" w:hAnsi="Times New Roman"/>
          <w:color w:val="191919"/>
          <w:sz w:val="20"/>
          <w:szCs w:val="20"/>
        </w:rPr>
        <w:t>For teachers of grades 4-8.</w:t>
      </w:r>
      <w:proofErr w:type="gramEnd"/>
    </w:p>
    <w:p w:rsidR="00721764" w:rsidRDefault="00721764" w:rsidP="00721764">
      <w:pPr>
        <w:widowControl w:val="0"/>
        <w:autoSpaceDE w:val="0"/>
        <w:autoSpaceDN w:val="0"/>
        <w:adjustRightInd w:val="0"/>
        <w:spacing w:after="0" w:line="227"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w:t>
      </w:r>
      <w:r>
        <w:rPr>
          <w:rFonts w:ascii="Times New Roman" w:hAnsi="Times New Roman"/>
          <w:b/>
          <w:bCs/>
          <w:color w:val="191919"/>
          <w:sz w:val="20"/>
          <w:szCs w:val="20"/>
        </w:rPr>
        <w:t>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Algebraic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Structu</w:t>
      </w:r>
      <w:r>
        <w:rPr>
          <w:rFonts w:ascii="Times New Roman" w:hAnsi="Times New Roman"/>
          <w:b/>
          <w:bCs/>
          <w:color w:val="191919"/>
          <w:spacing w:val="-4"/>
          <w:sz w:val="20"/>
          <w:szCs w:val="20"/>
        </w:rPr>
        <w:t>r</w:t>
      </w:r>
      <w:r>
        <w:rPr>
          <w:rFonts w:ascii="Times New Roman" w:hAnsi="Times New Roman"/>
          <w:b/>
          <w:bCs/>
          <w:color w:val="191919"/>
          <w:sz w:val="20"/>
          <w:szCs w:val="20"/>
        </w:rPr>
        <w:t>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eachers***..............................................................3(3-0)</w:t>
      </w:r>
    </w:p>
    <w:p w:rsidR="00721764" w:rsidRDefault="00721764" w:rsidP="00721764">
      <w:pPr>
        <w:widowControl w:val="0"/>
        <w:autoSpaceDE w:val="0"/>
        <w:autoSpaceDN w:val="0"/>
        <w:adjustRightInd w:val="0"/>
        <w:spacing w:before="13" w:after="0" w:line="250" w:lineRule="auto"/>
        <w:ind w:left="1220" w:right="1950"/>
        <w:rPr>
          <w:rFonts w:ascii="Times New Roman" w:hAnsi="Times New Roman"/>
          <w:color w:val="000000"/>
          <w:sz w:val="20"/>
          <w:szCs w:val="20"/>
        </w:rPr>
      </w:pPr>
      <w:proofErr w:type="gramStart"/>
      <w:r>
        <w:rPr>
          <w:rFonts w:ascii="Times New Roman" w:hAnsi="Times New Roman"/>
          <w:color w:val="191919"/>
          <w:sz w:val="20"/>
          <w:szCs w:val="20"/>
        </w:rPr>
        <w:t>Elementary</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properties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groups,</w:t>
      </w:r>
      <w:r>
        <w:rPr>
          <w:rFonts w:ascii="Times New Roman" w:hAnsi="Times New Roman"/>
          <w:color w:val="191919"/>
          <w:spacing w:val="-8"/>
          <w:sz w:val="20"/>
          <w:szCs w:val="20"/>
        </w:rPr>
        <w:t xml:space="preserve"> </w:t>
      </w:r>
      <w:r>
        <w:rPr>
          <w:rFonts w:ascii="Times New Roman" w:hAnsi="Times New Roman"/>
          <w:color w:val="191919"/>
          <w:sz w:val="20"/>
          <w:szCs w:val="20"/>
        </w:rPr>
        <w:t>integral</w:t>
      </w:r>
      <w:r>
        <w:rPr>
          <w:rFonts w:ascii="Times New Roman" w:hAnsi="Times New Roman"/>
          <w:color w:val="191919"/>
          <w:spacing w:val="-8"/>
          <w:sz w:val="20"/>
          <w:szCs w:val="20"/>
        </w:rPr>
        <w:t xml:space="preserve"> </w:t>
      </w:r>
      <w:r>
        <w:rPr>
          <w:rFonts w:ascii="Times New Roman" w:hAnsi="Times New Roman"/>
          <w:color w:val="191919"/>
          <w:sz w:val="20"/>
          <w:szCs w:val="20"/>
        </w:rPr>
        <w:t>domains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fields.</w:t>
      </w:r>
      <w:proofErr w:type="gramEnd"/>
      <w:r>
        <w:rPr>
          <w:rFonts w:ascii="Times New Roman" w:hAnsi="Times New Roman"/>
          <w:color w:val="191919"/>
          <w:spacing w:val="-8"/>
          <w:sz w:val="20"/>
          <w:szCs w:val="20"/>
        </w:rPr>
        <w:t xml:space="preserve"> </w:t>
      </w:r>
      <w:r>
        <w:rPr>
          <w:rFonts w:ascii="Times New Roman" w:hAnsi="Times New Roman"/>
          <w:i/>
          <w:iCs/>
          <w:color w:val="191919"/>
          <w:sz w:val="20"/>
          <w:szCs w:val="20"/>
        </w:rPr>
        <w:t>P</w:t>
      </w:r>
      <w:r>
        <w:rPr>
          <w:rFonts w:ascii="Times New Roman" w:hAnsi="Times New Roman"/>
          <w:i/>
          <w:iCs/>
          <w:color w:val="191919"/>
          <w:spacing w:val="-8"/>
          <w:sz w:val="20"/>
          <w:szCs w:val="20"/>
        </w:rPr>
        <w:t>r</w:t>
      </w:r>
      <w:r>
        <w:rPr>
          <w:rFonts w:ascii="Times New Roman" w:hAnsi="Times New Roman"/>
          <w:i/>
          <w:iCs/>
          <w:color w:val="191919"/>
          <w:sz w:val="20"/>
          <w:szCs w:val="20"/>
        </w:rPr>
        <w:t>e</w:t>
      </w:r>
      <w:r>
        <w:rPr>
          <w:rFonts w:ascii="Times New Roman" w:hAnsi="Times New Roman"/>
          <w:i/>
          <w:iCs/>
          <w:color w:val="191919"/>
          <w:spacing w:val="-8"/>
          <w:sz w:val="20"/>
          <w:szCs w:val="20"/>
        </w:rPr>
        <w:t>r</w:t>
      </w:r>
      <w:r>
        <w:rPr>
          <w:rFonts w:ascii="Times New Roman" w:hAnsi="Times New Roman"/>
          <w:i/>
          <w:iCs/>
          <w:color w:val="191919"/>
          <w:sz w:val="20"/>
          <w:szCs w:val="20"/>
        </w:rPr>
        <w:t>equisite:</w:t>
      </w:r>
      <w:r>
        <w:rPr>
          <w:rFonts w:ascii="Times New Roman" w:hAnsi="Times New Roman"/>
          <w:i/>
          <w:iCs/>
          <w:color w:val="191919"/>
          <w:spacing w:val="-8"/>
          <w:sz w:val="20"/>
          <w:szCs w:val="20"/>
        </w:rPr>
        <w:t xml:space="preserve"> </w:t>
      </w:r>
      <w:r>
        <w:rPr>
          <w:rFonts w:ascii="Times New Roman" w:hAnsi="Times New Roman"/>
          <w:i/>
          <w:iCs/>
          <w:color w:val="191919"/>
          <w:sz w:val="20"/>
          <w:szCs w:val="20"/>
        </w:rPr>
        <w:t>50</w:t>
      </w:r>
      <w:r>
        <w:rPr>
          <w:rFonts w:ascii="Times New Roman" w:hAnsi="Times New Roman"/>
          <w:i/>
          <w:iCs/>
          <w:color w:val="191919"/>
          <w:spacing w:val="-15"/>
          <w:sz w:val="20"/>
          <w:szCs w:val="20"/>
        </w:rPr>
        <w:t>1</w:t>
      </w:r>
      <w:r>
        <w:rPr>
          <w:rFonts w:ascii="Times New Roman" w:hAnsi="Times New Roman"/>
          <w:i/>
          <w:iCs/>
          <w:color w:val="191919"/>
          <w:sz w:val="20"/>
          <w:szCs w:val="20"/>
        </w:rPr>
        <w:t>1</w:t>
      </w:r>
      <w:r>
        <w:rPr>
          <w:rFonts w:ascii="Times New Roman" w:hAnsi="Times New Roman"/>
          <w:i/>
          <w:iCs/>
          <w:color w:val="191919"/>
          <w:spacing w:val="-8"/>
          <w:sz w:val="20"/>
          <w:szCs w:val="20"/>
        </w:rPr>
        <w:t xml:space="preserve"> </w:t>
      </w:r>
      <w:r>
        <w:rPr>
          <w:rFonts w:ascii="Times New Roman" w:hAnsi="Times New Roman"/>
          <w:i/>
          <w:iCs/>
          <w:color w:val="191919"/>
          <w:sz w:val="20"/>
          <w:szCs w:val="20"/>
        </w:rPr>
        <w:t>or consent of instructor</w:t>
      </w:r>
    </w:p>
    <w:p w:rsidR="00721764" w:rsidRDefault="00721764" w:rsidP="00721764">
      <w:pPr>
        <w:widowControl w:val="0"/>
        <w:autoSpaceDE w:val="0"/>
        <w:autoSpaceDN w:val="0"/>
        <w:adjustRightInd w:val="0"/>
        <w:spacing w:after="0" w:line="227"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11</w:t>
      </w:r>
      <w:r>
        <w:rPr>
          <w:rFonts w:ascii="Times New Roman" w:hAnsi="Times New Roman"/>
          <w:b/>
          <w:bCs/>
          <w:color w:val="191919"/>
          <w:sz w:val="20"/>
          <w:szCs w:val="20"/>
        </w:rPr>
        <w:t>1</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Theory</w:t>
      </w:r>
      <w:r>
        <w:rPr>
          <w:rFonts w:ascii="Times New Roman" w:hAnsi="Times New Roman"/>
          <w:b/>
          <w:bCs/>
          <w:color w:val="191919"/>
          <w:spacing w:val="-6"/>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6"/>
          <w:sz w:val="20"/>
          <w:szCs w:val="20"/>
        </w:rPr>
        <w:t xml:space="preserve"> </w:t>
      </w:r>
      <w:r>
        <w:rPr>
          <w:rFonts w:ascii="Times New Roman" w:hAnsi="Times New Roman"/>
          <w:b/>
          <w:bCs/>
          <w:color w:val="191919"/>
          <w:sz w:val="20"/>
          <w:szCs w:val="20"/>
        </w:rPr>
        <w:t>Numbers...........................................................................................3(3-0)</w:t>
      </w:r>
    </w:p>
    <w:p w:rsidR="00721764" w:rsidRDefault="00721764" w:rsidP="00721764">
      <w:pPr>
        <w:widowControl w:val="0"/>
        <w:autoSpaceDE w:val="0"/>
        <w:autoSpaceDN w:val="0"/>
        <w:adjustRightInd w:val="0"/>
        <w:spacing w:before="13" w:after="0" w:line="240" w:lineRule="auto"/>
        <w:ind w:left="1220"/>
        <w:rPr>
          <w:rFonts w:ascii="Times New Roman" w:hAnsi="Times New Roman"/>
          <w:color w:val="000000"/>
          <w:sz w:val="20"/>
          <w:szCs w:val="20"/>
        </w:rPr>
      </w:pPr>
      <w:proofErr w:type="gramStart"/>
      <w:r>
        <w:rPr>
          <w:rFonts w:ascii="Times New Roman" w:hAnsi="Times New Roman"/>
          <w:color w:val="191919"/>
          <w:sz w:val="20"/>
          <w:szCs w:val="20"/>
        </w:rPr>
        <w:t>Properties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integers,</w:t>
      </w:r>
      <w:r>
        <w:rPr>
          <w:rFonts w:ascii="Times New Roman" w:hAnsi="Times New Roman"/>
          <w:color w:val="191919"/>
          <w:spacing w:val="6"/>
          <w:sz w:val="20"/>
          <w:szCs w:val="20"/>
        </w:rPr>
        <w:t xml:space="preserve"> </w:t>
      </w:r>
      <w:r>
        <w:rPr>
          <w:rFonts w:ascii="Times New Roman" w:hAnsi="Times New Roman"/>
          <w:color w:val="191919"/>
          <w:sz w:val="20"/>
          <w:szCs w:val="20"/>
        </w:rPr>
        <w:t>divisibilit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6"/>
          <w:sz w:val="20"/>
          <w:szCs w:val="20"/>
        </w:rPr>
        <w:t xml:space="preserve"> </w:t>
      </w:r>
      <w:r>
        <w:rPr>
          <w:rFonts w:ascii="Times New Roman" w:hAnsi="Times New Roman"/>
          <w:color w:val="191919"/>
          <w:sz w:val="20"/>
          <w:szCs w:val="20"/>
        </w:rPr>
        <w:t>congruence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numbers.</w:t>
      </w:r>
      <w:proofErr w:type="gramEnd"/>
      <w:r>
        <w:rPr>
          <w:rFonts w:ascii="Times New Roman" w:hAnsi="Times New Roman"/>
          <w:color w:val="191919"/>
          <w:spacing w:val="6"/>
          <w:sz w:val="20"/>
          <w:szCs w:val="20"/>
        </w:rPr>
        <w:t xml:space="preserve"> </w:t>
      </w:r>
      <w:r>
        <w:rPr>
          <w:rFonts w:ascii="Times New Roman" w:hAnsi="Times New Roman"/>
          <w:color w:val="191919"/>
          <w:sz w:val="20"/>
          <w:szCs w:val="20"/>
        </w:rPr>
        <w:t>LaGrange</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6"/>
          <w:sz w:val="20"/>
          <w:szCs w:val="20"/>
        </w:rPr>
        <w:t xml:space="preserve"> </w:t>
      </w:r>
      <w:r>
        <w:rPr>
          <w:rFonts w:ascii="Times New Roman" w:hAnsi="Times New Roman"/>
          <w:color w:val="191919"/>
          <w:sz w:val="20"/>
          <w:szCs w:val="20"/>
        </w:rPr>
        <w:t>theorem,</w:t>
      </w:r>
      <w:r>
        <w:rPr>
          <w:rFonts w:ascii="Times New Roman" w:hAnsi="Times New Roman"/>
          <w:color w:val="191919"/>
          <w:spacing w:val="6"/>
          <w:sz w:val="20"/>
          <w:szCs w:val="20"/>
        </w:rPr>
        <w:t xml:space="preserve"> </w:t>
      </w:r>
      <w:r>
        <w:rPr>
          <w:rFonts w:ascii="Times New Roman" w:hAnsi="Times New Roman"/>
          <w:color w:val="191919"/>
          <w:sz w:val="20"/>
          <w:szCs w:val="20"/>
        </w:rPr>
        <w:t>residues</w:t>
      </w:r>
      <w:r>
        <w:rPr>
          <w:rFonts w:ascii="Times New Roman" w:hAnsi="Times New Roman"/>
          <w:color w:val="191919"/>
          <w:spacing w:val="6"/>
          <w:sz w:val="20"/>
          <w:szCs w:val="20"/>
        </w:rPr>
        <w:t xml:space="preserve"> </w:t>
      </w:r>
      <w:r>
        <w:rPr>
          <w:rFonts w:ascii="Times New Roman" w:hAnsi="Times New Roman"/>
          <w:color w:val="191919"/>
          <w:sz w:val="20"/>
          <w:szCs w:val="20"/>
        </w:rPr>
        <w:t>and</w:t>
      </w:r>
    </w:p>
    <w:p w:rsidR="00721764" w:rsidRDefault="00721764" w:rsidP="00721764">
      <w:pPr>
        <w:widowControl w:val="0"/>
        <w:autoSpaceDE w:val="0"/>
        <w:autoSpaceDN w:val="0"/>
        <w:adjustRightInd w:val="0"/>
        <w:spacing w:before="13" w:after="0" w:line="240" w:lineRule="auto"/>
        <w:ind w:left="1220"/>
        <w:rPr>
          <w:rFonts w:ascii="Times New Roman" w:hAnsi="Times New Roman"/>
          <w:color w:val="000000"/>
          <w:sz w:val="20"/>
          <w:szCs w:val="20"/>
        </w:rPr>
        <w:sectPr w:rsidR="00721764">
          <w:pgSz w:w="12240" w:h="15840"/>
          <w:pgMar w:top="280" w:right="180" w:bottom="280" w:left="1320" w:header="0" w:footer="955" w:gutter="0"/>
          <w:cols w:space="720" w:equalWidth="0">
            <w:col w:w="10740"/>
          </w:cols>
          <w:noEndnote/>
        </w:sect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66" w:lineRule="exact"/>
              <w:ind w:left="823" w:right="1480"/>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THEM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TICS</w:t>
            </w:r>
          </w:p>
          <w:p w:rsidR="00721764" w:rsidRPr="00FA7AC7" w:rsidRDefault="00721764" w:rsidP="00B67EC4">
            <w:pPr>
              <w:widowControl w:val="0"/>
              <w:autoSpaceDE w:val="0"/>
              <w:autoSpaceDN w:val="0"/>
              <w:adjustRightInd w:val="0"/>
              <w:spacing w:after="0" w:line="334" w:lineRule="exact"/>
              <w:ind w:left="1055" w:right="1711"/>
              <w:jc w:val="center"/>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7" w:after="0" w:line="240" w:lineRule="auto"/>
        <w:ind w:left="2300" w:right="3889"/>
        <w:jc w:val="both"/>
        <w:rPr>
          <w:rFonts w:ascii="Times New Roman" w:hAnsi="Times New Roman"/>
          <w:color w:val="000000"/>
          <w:sz w:val="20"/>
          <w:szCs w:val="20"/>
        </w:rPr>
      </w:pPr>
      <w:r w:rsidRPr="003F0AB9">
        <w:rPr>
          <w:noProof/>
        </w:rPr>
        <w:pict>
          <v:group id="_x0000_s1347" style="position:absolute;left:0;text-align:left;margin-left:266.35pt;margin-top:-54.1pt;width:31.2pt;height:31.05pt;z-index:-251593728;mso-position-horizontal-relative:page" coordorigin="5327,-1082" coordsize="624,621" o:allowincell="f">
            <v:rect id="_x0000_s1348" style="position:absolute;left:5332;top:-1077;width:613;height:610" o:allowincell="f" stroked="f">
              <v:path arrowok="t"/>
            </v:rect>
            <v:rect id="_x0000_s1349" style="position:absolute;left:5333;top:-1077;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color w:val="191919"/>
          <w:sz w:val="20"/>
          <w:szCs w:val="20"/>
        </w:rPr>
        <w:t>Diophantine equations.</w:t>
      </w:r>
      <w:proofErr w:type="gramEnd"/>
      <w:r w:rsidR="00721764">
        <w:rPr>
          <w:rFonts w:ascii="Times New Roman" w:hAnsi="Times New Roman"/>
          <w:color w:val="191919"/>
          <w:sz w:val="20"/>
          <w:szCs w:val="20"/>
        </w:rPr>
        <w:t xml:space="preserv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before="6" w:after="0" w:line="251" w:lineRule="auto"/>
        <w:ind w:left="2300" w:right="849" w:hanging="360"/>
        <w:jc w:val="both"/>
        <w:rPr>
          <w:rFonts w:ascii="Times New Roman" w:hAnsi="Times New Roman"/>
          <w:color w:val="000000"/>
          <w:sz w:val="20"/>
          <w:szCs w:val="20"/>
        </w:rPr>
      </w:pPr>
      <w:proofErr w:type="gramStart"/>
      <w:r>
        <w:rPr>
          <w:rFonts w:ascii="Times New Roman" w:hAnsi="Times New Roman"/>
          <w:b/>
          <w:bCs/>
          <w:color w:val="191919"/>
          <w:spacing w:val="-1"/>
          <w:sz w:val="20"/>
          <w:szCs w:val="20"/>
        </w:rPr>
        <w:t>M</w:t>
      </w:r>
      <w:r>
        <w:rPr>
          <w:rFonts w:ascii="Times New Roman" w:hAnsi="Times New Roman"/>
          <w:b/>
          <w:bCs/>
          <w:color w:val="191919"/>
          <w:spacing w:val="-16"/>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w:t>
      </w:r>
      <w:r>
        <w:rPr>
          <w:rFonts w:ascii="Times New Roman" w:hAnsi="Times New Roman"/>
          <w:b/>
          <w:bCs/>
          <w:color w:val="191919"/>
          <w:spacing w:val="-12"/>
          <w:sz w:val="20"/>
          <w:szCs w:val="20"/>
        </w:rPr>
        <w:t>1</w:t>
      </w:r>
      <w:r>
        <w:rPr>
          <w:rFonts w:ascii="Times New Roman" w:hAnsi="Times New Roman"/>
          <w:b/>
          <w:bCs/>
          <w:color w:val="191919"/>
          <w:spacing w:val="-1"/>
          <w:sz w:val="20"/>
          <w:szCs w:val="20"/>
        </w:rPr>
        <w:t>1</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Linea</w:t>
      </w:r>
      <w:r>
        <w:rPr>
          <w:rFonts w:ascii="Times New Roman" w:hAnsi="Times New Roman"/>
          <w:b/>
          <w:bCs/>
          <w:color w:val="191919"/>
          <w:sz w:val="20"/>
          <w:szCs w:val="20"/>
        </w:rPr>
        <w:t>r</w:t>
      </w:r>
      <w:r>
        <w:rPr>
          <w:rFonts w:ascii="Times New Roman" w:hAnsi="Times New Roman"/>
          <w:b/>
          <w:bCs/>
          <w:color w:val="191919"/>
          <w:spacing w:val="-23"/>
          <w:sz w:val="20"/>
          <w:szCs w:val="20"/>
        </w:rPr>
        <w:t xml:space="preserve"> </w:t>
      </w:r>
      <w:r>
        <w:rPr>
          <w:rFonts w:ascii="Times New Roman" w:hAnsi="Times New Roman"/>
          <w:b/>
          <w:bCs/>
          <w:color w:val="191919"/>
          <w:spacing w:val="-1"/>
          <w:sz w:val="20"/>
          <w:szCs w:val="20"/>
        </w:rPr>
        <w:t xml:space="preserve">Algebra....................................................................................................3(3-0) </w:t>
      </w:r>
      <w:r>
        <w:rPr>
          <w:rFonts w:ascii="Times New Roman" w:hAnsi="Times New Roman"/>
          <w:color w:val="191919"/>
          <w:spacing w:val="-21"/>
          <w:sz w:val="20"/>
          <w:szCs w:val="20"/>
        </w:rPr>
        <w:t>V</w:t>
      </w:r>
      <w:r>
        <w:rPr>
          <w:rFonts w:ascii="Times New Roman" w:hAnsi="Times New Roman"/>
          <w:color w:val="191919"/>
          <w:spacing w:val="1"/>
          <w:sz w:val="20"/>
          <w:szCs w:val="20"/>
        </w:rPr>
        <w:t>ecto</w:t>
      </w:r>
      <w:r>
        <w:rPr>
          <w:rFonts w:ascii="Times New Roman" w:hAnsi="Times New Roman"/>
          <w:color w:val="191919"/>
          <w:sz w:val="20"/>
          <w:szCs w:val="20"/>
        </w:rPr>
        <w:t xml:space="preserve">r </w:t>
      </w:r>
      <w:r>
        <w:rPr>
          <w:rFonts w:ascii="Times New Roman" w:hAnsi="Times New Roman"/>
          <w:color w:val="191919"/>
          <w:spacing w:val="1"/>
          <w:sz w:val="20"/>
          <w:szCs w:val="20"/>
        </w:rPr>
        <w:t>space</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linea</w:t>
      </w:r>
      <w:r>
        <w:rPr>
          <w:rFonts w:ascii="Times New Roman" w:hAnsi="Times New Roman"/>
          <w:color w:val="191919"/>
          <w:sz w:val="20"/>
          <w:szCs w:val="20"/>
        </w:rPr>
        <w:t>r</w:t>
      </w:r>
      <w:r>
        <w:rPr>
          <w:rFonts w:ascii="Times New Roman" w:hAnsi="Times New Roman"/>
          <w:color w:val="191919"/>
          <w:spacing w:val="1"/>
          <w:sz w:val="20"/>
          <w:szCs w:val="20"/>
        </w:rPr>
        <w:t xml:space="preserve"> transformations</w:t>
      </w:r>
      <w:r>
        <w:rPr>
          <w:rFonts w:ascii="Times New Roman" w:hAnsi="Times New Roman"/>
          <w:color w:val="191919"/>
          <w:sz w:val="20"/>
          <w:szCs w:val="20"/>
        </w:rPr>
        <w:t>.</w:t>
      </w:r>
      <w:proofErr w:type="gramEnd"/>
      <w:r>
        <w:rPr>
          <w:rFonts w:ascii="Times New Roman" w:hAnsi="Times New Roman"/>
          <w:color w:val="191919"/>
          <w:spacing w:val="1"/>
          <w:sz w:val="20"/>
          <w:szCs w:val="20"/>
        </w:rPr>
        <w:t xml:space="preserve"> Othe</w:t>
      </w:r>
      <w:r>
        <w:rPr>
          <w:rFonts w:ascii="Times New Roman" w:hAnsi="Times New Roman"/>
          <w:color w:val="191919"/>
          <w:sz w:val="20"/>
          <w:szCs w:val="20"/>
        </w:rPr>
        <w:t xml:space="preserve">r </w:t>
      </w:r>
      <w:r>
        <w:rPr>
          <w:rFonts w:ascii="Times New Roman" w:hAnsi="Times New Roman"/>
          <w:color w:val="191919"/>
          <w:spacing w:val="1"/>
          <w:sz w:val="20"/>
          <w:szCs w:val="20"/>
        </w:rPr>
        <w:t>topic</w:t>
      </w:r>
      <w:r>
        <w:rPr>
          <w:rFonts w:ascii="Times New Roman" w:hAnsi="Times New Roman"/>
          <w:color w:val="191919"/>
          <w:sz w:val="20"/>
          <w:szCs w:val="20"/>
        </w:rPr>
        <w:t xml:space="preserve">s </w:t>
      </w:r>
      <w:r>
        <w:rPr>
          <w:rFonts w:ascii="Times New Roman" w:hAnsi="Times New Roman"/>
          <w:color w:val="191919"/>
          <w:spacing w:val="1"/>
          <w:sz w:val="20"/>
          <w:szCs w:val="20"/>
        </w:rPr>
        <w:t>includ</w:t>
      </w:r>
      <w:r>
        <w:rPr>
          <w:rFonts w:ascii="Times New Roman" w:hAnsi="Times New Roman"/>
          <w:color w:val="191919"/>
          <w:sz w:val="20"/>
          <w:szCs w:val="20"/>
        </w:rPr>
        <w:t>e</w:t>
      </w:r>
      <w:r>
        <w:rPr>
          <w:rFonts w:ascii="Times New Roman" w:hAnsi="Times New Roman"/>
          <w:color w:val="191919"/>
          <w:spacing w:val="1"/>
          <w:sz w:val="20"/>
          <w:szCs w:val="20"/>
        </w:rPr>
        <w:t xml:space="preserve"> equations</w:t>
      </w:r>
      <w:r>
        <w:rPr>
          <w:rFonts w:ascii="Times New Roman" w:hAnsi="Times New Roman"/>
          <w:color w:val="191919"/>
          <w:sz w:val="20"/>
          <w:szCs w:val="20"/>
        </w:rPr>
        <w:t xml:space="preserve">, </w:t>
      </w:r>
      <w:r>
        <w:rPr>
          <w:rFonts w:ascii="Times New Roman" w:hAnsi="Times New Roman"/>
          <w:color w:val="191919"/>
          <w:spacing w:val="1"/>
          <w:sz w:val="20"/>
          <w:szCs w:val="20"/>
        </w:rPr>
        <w:t>matrices</w:t>
      </w:r>
      <w:r>
        <w:rPr>
          <w:rFonts w:ascii="Times New Roman" w:hAnsi="Times New Roman"/>
          <w:color w:val="191919"/>
          <w:sz w:val="20"/>
          <w:szCs w:val="20"/>
        </w:rPr>
        <w:t>,</w:t>
      </w:r>
      <w:r>
        <w:rPr>
          <w:rFonts w:ascii="Times New Roman" w:hAnsi="Times New Roman"/>
          <w:color w:val="191919"/>
          <w:spacing w:val="1"/>
          <w:sz w:val="20"/>
          <w:szCs w:val="20"/>
        </w:rPr>
        <w:t xml:space="preserve"> </w:t>
      </w:r>
      <w:proofErr w:type="spellStart"/>
      <w:r>
        <w:rPr>
          <w:rFonts w:ascii="Times New Roman" w:hAnsi="Times New Roman"/>
          <w:color w:val="191919"/>
          <w:spacing w:val="1"/>
          <w:sz w:val="20"/>
          <w:szCs w:val="20"/>
        </w:rPr>
        <w:t>determ</w:t>
      </w:r>
      <w:r>
        <w:rPr>
          <w:rFonts w:ascii="Times New Roman" w:hAnsi="Times New Roman"/>
          <w:color w:val="191919"/>
          <w:spacing w:val="-3"/>
          <w:sz w:val="20"/>
          <w:szCs w:val="20"/>
        </w:rPr>
        <w:t>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nants</w:t>
      </w:r>
      <w:proofErr w:type="spellEnd"/>
      <w:r>
        <w:rPr>
          <w:rFonts w:ascii="Times New Roman" w:hAnsi="Times New Roman"/>
          <w:color w:val="191919"/>
          <w:sz w:val="20"/>
          <w:szCs w:val="20"/>
        </w:rPr>
        <w:t>, characteristic values, the special theorem, linear functions and dual space. Prerequisite: Graduate standing.</w:t>
      </w:r>
    </w:p>
    <w:p w:rsidR="00721764" w:rsidRDefault="00721764" w:rsidP="00721764">
      <w:pPr>
        <w:widowControl w:val="0"/>
        <w:autoSpaceDE w:val="0"/>
        <w:autoSpaceDN w:val="0"/>
        <w:adjustRightInd w:val="0"/>
        <w:spacing w:after="0" w:line="226"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w:t>
      </w:r>
      <w:r>
        <w:rPr>
          <w:rFonts w:ascii="Times New Roman" w:hAnsi="Times New Roman"/>
          <w:b/>
          <w:bCs/>
          <w:color w:val="191919"/>
          <w:sz w:val="20"/>
          <w:szCs w:val="20"/>
        </w:rPr>
        <w:t>13-5</w:t>
      </w:r>
      <w:r>
        <w:rPr>
          <w:rFonts w:ascii="Times New Roman" w:hAnsi="Times New Roman"/>
          <w:b/>
          <w:bCs/>
          <w:color w:val="191919"/>
          <w:spacing w:val="-11"/>
          <w:sz w:val="20"/>
          <w:szCs w:val="20"/>
        </w:rPr>
        <w:t>1</w:t>
      </w:r>
      <w:r>
        <w:rPr>
          <w:rFonts w:ascii="Times New Roman" w:hAnsi="Times New Roman"/>
          <w:b/>
          <w:bCs/>
          <w:color w:val="191919"/>
          <w:sz w:val="20"/>
          <w:szCs w:val="20"/>
        </w:rPr>
        <w:t>14</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6"/>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17"/>
          <w:sz w:val="20"/>
          <w:szCs w:val="20"/>
        </w:rPr>
        <w:t xml:space="preserve"> </w:t>
      </w:r>
      <w:r>
        <w:rPr>
          <w:rFonts w:ascii="Times New Roman" w:hAnsi="Times New Roman"/>
          <w:b/>
          <w:bCs/>
          <w:color w:val="191919"/>
          <w:sz w:val="20"/>
          <w:szCs w:val="20"/>
        </w:rPr>
        <w:t>Algebra</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w:t>
      </w:r>
      <w:r>
        <w:rPr>
          <w:rFonts w:ascii="Times New Roman" w:hAnsi="Times New Roman"/>
          <w:b/>
          <w:bCs/>
          <w:color w:val="191919"/>
          <w:spacing w:val="-6"/>
          <w:sz w:val="20"/>
          <w:szCs w:val="20"/>
        </w:rPr>
        <w:t xml:space="preserve"> </w:t>
      </w:r>
      <w:r>
        <w:rPr>
          <w:rFonts w:ascii="Times New Roman" w:hAnsi="Times New Roman"/>
          <w:b/>
          <w:bCs/>
          <w:color w:val="191919"/>
          <w:sz w:val="20"/>
          <w:szCs w:val="20"/>
        </w:rPr>
        <w:t>&amp;</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II............................................................................6(3-0)</w:t>
      </w:r>
    </w:p>
    <w:p w:rsidR="00721764" w:rsidRDefault="003F0AB9"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sidRPr="003F0AB9">
        <w:rPr>
          <w:noProof/>
        </w:rPr>
        <w:pict>
          <v:shape id="_x0000_s1351" type="#_x0000_t202" style="position:absolute;left:0;text-align:left;margin-left:20.55pt;margin-top:7.75pt;width:1in;height:270.7pt;z-index:-25159168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permutation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finite</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group</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mappings,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ideals,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quotient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rings,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 xml:space="preserve">fields, </w:t>
      </w:r>
      <w:r w:rsidR="00721764">
        <w:rPr>
          <w:rFonts w:ascii="Times New Roman" w:hAnsi="Times New Roman"/>
          <w:color w:val="191919"/>
          <w:spacing w:val="1"/>
          <w:sz w:val="20"/>
          <w:szCs w:val="20"/>
        </w:rPr>
        <w:t>finit</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fields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polynomia</w:t>
      </w:r>
      <w:r w:rsidR="00721764">
        <w:rPr>
          <w:rFonts w:ascii="Times New Roman" w:hAnsi="Times New Roman"/>
          <w:color w:val="191919"/>
          <w:sz w:val="20"/>
          <w:szCs w:val="20"/>
        </w:rPr>
        <w:t xml:space="preserve">l </w:t>
      </w:r>
      <w:r w:rsidR="00721764">
        <w:rPr>
          <w:rFonts w:ascii="Times New Roman" w:hAnsi="Times New Roman"/>
          <w:color w:val="191919"/>
          <w:spacing w:val="1"/>
          <w:sz w:val="20"/>
          <w:szCs w:val="20"/>
        </w:rPr>
        <w:t>rings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fiel</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extensions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vecto</w:t>
      </w:r>
      <w:r w:rsidR="00721764">
        <w:rPr>
          <w:rFonts w:ascii="Times New Roman" w:hAnsi="Times New Roman"/>
          <w:color w:val="191919"/>
          <w:sz w:val="20"/>
          <w:szCs w:val="20"/>
        </w:rPr>
        <w:t xml:space="preserve">r </w:t>
      </w:r>
      <w:r w:rsidR="00721764">
        <w:rPr>
          <w:rFonts w:ascii="Times New Roman" w:hAnsi="Times New Roman"/>
          <w:color w:val="191919"/>
          <w:spacing w:val="1"/>
          <w:sz w:val="20"/>
          <w:szCs w:val="20"/>
        </w:rPr>
        <w:t>spaces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dua</w:t>
      </w:r>
      <w:r w:rsidR="00721764">
        <w:rPr>
          <w:rFonts w:ascii="Times New Roman" w:hAnsi="Times New Roman"/>
          <w:color w:val="191919"/>
          <w:sz w:val="20"/>
          <w:szCs w:val="20"/>
        </w:rPr>
        <w:t xml:space="preserve">l </w:t>
      </w:r>
      <w:r w:rsidR="00721764">
        <w:rPr>
          <w:rFonts w:ascii="Times New Roman" w:hAnsi="Times New Roman"/>
          <w:color w:val="191919"/>
          <w:spacing w:val="1"/>
          <w:sz w:val="20"/>
          <w:szCs w:val="20"/>
        </w:rPr>
        <w:t>spaces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algebr</w:t>
      </w:r>
      <w:r w:rsidR="00721764">
        <w:rPr>
          <w:rFonts w:ascii="Times New Roman" w:hAnsi="Times New Roman"/>
          <w:color w:val="191919"/>
          <w:sz w:val="20"/>
          <w:szCs w:val="20"/>
        </w:rPr>
        <w:t xml:space="preserve">a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 xml:space="preserve">linear </w:t>
      </w:r>
      <w:r w:rsidR="00721764">
        <w:rPr>
          <w:rFonts w:ascii="Times New Roman" w:hAnsi="Times New Roman"/>
          <w:color w:val="191919"/>
          <w:sz w:val="20"/>
          <w:szCs w:val="20"/>
        </w:rPr>
        <w:t>transformations. Prerequisite: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echnology-Oriented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proofErr w:type="gramStart"/>
      <w:r>
        <w:rPr>
          <w:rFonts w:ascii="Times New Roman" w:hAnsi="Times New Roman"/>
          <w:color w:val="191919"/>
          <w:sz w:val="20"/>
          <w:szCs w:val="20"/>
        </w:rPr>
        <w:t xml:space="preserve">Applications of mathematical software and graphic calculators in doing and teaching </w:t>
      </w:r>
      <w:proofErr w:type="spellStart"/>
      <w:r>
        <w:rPr>
          <w:rFonts w:ascii="Times New Roman" w:hAnsi="Times New Roman"/>
          <w:color w:val="191919"/>
          <w:sz w:val="20"/>
          <w:szCs w:val="20"/>
        </w:rPr>
        <w:t>mathe</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matics</w:t>
      </w:r>
      <w:proofErr w:type="spellEnd"/>
      <w:r>
        <w:rPr>
          <w:rFonts w:ascii="Times New Roman" w:hAnsi="Times New Roman"/>
          <w:color w:val="191919"/>
          <w:sz w:val="20"/>
          <w:szCs w:val="20"/>
        </w:rPr>
        <w:t>.</w:t>
      </w:r>
      <w:proofErr w:type="gramEnd"/>
      <w:r>
        <w:rPr>
          <w:rFonts w:ascii="Times New Roman" w:hAnsi="Times New Roman"/>
          <w:color w:val="191919"/>
          <w:spacing w:val="3"/>
          <w:sz w:val="20"/>
          <w:szCs w:val="20"/>
        </w:rPr>
        <w:t xml:space="preserve"> </w:t>
      </w:r>
      <w:proofErr w:type="gramStart"/>
      <w:r>
        <w:rPr>
          <w:rFonts w:ascii="Times New Roman" w:hAnsi="Times New Roman"/>
          <w:color w:val="191919"/>
          <w:sz w:val="20"/>
          <w:szCs w:val="20"/>
        </w:rPr>
        <w:t>Problem-solving</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simulations</w:t>
      </w:r>
      <w:r>
        <w:rPr>
          <w:rFonts w:ascii="Times New Roman" w:hAnsi="Times New Roman"/>
          <w:color w:val="191919"/>
          <w:spacing w:val="3"/>
          <w:sz w:val="20"/>
          <w:szCs w:val="20"/>
        </w:rPr>
        <w:t xml:space="preserve"> </w:t>
      </w:r>
      <w:r>
        <w:rPr>
          <w:rFonts w:ascii="Times New Roman" w:hAnsi="Times New Roman"/>
          <w:color w:val="191919"/>
          <w:sz w:val="20"/>
          <w:szCs w:val="20"/>
        </w:rPr>
        <w:t>using</w:t>
      </w:r>
      <w:r>
        <w:rPr>
          <w:rFonts w:ascii="Times New Roman" w:hAnsi="Times New Roman"/>
          <w:color w:val="191919"/>
          <w:spacing w:val="3"/>
          <w:sz w:val="20"/>
          <w:szCs w:val="20"/>
        </w:rPr>
        <w:t xml:space="preserve"> </w:t>
      </w:r>
      <w:r>
        <w:rPr>
          <w:rFonts w:ascii="Times New Roman" w:hAnsi="Times New Roman"/>
          <w:color w:val="191919"/>
          <w:sz w:val="20"/>
          <w:szCs w:val="20"/>
        </w:rPr>
        <w:t>software</w:t>
      </w:r>
      <w:r>
        <w:rPr>
          <w:rFonts w:ascii="Times New Roman" w:hAnsi="Times New Roman"/>
          <w:color w:val="191919"/>
          <w:spacing w:val="3"/>
          <w:sz w:val="20"/>
          <w:szCs w:val="20"/>
        </w:rPr>
        <w:t xml:space="preserve"> </w:t>
      </w:r>
      <w:r>
        <w:rPr>
          <w:rFonts w:ascii="Times New Roman" w:hAnsi="Times New Roman"/>
          <w:color w:val="191919"/>
          <w:sz w:val="20"/>
          <w:szCs w:val="20"/>
        </w:rPr>
        <w:t>such</w:t>
      </w:r>
      <w:r>
        <w:rPr>
          <w:rFonts w:ascii="Times New Roman" w:hAnsi="Times New Roman"/>
          <w:color w:val="191919"/>
          <w:spacing w:val="3"/>
          <w:sz w:val="20"/>
          <w:szCs w:val="20"/>
        </w:rPr>
        <w:t xml:space="preserve"> </w:t>
      </w:r>
      <w:r>
        <w:rPr>
          <w:rFonts w:ascii="Times New Roman" w:hAnsi="Times New Roman"/>
          <w:color w:val="191919"/>
          <w:sz w:val="20"/>
          <w:szCs w:val="20"/>
        </w:rPr>
        <w:t>as</w:t>
      </w:r>
      <w:r>
        <w:rPr>
          <w:rFonts w:ascii="Times New Roman" w:hAnsi="Times New Roman"/>
          <w:color w:val="191919"/>
          <w:spacing w:val="3"/>
          <w:sz w:val="20"/>
          <w:szCs w:val="20"/>
        </w:rPr>
        <w:t xml:space="preserve"> </w:t>
      </w:r>
      <w:r>
        <w:rPr>
          <w:rFonts w:ascii="Times New Roman" w:hAnsi="Times New Roman"/>
          <w:color w:val="191919"/>
          <w:sz w:val="20"/>
          <w:szCs w:val="20"/>
        </w:rPr>
        <w:t>Mathematics,</w:t>
      </w:r>
      <w:r>
        <w:rPr>
          <w:rFonts w:ascii="Times New Roman" w:hAnsi="Times New Roman"/>
          <w:color w:val="191919"/>
          <w:spacing w:val="3"/>
          <w:sz w:val="20"/>
          <w:szCs w:val="20"/>
        </w:rPr>
        <w:t xml:space="preserve"> </w:t>
      </w:r>
      <w:r>
        <w:rPr>
          <w:rFonts w:ascii="Times New Roman" w:hAnsi="Times New Roman"/>
          <w:color w:val="191919"/>
          <w:sz w:val="20"/>
          <w:szCs w:val="20"/>
        </w:rPr>
        <w:t>Maple</w:t>
      </w:r>
      <w:r>
        <w:rPr>
          <w:rFonts w:ascii="Times New Roman" w:hAnsi="Times New Roman"/>
          <w:color w:val="191919"/>
          <w:spacing w:val="-1"/>
          <w:sz w:val="20"/>
          <w:szCs w:val="20"/>
        </w:rPr>
        <w:t xml:space="preserve"> </w:t>
      </w:r>
      <w:r>
        <w:rPr>
          <w:rFonts w:ascii="Times New Roman" w:hAnsi="Times New Roman"/>
          <w:color w:val="191919"/>
          <w:spacing w:val="-26"/>
          <w:sz w:val="20"/>
          <w:szCs w:val="20"/>
        </w:rPr>
        <w:t>V</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Math Lab and statistical packages.</w:t>
      </w:r>
      <w:proofErr w:type="gramEnd"/>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w:t>
      </w:r>
      <w:r>
        <w:rPr>
          <w:rFonts w:ascii="Times New Roman" w:hAnsi="Times New Roman"/>
          <w:b/>
          <w:bCs/>
          <w:color w:val="191919"/>
          <w:spacing w:val="-11"/>
          <w:sz w:val="20"/>
          <w:szCs w:val="20"/>
        </w:rPr>
        <w:t>1</w:t>
      </w:r>
      <w:r>
        <w:rPr>
          <w:rFonts w:ascii="Times New Roman" w:hAnsi="Times New Roman"/>
          <w:b/>
          <w:bCs/>
          <w:color w:val="191919"/>
          <w:sz w:val="20"/>
          <w:szCs w:val="20"/>
        </w:rPr>
        <w:t>1-5212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Fundamental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&amp;</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II..............................................6(3-0)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pacing w:val="-2"/>
          <w:sz w:val="20"/>
          <w:szCs w:val="20"/>
        </w:rPr>
        <w:t>Set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functions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rea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numbe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system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topologica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concept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rea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Cartesia</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spaces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sequences, </w:t>
      </w:r>
      <w:r>
        <w:rPr>
          <w:rFonts w:ascii="Times New Roman" w:hAnsi="Times New Roman"/>
          <w:color w:val="191919"/>
          <w:spacing w:val="-1"/>
          <w:sz w:val="20"/>
          <w:szCs w:val="20"/>
        </w:rPr>
        <w:t>limits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continuit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unifor</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continuit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di</w:t>
      </w:r>
      <w:r>
        <w:rPr>
          <w:rFonts w:ascii="Times New Roman" w:hAnsi="Times New Roman"/>
          <w:color w:val="191919"/>
          <w:spacing w:val="-5"/>
          <w:sz w:val="20"/>
          <w:szCs w:val="20"/>
        </w:rPr>
        <w:t>f</w:t>
      </w:r>
      <w:r>
        <w:rPr>
          <w:rFonts w:ascii="Times New Roman" w:hAnsi="Times New Roman"/>
          <w:color w:val="191919"/>
          <w:spacing w:val="-1"/>
          <w:sz w:val="20"/>
          <w:szCs w:val="20"/>
        </w:rPr>
        <w:t>ferentiatio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integration</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conve</w:t>
      </w:r>
      <w:r>
        <w:rPr>
          <w:rFonts w:ascii="Times New Roman" w:hAnsi="Times New Roman"/>
          <w:color w:val="191919"/>
          <w:spacing w:val="-5"/>
          <w:sz w:val="20"/>
          <w:szCs w:val="20"/>
        </w:rPr>
        <w:t>r</w:t>
      </w:r>
      <w:r>
        <w:rPr>
          <w:rFonts w:ascii="Times New Roman" w:hAnsi="Times New Roman"/>
          <w:color w:val="191919"/>
          <w:spacing w:val="-1"/>
          <w:sz w:val="20"/>
          <w:szCs w:val="20"/>
        </w:rPr>
        <w:t>gence</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unifor</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con- </w:t>
      </w:r>
      <w:proofErr w:type="spellStart"/>
      <w:r>
        <w:rPr>
          <w:rFonts w:ascii="Times New Roman" w:hAnsi="Times New Roman"/>
          <w:color w:val="191919"/>
          <w:sz w:val="20"/>
          <w:szCs w:val="20"/>
        </w:rPr>
        <w:t>ve</w:t>
      </w:r>
      <w:r>
        <w:rPr>
          <w:rFonts w:ascii="Times New Roman" w:hAnsi="Times New Roman"/>
          <w:color w:val="191919"/>
          <w:spacing w:val="-4"/>
          <w:sz w:val="20"/>
          <w:szCs w:val="20"/>
        </w:rPr>
        <w:t>r</w:t>
      </w:r>
      <w:r>
        <w:rPr>
          <w:rFonts w:ascii="Times New Roman" w:hAnsi="Times New Roman"/>
          <w:color w:val="191919"/>
          <w:sz w:val="20"/>
          <w:szCs w:val="20"/>
        </w:rPr>
        <w:t>gence</w:t>
      </w:r>
      <w:proofErr w:type="spellEnd"/>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Complex</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1940" w:right="977" w:firstLine="360"/>
        <w:rPr>
          <w:rFonts w:ascii="Times New Roman" w:hAnsi="Times New Roman"/>
          <w:color w:val="000000"/>
          <w:sz w:val="20"/>
          <w:szCs w:val="20"/>
        </w:rPr>
      </w:pPr>
      <w:proofErr w:type="gramStart"/>
      <w:r>
        <w:rPr>
          <w:rFonts w:ascii="Times New Roman" w:hAnsi="Times New Roman"/>
          <w:color w:val="000000"/>
          <w:sz w:val="20"/>
          <w:szCs w:val="20"/>
        </w:rPr>
        <w:t>Complex numbers, analytic functions, complex series, Cauchy</w:t>
      </w:r>
      <w:r>
        <w:rPr>
          <w:rFonts w:ascii="Times New Roman" w:hAnsi="Times New Roman"/>
          <w:color w:val="000000"/>
          <w:spacing w:val="-11"/>
          <w:sz w:val="20"/>
          <w:szCs w:val="20"/>
        </w:rPr>
        <w:t>’</w:t>
      </w:r>
      <w:r>
        <w:rPr>
          <w:rFonts w:ascii="Times New Roman" w:hAnsi="Times New Roman"/>
          <w:color w:val="000000"/>
          <w:sz w:val="20"/>
          <w:szCs w:val="20"/>
        </w:rPr>
        <w:t>s theor</w:t>
      </w:r>
      <w:r>
        <w:rPr>
          <w:rFonts w:ascii="Times New Roman" w:hAnsi="Times New Roman"/>
          <w:color w:val="000000"/>
          <w:spacing w:val="-13"/>
          <w:sz w:val="20"/>
          <w:szCs w:val="20"/>
        </w:rPr>
        <w:t>y</w:t>
      </w:r>
      <w:r>
        <w:rPr>
          <w:rFonts w:ascii="Times New Roman" w:hAnsi="Times New Roman"/>
          <w:color w:val="000000"/>
          <w:sz w:val="20"/>
          <w:szCs w:val="20"/>
        </w:rPr>
        <w:t>, residue calculus and conformal mappings.</w:t>
      </w:r>
      <w:proofErr w:type="gramEnd"/>
      <w:r>
        <w:rPr>
          <w:rFonts w:ascii="Times New Roman" w:hAnsi="Times New Roman"/>
          <w:color w:val="000000"/>
          <w:sz w:val="20"/>
          <w:szCs w:val="20"/>
        </w:rPr>
        <w:t xml:space="preserve">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M</w:t>
      </w:r>
      <w:r>
        <w:rPr>
          <w:rFonts w:ascii="Times New Roman" w:hAnsi="Times New Roman"/>
          <w:i/>
          <w:iCs/>
          <w:color w:val="000000"/>
          <w:spacing w:val="-7"/>
          <w:sz w:val="20"/>
          <w:szCs w:val="20"/>
        </w:rPr>
        <w:t>A</w:t>
      </w:r>
      <w:r>
        <w:rPr>
          <w:rFonts w:ascii="Times New Roman" w:hAnsi="Times New Roman"/>
          <w:i/>
          <w:iCs/>
          <w:color w:val="000000"/>
          <w:sz w:val="20"/>
          <w:szCs w:val="20"/>
        </w:rPr>
        <w:t>TH 52</w:t>
      </w:r>
      <w:r>
        <w:rPr>
          <w:rFonts w:ascii="Times New Roman" w:hAnsi="Times New Roman"/>
          <w:i/>
          <w:iCs/>
          <w:color w:val="000000"/>
          <w:spacing w:val="-15"/>
          <w:sz w:val="20"/>
          <w:szCs w:val="20"/>
        </w:rPr>
        <w:t>1</w:t>
      </w:r>
      <w:r>
        <w:rPr>
          <w:rFonts w:ascii="Times New Roman" w:hAnsi="Times New Roman"/>
          <w:i/>
          <w:iCs/>
          <w:color w:val="000000"/>
          <w:sz w:val="20"/>
          <w:szCs w:val="20"/>
        </w:rPr>
        <w:t>1</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6"/>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521</w:t>
      </w:r>
      <w:r>
        <w:rPr>
          <w:rFonts w:ascii="Times New Roman" w:hAnsi="Times New Roman"/>
          <w:b/>
          <w:bCs/>
          <w:color w:val="191919"/>
          <w:sz w:val="20"/>
          <w:szCs w:val="20"/>
        </w:rPr>
        <w:t>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Diffe</w:t>
      </w:r>
      <w:r>
        <w:rPr>
          <w:rFonts w:ascii="Times New Roman" w:hAnsi="Times New Roman"/>
          <w:b/>
          <w:bCs/>
          <w:color w:val="191919"/>
          <w:spacing w:val="-4"/>
          <w:sz w:val="20"/>
          <w:szCs w:val="20"/>
        </w:rPr>
        <w:t>r</w:t>
      </w:r>
      <w:r>
        <w:rPr>
          <w:rFonts w:ascii="Times New Roman" w:hAnsi="Times New Roman"/>
          <w:b/>
          <w:bCs/>
          <w:color w:val="191919"/>
          <w:spacing w:val="-1"/>
          <w:sz w:val="20"/>
          <w:szCs w:val="20"/>
        </w:rPr>
        <w:t>entia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Equations........................................................................................3(3-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pacing w:val="-1"/>
          <w:sz w:val="20"/>
          <w:szCs w:val="20"/>
        </w:rPr>
        <w:t>Ordinar</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w:t>
      </w:r>
      <w:r>
        <w:rPr>
          <w:rFonts w:ascii="Times New Roman" w:hAnsi="Times New Roman"/>
          <w:color w:val="191919"/>
          <w:spacing w:val="-4"/>
          <w:sz w:val="20"/>
          <w:szCs w:val="20"/>
        </w:rPr>
        <w:t>f</w:t>
      </w:r>
      <w:r>
        <w:rPr>
          <w:rFonts w:ascii="Times New Roman" w:hAnsi="Times New Roman"/>
          <w:color w:val="191919"/>
          <w:spacing w:val="-1"/>
          <w:sz w:val="20"/>
          <w:szCs w:val="20"/>
        </w:rPr>
        <w:t>ferentia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equation</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firs</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highe</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orde</w:t>
      </w:r>
      <w:r>
        <w:rPr>
          <w:rFonts w:ascii="Times New Roman" w:hAnsi="Times New Roman"/>
          <w:color w:val="191919"/>
          <w:spacing w:val="-9"/>
          <w:sz w:val="20"/>
          <w:szCs w:val="20"/>
        </w:rPr>
        <w:t>r</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solution</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series</w:t>
      </w:r>
      <w:r>
        <w:rPr>
          <w:rFonts w:ascii="Times New Roman" w:hAnsi="Times New Roman"/>
          <w:color w:val="191919"/>
          <w:sz w:val="20"/>
          <w:szCs w:val="20"/>
        </w:rPr>
        <w:t>,</w:t>
      </w:r>
      <w:r>
        <w:rPr>
          <w:rFonts w:ascii="Times New Roman" w:hAnsi="Times New Roman"/>
          <w:color w:val="191919"/>
          <w:spacing w:val="-8"/>
          <w:sz w:val="20"/>
          <w:szCs w:val="20"/>
        </w:rPr>
        <w:t xml:space="preserve"> </w:t>
      </w:r>
      <w:proofErr w:type="spellStart"/>
      <w:r>
        <w:rPr>
          <w:rFonts w:ascii="Times New Roman" w:hAnsi="Times New Roman"/>
          <w:color w:val="191919"/>
          <w:spacing w:val="-1"/>
          <w:sz w:val="20"/>
          <w:szCs w:val="20"/>
        </w:rPr>
        <w:t>Lapalac</w:t>
      </w:r>
      <w:r>
        <w:rPr>
          <w:rFonts w:ascii="Times New Roman" w:hAnsi="Times New Roman"/>
          <w:color w:val="191919"/>
          <w:sz w:val="20"/>
          <w:szCs w:val="20"/>
        </w:rPr>
        <w:t>e</w:t>
      </w:r>
      <w:proofErr w:type="spellEnd"/>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transforms </w:t>
      </w:r>
      <w:r>
        <w:rPr>
          <w:rFonts w:ascii="Times New Roman" w:hAnsi="Times New Roman"/>
          <w:color w:val="191919"/>
          <w:sz w:val="20"/>
          <w:szCs w:val="20"/>
        </w:rPr>
        <w:t xml:space="preserve">numerical solutions.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w:t>
      </w:r>
      <w:r>
        <w:rPr>
          <w:rFonts w:ascii="Times New Roman" w:hAnsi="Times New Roman"/>
          <w:i/>
          <w:iCs/>
          <w:color w:val="191919"/>
          <w:spacing w:val="-7"/>
          <w:sz w:val="20"/>
          <w:szCs w:val="20"/>
        </w:rPr>
        <w:t>A</w:t>
      </w:r>
      <w:r>
        <w:rPr>
          <w:rFonts w:ascii="Times New Roman" w:hAnsi="Times New Roman"/>
          <w:i/>
          <w:iCs/>
          <w:color w:val="191919"/>
          <w:sz w:val="20"/>
          <w:szCs w:val="20"/>
        </w:rPr>
        <w:t>TH 52</w:t>
      </w:r>
      <w:r>
        <w:rPr>
          <w:rFonts w:ascii="Times New Roman" w:hAnsi="Times New Roman"/>
          <w:i/>
          <w:iCs/>
          <w:color w:val="191919"/>
          <w:spacing w:val="-15"/>
          <w:sz w:val="20"/>
          <w:szCs w:val="20"/>
        </w:rPr>
        <w:t>1</w:t>
      </w:r>
      <w:r>
        <w:rPr>
          <w:rFonts w:ascii="Times New Roman" w:hAnsi="Times New Roman"/>
          <w:i/>
          <w:iCs/>
          <w:color w:val="191919"/>
          <w:sz w:val="20"/>
          <w:szCs w:val="20"/>
        </w:rPr>
        <w:t>1 or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5215</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Numerical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Nature of erro</w:t>
      </w:r>
      <w:r>
        <w:rPr>
          <w:rFonts w:ascii="Times New Roman" w:hAnsi="Times New Roman"/>
          <w:color w:val="191919"/>
          <w:spacing w:val="-8"/>
          <w:sz w:val="20"/>
          <w:szCs w:val="20"/>
        </w:rPr>
        <w:t>r</w:t>
      </w:r>
      <w:r>
        <w:rPr>
          <w:rFonts w:ascii="Times New Roman" w:hAnsi="Times New Roman"/>
          <w:color w:val="191919"/>
          <w:sz w:val="20"/>
          <w:szCs w:val="20"/>
        </w:rPr>
        <w:t>, Gaussian elimination for linear systems, iteration, Newton</w:t>
      </w:r>
      <w:r>
        <w:rPr>
          <w:rFonts w:ascii="Times New Roman" w:hAnsi="Times New Roman"/>
          <w:color w:val="191919"/>
          <w:spacing w:val="-11"/>
          <w:sz w:val="20"/>
          <w:szCs w:val="20"/>
        </w:rPr>
        <w:t>’</w:t>
      </w:r>
      <w:r>
        <w:rPr>
          <w:rFonts w:ascii="Times New Roman" w:hAnsi="Times New Roman"/>
          <w:color w:val="191919"/>
          <w:sz w:val="20"/>
          <w:szCs w:val="20"/>
        </w:rPr>
        <w:t xml:space="preserve">s method, steepest </w:t>
      </w:r>
      <w:r>
        <w:rPr>
          <w:rFonts w:ascii="Times New Roman" w:hAnsi="Times New Roman"/>
          <w:color w:val="191919"/>
          <w:spacing w:val="-1"/>
          <w:sz w:val="20"/>
          <w:szCs w:val="20"/>
        </w:rPr>
        <w:t>descen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nonlinea</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systems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zero</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polynomial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interpolation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i/>
          <w:iCs/>
          <w:color w:val="191919"/>
          <w:spacing w:val="-1"/>
          <w:sz w:val="20"/>
          <w:szCs w:val="20"/>
        </w:rPr>
        <w:t>P</w:t>
      </w:r>
      <w:r>
        <w:rPr>
          <w:rFonts w:ascii="Times New Roman" w:hAnsi="Times New Roman"/>
          <w:i/>
          <w:iCs/>
          <w:color w:val="191919"/>
          <w:spacing w:val="-9"/>
          <w:sz w:val="20"/>
          <w:szCs w:val="20"/>
        </w:rPr>
        <w:t>r</w:t>
      </w:r>
      <w:r>
        <w:rPr>
          <w:rFonts w:ascii="Times New Roman" w:hAnsi="Times New Roman"/>
          <w:i/>
          <w:iCs/>
          <w:color w:val="191919"/>
          <w:spacing w:val="-1"/>
          <w:sz w:val="20"/>
          <w:szCs w:val="20"/>
        </w:rPr>
        <w:t>e</w:t>
      </w:r>
      <w:r>
        <w:rPr>
          <w:rFonts w:ascii="Times New Roman" w:hAnsi="Times New Roman"/>
          <w:i/>
          <w:iCs/>
          <w:color w:val="191919"/>
          <w:spacing w:val="-9"/>
          <w:sz w:val="20"/>
          <w:szCs w:val="20"/>
        </w:rPr>
        <w:t>r</w:t>
      </w:r>
      <w:r>
        <w:rPr>
          <w:rFonts w:ascii="Times New Roman" w:hAnsi="Times New Roman"/>
          <w:i/>
          <w:iCs/>
          <w:color w:val="191919"/>
          <w:spacing w:val="-1"/>
          <w:sz w:val="20"/>
          <w:szCs w:val="20"/>
        </w:rPr>
        <w:t>equisite</w:t>
      </w:r>
      <w:r>
        <w:rPr>
          <w:rFonts w:ascii="Times New Roman" w:hAnsi="Times New Roman"/>
          <w:i/>
          <w:iCs/>
          <w:color w:val="191919"/>
          <w:sz w:val="20"/>
          <w:szCs w:val="20"/>
        </w:rPr>
        <w:t>:</w:t>
      </w:r>
      <w:r>
        <w:rPr>
          <w:rFonts w:ascii="Times New Roman" w:hAnsi="Times New Roman"/>
          <w:i/>
          <w:iCs/>
          <w:color w:val="191919"/>
          <w:spacing w:val="-9"/>
          <w:sz w:val="20"/>
          <w:szCs w:val="20"/>
        </w:rPr>
        <w:t xml:space="preserve"> </w:t>
      </w:r>
      <w:r>
        <w:rPr>
          <w:rFonts w:ascii="Times New Roman" w:hAnsi="Times New Roman"/>
          <w:i/>
          <w:iCs/>
          <w:color w:val="191919"/>
          <w:spacing w:val="-1"/>
          <w:sz w:val="20"/>
          <w:szCs w:val="20"/>
        </w:rPr>
        <w:t>M</w:t>
      </w:r>
      <w:r>
        <w:rPr>
          <w:rFonts w:ascii="Times New Roman" w:hAnsi="Times New Roman"/>
          <w:i/>
          <w:iCs/>
          <w:color w:val="191919"/>
          <w:spacing w:val="-9"/>
          <w:sz w:val="20"/>
          <w:szCs w:val="20"/>
        </w:rPr>
        <w:t>A</w:t>
      </w:r>
      <w:r>
        <w:rPr>
          <w:rFonts w:ascii="Times New Roman" w:hAnsi="Times New Roman"/>
          <w:i/>
          <w:iCs/>
          <w:color w:val="191919"/>
          <w:spacing w:val="-1"/>
          <w:sz w:val="20"/>
          <w:szCs w:val="20"/>
        </w:rPr>
        <w:t>T</w:t>
      </w:r>
      <w:r>
        <w:rPr>
          <w:rFonts w:ascii="Times New Roman" w:hAnsi="Times New Roman"/>
          <w:i/>
          <w:iCs/>
          <w:color w:val="191919"/>
          <w:sz w:val="20"/>
          <w:szCs w:val="20"/>
        </w:rPr>
        <w:t>H</w:t>
      </w:r>
      <w:r>
        <w:rPr>
          <w:rFonts w:ascii="Times New Roman" w:hAnsi="Times New Roman"/>
          <w:i/>
          <w:iCs/>
          <w:color w:val="191919"/>
          <w:spacing w:val="-9"/>
          <w:sz w:val="20"/>
          <w:szCs w:val="20"/>
        </w:rPr>
        <w:t xml:space="preserve"> </w:t>
      </w:r>
      <w:r>
        <w:rPr>
          <w:rFonts w:ascii="Times New Roman" w:hAnsi="Times New Roman"/>
          <w:i/>
          <w:iCs/>
          <w:color w:val="191919"/>
          <w:spacing w:val="-1"/>
          <w:sz w:val="20"/>
          <w:szCs w:val="20"/>
        </w:rPr>
        <w:t>52</w:t>
      </w:r>
      <w:r>
        <w:rPr>
          <w:rFonts w:ascii="Times New Roman" w:hAnsi="Times New Roman"/>
          <w:i/>
          <w:iCs/>
          <w:color w:val="191919"/>
          <w:spacing w:val="-16"/>
          <w:sz w:val="20"/>
          <w:szCs w:val="20"/>
        </w:rPr>
        <w:t>1</w:t>
      </w:r>
      <w:r>
        <w:rPr>
          <w:rFonts w:ascii="Times New Roman" w:hAnsi="Times New Roman"/>
          <w:i/>
          <w:iCs/>
          <w:color w:val="191919"/>
          <w:sz w:val="20"/>
          <w:szCs w:val="20"/>
        </w:rPr>
        <w:t>1 or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53</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Geometry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3"/>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eachers***..............................................................................3(3-0)</w:t>
      </w:r>
    </w:p>
    <w:p w:rsidR="00721764" w:rsidRDefault="003F0AB9"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sidRPr="003F0AB9">
        <w:rPr>
          <w:noProof/>
        </w:rPr>
        <w:pict>
          <v:shape id="_x0000_s1350" type="#_x0000_t202" style="position:absolute;left:0;text-align:left;margin-left:20.55pt;margin-top:28.3pt;width:1in;height:184.35pt;z-index:-25159270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pacing w:val="-1"/>
          <w:sz w:val="20"/>
          <w:szCs w:val="20"/>
        </w:rPr>
        <w:t>Points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lines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planes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paralle</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perpendicula</w:t>
      </w:r>
      <w:r w:rsidR="00721764">
        <w:rPr>
          <w:rFonts w:ascii="Times New Roman" w:hAnsi="Times New Roman"/>
          <w:color w:val="191919"/>
          <w:sz w:val="20"/>
          <w:szCs w:val="20"/>
        </w:rPr>
        <w:t>r</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lines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congruence</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similarit</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measurement</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 xml:space="preserve">con- </w:t>
      </w:r>
      <w:proofErr w:type="spellStart"/>
      <w:r w:rsidR="00721764">
        <w:rPr>
          <w:rFonts w:ascii="Times New Roman" w:hAnsi="Times New Roman"/>
          <w:color w:val="191919"/>
          <w:spacing w:val="-1"/>
          <w:sz w:val="20"/>
          <w:szCs w:val="20"/>
        </w:rPr>
        <w:t>structions</w:t>
      </w:r>
      <w:proofErr w:type="spellEnd"/>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spac</w:t>
      </w:r>
      <w:r w:rsidR="00721764">
        <w:rPr>
          <w:rFonts w:ascii="Times New Roman" w:hAnsi="Times New Roman"/>
          <w:color w:val="191919"/>
          <w:sz w:val="20"/>
          <w:szCs w:val="20"/>
        </w:rPr>
        <w:t>e</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figures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analytica</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geometr</w:t>
      </w:r>
      <w:r w:rsidR="00721764">
        <w:rPr>
          <w:rFonts w:ascii="Times New Roman" w:hAnsi="Times New Roman"/>
          <w:color w:val="191919"/>
          <w:sz w:val="20"/>
          <w:szCs w:val="20"/>
        </w:rPr>
        <w:t>y</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non-Euclidea</w:t>
      </w:r>
      <w:r w:rsidR="00721764">
        <w:rPr>
          <w:rFonts w:ascii="Times New Roman" w:hAnsi="Times New Roman"/>
          <w:color w:val="191919"/>
          <w:sz w:val="20"/>
          <w:szCs w:val="20"/>
        </w:rPr>
        <w:t>n</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Geometr</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proofErr w:type="gramEnd"/>
      <w:r w:rsidR="00721764">
        <w:rPr>
          <w:rFonts w:ascii="Times New Roman" w:hAnsi="Times New Roman"/>
          <w:color w:val="191919"/>
          <w:spacing w:val="-8"/>
          <w:sz w:val="20"/>
          <w:szCs w:val="20"/>
        </w:rPr>
        <w:t xml:space="preserve"> </w:t>
      </w:r>
      <w:r w:rsidR="00721764">
        <w:rPr>
          <w:rFonts w:ascii="Times New Roman" w:hAnsi="Times New Roman"/>
          <w:i/>
          <w:iCs/>
          <w:color w:val="191919"/>
          <w:spacing w:val="-1"/>
          <w:sz w:val="20"/>
          <w:szCs w:val="20"/>
        </w:rPr>
        <w:t>P</w:t>
      </w:r>
      <w:r w:rsidR="00721764">
        <w:rPr>
          <w:rFonts w:ascii="Times New Roman" w:hAnsi="Times New Roman"/>
          <w:i/>
          <w:iCs/>
          <w:color w:val="191919"/>
          <w:spacing w:val="-8"/>
          <w:sz w:val="20"/>
          <w:szCs w:val="20"/>
        </w:rPr>
        <w:t>r</w:t>
      </w:r>
      <w:r w:rsidR="00721764">
        <w:rPr>
          <w:rFonts w:ascii="Times New Roman" w:hAnsi="Times New Roman"/>
          <w:i/>
          <w:iCs/>
          <w:color w:val="191919"/>
          <w:spacing w:val="-1"/>
          <w:sz w:val="20"/>
          <w:szCs w:val="20"/>
        </w:rPr>
        <w:t>e</w:t>
      </w:r>
      <w:r w:rsidR="00721764">
        <w:rPr>
          <w:rFonts w:ascii="Times New Roman" w:hAnsi="Times New Roman"/>
          <w:i/>
          <w:iCs/>
          <w:color w:val="191919"/>
          <w:spacing w:val="-8"/>
          <w:sz w:val="20"/>
          <w:szCs w:val="20"/>
        </w:rPr>
        <w:t>r</w:t>
      </w:r>
      <w:r w:rsidR="00721764">
        <w:rPr>
          <w:rFonts w:ascii="Times New Roman" w:hAnsi="Times New Roman"/>
          <w:i/>
          <w:iCs/>
          <w:color w:val="191919"/>
          <w:spacing w:val="-1"/>
          <w:sz w:val="20"/>
          <w:szCs w:val="20"/>
        </w:rPr>
        <w:t>equisite</w:t>
      </w:r>
      <w:r w:rsidR="00721764">
        <w:rPr>
          <w:rFonts w:ascii="Times New Roman" w:hAnsi="Times New Roman"/>
          <w:i/>
          <w:iCs/>
          <w:color w:val="191919"/>
          <w:sz w:val="20"/>
          <w:szCs w:val="20"/>
        </w:rPr>
        <w:t>:</w:t>
      </w:r>
      <w:r w:rsidR="00721764">
        <w:rPr>
          <w:rFonts w:ascii="Times New Roman" w:hAnsi="Times New Roman"/>
          <w:i/>
          <w:iCs/>
          <w:color w:val="191919"/>
          <w:spacing w:val="-8"/>
          <w:sz w:val="20"/>
          <w:szCs w:val="20"/>
        </w:rPr>
        <w:t xml:space="preserve"> </w:t>
      </w:r>
      <w:r w:rsidR="00721764">
        <w:rPr>
          <w:rFonts w:ascii="Times New Roman" w:hAnsi="Times New Roman"/>
          <w:i/>
          <w:iCs/>
          <w:color w:val="191919"/>
          <w:spacing w:val="-1"/>
          <w:sz w:val="20"/>
          <w:szCs w:val="20"/>
        </w:rPr>
        <w:t xml:space="preserve">Grad- </w:t>
      </w:r>
      <w:proofErr w:type="spellStart"/>
      <w:r w:rsidR="00721764">
        <w:rPr>
          <w:rFonts w:ascii="Times New Roman" w:hAnsi="Times New Roman"/>
          <w:i/>
          <w:iCs/>
          <w:color w:val="191919"/>
          <w:sz w:val="20"/>
          <w:szCs w:val="20"/>
        </w:rPr>
        <w:t>uate</w:t>
      </w:r>
      <w:proofErr w:type="spellEnd"/>
      <w:r w:rsidR="00721764">
        <w:rPr>
          <w:rFonts w:ascii="Times New Roman" w:hAnsi="Times New Roman"/>
          <w:i/>
          <w:iCs/>
          <w:color w:val="191919"/>
          <w:sz w:val="20"/>
          <w:szCs w:val="20"/>
        </w:rPr>
        <w:t xml:space="preserv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5"/>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531</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Foundation</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Geometr</w:t>
      </w:r>
      <w:r>
        <w:rPr>
          <w:rFonts w:ascii="Times New Roman" w:hAnsi="Times New Roman"/>
          <w:b/>
          <w:bCs/>
          <w:color w:val="191919"/>
          <w:spacing w:val="-11"/>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40" w:lineRule="auto"/>
        <w:ind w:left="2300" w:right="849"/>
        <w:jc w:val="both"/>
        <w:rPr>
          <w:rFonts w:ascii="Times New Roman" w:hAnsi="Times New Roman"/>
          <w:color w:val="000000"/>
          <w:sz w:val="20"/>
          <w:szCs w:val="20"/>
        </w:rPr>
      </w:pPr>
      <w:proofErr w:type="gramStart"/>
      <w:r>
        <w:rPr>
          <w:rFonts w:ascii="Times New Roman" w:hAnsi="Times New Roman"/>
          <w:color w:val="191919"/>
          <w:sz w:val="20"/>
          <w:szCs w:val="20"/>
        </w:rPr>
        <w:t>Euclidean</w:t>
      </w:r>
      <w:r>
        <w:rPr>
          <w:rFonts w:ascii="Times New Roman" w:hAnsi="Times New Roman"/>
          <w:color w:val="191919"/>
          <w:spacing w:val="9"/>
          <w:sz w:val="20"/>
          <w:szCs w:val="20"/>
        </w:rPr>
        <w:t xml:space="preserve"> </w:t>
      </w:r>
      <w:r>
        <w:rPr>
          <w:rFonts w:ascii="Times New Roman" w:hAnsi="Times New Roman"/>
          <w:color w:val="191919"/>
          <w:sz w:val="20"/>
          <w:szCs w:val="20"/>
        </w:rPr>
        <w:t>and</w:t>
      </w:r>
      <w:r>
        <w:rPr>
          <w:rFonts w:ascii="Times New Roman" w:hAnsi="Times New Roman"/>
          <w:color w:val="191919"/>
          <w:spacing w:val="9"/>
          <w:sz w:val="20"/>
          <w:szCs w:val="20"/>
        </w:rPr>
        <w:t xml:space="preserve"> </w:t>
      </w:r>
      <w:r>
        <w:rPr>
          <w:rFonts w:ascii="Times New Roman" w:hAnsi="Times New Roman"/>
          <w:color w:val="191919"/>
          <w:sz w:val="20"/>
          <w:szCs w:val="20"/>
        </w:rPr>
        <w:t>non-Euclidean</w:t>
      </w:r>
      <w:r>
        <w:rPr>
          <w:rFonts w:ascii="Times New Roman" w:hAnsi="Times New Roman"/>
          <w:color w:val="191919"/>
          <w:spacing w:val="9"/>
          <w:sz w:val="20"/>
          <w:szCs w:val="20"/>
        </w:rPr>
        <w:t xml:space="preserve"> </w:t>
      </w:r>
      <w:r>
        <w:rPr>
          <w:rFonts w:ascii="Times New Roman" w:hAnsi="Times New Roman"/>
          <w:color w:val="191919"/>
          <w:sz w:val="20"/>
          <w:szCs w:val="20"/>
        </w:rPr>
        <w:t>geometr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z w:val="20"/>
          <w:szCs w:val="20"/>
        </w:rPr>
        <w:t>including</w:t>
      </w:r>
      <w:r>
        <w:rPr>
          <w:rFonts w:ascii="Times New Roman" w:hAnsi="Times New Roman"/>
          <w:color w:val="191919"/>
          <w:spacing w:val="9"/>
          <w:sz w:val="20"/>
          <w:szCs w:val="20"/>
        </w:rPr>
        <w:t xml:space="preserve"> </w:t>
      </w:r>
      <w:r>
        <w:rPr>
          <w:rFonts w:ascii="Times New Roman" w:hAnsi="Times New Roman"/>
          <w:color w:val="191919"/>
          <w:sz w:val="20"/>
          <w:szCs w:val="20"/>
        </w:rPr>
        <w:t>incidence,</w:t>
      </w:r>
      <w:r>
        <w:rPr>
          <w:rFonts w:ascii="Times New Roman" w:hAnsi="Times New Roman"/>
          <w:color w:val="191919"/>
          <w:spacing w:val="9"/>
          <w:sz w:val="20"/>
          <w:szCs w:val="20"/>
        </w:rPr>
        <w:t xml:space="preserve"> </w:t>
      </w:r>
      <w:r>
        <w:rPr>
          <w:rFonts w:ascii="Times New Roman" w:hAnsi="Times New Roman"/>
          <w:color w:val="191919"/>
          <w:sz w:val="20"/>
          <w:szCs w:val="20"/>
        </w:rPr>
        <w:t>order</w:t>
      </w:r>
      <w:r>
        <w:rPr>
          <w:rFonts w:ascii="Times New Roman" w:hAnsi="Times New Roman"/>
          <w:color w:val="191919"/>
          <w:spacing w:val="9"/>
          <w:sz w:val="20"/>
          <w:szCs w:val="20"/>
        </w:rPr>
        <w:t xml:space="preserve"> </w:t>
      </w:r>
      <w:r>
        <w:rPr>
          <w:rFonts w:ascii="Times New Roman" w:hAnsi="Times New Roman"/>
          <w:color w:val="191919"/>
          <w:sz w:val="20"/>
          <w:szCs w:val="20"/>
        </w:rPr>
        <w:t>and</w:t>
      </w:r>
      <w:r>
        <w:rPr>
          <w:rFonts w:ascii="Times New Roman" w:hAnsi="Times New Roman"/>
          <w:color w:val="191919"/>
          <w:spacing w:val="9"/>
          <w:sz w:val="20"/>
          <w:szCs w:val="20"/>
        </w:rPr>
        <w:t xml:space="preserve"> </w:t>
      </w:r>
      <w:r>
        <w:rPr>
          <w:rFonts w:ascii="Times New Roman" w:hAnsi="Times New Roman"/>
          <w:color w:val="191919"/>
          <w:sz w:val="20"/>
          <w:szCs w:val="20"/>
        </w:rPr>
        <w:t>the</w:t>
      </w:r>
      <w:r>
        <w:rPr>
          <w:rFonts w:ascii="Times New Roman" w:hAnsi="Times New Roman"/>
          <w:color w:val="191919"/>
          <w:spacing w:val="9"/>
          <w:sz w:val="20"/>
          <w:szCs w:val="20"/>
        </w:rPr>
        <w:t xml:space="preserve"> </w:t>
      </w:r>
      <w:r>
        <w:rPr>
          <w:rFonts w:ascii="Times New Roman" w:hAnsi="Times New Roman"/>
          <w:color w:val="191919"/>
          <w:sz w:val="20"/>
          <w:szCs w:val="20"/>
        </w:rPr>
        <w:t>parallel</w:t>
      </w:r>
      <w:r>
        <w:rPr>
          <w:rFonts w:ascii="Times New Roman" w:hAnsi="Times New Roman"/>
          <w:color w:val="191919"/>
          <w:spacing w:val="9"/>
          <w:sz w:val="20"/>
          <w:szCs w:val="20"/>
        </w:rPr>
        <w:t xml:space="preserve"> </w:t>
      </w:r>
      <w:r>
        <w:rPr>
          <w:rFonts w:ascii="Times New Roman" w:hAnsi="Times New Roman"/>
          <w:color w:val="191919"/>
          <w:sz w:val="20"/>
          <w:szCs w:val="20"/>
        </w:rPr>
        <w:t>postulate.</w:t>
      </w:r>
      <w:proofErr w:type="gramEnd"/>
    </w:p>
    <w:p w:rsidR="00721764" w:rsidRDefault="00721764" w:rsidP="00721764">
      <w:pPr>
        <w:widowControl w:val="0"/>
        <w:autoSpaceDE w:val="0"/>
        <w:autoSpaceDN w:val="0"/>
        <w:adjustRightInd w:val="0"/>
        <w:spacing w:before="10" w:after="0" w:line="240" w:lineRule="auto"/>
        <w:ind w:left="2300" w:right="5794"/>
        <w:jc w:val="both"/>
        <w:rPr>
          <w:rFonts w:ascii="Times New Roman" w:hAnsi="Times New Roman"/>
          <w:color w:val="000000"/>
          <w:sz w:val="20"/>
          <w:szCs w:val="20"/>
        </w:rPr>
      </w:pP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before="6" w:after="0" w:line="252" w:lineRule="auto"/>
        <w:ind w:left="2300" w:right="850" w:hanging="3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5313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Geometr</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proofErr w:type="gramStart"/>
      <w:r>
        <w:rPr>
          <w:rFonts w:ascii="Times New Roman" w:hAnsi="Times New Roman"/>
          <w:color w:val="191919"/>
          <w:sz w:val="20"/>
          <w:szCs w:val="20"/>
        </w:rPr>
        <w:t>An</w:t>
      </w:r>
      <w:proofErr w:type="gramEnd"/>
      <w:r>
        <w:rPr>
          <w:rFonts w:ascii="Times New Roman" w:hAnsi="Times New Roman"/>
          <w:color w:val="191919"/>
          <w:sz w:val="20"/>
          <w:szCs w:val="20"/>
        </w:rPr>
        <w:t xml:space="preserve"> algebraic approach to geometry using vectors and transformations. For secondary teach- </w:t>
      </w:r>
      <w:proofErr w:type="spellStart"/>
      <w:r>
        <w:rPr>
          <w:rFonts w:ascii="Times New Roman" w:hAnsi="Times New Roman"/>
          <w:color w:val="191919"/>
          <w:sz w:val="20"/>
          <w:szCs w:val="20"/>
        </w:rPr>
        <w:t>ers</w:t>
      </w:r>
      <w:proofErr w:type="spellEnd"/>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w:t>
      </w:r>
      <w:r>
        <w:rPr>
          <w:rFonts w:ascii="Times New Roman" w:hAnsi="Times New Roman"/>
          <w:i/>
          <w:iCs/>
          <w:color w:val="191919"/>
          <w:spacing w:val="-7"/>
          <w:sz w:val="20"/>
          <w:szCs w:val="20"/>
        </w:rPr>
        <w:t>A</w:t>
      </w:r>
      <w:r>
        <w:rPr>
          <w:rFonts w:ascii="Times New Roman" w:hAnsi="Times New Roman"/>
          <w:i/>
          <w:iCs/>
          <w:color w:val="191919"/>
          <w:sz w:val="20"/>
          <w:szCs w:val="20"/>
        </w:rPr>
        <w:t>TH 5</w:t>
      </w:r>
      <w:r>
        <w:rPr>
          <w:rFonts w:ascii="Times New Roman" w:hAnsi="Times New Roman"/>
          <w:i/>
          <w:iCs/>
          <w:color w:val="191919"/>
          <w:spacing w:val="-15"/>
          <w:sz w:val="20"/>
          <w:szCs w:val="20"/>
        </w:rPr>
        <w:t>1</w:t>
      </w:r>
      <w:r>
        <w:rPr>
          <w:rFonts w:ascii="Times New Roman" w:hAnsi="Times New Roman"/>
          <w:i/>
          <w:iCs/>
          <w:color w:val="191919"/>
          <w:sz w:val="20"/>
          <w:szCs w:val="20"/>
        </w:rPr>
        <w:t>12 or consent of the instructor</w:t>
      </w:r>
    </w:p>
    <w:p w:rsidR="00721764" w:rsidRDefault="00721764" w:rsidP="00721764">
      <w:pPr>
        <w:widowControl w:val="0"/>
        <w:autoSpaceDE w:val="0"/>
        <w:autoSpaceDN w:val="0"/>
        <w:adjustRightInd w:val="0"/>
        <w:spacing w:after="0" w:line="225"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5314</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4"/>
          <w:sz w:val="20"/>
          <w:szCs w:val="20"/>
        </w:rPr>
        <w:t xml:space="preserve"> </w:t>
      </w:r>
      <w:r>
        <w:rPr>
          <w:rFonts w:ascii="Times New Roman" w:hAnsi="Times New Roman"/>
          <w:b/>
          <w:bCs/>
          <w:color w:val="191919"/>
          <w:sz w:val="20"/>
          <w:szCs w:val="20"/>
        </w:rPr>
        <w:t>Point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Set</w:t>
      </w:r>
      <w:r>
        <w:rPr>
          <w:rFonts w:ascii="Times New Roman" w:hAnsi="Times New Roman"/>
          <w:b/>
          <w:bCs/>
          <w:color w:val="191919"/>
          <w:spacing w:val="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proofErr w:type="gramStart"/>
      <w:r>
        <w:rPr>
          <w:rFonts w:ascii="Times New Roman" w:hAnsi="Times New Roman"/>
          <w:color w:val="191919"/>
          <w:sz w:val="20"/>
          <w:szCs w:val="20"/>
        </w:rPr>
        <w:t>Set</w:t>
      </w:r>
      <w:r>
        <w:rPr>
          <w:rFonts w:ascii="Times New Roman" w:hAnsi="Times New Roman"/>
          <w:color w:val="191919"/>
          <w:spacing w:val="-8"/>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general</w:t>
      </w:r>
      <w:r>
        <w:rPr>
          <w:rFonts w:ascii="Times New Roman" w:hAnsi="Times New Roman"/>
          <w:color w:val="191919"/>
          <w:spacing w:val="-8"/>
          <w:sz w:val="20"/>
          <w:szCs w:val="20"/>
        </w:rPr>
        <w:t xml:space="preserve"> </w:t>
      </w:r>
      <w:r>
        <w:rPr>
          <w:rFonts w:ascii="Times New Roman" w:hAnsi="Times New Roman"/>
          <w:color w:val="191919"/>
          <w:sz w:val="20"/>
          <w:szCs w:val="20"/>
        </w:rPr>
        <w:t>topological</w:t>
      </w:r>
      <w:r>
        <w:rPr>
          <w:rFonts w:ascii="Times New Roman" w:hAnsi="Times New Roman"/>
          <w:color w:val="191919"/>
          <w:spacing w:val="-8"/>
          <w:sz w:val="20"/>
          <w:szCs w:val="20"/>
        </w:rPr>
        <w:t xml:space="preserve"> </w:t>
      </w:r>
      <w:r>
        <w:rPr>
          <w:rFonts w:ascii="Times New Roman" w:hAnsi="Times New Roman"/>
          <w:color w:val="191919"/>
          <w:sz w:val="20"/>
          <w:szCs w:val="20"/>
        </w:rPr>
        <w:t>spaces,</w:t>
      </w:r>
      <w:r>
        <w:rPr>
          <w:rFonts w:ascii="Times New Roman" w:hAnsi="Times New Roman"/>
          <w:color w:val="191919"/>
          <w:spacing w:val="-8"/>
          <w:sz w:val="20"/>
          <w:szCs w:val="20"/>
        </w:rPr>
        <w:t xml:space="preserve"> </w:t>
      </w:r>
      <w:r>
        <w:rPr>
          <w:rFonts w:ascii="Times New Roman" w:hAnsi="Times New Roman"/>
          <w:color w:val="191919"/>
          <w:sz w:val="20"/>
          <w:szCs w:val="20"/>
        </w:rPr>
        <w:t>product</w:t>
      </w:r>
      <w:r>
        <w:rPr>
          <w:rFonts w:ascii="Times New Roman" w:hAnsi="Times New Roman"/>
          <w:color w:val="191919"/>
          <w:spacing w:val="-8"/>
          <w:sz w:val="20"/>
          <w:szCs w:val="20"/>
        </w:rPr>
        <w:t xml:space="preserve"> </w:t>
      </w:r>
      <w:r>
        <w:rPr>
          <w:rFonts w:ascii="Times New Roman" w:hAnsi="Times New Roman"/>
          <w:color w:val="191919"/>
          <w:sz w:val="20"/>
          <w:szCs w:val="20"/>
        </w:rPr>
        <w:t>spaces,</w:t>
      </w:r>
      <w:r>
        <w:rPr>
          <w:rFonts w:ascii="Times New Roman" w:hAnsi="Times New Roman"/>
          <w:color w:val="191919"/>
          <w:spacing w:val="-8"/>
          <w:sz w:val="20"/>
          <w:szCs w:val="20"/>
        </w:rPr>
        <w:t xml:space="preserve"> </w:t>
      </w:r>
      <w:r>
        <w:rPr>
          <w:rFonts w:ascii="Times New Roman" w:hAnsi="Times New Roman"/>
          <w:color w:val="191919"/>
          <w:sz w:val="20"/>
          <w:szCs w:val="20"/>
        </w:rPr>
        <w:t>sequences,</w:t>
      </w:r>
      <w:r>
        <w:rPr>
          <w:rFonts w:ascii="Times New Roman" w:hAnsi="Times New Roman"/>
          <w:color w:val="191919"/>
          <w:spacing w:val="-8"/>
          <w:sz w:val="20"/>
          <w:szCs w:val="20"/>
        </w:rPr>
        <w:t xml:space="preserve"> </w:t>
      </w:r>
      <w:r>
        <w:rPr>
          <w:rFonts w:ascii="Times New Roman" w:hAnsi="Times New Roman"/>
          <w:color w:val="191919"/>
          <w:sz w:val="20"/>
          <w:szCs w:val="20"/>
        </w:rPr>
        <w:t>compactness,</w:t>
      </w:r>
      <w:r>
        <w:rPr>
          <w:rFonts w:ascii="Times New Roman" w:hAnsi="Times New Roman"/>
          <w:color w:val="191919"/>
          <w:spacing w:val="-8"/>
          <w:sz w:val="20"/>
          <w:szCs w:val="20"/>
        </w:rPr>
        <w:t xml:space="preserve"> </w:t>
      </w:r>
      <w:r>
        <w:rPr>
          <w:rFonts w:ascii="Times New Roman" w:hAnsi="Times New Roman"/>
          <w:color w:val="191919"/>
          <w:sz w:val="20"/>
          <w:szCs w:val="20"/>
        </w:rPr>
        <w:t>connectedness, metric spaces and</w:t>
      </w:r>
      <w:r>
        <w:rPr>
          <w:rFonts w:ascii="Times New Roman" w:hAnsi="Times New Roman"/>
          <w:color w:val="191919"/>
          <w:spacing w:val="-4"/>
          <w:sz w:val="20"/>
          <w:szCs w:val="20"/>
        </w:rPr>
        <w:t xml:space="preserve"> </w:t>
      </w:r>
      <w:proofErr w:type="spellStart"/>
      <w:r>
        <w:rPr>
          <w:rFonts w:ascii="Times New Roman" w:hAnsi="Times New Roman"/>
          <w:color w:val="191919"/>
          <w:spacing w:val="-14"/>
          <w:sz w:val="20"/>
          <w:szCs w:val="20"/>
        </w:rPr>
        <w:t>T</w:t>
      </w:r>
      <w:r>
        <w:rPr>
          <w:rFonts w:ascii="Times New Roman" w:hAnsi="Times New Roman"/>
          <w:color w:val="191919"/>
          <w:sz w:val="20"/>
          <w:szCs w:val="20"/>
        </w:rPr>
        <w:t>cychono</w:t>
      </w:r>
      <w:r>
        <w:rPr>
          <w:rFonts w:ascii="Times New Roman" w:hAnsi="Times New Roman"/>
          <w:color w:val="191919"/>
          <w:spacing w:val="-4"/>
          <w:sz w:val="20"/>
          <w:szCs w:val="20"/>
        </w:rPr>
        <w:t>f</w:t>
      </w:r>
      <w:r>
        <w:rPr>
          <w:rFonts w:ascii="Times New Roman" w:hAnsi="Times New Roman"/>
          <w:color w:val="191919"/>
          <w:sz w:val="20"/>
          <w:szCs w:val="20"/>
        </w:rPr>
        <w:t>f</w:t>
      </w:r>
      <w:proofErr w:type="spellEnd"/>
      <w:r>
        <w:rPr>
          <w:rFonts w:ascii="Times New Roman" w:hAnsi="Times New Roman"/>
          <w:color w:val="191919"/>
          <w:sz w:val="20"/>
          <w:szCs w:val="20"/>
        </w:rPr>
        <w:t xml:space="preserve"> theorem.</w:t>
      </w:r>
      <w:proofErr w:type="gramEnd"/>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5410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obability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Statistics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Probabilit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gathering</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recording</w:t>
      </w:r>
      <w:r>
        <w:rPr>
          <w:rFonts w:ascii="Times New Roman" w:hAnsi="Times New Roman"/>
          <w:color w:val="191919"/>
          <w:spacing w:val="-2"/>
          <w:sz w:val="20"/>
          <w:szCs w:val="20"/>
        </w:rPr>
        <w:t xml:space="preserve"> </w:t>
      </w:r>
      <w:r>
        <w:rPr>
          <w:rFonts w:ascii="Times New Roman" w:hAnsi="Times New Roman"/>
          <w:color w:val="191919"/>
          <w:sz w:val="20"/>
          <w:szCs w:val="20"/>
        </w:rPr>
        <w:t>data,</w:t>
      </w:r>
      <w:r>
        <w:rPr>
          <w:rFonts w:ascii="Times New Roman" w:hAnsi="Times New Roman"/>
          <w:color w:val="191919"/>
          <w:spacing w:val="-2"/>
          <w:sz w:val="20"/>
          <w:szCs w:val="20"/>
        </w:rPr>
        <w:t xml:space="preserve"> </w:t>
      </w:r>
      <w:r>
        <w:rPr>
          <w:rFonts w:ascii="Times New Roman" w:hAnsi="Times New Roman"/>
          <w:color w:val="191919"/>
          <w:sz w:val="20"/>
          <w:szCs w:val="20"/>
        </w:rPr>
        <w:t>construction</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use</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tables,</w:t>
      </w:r>
      <w:r>
        <w:rPr>
          <w:rFonts w:ascii="Times New Roman" w:hAnsi="Times New Roman"/>
          <w:color w:val="191919"/>
          <w:spacing w:val="-2"/>
          <w:sz w:val="20"/>
          <w:szCs w:val="20"/>
        </w:rPr>
        <w:t xml:space="preserve"> </w:t>
      </w:r>
      <w:r>
        <w:rPr>
          <w:rFonts w:ascii="Times New Roman" w:hAnsi="Times New Roman"/>
          <w:color w:val="191919"/>
          <w:sz w:val="20"/>
          <w:szCs w:val="20"/>
        </w:rPr>
        <w:t>tabulating</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graph- </w:t>
      </w:r>
      <w:proofErr w:type="spellStart"/>
      <w:r>
        <w:rPr>
          <w:rFonts w:ascii="Times New Roman" w:hAnsi="Times New Roman"/>
          <w:color w:val="191919"/>
          <w:sz w:val="20"/>
          <w:szCs w:val="20"/>
        </w:rPr>
        <w:t>ing</w:t>
      </w:r>
      <w:proofErr w:type="spellEnd"/>
      <w:r>
        <w:rPr>
          <w:rFonts w:ascii="Times New Roman" w:hAnsi="Times New Roman"/>
          <w:color w:val="191919"/>
          <w:sz w:val="20"/>
          <w:szCs w:val="20"/>
        </w:rPr>
        <w:t xml:space="preserve"> percentiles, mean and standard deviation, frequency distributions, normal distribution and statistical interference correlation.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5412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Statistical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2300" w:right="847"/>
        <w:jc w:val="both"/>
        <w:rPr>
          <w:rFonts w:ascii="Times New Roman" w:hAnsi="Times New Roman"/>
          <w:color w:val="000000"/>
          <w:sz w:val="20"/>
          <w:szCs w:val="20"/>
        </w:rPr>
      </w:pPr>
      <w:r>
        <w:rPr>
          <w:rFonts w:ascii="Times New Roman" w:hAnsi="Times New Roman"/>
          <w:color w:val="191919"/>
          <w:sz w:val="20"/>
          <w:szCs w:val="20"/>
        </w:rPr>
        <w:t>Estimation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inference</w:t>
      </w:r>
      <w:r>
        <w:rPr>
          <w:rFonts w:ascii="Times New Roman" w:hAnsi="Times New Roman"/>
          <w:color w:val="191919"/>
          <w:spacing w:val="-3"/>
          <w:sz w:val="20"/>
          <w:szCs w:val="20"/>
        </w:rPr>
        <w:t xml:space="preserve"> </w:t>
      </w:r>
      <w:r>
        <w:rPr>
          <w:rFonts w:ascii="Times New Roman" w:hAnsi="Times New Roman"/>
          <w:color w:val="191919"/>
          <w:sz w:val="20"/>
          <w:szCs w:val="20"/>
        </w:rPr>
        <w:t>using</w:t>
      </w:r>
      <w:r>
        <w:rPr>
          <w:rFonts w:ascii="Times New Roman" w:hAnsi="Times New Roman"/>
          <w:color w:val="191919"/>
          <w:spacing w:val="-3"/>
          <w:sz w:val="20"/>
          <w:szCs w:val="20"/>
        </w:rPr>
        <w:t xml:space="preserve"> </w:t>
      </w:r>
      <w:r>
        <w:rPr>
          <w:rFonts w:ascii="Times New Roman" w:hAnsi="Times New Roman"/>
          <w:color w:val="191919"/>
          <w:sz w:val="20"/>
          <w:szCs w:val="20"/>
        </w:rPr>
        <w:t>basic</w:t>
      </w:r>
      <w:r>
        <w:rPr>
          <w:rFonts w:ascii="Times New Roman" w:hAnsi="Times New Roman"/>
          <w:color w:val="191919"/>
          <w:spacing w:val="-3"/>
          <w:sz w:val="20"/>
          <w:szCs w:val="20"/>
        </w:rPr>
        <w:t xml:space="preserve"> </w:t>
      </w:r>
      <w:r>
        <w:rPr>
          <w:rFonts w:ascii="Times New Roman" w:hAnsi="Times New Roman"/>
          <w:color w:val="191919"/>
          <w:sz w:val="20"/>
          <w:szCs w:val="20"/>
        </w:rPr>
        <w:t>probability</w:t>
      </w:r>
      <w:r>
        <w:rPr>
          <w:rFonts w:ascii="Times New Roman" w:hAnsi="Times New Roman"/>
          <w:color w:val="191919"/>
          <w:spacing w:val="-3"/>
          <w:sz w:val="20"/>
          <w:szCs w:val="20"/>
        </w:rPr>
        <w:t xml:space="preserve"> </w:t>
      </w:r>
      <w:r>
        <w:rPr>
          <w:rFonts w:ascii="Times New Roman" w:hAnsi="Times New Roman"/>
          <w:color w:val="191919"/>
          <w:sz w:val="20"/>
          <w:szCs w:val="20"/>
        </w:rPr>
        <w:t>distributions,</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variance,</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of </w:t>
      </w:r>
      <w:r>
        <w:rPr>
          <w:rFonts w:ascii="Times New Roman" w:hAnsi="Times New Roman"/>
          <w:color w:val="191919"/>
          <w:spacing w:val="2"/>
          <w:sz w:val="20"/>
          <w:szCs w:val="20"/>
        </w:rPr>
        <w:t>covariance</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regression</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correlatio</w:t>
      </w:r>
      <w:r>
        <w:rPr>
          <w:rFonts w:ascii="Times New Roman" w:hAnsi="Times New Roman"/>
          <w:color w:val="191919"/>
          <w:sz w:val="20"/>
          <w:szCs w:val="20"/>
        </w:rPr>
        <w:t>n</w:t>
      </w:r>
      <w:r>
        <w:rPr>
          <w:rFonts w:ascii="Times New Roman" w:hAnsi="Times New Roman"/>
          <w:color w:val="191919"/>
          <w:spacing w:val="11"/>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1"/>
          <w:sz w:val="20"/>
          <w:szCs w:val="20"/>
        </w:rPr>
        <w:t xml:space="preserve"> </w:t>
      </w:r>
      <w:r>
        <w:rPr>
          <w:rFonts w:ascii="Times New Roman" w:hAnsi="Times New Roman"/>
          <w:color w:val="191919"/>
          <w:spacing w:val="2"/>
          <w:sz w:val="20"/>
          <w:szCs w:val="20"/>
        </w:rPr>
        <w:t>basi</w:t>
      </w:r>
      <w:r>
        <w:rPr>
          <w:rFonts w:ascii="Times New Roman" w:hAnsi="Times New Roman"/>
          <w:color w:val="191919"/>
          <w:sz w:val="20"/>
          <w:szCs w:val="20"/>
        </w:rPr>
        <w:t>c</w:t>
      </w:r>
      <w:r>
        <w:rPr>
          <w:rFonts w:ascii="Times New Roman" w:hAnsi="Times New Roman"/>
          <w:color w:val="191919"/>
          <w:spacing w:val="11"/>
          <w:sz w:val="20"/>
          <w:szCs w:val="20"/>
        </w:rPr>
        <w:t xml:space="preserve"> </w:t>
      </w:r>
      <w:r>
        <w:rPr>
          <w:rFonts w:ascii="Times New Roman" w:hAnsi="Times New Roman"/>
          <w:color w:val="191919"/>
          <w:spacing w:val="2"/>
          <w:sz w:val="20"/>
          <w:szCs w:val="20"/>
        </w:rPr>
        <w:t>experimenta</w:t>
      </w:r>
      <w:r>
        <w:rPr>
          <w:rFonts w:ascii="Times New Roman" w:hAnsi="Times New Roman"/>
          <w:color w:val="191919"/>
          <w:sz w:val="20"/>
          <w:szCs w:val="20"/>
        </w:rPr>
        <w:t>l</w:t>
      </w:r>
      <w:r>
        <w:rPr>
          <w:rFonts w:ascii="Times New Roman" w:hAnsi="Times New Roman"/>
          <w:color w:val="191919"/>
          <w:spacing w:val="11"/>
          <w:sz w:val="20"/>
          <w:szCs w:val="20"/>
        </w:rPr>
        <w:t xml:space="preserve"> </w:t>
      </w:r>
      <w:r>
        <w:rPr>
          <w:rFonts w:ascii="Times New Roman" w:hAnsi="Times New Roman"/>
          <w:color w:val="191919"/>
          <w:spacing w:val="2"/>
          <w:sz w:val="20"/>
          <w:szCs w:val="20"/>
        </w:rPr>
        <w:t>design</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Prerequisite</w:t>
      </w:r>
      <w:r>
        <w:rPr>
          <w:rFonts w:ascii="Times New Roman" w:hAnsi="Times New Roman"/>
          <w:color w:val="191919"/>
          <w:sz w:val="20"/>
          <w:szCs w:val="20"/>
        </w:rPr>
        <w:t xml:space="preserve">: A </w:t>
      </w:r>
      <w:r>
        <w:rPr>
          <w:rFonts w:ascii="Times New Roman" w:hAnsi="Times New Roman"/>
          <w:color w:val="191919"/>
          <w:spacing w:val="2"/>
          <w:sz w:val="20"/>
          <w:szCs w:val="20"/>
        </w:rPr>
        <w:t xml:space="preserve">previous </w:t>
      </w:r>
      <w:r>
        <w:rPr>
          <w:rFonts w:ascii="Times New Roman" w:hAnsi="Times New Roman"/>
          <w:color w:val="191919"/>
          <w:sz w:val="20"/>
          <w:szCs w:val="20"/>
        </w:rPr>
        <w:t>course in statistics.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5414</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3"/>
          <w:sz w:val="20"/>
          <w:szCs w:val="20"/>
        </w:rPr>
        <w:t xml:space="preserve"> </w:t>
      </w:r>
      <w:r>
        <w:rPr>
          <w:rFonts w:ascii="Times New Roman" w:hAnsi="Times New Roman"/>
          <w:b/>
          <w:bCs/>
          <w:color w:val="191919"/>
          <w:sz w:val="20"/>
          <w:szCs w:val="20"/>
        </w:rPr>
        <w:t>Operations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ch.............................................................3(3-0)</w:t>
      </w:r>
    </w:p>
    <w:p w:rsidR="00721764" w:rsidRDefault="00721764" w:rsidP="00721764">
      <w:pPr>
        <w:widowControl w:val="0"/>
        <w:autoSpaceDE w:val="0"/>
        <w:autoSpaceDN w:val="0"/>
        <w:adjustRightInd w:val="0"/>
        <w:spacing w:before="13" w:after="0" w:line="250" w:lineRule="auto"/>
        <w:ind w:left="2300" w:right="851"/>
        <w:jc w:val="both"/>
        <w:rPr>
          <w:rFonts w:ascii="Times New Roman" w:hAnsi="Times New Roman"/>
          <w:color w:val="000000"/>
          <w:sz w:val="20"/>
          <w:szCs w:val="20"/>
        </w:rPr>
      </w:pPr>
      <w:proofErr w:type="gramStart"/>
      <w:r>
        <w:rPr>
          <w:rFonts w:ascii="Times New Roman" w:hAnsi="Times New Roman"/>
          <w:color w:val="191919"/>
          <w:spacing w:val="-2"/>
          <w:sz w:val="20"/>
          <w:szCs w:val="20"/>
        </w:rPr>
        <w:t>Linea</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programming</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proofErr w:type="spellStart"/>
      <w:r>
        <w:rPr>
          <w:rFonts w:ascii="Times New Roman" w:hAnsi="Times New Roman"/>
          <w:color w:val="191919"/>
          <w:spacing w:val="-2"/>
          <w:sz w:val="20"/>
          <w:szCs w:val="20"/>
        </w:rPr>
        <w:t>simple</w:t>
      </w:r>
      <w:r>
        <w:rPr>
          <w:rFonts w:ascii="Times New Roman" w:hAnsi="Times New Roman"/>
          <w:color w:val="191919"/>
          <w:sz w:val="20"/>
          <w:szCs w:val="20"/>
        </w:rPr>
        <w:t>x</w:t>
      </w:r>
      <w:proofErr w:type="spellEnd"/>
      <w:r>
        <w:rPr>
          <w:rFonts w:ascii="Times New Roman" w:hAnsi="Times New Roman"/>
          <w:color w:val="191919"/>
          <w:spacing w:val="-9"/>
          <w:sz w:val="20"/>
          <w:szCs w:val="20"/>
        </w:rPr>
        <w:t xml:space="preserve"> </w:t>
      </w:r>
      <w:r>
        <w:rPr>
          <w:rFonts w:ascii="Times New Roman" w:hAnsi="Times New Roman"/>
          <w:color w:val="191919"/>
          <w:spacing w:val="-2"/>
          <w:sz w:val="20"/>
          <w:szCs w:val="20"/>
        </w:rPr>
        <w:t>method</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networ</w:t>
      </w:r>
      <w:r>
        <w:rPr>
          <w:rFonts w:ascii="Times New Roman" w:hAnsi="Times New Roman"/>
          <w:color w:val="191919"/>
          <w:sz w:val="20"/>
          <w:szCs w:val="20"/>
        </w:rPr>
        <w:t>k</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game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Marko</w:t>
      </w:r>
      <w:r>
        <w:rPr>
          <w:rFonts w:ascii="Times New Roman" w:hAnsi="Times New Roman"/>
          <w:color w:val="191919"/>
          <w:sz w:val="20"/>
          <w:szCs w:val="20"/>
        </w:rPr>
        <w:t>v</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analysis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other </w:t>
      </w:r>
      <w:r>
        <w:rPr>
          <w:rFonts w:ascii="Times New Roman" w:hAnsi="Times New Roman"/>
          <w:color w:val="191919"/>
          <w:sz w:val="20"/>
          <w:szCs w:val="20"/>
        </w:rPr>
        <w:t>topics including inventory analysis and queuing theor</w:t>
      </w:r>
      <w:r>
        <w:rPr>
          <w:rFonts w:ascii="Times New Roman" w:hAnsi="Times New Roman"/>
          <w:color w:val="191919"/>
          <w:spacing w:val="-13"/>
          <w:sz w:val="20"/>
          <w:szCs w:val="20"/>
        </w:rPr>
        <w:t>y</w:t>
      </w:r>
      <w:r>
        <w:rPr>
          <w:rFonts w:ascii="Times New Roman" w:hAnsi="Times New Roman"/>
          <w:color w:val="191919"/>
          <w:sz w:val="20"/>
          <w:szCs w:val="20"/>
        </w:rPr>
        <w:t>.</w:t>
      </w:r>
      <w:proofErr w:type="gramEnd"/>
      <w:r>
        <w:rPr>
          <w:rFonts w:ascii="Times New Roman" w:hAnsi="Times New Roman"/>
          <w:color w:val="191919"/>
          <w:spacing w:val="-1"/>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History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40" w:lineRule="auto"/>
        <w:ind w:left="2300" w:right="855"/>
        <w:jc w:val="both"/>
        <w:rPr>
          <w:rFonts w:ascii="Times New Roman" w:hAnsi="Times New Roman"/>
          <w:color w:val="000000"/>
          <w:sz w:val="20"/>
          <w:szCs w:val="20"/>
        </w:rPr>
      </w:pPr>
      <w:proofErr w:type="gramStart"/>
      <w:r>
        <w:rPr>
          <w:rFonts w:ascii="Times New Roman" w:hAnsi="Times New Roman"/>
          <w:color w:val="191919"/>
          <w:spacing w:val="-1"/>
          <w:sz w:val="20"/>
          <w:szCs w:val="20"/>
        </w:rPr>
        <w:t>Growt</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developmen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disciplin</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Mathematic</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fro</w:t>
      </w:r>
      <w:r>
        <w:rPr>
          <w:rFonts w:ascii="Times New Roman" w:hAnsi="Times New Roman"/>
          <w:color w:val="191919"/>
          <w:sz w:val="20"/>
          <w:szCs w:val="20"/>
        </w:rPr>
        <w:t>m</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antiquit</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moder</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times</w:t>
      </w:r>
      <w:r>
        <w:rPr>
          <w:rFonts w:ascii="Times New Roman" w:hAnsi="Times New Roman"/>
          <w:color w:val="191919"/>
          <w:sz w:val="20"/>
          <w:szCs w:val="20"/>
        </w:rPr>
        <w:t>.</w:t>
      </w:r>
      <w:proofErr w:type="gramEnd"/>
      <w:r>
        <w:rPr>
          <w:rFonts w:ascii="Times New Roman" w:hAnsi="Times New Roman"/>
          <w:color w:val="191919"/>
          <w:spacing w:val="-8"/>
          <w:sz w:val="20"/>
          <w:szCs w:val="20"/>
        </w:rPr>
        <w:t xml:space="preserve"> </w:t>
      </w:r>
      <w:proofErr w:type="spellStart"/>
      <w:r>
        <w:rPr>
          <w:rFonts w:ascii="Times New Roman" w:hAnsi="Times New Roman"/>
          <w:color w:val="191919"/>
          <w:spacing w:val="-1"/>
          <w:sz w:val="20"/>
          <w:szCs w:val="20"/>
        </w:rPr>
        <w:t>Spe</w:t>
      </w:r>
      <w:proofErr w:type="spellEnd"/>
      <w:r>
        <w:rPr>
          <w:rFonts w:ascii="Times New Roman" w:hAnsi="Times New Roman"/>
          <w:color w:val="191919"/>
          <w:spacing w:val="-1"/>
          <w:sz w:val="20"/>
          <w:szCs w:val="20"/>
        </w:rPr>
        <w:t>-</w:t>
      </w:r>
    </w:p>
    <w:p w:rsidR="00721764" w:rsidRDefault="00721764" w:rsidP="00721764">
      <w:pPr>
        <w:widowControl w:val="0"/>
        <w:autoSpaceDE w:val="0"/>
        <w:autoSpaceDN w:val="0"/>
        <w:adjustRightInd w:val="0"/>
        <w:spacing w:before="13" w:after="0" w:line="240" w:lineRule="auto"/>
        <w:ind w:left="2300" w:right="855"/>
        <w:jc w:val="both"/>
        <w:rPr>
          <w:rFonts w:ascii="Times New Roman" w:hAnsi="Times New Roman"/>
          <w:color w:val="000000"/>
          <w:sz w:val="20"/>
          <w:szCs w:val="20"/>
        </w:rPr>
        <w:sectPr w:rsidR="00721764">
          <w:pgSz w:w="12240" w:h="15840"/>
          <w:pgMar w:top="280" w:right="1260" w:bottom="280" w:left="260" w:header="0" w:footer="702" w:gutter="0"/>
          <w:cols w:space="720" w:equalWidth="0">
            <w:col w:w="1072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66" w:lineRule="exact"/>
              <w:ind w:left="1355" w:right="613"/>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IDDLE</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G</w:t>
            </w:r>
            <w:r w:rsidRPr="00FA7AC7">
              <w:rPr>
                <w:rFonts w:ascii="Times New Roman" w:hAnsi="Times New Roman"/>
                <w:b/>
                <w:bCs/>
                <w:color w:val="191919"/>
                <w:sz w:val="27"/>
                <w:szCs w:val="27"/>
              </w:rPr>
              <w:t>RADES</w:t>
            </w:r>
          </w:p>
          <w:p w:rsidR="00721764" w:rsidRPr="00FA7AC7" w:rsidRDefault="00721764" w:rsidP="00B67EC4">
            <w:pPr>
              <w:widowControl w:val="0"/>
              <w:autoSpaceDE w:val="0"/>
              <w:autoSpaceDN w:val="0"/>
              <w:adjustRightInd w:val="0"/>
              <w:spacing w:after="0" w:line="334" w:lineRule="exact"/>
              <w:ind w:left="1799" w:right="967"/>
              <w:jc w:val="center"/>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6" w:after="0" w:line="250" w:lineRule="auto"/>
        <w:ind w:left="1235" w:right="1954"/>
        <w:rPr>
          <w:rFonts w:ascii="Times New Roman" w:hAnsi="Times New Roman"/>
          <w:color w:val="000000"/>
          <w:sz w:val="20"/>
          <w:szCs w:val="20"/>
        </w:rPr>
      </w:pPr>
      <w:proofErr w:type="spellStart"/>
      <w:proofErr w:type="gramStart"/>
      <w:r>
        <w:rPr>
          <w:rFonts w:ascii="Times New Roman" w:hAnsi="Times New Roman"/>
          <w:color w:val="191919"/>
          <w:sz w:val="20"/>
          <w:szCs w:val="20"/>
        </w:rPr>
        <w:t>cial</w:t>
      </w:r>
      <w:proofErr w:type="spellEnd"/>
      <w:proofErr w:type="gramEnd"/>
      <w:r>
        <w:rPr>
          <w:rFonts w:ascii="Times New Roman" w:hAnsi="Times New Roman"/>
          <w:color w:val="191919"/>
          <w:spacing w:val="6"/>
          <w:sz w:val="20"/>
          <w:szCs w:val="20"/>
        </w:rPr>
        <w:t xml:space="preserve"> </w:t>
      </w:r>
      <w:r>
        <w:rPr>
          <w:rFonts w:ascii="Times New Roman" w:hAnsi="Times New Roman"/>
          <w:color w:val="191919"/>
          <w:sz w:val="20"/>
          <w:szCs w:val="20"/>
        </w:rPr>
        <w:t>emphasis</w:t>
      </w:r>
      <w:r>
        <w:rPr>
          <w:rFonts w:ascii="Times New Roman" w:hAnsi="Times New Roman"/>
          <w:color w:val="191919"/>
          <w:spacing w:val="6"/>
          <w:sz w:val="20"/>
          <w:szCs w:val="20"/>
        </w:rPr>
        <w:t xml:space="preserve"> </w:t>
      </w:r>
      <w:r>
        <w:rPr>
          <w:rFonts w:ascii="Times New Roman" w:hAnsi="Times New Roman"/>
          <w:color w:val="191919"/>
          <w:sz w:val="20"/>
          <w:szCs w:val="20"/>
        </w:rPr>
        <w:t>given</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evolutionary</w:t>
      </w:r>
      <w:r>
        <w:rPr>
          <w:rFonts w:ascii="Times New Roman" w:hAnsi="Times New Roman"/>
          <w:color w:val="191919"/>
          <w:spacing w:val="6"/>
          <w:sz w:val="20"/>
          <w:szCs w:val="20"/>
        </w:rPr>
        <w:t xml:space="preserve"> </w:t>
      </w:r>
      <w:r>
        <w:rPr>
          <w:rFonts w:ascii="Times New Roman" w:hAnsi="Times New Roman"/>
          <w:color w:val="191919"/>
          <w:sz w:val="20"/>
          <w:szCs w:val="20"/>
        </w:rPr>
        <w:t>character</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principal</w:t>
      </w:r>
      <w:r>
        <w:rPr>
          <w:rFonts w:ascii="Times New Roman" w:hAnsi="Times New Roman"/>
          <w:color w:val="191919"/>
          <w:spacing w:val="6"/>
          <w:sz w:val="20"/>
          <w:szCs w:val="20"/>
        </w:rPr>
        <w:t xml:space="preserve"> </w:t>
      </w:r>
      <w:r>
        <w:rPr>
          <w:rFonts w:ascii="Times New Roman" w:hAnsi="Times New Roman"/>
          <w:color w:val="191919"/>
          <w:sz w:val="20"/>
          <w:szCs w:val="20"/>
        </w:rPr>
        <w:t>ideas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modern</w:t>
      </w:r>
      <w:r>
        <w:rPr>
          <w:rFonts w:ascii="Times New Roman" w:hAnsi="Times New Roman"/>
          <w:color w:val="191919"/>
          <w:spacing w:val="6"/>
          <w:sz w:val="20"/>
          <w:szCs w:val="20"/>
        </w:rPr>
        <w:t xml:space="preserve"> </w:t>
      </w:r>
      <w:proofErr w:type="spellStart"/>
      <w:r>
        <w:rPr>
          <w:rFonts w:ascii="Times New Roman" w:hAnsi="Times New Roman"/>
          <w:color w:val="191919"/>
          <w:sz w:val="20"/>
          <w:szCs w:val="20"/>
        </w:rPr>
        <w:t>Mathemat</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ics</w:t>
      </w:r>
      <w:proofErr w:type="spellEnd"/>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5670</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3"/>
          <w:sz w:val="20"/>
          <w:szCs w:val="20"/>
        </w:rPr>
        <w:t xml:space="preserve"> </w:t>
      </w:r>
      <w:proofErr w:type="gramStart"/>
      <w:r>
        <w:rPr>
          <w:rFonts w:ascii="Times New Roman" w:hAnsi="Times New Roman"/>
          <w:b/>
          <w:bCs/>
          <w:color w:val="191919"/>
          <w:sz w:val="20"/>
          <w:szCs w:val="20"/>
        </w:rPr>
        <w:t>In</w:t>
      </w:r>
      <w:proofErr w:type="gramEnd"/>
      <w:r>
        <w:rPr>
          <w:rFonts w:ascii="Times New Roman" w:hAnsi="Times New Roman"/>
          <w:b/>
          <w:bCs/>
          <w:color w:val="191919"/>
          <w:spacing w:val="-3"/>
          <w:sz w:val="20"/>
          <w:szCs w:val="20"/>
        </w:rPr>
        <w:t xml:space="preserve"> </w:t>
      </w:r>
      <w:r>
        <w:rPr>
          <w:rFonts w:ascii="Times New Roman" w:hAnsi="Times New Roman"/>
          <w:b/>
          <w:bCs/>
          <w:color w:val="191919"/>
          <w:sz w:val="20"/>
          <w:szCs w:val="20"/>
        </w:rPr>
        <w:t>Mathematical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Sciences.......................................................3(3-0)</w:t>
      </w:r>
    </w:p>
    <w:p w:rsidR="00721764" w:rsidRDefault="00721764" w:rsidP="00721764">
      <w:pPr>
        <w:widowControl w:val="0"/>
        <w:autoSpaceDE w:val="0"/>
        <w:autoSpaceDN w:val="0"/>
        <w:adjustRightInd w:val="0"/>
        <w:spacing w:before="13" w:after="0" w:line="250" w:lineRule="auto"/>
        <w:ind w:left="1235" w:right="1954"/>
        <w:rPr>
          <w:rFonts w:ascii="Times New Roman" w:hAnsi="Times New Roman"/>
          <w:color w:val="000000"/>
          <w:sz w:val="20"/>
          <w:szCs w:val="20"/>
        </w:rPr>
      </w:pPr>
      <w:proofErr w:type="gramStart"/>
      <w:r>
        <w:rPr>
          <w:rFonts w:ascii="Times New Roman" w:hAnsi="Times New Roman"/>
          <w:color w:val="191919"/>
          <w:sz w:val="20"/>
          <w:szCs w:val="20"/>
        </w:rPr>
        <w:t>An</w:t>
      </w:r>
      <w:r>
        <w:rPr>
          <w:rFonts w:ascii="Times New Roman" w:hAnsi="Times New Roman"/>
          <w:color w:val="191919"/>
          <w:spacing w:val="3"/>
          <w:sz w:val="20"/>
          <w:szCs w:val="20"/>
        </w:rPr>
        <w:t xml:space="preserve"> </w:t>
      </w:r>
      <w:r>
        <w:rPr>
          <w:rFonts w:ascii="Times New Roman" w:hAnsi="Times New Roman"/>
          <w:color w:val="191919"/>
          <w:sz w:val="20"/>
          <w:szCs w:val="20"/>
        </w:rPr>
        <w:t>exploration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special</w:t>
      </w:r>
      <w:r>
        <w:rPr>
          <w:rFonts w:ascii="Times New Roman" w:hAnsi="Times New Roman"/>
          <w:color w:val="191919"/>
          <w:spacing w:val="3"/>
          <w:sz w:val="20"/>
          <w:szCs w:val="20"/>
        </w:rPr>
        <w:t xml:space="preserve"> </w:t>
      </w:r>
      <w:r>
        <w:rPr>
          <w:rFonts w:ascii="Times New Roman" w:hAnsi="Times New Roman"/>
          <w:color w:val="191919"/>
          <w:sz w:val="20"/>
          <w:szCs w:val="20"/>
        </w:rPr>
        <w:t>topics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current</w:t>
      </w:r>
      <w:r>
        <w:rPr>
          <w:rFonts w:ascii="Times New Roman" w:hAnsi="Times New Roman"/>
          <w:color w:val="191919"/>
          <w:spacing w:val="3"/>
          <w:sz w:val="20"/>
          <w:szCs w:val="20"/>
        </w:rPr>
        <w:t xml:space="preserve"> </w:t>
      </w:r>
      <w:r>
        <w:rPr>
          <w:rFonts w:ascii="Times New Roman" w:hAnsi="Times New Roman"/>
          <w:color w:val="191919"/>
          <w:sz w:val="20"/>
          <w:szCs w:val="20"/>
        </w:rPr>
        <w:t>interest</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Mathematical</w:t>
      </w:r>
      <w:r>
        <w:rPr>
          <w:rFonts w:ascii="Times New Roman" w:hAnsi="Times New Roman"/>
          <w:color w:val="191919"/>
          <w:spacing w:val="3"/>
          <w:sz w:val="20"/>
          <w:szCs w:val="20"/>
        </w:rPr>
        <w:t xml:space="preserve"> </w:t>
      </w:r>
      <w:r>
        <w:rPr>
          <w:rFonts w:ascii="Times New Roman" w:hAnsi="Times New Roman"/>
          <w:color w:val="191919"/>
          <w:sz w:val="20"/>
          <w:szCs w:val="20"/>
        </w:rPr>
        <w:t>sciences.</w:t>
      </w:r>
      <w:proofErr w:type="gramEnd"/>
      <w:r>
        <w:rPr>
          <w:rFonts w:ascii="Times New Roman" w:hAnsi="Times New Roman"/>
          <w:color w:val="191919"/>
          <w:spacing w:val="3"/>
          <w:sz w:val="20"/>
          <w:szCs w:val="20"/>
        </w:rPr>
        <w:t xml:space="preserve"> </w:t>
      </w:r>
      <w:proofErr w:type="gramStart"/>
      <w:r>
        <w:rPr>
          <w:rFonts w:ascii="Times New Roman" w:hAnsi="Times New Roman"/>
          <w:color w:val="191919"/>
          <w:sz w:val="20"/>
          <w:szCs w:val="20"/>
        </w:rPr>
        <w:t>Prerequisite.</w:t>
      </w:r>
      <w:proofErr w:type="gramEnd"/>
      <w:r>
        <w:rPr>
          <w:rFonts w:ascii="Times New Roman" w:hAnsi="Times New Roman"/>
          <w:color w:val="191919"/>
          <w:sz w:val="20"/>
          <w:szCs w:val="20"/>
        </w:rPr>
        <w:t xml:space="preserve"> Consent of instructor</w:t>
      </w:r>
    </w:p>
    <w:p w:rsidR="00721764" w:rsidRDefault="003F0AB9" w:rsidP="00721764">
      <w:pPr>
        <w:widowControl w:val="0"/>
        <w:autoSpaceDE w:val="0"/>
        <w:autoSpaceDN w:val="0"/>
        <w:adjustRightInd w:val="0"/>
        <w:spacing w:after="0" w:line="250" w:lineRule="auto"/>
        <w:ind w:left="875" w:right="2201"/>
        <w:rPr>
          <w:rFonts w:ascii="Times New Roman" w:hAnsi="Times New Roman"/>
          <w:color w:val="000000"/>
          <w:sz w:val="20"/>
          <w:szCs w:val="20"/>
        </w:rPr>
      </w:pPr>
      <w:r w:rsidRPr="003F0AB9">
        <w:rPr>
          <w:noProof/>
        </w:rPr>
        <w:pict>
          <v:shape id="_x0000_s1355" type="#_x0000_t202" style="position:absolute;left:0;text-align:left;margin-left:523pt;margin-top:23.55pt;width:1in;height:184.35pt;z-index:-25158963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 No credit is given toward the graduate program in Mathematics Education. (See courses on pages 78-79.</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2" w:after="0" w:line="240" w:lineRule="exact"/>
        <w:rPr>
          <w:rFonts w:ascii="Times New Roman" w:hAnsi="Times New Roman"/>
          <w:color w:val="000000"/>
          <w:sz w:val="24"/>
          <w:szCs w:val="24"/>
        </w:rPr>
      </w:pPr>
    </w:p>
    <w:p w:rsidR="00721764" w:rsidRDefault="003F0AB9" w:rsidP="00721764">
      <w:pPr>
        <w:widowControl w:val="0"/>
        <w:autoSpaceDE w:val="0"/>
        <w:autoSpaceDN w:val="0"/>
        <w:adjustRightInd w:val="0"/>
        <w:spacing w:after="0" w:line="240" w:lineRule="auto"/>
        <w:ind w:left="875"/>
        <w:rPr>
          <w:rFonts w:ascii="Impact" w:hAnsi="Impact" w:cs="Impact"/>
          <w:color w:val="000000"/>
          <w:sz w:val="36"/>
          <w:szCs w:val="36"/>
        </w:rPr>
      </w:pPr>
      <w:r w:rsidRPr="003F0AB9">
        <w:rPr>
          <w:noProof/>
        </w:rPr>
        <w:pict>
          <v:group id="_x0000_s1352" style="position:absolute;left:0;text-align:left;margin-left:317.8pt;margin-top:-170.5pt;width:31.2pt;height:31pt;z-index:-251590656;mso-position-horizontal-relative:page" coordorigin="6356,-3410" coordsize="624,620" o:allowincell="f">
            <v:rect id="_x0000_s1353" style="position:absolute;left:6361;top:-3405;width:613;height:610" o:allowincell="f" stroked="f">
              <v:path arrowok="t"/>
            </v:rect>
            <v:rect id="_x0000_s1354" style="position:absolute;left:6362;top:-3406;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sz w:val="36"/>
          <w:szCs w:val="36"/>
        </w:rPr>
        <w:t>MIDDLE GRADES EDUC</w:t>
      </w:r>
      <w:r w:rsidR="00721764">
        <w:rPr>
          <w:rFonts w:ascii="Impact" w:hAnsi="Impact" w:cs="Impact"/>
          <w:color w:val="666666"/>
          <w:spacing w:val="-19"/>
          <w:sz w:val="36"/>
          <w:szCs w:val="36"/>
        </w:rPr>
        <w:t>A</w:t>
      </w:r>
      <w:r w:rsidR="00721764">
        <w:rPr>
          <w:rFonts w:ascii="Impact" w:hAnsi="Impact" w:cs="Impact"/>
          <w:color w:val="666666"/>
          <w:sz w:val="36"/>
          <w:szCs w:val="36"/>
        </w:rPr>
        <w:t>TION</w:t>
      </w:r>
    </w:p>
    <w:p w:rsidR="00721764" w:rsidRDefault="00721764" w:rsidP="00721764">
      <w:pPr>
        <w:widowControl w:val="0"/>
        <w:autoSpaceDE w:val="0"/>
        <w:autoSpaceDN w:val="0"/>
        <w:adjustRightInd w:val="0"/>
        <w:spacing w:before="23" w:after="0" w:line="250" w:lineRule="auto"/>
        <w:ind w:left="875" w:right="2200" w:firstLine="360"/>
        <w:rPr>
          <w:rFonts w:ascii="Times New Roman" w:hAnsi="Times New Roman"/>
          <w:color w:val="000000"/>
          <w:sz w:val="20"/>
          <w:szCs w:val="20"/>
        </w:rPr>
      </w:pPr>
      <w:r>
        <w:rPr>
          <w:rFonts w:ascii="Times New Roman" w:hAnsi="Times New Roman"/>
          <w:color w:val="000000"/>
          <w:sz w:val="20"/>
          <w:szCs w:val="20"/>
        </w:rPr>
        <w:t>The basic objective of the Master's of Education program in Middle Grades Education is to provide teachers with the opportunity to:</w:t>
      </w:r>
    </w:p>
    <w:p w:rsidR="00721764" w:rsidRDefault="00721764" w:rsidP="00721764">
      <w:pPr>
        <w:widowControl w:val="0"/>
        <w:autoSpaceDE w:val="0"/>
        <w:autoSpaceDN w:val="0"/>
        <w:adjustRightInd w:val="0"/>
        <w:spacing w:after="0" w:line="250" w:lineRule="auto"/>
        <w:ind w:left="1235" w:right="2417" w:hanging="302"/>
        <w:rPr>
          <w:rFonts w:ascii="Times New Roman" w:hAnsi="Times New Roman"/>
          <w:color w:val="000000"/>
          <w:sz w:val="20"/>
          <w:szCs w:val="20"/>
        </w:rPr>
      </w:pPr>
      <w:r>
        <w:rPr>
          <w:rFonts w:ascii="Times New Roman" w:hAnsi="Times New Roman"/>
          <w:color w:val="000000"/>
          <w:sz w:val="20"/>
          <w:szCs w:val="20"/>
        </w:rPr>
        <w:t>1. Compare their teaching practices with current research-based practices and make changes where necessary;</w:t>
      </w:r>
    </w:p>
    <w:p w:rsidR="00721764" w:rsidRDefault="00721764" w:rsidP="00721764">
      <w:pPr>
        <w:widowControl w:val="0"/>
        <w:autoSpaceDE w:val="0"/>
        <w:autoSpaceDN w:val="0"/>
        <w:adjustRightInd w:val="0"/>
        <w:spacing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2.  </w:t>
      </w:r>
      <w:r>
        <w:rPr>
          <w:rFonts w:ascii="Times New Roman" w:hAnsi="Times New Roman"/>
          <w:color w:val="000000"/>
          <w:spacing w:val="2"/>
          <w:sz w:val="20"/>
          <w:szCs w:val="20"/>
        </w:rPr>
        <w:t xml:space="preserve"> </w:t>
      </w:r>
      <w:r>
        <w:rPr>
          <w:rFonts w:ascii="Times New Roman" w:hAnsi="Times New Roman"/>
          <w:color w:val="000000"/>
          <w:sz w:val="20"/>
          <w:szCs w:val="20"/>
        </w:rPr>
        <w:t>Extend their knowledge and skills in a chosen area of educational interest;</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3.  </w:t>
      </w:r>
      <w:r>
        <w:rPr>
          <w:rFonts w:ascii="Times New Roman" w:hAnsi="Times New Roman"/>
          <w:color w:val="000000"/>
          <w:spacing w:val="2"/>
          <w:sz w:val="20"/>
          <w:szCs w:val="20"/>
        </w:rPr>
        <w:t xml:space="preserve"> </w:t>
      </w:r>
      <w:r>
        <w:rPr>
          <w:rFonts w:ascii="Times New Roman" w:hAnsi="Times New Roman"/>
          <w:color w:val="000000"/>
          <w:sz w:val="20"/>
          <w:szCs w:val="20"/>
        </w:rPr>
        <w:t>Present intellectually challenging thoughts and practices to students;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4.  </w:t>
      </w:r>
      <w:r>
        <w:rPr>
          <w:rFonts w:ascii="Times New Roman" w:hAnsi="Times New Roman"/>
          <w:color w:val="000000"/>
          <w:spacing w:val="2"/>
          <w:sz w:val="20"/>
          <w:szCs w:val="20"/>
        </w:rPr>
        <w:t xml:space="preserve"> </w:t>
      </w:r>
      <w:r>
        <w:rPr>
          <w:rFonts w:ascii="Times New Roman" w:hAnsi="Times New Roman"/>
          <w:color w:val="000000"/>
          <w:sz w:val="20"/>
          <w:szCs w:val="20"/>
        </w:rPr>
        <w:t>Integrate new materials and methods of teaching into students' teaching repertoire;</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5.  </w:t>
      </w:r>
      <w:r>
        <w:rPr>
          <w:rFonts w:ascii="Times New Roman" w:hAnsi="Times New Roman"/>
          <w:color w:val="000000"/>
          <w:spacing w:val="2"/>
          <w:sz w:val="20"/>
          <w:szCs w:val="20"/>
        </w:rPr>
        <w:t xml:space="preserve"> </w:t>
      </w:r>
      <w:r>
        <w:rPr>
          <w:rFonts w:ascii="Times New Roman" w:hAnsi="Times New Roman"/>
          <w:color w:val="000000"/>
          <w:sz w:val="20"/>
          <w:szCs w:val="20"/>
        </w:rPr>
        <w:t>Encourage interest in conducting research;</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6.  </w:t>
      </w:r>
      <w:r>
        <w:rPr>
          <w:rFonts w:ascii="Times New Roman" w:hAnsi="Times New Roman"/>
          <w:color w:val="000000"/>
          <w:spacing w:val="2"/>
          <w:sz w:val="20"/>
          <w:szCs w:val="20"/>
        </w:rPr>
        <w:t xml:space="preserve"> </w:t>
      </w:r>
      <w:r>
        <w:rPr>
          <w:rFonts w:ascii="Times New Roman" w:hAnsi="Times New Roman"/>
          <w:color w:val="000000"/>
          <w:sz w:val="20"/>
          <w:szCs w:val="20"/>
        </w:rPr>
        <w:t>Increase competencies in research techniques; and</w:t>
      </w:r>
    </w:p>
    <w:p w:rsidR="00721764" w:rsidRDefault="00721764" w:rsidP="00721764">
      <w:pPr>
        <w:widowControl w:val="0"/>
        <w:autoSpaceDE w:val="0"/>
        <w:autoSpaceDN w:val="0"/>
        <w:adjustRightInd w:val="0"/>
        <w:spacing w:before="10" w:after="0" w:line="250" w:lineRule="auto"/>
        <w:ind w:left="1235" w:right="2112" w:hanging="302"/>
        <w:rPr>
          <w:rFonts w:ascii="Times New Roman" w:hAnsi="Times New Roman"/>
          <w:color w:val="000000"/>
          <w:sz w:val="20"/>
          <w:szCs w:val="20"/>
        </w:rPr>
      </w:pPr>
      <w:r>
        <w:rPr>
          <w:rFonts w:ascii="Times New Roman" w:hAnsi="Times New Roman"/>
          <w:color w:val="000000"/>
          <w:sz w:val="20"/>
          <w:szCs w:val="20"/>
        </w:rPr>
        <w:t xml:space="preserve">7.  </w:t>
      </w:r>
      <w:r>
        <w:rPr>
          <w:rFonts w:ascii="Times New Roman" w:hAnsi="Times New Roman"/>
          <w:color w:val="000000"/>
          <w:spacing w:val="2"/>
          <w:sz w:val="20"/>
          <w:szCs w:val="20"/>
        </w:rPr>
        <w:t xml:space="preserve"> </w:t>
      </w:r>
      <w:r>
        <w:rPr>
          <w:rFonts w:ascii="Times New Roman" w:hAnsi="Times New Roman"/>
          <w:color w:val="000000"/>
          <w:sz w:val="20"/>
          <w:szCs w:val="20"/>
        </w:rPr>
        <w:t>Increase students' ability to recognize relevant research, which they can use to become more e</w:t>
      </w:r>
      <w:r>
        <w:rPr>
          <w:rFonts w:ascii="Times New Roman" w:hAnsi="Times New Roman"/>
          <w:color w:val="000000"/>
          <w:spacing w:val="-4"/>
          <w:sz w:val="20"/>
          <w:szCs w:val="20"/>
        </w:rPr>
        <w:t>f</w:t>
      </w:r>
      <w:r>
        <w:rPr>
          <w:rFonts w:ascii="Times New Roman" w:hAnsi="Times New Roman"/>
          <w:color w:val="000000"/>
          <w:sz w:val="20"/>
          <w:szCs w:val="20"/>
        </w:rPr>
        <w:t>fective in their classrooms.</w:t>
      </w:r>
    </w:p>
    <w:p w:rsidR="00721764" w:rsidRDefault="003F0AB9" w:rsidP="00721764">
      <w:pPr>
        <w:widowControl w:val="0"/>
        <w:autoSpaceDE w:val="0"/>
        <w:autoSpaceDN w:val="0"/>
        <w:adjustRightInd w:val="0"/>
        <w:spacing w:after="0" w:line="250" w:lineRule="auto"/>
        <w:ind w:left="875" w:right="2012" w:firstLine="720"/>
        <w:rPr>
          <w:rFonts w:ascii="Times New Roman" w:hAnsi="Times New Roman"/>
          <w:color w:val="000000"/>
          <w:sz w:val="20"/>
          <w:szCs w:val="20"/>
        </w:rPr>
      </w:pPr>
      <w:r w:rsidRPr="003F0AB9">
        <w:rPr>
          <w:noProof/>
        </w:rPr>
        <w:pict>
          <v:shape id="_x0000_s1356" type="#_x0000_t202" style="position:absolute;left:0;text-align:left;margin-left:523pt;margin-top:10.55pt;width:1in;height:270.75pt;z-index:-251588608;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 xml:space="preserve">As students progress through the program, they should increasingly incorporate the </w:t>
      </w:r>
      <w:proofErr w:type="spellStart"/>
      <w:r w:rsidR="00721764">
        <w:rPr>
          <w:rFonts w:ascii="Times New Roman" w:hAnsi="Times New Roman"/>
          <w:color w:val="000000"/>
          <w:sz w:val="20"/>
          <w:szCs w:val="20"/>
        </w:rPr>
        <w:t>fol</w:t>
      </w:r>
      <w:proofErr w:type="spellEnd"/>
      <w:r w:rsidR="00721764">
        <w:rPr>
          <w:rFonts w:ascii="Times New Roman" w:hAnsi="Times New Roman"/>
          <w:color w:val="000000"/>
          <w:sz w:val="20"/>
          <w:szCs w:val="20"/>
        </w:rPr>
        <w:t>- lowing six characteristics/traits into their interpersonal skills: facilitation, humanness, knowledge- able, motivation, multiculturalism and solution generation.</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As the program builds the desire to strengthen these traits, it reinforces the following key components of a middle school:</w:t>
      </w:r>
    </w:p>
    <w:p w:rsidR="00721764" w:rsidRDefault="00721764" w:rsidP="00721764">
      <w:pPr>
        <w:widowControl w:val="0"/>
        <w:autoSpaceDE w:val="0"/>
        <w:autoSpaceDN w:val="0"/>
        <w:adjustRightInd w:val="0"/>
        <w:spacing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1.  </w:t>
      </w:r>
      <w:r>
        <w:rPr>
          <w:rFonts w:ascii="Times New Roman" w:hAnsi="Times New Roman"/>
          <w:color w:val="000000"/>
          <w:spacing w:val="2"/>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curriculum that is challenging, integrative, and exploratory;</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2.  </w:t>
      </w:r>
      <w:r>
        <w:rPr>
          <w:rFonts w:ascii="Times New Roman" w:hAnsi="Times New Roman"/>
          <w:color w:val="000000"/>
          <w:spacing w:val="2"/>
          <w:sz w:val="20"/>
          <w:szCs w:val="20"/>
        </w:rPr>
        <w:t xml:space="preserve"> </w:t>
      </w:r>
      <w:r>
        <w:rPr>
          <w:rFonts w:ascii="Times New Roman" w:hAnsi="Times New Roman"/>
          <w:color w:val="000000"/>
          <w:spacing w:val="-22"/>
          <w:sz w:val="20"/>
          <w:szCs w:val="20"/>
        </w:rPr>
        <w:t>V</w:t>
      </w:r>
      <w:r>
        <w:rPr>
          <w:rFonts w:ascii="Times New Roman" w:hAnsi="Times New Roman"/>
          <w:color w:val="000000"/>
          <w:sz w:val="20"/>
          <w:szCs w:val="20"/>
        </w:rPr>
        <w:t>aried teaching and learning approaches;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3.  </w:t>
      </w:r>
      <w:r>
        <w:rPr>
          <w:rFonts w:ascii="Times New Roman" w:hAnsi="Times New Roman"/>
          <w:color w:val="000000"/>
          <w:spacing w:val="2"/>
          <w:sz w:val="20"/>
          <w:szCs w:val="20"/>
        </w:rPr>
        <w:t xml:space="preserve"> </w:t>
      </w:r>
      <w:r>
        <w:rPr>
          <w:rFonts w:ascii="Times New Roman" w:hAnsi="Times New Roman"/>
          <w:color w:val="000000"/>
          <w:sz w:val="20"/>
          <w:szCs w:val="20"/>
        </w:rPr>
        <w:t>Assessment and evaluation that promotes learning;</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4.  </w:t>
      </w:r>
      <w:r>
        <w:rPr>
          <w:rFonts w:ascii="Times New Roman" w:hAnsi="Times New Roman"/>
          <w:color w:val="000000"/>
          <w:spacing w:val="2"/>
          <w:sz w:val="20"/>
          <w:szCs w:val="20"/>
        </w:rPr>
        <w:t xml:space="preserve"> </w:t>
      </w:r>
      <w:r>
        <w:rPr>
          <w:rFonts w:ascii="Times New Roman" w:hAnsi="Times New Roman"/>
          <w:color w:val="000000"/>
          <w:sz w:val="20"/>
          <w:szCs w:val="20"/>
        </w:rPr>
        <w:t>Flexible classroom o</w:t>
      </w:r>
      <w:r>
        <w:rPr>
          <w:rFonts w:ascii="Times New Roman" w:hAnsi="Times New Roman"/>
          <w:color w:val="000000"/>
          <w:spacing w:val="-4"/>
          <w:sz w:val="20"/>
          <w:szCs w:val="20"/>
        </w:rPr>
        <w:t>r</w:t>
      </w:r>
      <w:r>
        <w:rPr>
          <w:rFonts w:ascii="Times New Roman" w:hAnsi="Times New Roman"/>
          <w:color w:val="000000"/>
          <w:sz w:val="20"/>
          <w:szCs w:val="20"/>
        </w:rPr>
        <w:t>ganization structures;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5.  </w:t>
      </w:r>
      <w:r>
        <w:rPr>
          <w:rFonts w:ascii="Times New Roman" w:hAnsi="Times New Roman"/>
          <w:color w:val="000000"/>
          <w:spacing w:val="2"/>
          <w:sz w:val="20"/>
          <w:szCs w:val="20"/>
        </w:rPr>
        <w:t xml:space="preserve"> </w:t>
      </w:r>
      <w:r>
        <w:rPr>
          <w:rFonts w:ascii="Times New Roman" w:hAnsi="Times New Roman"/>
          <w:color w:val="000000"/>
          <w:sz w:val="20"/>
          <w:szCs w:val="20"/>
        </w:rPr>
        <w:t>Instruction which fosters health, wellness, safety; and</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6.  </w:t>
      </w:r>
      <w:r>
        <w:rPr>
          <w:rFonts w:ascii="Times New Roman" w:hAnsi="Times New Roman"/>
          <w:color w:val="000000"/>
          <w:spacing w:val="2"/>
          <w:sz w:val="20"/>
          <w:szCs w:val="20"/>
        </w:rPr>
        <w:t xml:space="preserve"> </w:t>
      </w:r>
      <w:r>
        <w:rPr>
          <w:rFonts w:ascii="Times New Roman" w:hAnsi="Times New Roman"/>
          <w:color w:val="000000"/>
          <w:sz w:val="20"/>
          <w:szCs w:val="20"/>
        </w:rPr>
        <w:t>Comprehensive guidance and support services.</w:t>
      </w:r>
    </w:p>
    <w:p w:rsidR="00721764" w:rsidRDefault="00721764" w:rsidP="00721764">
      <w:pPr>
        <w:widowControl w:val="0"/>
        <w:autoSpaceDE w:val="0"/>
        <w:autoSpaceDN w:val="0"/>
        <w:adjustRightInd w:val="0"/>
        <w:spacing w:before="10" w:after="0" w:line="250" w:lineRule="auto"/>
        <w:ind w:left="875" w:right="2313" w:firstLine="360"/>
        <w:rPr>
          <w:rFonts w:ascii="Times New Roman" w:hAnsi="Times New Roman"/>
          <w:color w:val="000000"/>
          <w:sz w:val="20"/>
          <w:szCs w:val="20"/>
        </w:rPr>
      </w:pPr>
      <w:r>
        <w:rPr>
          <w:rFonts w:ascii="Times New Roman" w:hAnsi="Times New Roman"/>
          <w:color w:val="000000"/>
          <w:sz w:val="20"/>
          <w:szCs w:val="20"/>
        </w:rPr>
        <w:t>This program leads to the</w:t>
      </w:r>
      <w:r>
        <w:rPr>
          <w:rFonts w:ascii="Times New Roman" w:hAnsi="Times New Roman"/>
          <w:color w:val="000000"/>
          <w:spacing w:val="-4"/>
          <w:sz w:val="20"/>
          <w:szCs w:val="20"/>
        </w:rPr>
        <w:t xml:space="preserve"> </w:t>
      </w:r>
      <w:r>
        <w:rPr>
          <w:rFonts w:ascii="Times New Roman" w:hAnsi="Times New Roman"/>
          <w:color w:val="000000"/>
          <w:spacing w:val="-18"/>
          <w:sz w:val="20"/>
          <w:szCs w:val="20"/>
        </w:rPr>
        <w:t>T</w:t>
      </w:r>
      <w:r>
        <w:rPr>
          <w:rFonts w:ascii="Times New Roman" w:hAnsi="Times New Roman"/>
          <w:color w:val="000000"/>
          <w:sz w:val="20"/>
          <w:szCs w:val="20"/>
        </w:rPr>
        <w:t>-5 certification in Middle Grades Education and is designed to prepare teachers to work with children in grades 4-8.</w:t>
      </w:r>
    </w:p>
    <w:p w:rsidR="00721764" w:rsidRDefault="00721764" w:rsidP="00721764">
      <w:pPr>
        <w:widowControl w:val="0"/>
        <w:autoSpaceDE w:val="0"/>
        <w:autoSpaceDN w:val="0"/>
        <w:adjustRightInd w:val="0"/>
        <w:spacing w:before="6"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color w:val="000000"/>
          <w:sz w:val="32"/>
          <w:szCs w:val="32"/>
        </w:rPr>
      </w:pPr>
      <w:r>
        <w:rPr>
          <w:rFonts w:ascii="Times New Roman" w:hAnsi="Times New Roman"/>
          <w:b/>
          <w:bCs/>
          <w:color w:val="000000"/>
          <w:sz w:val="32"/>
          <w:szCs w:val="32"/>
        </w:rPr>
        <w:t>PLANNED DEGREE PROGRAM</w:t>
      </w:r>
    </w:p>
    <w:p w:rsidR="00721764" w:rsidRDefault="00721764" w:rsidP="00721764">
      <w:pPr>
        <w:widowControl w:val="0"/>
        <w:tabs>
          <w:tab w:val="left" w:pos="8160"/>
        </w:tabs>
        <w:autoSpaceDE w:val="0"/>
        <w:autoSpaceDN w:val="0"/>
        <w:adjustRightInd w:val="0"/>
        <w:spacing w:before="26"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the Learner</w:t>
      </w:r>
      <w:r>
        <w:rPr>
          <w:rFonts w:ascii="Times New Roman" w:hAnsi="Times New Roman"/>
          <w:b/>
          <w:bCs/>
          <w:color w:val="000000"/>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35"/>
        <w:rPr>
          <w:rFonts w:ascii="Times New Roman" w:hAnsi="Times New Roman"/>
          <w:color w:val="000000"/>
          <w:sz w:val="20"/>
          <w:szCs w:val="20"/>
        </w:rPr>
      </w:pPr>
      <w:r>
        <w:rPr>
          <w:rFonts w:ascii="Times New Roman" w:hAnsi="Times New Roman"/>
          <w:color w:val="000000"/>
          <w:sz w:val="20"/>
          <w:szCs w:val="20"/>
        </w:rPr>
        <w:t>PSYC</w:t>
      </w:r>
      <w:r>
        <w:rPr>
          <w:rFonts w:ascii="Times New Roman" w:hAnsi="Times New Roman"/>
          <w:color w:val="000000"/>
          <w:sz w:val="20"/>
          <w:szCs w:val="20"/>
        </w:rPr>
        <w:tab/>
        <w:t>5530</w:t>
      </w:r>
      <w:r>
        <w:rPr>
          <w:rFonts w:ascii="Times New Roman" w:hAnsi="Times New Roman"/>
          <w:color w:val="000000"/>
          <w:sz w:val="20"/>
          <w:szCs w:val="20"/>
        </w:rPr>
        <w:tab/>
        <w:t>Adolescent Psychology</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SPED</w:t>
      </w:r>
      <w:r>
        <w:rPr>
          <w:rFonts w:ascii="Times New Roman" w:hAnsi="Times New Roman"/>
          <w:color w:val="000000"/>
          <w:sz w:val="20"/>
          <w:szCs w:val="20"/>
        </w:rPr>
        <w:tab/>
        <w:t>5547</w:t>
      </w:r>
      <w:r>
        <w:rPr>
          <w:rFonts w:ascii="Times New Roman" w:hAnsi="Times New Roman"/>
          <w:color w:val="000000"/>
          <w:sz w:val="20"/>
          <w:szCs w:val="20"/>
        </w:rPr>
        <w:tab/>
        <w:t>Behavioral Management of Exception Children</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PSYC</w:t>
      </w:r>
      <w:r>
        <w:rPr>
          <w:rFonts w:ascii="Times New Roman" w:hAnsi="Times New Roman"/>
          <w:color w:val="000000"/>
          <w:sz w:val="20"/>
          <w:szCs w:val="20"/>
        </w:rPr>
        <w:tab/>
        <w:t>5515</w:t>
      </w:r>
      <w:r>
        <w:rPr>
          <w:rFonts w:ascii="Times New Roman" w:hAnsi="Times New Roman"/>
          <w:color w:val="000000"/>
          <w:sz w:val="20"/>
          <w:szCs w:val="20"/>
        </w:rPr>
        <w:tab/>
        <w:t>Educational Psychology</w:t>
      </w:r>
    </w:p>
    <w:p w:rsidR="00721764" w:rsidRDefault="00721764" w:rsidP="00721764">
      <w:pPr>
        <w:widowControl w:val="0"/>
        <w:autoSpaceDE w:val="0"/>
        <w:autoSpaceDN w:val="0"/>
        <w:adjustRightInd w:val="0"/>
        <w:spacing w:before="6" w:after="0" w:line="220" w:lineRule="exact"/>
        <w:rPr>
          <w:rFonts w:ascii="Times New Roman" w:hAnsi="Times New Roman"/>
          <w:color w:val="000000"/>
        </w:rPr>
      </w:pPr>
    </w:p>
    <w:p w:rsidR="00721764" w:rsidRDefault="00721764" w:rsidP="00721764">
      <w:pPr>
        <w:widowControl w:val="0"/>
        <w:tabs>
          <w:tab w:val="left" w:pos="8160"/>
        </w:tabs>
        <w:autoSpaceDE w:val="0"/>
        <w:autoSpaceDN w:val="0"/>
        <w:adjustRightInd w:val="0"/>
        <w:spacing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 B - P</w:t>
      </w:r>
      <w:r>
        <w:rPr>
          <w:rFonts w:ascii="Times New Roman" w:hAnsi="Times New Roman"/>
          <w:b/>
          <w:bCs/>
          <w:color w:val="000000"/>
          <w:spacing w:val="-5"/>
          <w:sz w:val="28"/>
          <w:szCs w:val="28"/>
        </w:rPr>
        <w:t>r</w:t>
      </w:r>
      <w:r>
        <w:rPr>
          <w:rFonts w:ascii="Times New Roman" w:hAnsi="Times New Roman"/>
          <w:b/>
          <w:bCs/>
          <w:color w:val="000000"/>
          <w:sz w:val="28"/>
          <w:szCs w:val="28"/>
        </w:rPr>
        <w:t>ograms and P</w:t>
      </w:r>
      <w:r>
        <w:rPr>
          <w:rFonts w:ascii="Times New Roman" w:hAnsi="Times New Roman"/>
          <w:b/>
          <w:bCs/>
          <w:color w:val="000000"/>
          <w:spacing w:val="-5"/>
          <w:sz w:val="28"/>
          <w:szCs w:val="28"/>
        </w:rPr>
        <w:t>r</w:t>
      </w:r>
      <w:r>
        <w:rPr>
          <w:rFonts w:ascii="Times New Roman" w:hAnsi="Times New Roman"/>
          <w:b/>
          <w:bCs/>
          <w:color w:val="000000"/>
          <w:sz w:val="28"/>
          <w:szCs w:val="28"/>
        </w:rPr>
        <w:t>oblems of the School</w:t>
      </w:r>
      <w:r>
        <w:rPr>
          <w:rFonts w:ascii="Times New Roman" w:hAnsi="Times New Roman"/>
          <w:b/>
          <w:bCs/>
          <w:color w:val="000000"/>
          <w:sz w:val="28"/>
          <w:szCs w:val="28"/>
        </w:rPr>
        <w:tab/>
        <w:t>6 hrs</w:t>
      </w:r>
    </w:p>
    <w:p w:rsidR="00721764" w:rsidRDefault="00721764" w:rsidP="00721764">
      <w:pPr>
        <w:widowControl w:val="0"/>
        <w:tabs>
          <w:tab w:val="left" w:pos="2300"/>
          <w:tab w:val="left" w:pos="3020"/>
        </w:tabs>
        <w:autoSpaceDE w:val="0"/>
        <w:autoSpaceDN w:val="0"/>
        <w:adjustRightInd w:val="0"/>
        <w:spacing w:before="37" w:after="0" w:line="240" w:lineRule="auto"/>
        <w:ind w:left="1235"/>
        <w:rPr>
          <w:rFonts w:ascii="Times New Roman" w:hAnsi="Times New Roman"/>
          <w:color w:val="000000"/>
          <w:sz w:val="20"/>
          <w:szCs w:val="20"/>
        </w:rPr>
      </w:pPr>
      <w:r>
        <w:rPr>
          <w:rFonts w:ascii="Times New Roman" w:hAnsi="Times New Roman"/>
          <w:color w:val="000000"/>
          <w:sz w:val="20"/>
          <w:szCs w:val="20"/>
        </w:rPr>
        <w:t>EDUC</w:t>
      </w:r>
      <w:r>
        <w:rPr>
          <w:rFonts w:ascii="Times New Roman" w:hAnsi="Times New Roman"/>
          <w:color w:val="000000"/>
          <w:sz w:val="20"/>
          <w:szCs w:val="20"/>
        </w:rPr>
        <w:tab/>
        <w:t>5509</w:t>
      </w:r>
      <w:r>
        <w:rPr>
          <w:rFonts w:ascii="Times New Roman" w:hAnsi="Times New Roman"/>
          <w:color w:val="000000"/>
          <w:sz w:val="20"/>
          <w:szCs w:val="20"/>
        </w:rPr>
        <w:tab/>
        <w:t>Philosophy of</w:t>
      </w:r>
      <w:r>
        <w:rPr>
          <w:rFonts w:ascii="Times New Roman" w:hAnsi="Times New Roman"/>
          <w:color w:val="000000"/>
          <w:spacing w:val="-11"/>
          <w:sz w:val="20"/>
          <w:szCs w:val="20"/>
        </w:rPr>
        <w:t xml:space="preserve"> </w:t>
      </w:r>
      <w:r>
        <w:rPr>
          <w:rFonts w:ascii="Times New Roman" w:hAnsi="Times New Roman"/>
          <w:color w:val="000000"/>
          <w:sz w:val="20"/>
          <w:szCs w:val="20"/>
        </w:rPr>
        <w:t>American Education</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MGED</w:t>
      </w:r>
      <w:r>
        <w:rPr>
          <w:rFonts w:ascii="Times New Roman" w:hAnsi="Times New Roman"/>
          <w:color w:val="000000"/>
          <w:sz w:val="20"/>
          <w:szCs w:val="20"/>
        </w:rPr>
        <w:tab/>
        <w:t>5541</w:t>
      </w:r>
      <w:r>
        <w:rPr>
          <w:rFonts w:ascii="Times New Roman" w:hAnsi="Times New Roman"/>
          <w:color w:val="000000"/>
          <w:sz w:val="20"/>
          <w:szCs w:val="20"/>
        </w:rPr>
        <w:tab/>
        <w:t>Nature &amp; Curriculum Needs of Middle Grade Students</w:t>
      </w:r>
    </w:p>
    <w:p w:rsidR="00721764" w:rsidRDefault="00721764" w:rsidP="00721764">
      <w:pPr>
        <w:widowControl w:val="0"/>
        <w:autoSpaceDE w:val="0"/>
        <w:autoSpaceDN w:val="0"/>
        <w:adjustRightInd w:val="0"/>
        <w:spacing w:before="6" w:after="0" w:line="220" w:lineRule="exact"/>
        <w:rPr>
          <w:rFonts w:ascii="Times New Roman" w:hAnsi="Times New Roman"/>
          <w:color w:val="000000"/>
        </w:rPr>
      </w:pPr>
    </w:p>
    <w:p w:rsidR="00721764" w:rsidRDefault="00721764" w:rsidP="00721764">
      <w:pPr>
        <w:widowControl w:val="0"/>
        <w:tabs>
          <w:tab w:val="left" w:pos="8020"/>
        </w:tabs>
        <w:autoSpaceDE w:val="0"/>
        <w:autoSpaceDN w:val="0"/>
        <w:adjustRightInd w:val="0"/>
        <w:spacing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 C -</w:t>
      </w:r>
      <w:r>
        <w:rPr>
          <w:rFonts w:ascii="Times New Roman" w:hAnsi="Times New Roman"/>
          <w:b/>
          <w:bCs/>
          <w:color w:val="000000"/>
          <w:spacing w:val="-5"/>
          <w:sz w:val="28"/>
          <w:szCs w:val="28"/>
        </w:rPr>
        <w:t xml:space="preserve"> </w:t>
      </w:r>
      <w:r>
        <w:rPr>
          <w:rFonts w:ascii="Times New Roman" w:hAnsi="Times New Roman"/>
          <w:b/>
          <w:bCs/>
          <w:color w:val="000000"/>
          <w:spacing w:val="-26"/>
          <w:sz w:val="28"/>
          <w:szCs w:val="28"/>
        </w:rPr>
        <w:t>T</w:t>
      </w:r>
      <w:r>
        <w:rPr>
          <w:rFonts w:ascii="Times New Roman" w:hAnsi="Times New Roman"/>
          <w:b/>
          <w:bCs/>
          <w:color w:val="000000"/>
          <w:sz w:val="28"/>
          <w:szCs w:val="28"/>
        </w:rPr>
        <w:t>eaching Field (Minimum of 15 hours)</w:t>
      </w:r>
      <w:r>
        <w:rPr>
          <w:rFonts w:ascii="Times New Roman" w:hAnsi="Times New Roman"/>
          <w:b/>
          <w:bCs/>
          <w:color w:val="000000"/>
          <w:sz w:val="28"/>
          <w:szCs w:val="28"/>
        </w:rPr>
        <w:tab/>
        <w:t>15 hrs</w:t>
      </w:r>
    </w:p>
    <w:p w:rsidR="00721764" w:rsidRDefault="00721764" w:rsidP="00721764">
      <w:pPr>
        <w:widowControl w:val="0"/>
        <w:autoSpaceDE w:val="0"/>
        <w:autoSpaceDN w:val="0"/>
        <w:adjustRightInd w:val="0"/>
        <w:spacing w:before="18"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1235"/>
        <w:rPr>
          <w:rFonts w:ascii="Times New Roman" w:hAnsi="Times New Roman"/>
          <w:color w:val="000000"/>
          <w:sz w:val="20"/>
          <w:szCs w:val="20"/>
        </w:rPr>
      </w:pPr>
      <w:r>
        <w:rPr>
          <w:rFonts w:ascii="Times New Roman" w:hAnsi="Times New Roman"/>
          <w:b/>
          <w:bCs/>
          <w:color w:val="000000"/>
          <w:sz w:val="20"/>
          <w:szCs w:val="20"/>
        </w:rPr>
        <w:t>Mathematics</w:t>
      </w:r>
    </w:p>
    <w:tbl>
      <w:tblPr>
        <w:tblW w:w="0" w:type="auto"/>
        <w:tblInd w:w="1195" w:type="dxa"/>
        <w:tblLayout w:type="fixed"/>
        <w:tblCellMar>
          <w:left w:w="0" w:type="dxa"/>
          <w:right w:w="0" w:type="dxa"/>
        </w:tblCellMar>
        <w:tblLook w:val="0000"/>
      </w:tblPr>
      <w:tblGrid>
        <w:gridCol w:w="875"/>
        <w:gridCol w:w="805"/>
        <w:gridCol w:w="5504"/>
      </w:tblGrid>
      <w:tr w:rsidR="00721764" w:rsidRPr="00FA7AC7" w:rsidTr="00B67EC4">
        <w:trPr>
          <w:trHeight w:hRule="exact" w:val="261"/>
        </w:trPr>
        <w:tc>
          <w:tcPr>
            <w:tcW w:w="875"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246"/>
              <w:rPr>
                <w:rFonts w:ascii="Times New Roman" w:hAnsi="Times New Roman"/>
                <w:sz w:val="24"/>
                <w:szCs w:val="24"/>
              </w:rPr>
            </w:pPr>
            <w:r w:rsidRPr="00FA7AC7">
              <w:rPr>
                <w:rFonts w:ascii="Times New Roman" w:hAnsi="Times New Roman"/>
                <w:sz w:val="20"/>
                <w:szCs w:val="20"/>
              </w:rPr>
              <w:t>5532</w:t>
            </w:r>
          </w:p>
        </w:tc>
        <w:tc>
          <w:tcPr>
            <w:tcW w:w="5504"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Methods &amp; Materials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Mathematics in Middle Grades</w:t>
            </w:r>
          </w:p>
        </w:tc>
      </w:tr>
      <w:tr w:rsidR="00721764" w:rsidRPr="00FA7AC7" w:rsidTr="00B67EC4">
        <w:trPr>
          <w:trHeight w:hRule="exact" w:val="320"/>
        </w:trPr>
        <w:tc>
          <w:tcPr>
            <w:tcW w:w="87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5530</w:t>
            </w:r>
          </w:p>
        </w:tc>
        <w:tc>
          <w:tcPr>
            <w:tcW w:w="550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Math Concepts in Middle Childhood Education</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pgSz w:w="12240" w:h="15840"/>
          <w:pgMar w:top="280" w:right="180" w:bottom="280" w:left="1300" w:header="0" w:footer="955" w:gutter="0"/>
          <w:cols w:space="720" w:equalWidth="0">
            <w:col w:w="10760"/>
          </w:cols>
          <w:noEndnote/>
        </w:sectPr>
      </w:pPr>
    </w:p>
    <w:tbl>
      <w:tblPr>
        <w:tblW w:w="0" w:type="auto"/>
        <w:tblInd w:w="113"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44" w:lineRule="exact"/>
              <w:ind w:left="637" w:right="1331"/>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IDDLE</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G</w:t>
            </w:r>
            <w:r w:rsidRPr="00FA7AC7">
              <w:rPr>
                <w:rFonts w:ascii="Times New Roman" w:hAnsi="Times New Roman"/>
                <w:b/>
                <w:bCs/>
                <w:color w:val="191919"/>
                <w:sz w:val="27"/>
                <w:szCs w:val="27"/>
              </w:rPr>
              <w:t>RADES</w:t>
            </w:r>
          </w:p>
          <w:p w:rsidR="00721764" w:rsidRPr="00FA7AC7" w:rsidRDefault="00721764" w:rsidP="00B67EC4">
            <w:pPr>
              <w:widowControl w:val="0"/>
              <w:autoSpaceDE w:val="0"/>
              <w:autoSpaceDN w:val="0"/>
              <w:adjustRightInd w:val="0"/>
              <w:spacing w:after="0" w:line="348" w:lineRule="exact"/>
              <w:ind w:left="1081" w:right="1685"/>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tabs>
          <w:tab w:val="left" w:pos="3360"/>
          <w:tab w:val="left" w:pos="4080"/>
        </w:tabs>
        <w:autoSpaceDE w:val="0"/>
        <w:autoSpaceDN w:val="0"/>
        <w:adjustRightInd w:val="0"/>
        <w:spacing w:before="26" w:after="0" w:line="240" w:lineRule="auto"/>
        <w:ind w:left="2298"/>
        <w:rPr>
          <w:rFonts w:ascii="Times New Roman" w:hAnsi="Times New Roman"/>
          <w:sz w:val="20"/>
          <w:szCs w:val="20"/>
        </w:rPr>
      </w:pPr>
      <w:r w:rsidRPr="003F0AB9">
        <w:rPr>
          <w:noProof/>
        </w:rPr>
        <w:pict>
          <v:group id="_x0000_s1357" style="position:absolute;left:0;text-align:left;margin-left:264.25pt;margin-top:-54.15pt;width:31.2pt;height:31.05pt;z-index:-251587584;mso-position-horizontal-relative:page" coordorigin="5285,-1083" coordsize="624,621" o:allowincell="f">
            <v:rect id="_x0000_s1358" style="position:absolute;left:5290;top:-1078;width:613;height:610" o:allowincell="f" stroked="f">
              <v:path arrowok="t"/>
            </v:rect>
            <v:rect id="_x0000_s1359" style="position:absolute;left:5290;top:-1078;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7"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M</w:t>
      </w:r>
      <w:r w:rsidR="00721764">
        <w:rPr>
          <w:rFonts w:ascii="Times New Roman" w:hAnsi="Times New Roman"/>
          <w:spacing w:val="-22"/>
          <w:sz w:val="20"/>
          <w:szCs w:val="20"/>
        </w:rPr>
        <w:t>A</w:t>
      </w:r>
      <w:r w:rsidR="00721764">
        <w:rPr>
          <w:rFonts w:ascii="Times New Roman" w:hAnsi="Times New Roman"/>
          <w:sz w:val="20"/>
          <w:szCs w:val="20"/>
        </w:rPr>
        <w:t>TH</w:t>
      </w:r>
      <w:r w:rsidR="00721764">
        <w:rPr>
          <w:rFonts w:ascii="Times New Roman" w:hAnsi="Times New Roman"/>
          <w:sz w:val="20"/>
          <w:szCs w:val="20"/>
        </w:rPr>
        <w:tab/>
        <w:t>5202</w:t>
      </w:r>
      <w:r w:rsidR="00721764">
        <w:rPr>
          <w:rFonts w:ascii="Times New Roman" w:hAnsi="Times New Roman"/>
          <w:sz w:val="20"/>
          <w:szCs w:val="20"/>
        </w:rPr>
        <w:tab/>
      </w:r>
      <w:r w:rsidR="00721764">
        <w:rPr>
          <w:rFonts w:ascii="Times New Roman" w:hAnsi="Times New Roman"/>
          <w:spacing w:val="-14"/>
          <w:sz w:val="20"/>
          <w:szCs w:val="20"/>
        </w:rPr>
        <w:t>T</w:t>
      </w:r>
      <w:r w:rsidR="00721764">
        <w:rPr>
          <w:rFonts w:ascii="Times New Roman" w:hAnsi="Times New Roman"/>
          <w:sz w:val="20"/>
          <w:szCs w:val="20"/>
        </w:rPr>
        <w:t>echnology-Oriented Mathematics</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2298"/>
        <w:rPr>
          <w:rFonts w:ascii="Times New Roman" w:hAnsi="Times New Roman"/>
          <w:sz w:val="20"/>
          <w:szCs w:val="20"/>
        </w:rPr>
      </w:pPr>
      <w:r>
        <w:rPr>
          <w:rFonts w:ascii="Times New Roman" w:hAnsi="Times New Roman"/>
          <w:b/>
          <w:bCs/>
          <w:sz w:val="20"/>
          <w:szCs w:val="20"/>
        </w:rPr>
        <w:t>Language</w:t>
      </w:r>
      <w:r>
        <w:rPr>
          <w:rFonts w:ascii="Times New Roman" w:hAnsi="Times New Roman"/>
          <w:b/>
          <w:bCs/>
          <w:spacing w:val="-11"/>
          <w:sz w:val="20"/>
          <w:szCs w:val="20"/>
        </w:rPr>
        <w:t xml:space="preserve"> </w:t>
      </w:r>
      <w:r>
        <w:rPr>
          <w:rFonts w:ascii="Times New Roman" w:hAnsi="Times New Roman"/>
          <w:b/>
          <w:bCs/>
          <w:sz w:val="20"/>
          <w:szCs w:val="20"/>
        </w:rPr>
        <w:t>Arts</w:t>
      </w:r>
    </w:p>
    <w:tbl>
      <w:tblPr>
        <w:tblW w:w="0" w:type="auto"/>
        <w:tblInd w:w="2258" w:type="dxa"/>
        <w:tblLayout w:type="fixed"/>
        <w:tblCellMar>
          <w:left w:w="0" w:type="dxa"/>
          <w:right w:w="0" w:type="dxa"/>
        </w:tblCellMar>
        <w:tblLook w:val="0000"/>
      </w:tblPr>
      <w:tblGrid>
        <w:gridCol w:w="896"/>
        <w:gridCol w:w="783"/>
        <w:gridCol w:w="4195"/>
      </w:tblGrid>
      <w:tr w:rsidR="00721764" w:rsidRPr="00FA7AC7" w:rsidTr="00B67EC4">
        <w:trPr>
          <w:trHeight w:hRule="exact" w:val="264"/>
        </w:trPr>
        <w:tc>
          <w:tcPr>
            <w:tcW w:w="896" w:type="dxa"/>
            <w:tcBorders>
              <w:top w:val="nil"/>
              <w:left w:val="nil"/>
              <w:bottom w:val="nil"/>
              <w:right w:val="nil"/>
            </w:tcBorders>
          </w:tcPr>
          <w:p w:rsidR="00721764" w:rsidRPr="00FA7AC7" w:rsidRDefault="00721764" w:rsidP="00B67EC4">
            <w:pPr>
              <w:widowControl w:val="0"/>
              <w:autoSpaceDE w:val="0"/>
              <w:autoSpaceDN w:val="0"/>
              <w:adjustRightInd w:val="0"/>
              <w:spacing w:before="10" w:after="0" w:line="240" w:lineRule="auto"/>
              <w:ind w:left="40"/>
              <w:rPr>
                <w:rFonts w:ascii="Times New Roman" w:hAnsi="Times New Roman"/>
                <w:sz w:val="24"/>
                <w:szCs w:val="24"/>
              </w:rPr>
            </w:pPr>
            <w:r w:rsidRPr="00FA7AC7">
              <w:rPr>
                <w:rFonts w:ascii="Times New Roman" w:hAnsi="Times New Roman"/>
                <w:sz w:val="20"/>
                <w:szCs w:val="20"/>
              </w:rPr>
              <w:t>MGED</w:t>
            </w:r>
          </w:p>
        </w:tc>
        <w:tc>
          <w:tcPr>
            <w:tcW w:w="783" w:type="dxa"/>
            <w:tcBorders>
              <w:top w:val="nil"/>
              <w:left w:val="nil"/>
              <w:bottom w:val="nil"/>
              <w:right w:val="nil"/>
            </w:tcBorders>
          </w:tcPr>
          <w:p w:rsidR="00721764" w:rsidRPr="00FA7AC7" w:rsidRDefault="00721764" w:rsidP="00B67EC4">
            <w:pPr>
              <w:widowControl w:val="0"/>
              <w:autoSpaceDE w:val="0"/>
              <w:autoSpaceDN w:val="0"/>
              <w:adjustRightInd w:val="0"/>
              <w:spacing w:before="10" w:after="0" w:line="240" w:lineRule="auto"/>
              <w:ind w:left="223"/>
              <w:rPr>
                <w:rFonts w:ascii="Times New Roman" w:hAnsi="Times New Roman"/>
                <w:sz w:val="24"/>
                <w:szCs w:val="24"/>
              </w:rPr>
            </w:pPr>
            <w:r w:rsidRPr="00FA7AC7">
              <w:rPr>
                <w:rFonts w:ascii="Times New Roman" w:hAnsi="Times New Roman"/>
                <w:sz w:val="20"/>
                <w:szCs w:val="20"/>
              </w:rPr>
              <w:t>5520</w:t>
            </w:r>
          </w:p>
        </w:tc>
        <w:tc>
          <w:tcPr>
            <w:tcW w:w="4195" w:type="dxa"/>
            <w:tcBorders>
              <w:top w:val="nil"/>
              <w:left w:val="nil"/>
              <w:bottom w:val="nil"/>
              <w:right w:val="nil"/>
            </w:tcBorders>
          </w:tcPr>
          <w:p w:rsidR="00721764" w:rsidRPr="00FA7AC7" w:rsidRDefault="00721764" w:rsidP="00B67EC4">
            <w:pPr>
              <w:widowControl w:val="0"/>
              <w:autoSpaceDE w:val="0"/>
              <w:autoSpaceDN w:val="0"/>
              <w:adjustRightInd w:val="0"/>
              <w:spacing w:before="10" w:after="0" w:line="240" w:lineRule="auto"/>
              <w:ind w:left="160"/>
              <w:rPr>
                <w:rFonts w:ascii="Times New Roman" w:hAnsi="Times New Roman"/>
                <w:sz w:val="24"/>
                <w:szCs w:val="24"/>
              </w:rPr>
            </w:pPr>
            <w:r w:rsidRPr="00FA7AC7">
              <w:rPr>
                <w:rFonts w:ascii="Times New Roman" w:hAnsi="Times New Roman"/>
                <w:sz w:val="20"/>
                <w:szCs w:val="20"/>
              </w:rPr>
              <w:t>Language</w:t>
            </w:r>
            <w:r w:rsidRPr="00FA7AC7">
              <w:rPr>
                <w:rFonts w:ascii="Times New Roman" w:hAnsi="Times New Roman"/>
                <w:spacing w:val="-11"/>
                <w:sz w:val="20"/>
                <w:szCs w:val="20"/>
              </w:rPr>
              <w:t xml:space="preserve"> </w:t>
            </w:r>
            <w:r w:rsidRPr="00FA7AC7">
              <w:rPr>
                <w:rFonts w:ascii="Times New Roman" w:hAnsi="Times New Roman"/>
                <w:sz w:val="20"/>
                <w:szCs w:val="20"/>
              </w:rPr>
              <w:t>Arts Concepts for Middle Childhood</w:t>
            </w:r>
          </w:p>
        </w:tc>
      </w:tr>
      <w:tr w:rsidR="00721764" w:rsidRPr="00FA7AC7" w:rsidTr="00B67EC4">
        <w:trPr>
          <w:trHeight w:hRule="exact" w:val="240"/>
        </w:trPr>
        <w:tc>
          <w:tcPr>
            <w:tcW w:w="89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READ</w:t>
            </w:r>
          </w:p>
        </w:tc>
        <w:tc>
          <w:tcPr>
            <w:tcW w:w="7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5503</w:t>
            </w:r>
          </w:p>
        </w:tc>
        <w:tc>
          <w:tcPr>
            <w:tcW w:w="41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Improving Reading Instruction for Middle School</w:t>
            </w:r>
          </w:p>
        </w:tc>
      </w:tr>
      <w:tr w:rsidR="00721764" w:rsidRPr="00FA7AC7" w:rsidTr="00B67EC4">
        <w:trPr>
          <w:trHeight w:hRule="exact" w:val="240"/>
        </w:trPr>
        <w:tc>
          <w:tcPr>
            <w:tcW w:w="89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7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24"/>
              <w:rPr>
                <w:rFonts w:ascii="Times New Roman" w:hAnsi="Times New Roman"/>
                <w:sz w:val="24"/>
                <w:szCs w:val="24"/>
              </w:rPr>
            </w:pPr>
            <w:r w:rsidRPr="00FA7AC7">
              <w:rPr>
                <w:rFonts w:ascii="Times New Roman" w:hAnsi="Times New Roman"/>
                <w:sz w:val="20"/>
                <w:szCs w:val="20"/>
              </w:rPr>
              <w:t>5515</w:t>
            </w:r>
          </w:p>
        </w:tc>
        <w:tc>
          <w:tcPr>
            <w:tcW w:w="41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B67EC4">
        <w:trPr>
          <w:trHeight w:hRule="exact" w:val="240"/>
        </w:trPr>
        <w:tc>
          <w:tcPr>
            <w:tcW w:w="89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b/>
                <w:bCs/>
                <w:sz w:val="20"/>
                <w:szCs w:val="20"/>
              </w:rPr>
              <w:t>Science</w:t>
            </w:r>
          </w:p>
        </w:tc>
        <w:tc>
          <w:tcPr>
            <w:tcW w:w="783"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195" w:type="dxa"/>
            <w:tcBorders>
              <w:top w:val="nil"/>
              <w:left w:val="nil"/>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40"/>
        </w:trPr>
        <w:tc>
          <w:tcPr>
            <w:tcW w:w="89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5570</w:t>
            </w:r>
          </w:p>
        </w:tc>
        <w:tc>
          <w:tcPr>
            <w:tcW w:w="41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Strategies of Instruction in Science</w:t>
            </w:r>
          </w:p>
        </w:tc>
      </w:tr>
      <w:tr w:rsidR="00721764" w:rsidRPr="00FA7AC7" w:rsidTr="00B67EC4">
        <w:trPr>
          <w:trHeight w:hRule="exact" w:val="320"/>
        </w:trPr>
        <w:tc>
          <w:tcPr>
            <w:tcW w:w="896"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PHYS</w:t>
            </w:r>
          </w:p>
        </w:tc>
        <w:tc>
          <w:tcPr>
            <w:tcW w:w="7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5500</w:t>
            </w:r>
          </w:p>
        </w:tc>
        <w:tc>
          <w:tcPr>
            <w:tcW w:w="419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Earth Science</w:t>
            </w:r>
          </w:p>
        </w:tc>
      </w:tr>
    </w:tbl>
    <w:p w:rsidR="00721764" w:rsidRDefault="00721764" w:rsidP="00721764">
      <w:pPr>
        <w:widowControl w:val="0"/>
        <w:autoSpaceDE w:val="0"/>
        <w:autoSpaceDN w:val="0"/>
        <w:adjustRightInd w:val="0"/>
        <w:spacing w:before="2" w:after="0" w:line="120" w:lineRule="exact"/>
        <w:rPr>
          <w:rFonts w:ascii="Times New Roman" w:hAnsi="Times New Roman"/>
          <w:sz w:val="12"/>
          <w:szCs w:val="12"/>
        </w:rPr>
      </w:pPr>
    </w:p>
    <w:p w:rsidR="00721764" w:rsidRDefault="00721764" w:rsidP="00721764">
      <w:pPr>
        <w:widowControl w:val="0"/>
        <w:autoSpaceDE w:val="0"/>
        <w:autoSpaceDN w:val="0"/>
        <w:adjustRightInd w:val="0"/>
        <w:spacing w:before="27" w:after="0" w:line="240" w:lineRule="auto"/>
        <w:ind w:left="2298"/>
        <w:rPr>
          <w:rFonts w:ascii="Times New Roman" w:hAnsi="Times New Roman"/>
          <w:sz w:val="20"/>
          <w:szCs w:val="20"/>
        </w:rPr>
      </w:pPr>
      <w:r>
        <w:rPr>
          <w:rFonts w:ascii="Times New Roman" w:hAnsi="Times New Roman"/>
          <w:b/>
          <w:bCs/>
          <w:sz w:val="20"/>
          <w:szCs w:val="20"/>
        </w:rPr>
        <w:t>Social Science</w:t>
      </w:r>
    </w:p>
    <w:tbl>
      <w:tblPr>
        <w:tblW w:w="0" w:type="auto"/>
        <w:tblInd w:w="2258" w:type="dxa"/>
        <w:tblLayout w:type="fixed"/>
        <w:tblCellMar>
          <w:left w:w="0" w:type="dxa"/>
          <w:right w:w="0" w:type="dxa"/>
        </w:tblCellMar>
        <w:tblLook w:val="0000"/>
      </w:tblPr>
      <w:tblGrid>
        <w:gridCol w:w="874"/>
        <w:gridCol w:w="805"/>
        <w:gridCol w:w="4083"/>
      </w:tblGrid>
      <w:tr w:rsidR="00721764" w:rsidRPr="00FA7AC7" w:rsidTr="00B67EC4">
        <w:trPr>
          <w:trHeight w:hRule="exact" w:val="261"/>
        </w:trPr>
        <w:tc>
          <w:tcPr>
            <w:tcW w:w="874"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SSCI</w:t>
            </w:r>
          </w:p>
        </w:tc>
        <w:tc>
          <w:tcPr>
            <w:tcW w:w="805"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246"/>
              <w:rPr>
                <w:rFonts w:ascii="Times New Roman" w:hAnsi="Times New Roman"/>
                <w:sz w:val="24"/>
                <w:szCs w:val="24"/>
              </w:rPr>
            </w:pPr>
            <w:r w:rsidRPr="00FA7AC7">
              <w:rPr>
                <w:rFonts w:ascii="Times New Roman" w:hAnsi="Times New Roman"/>
                <w:sz w:val="20"/>
                <w:szCs w:val="20"/>
              </w:rPr>
              <w:t>5580</w:t>
            </w:r>
          </w:p>
        </w:tc>
        <w:tc>
          <w:tcPr>
            <w:tcW w:w="4083"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Social Studies Concepts and Issues</w:t>
            </w:r>
          </w:p>
        </w:tc>
      </w:tr>
      <w:tr w:rsidR="00721764" w:rsidRPr="00FA7AC7" w:rsidTr="00B67EC4">
        <w:trPr>
          <w:trHeight w:hRule="exact" w:val="240"/>
        </w:trPr>
        <w:tc>
          <w:tcPr>
            <w:tcW w:w="87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5581</w:t>
            </w:r>
          </w:p>
        </w:tc>
        <w:tc>
          <w:tcPr>
            <w:tcW w:w="40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Methods &amp;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Social Studies</w:t>
            </w:r>
          </w:p>
        </w:tc>
      </w:tr>
      <w:tr w:rsidR="00721764" w:rsidRPr="00FA7AC7" w:rsidTr="00B67EC4">
        <w:trPr>
          <w:trHeight w:hRule="exact" w:val="320"/>
        </w:trPr>
        <w:tc>
          <w:tcPr>
            <w:tcW w:w="87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SSCI</w:t>
            </w:r>
          </w:p>
        </w:tc>
        <w:tc>
          <w:tcPr>
            <w:tcW w:w="80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5583</w:t>
            </w:r>
          </w:p>
        </w:tc>
        <w:tc>
          <w:tcPr>
            <w:tcW w:w="408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Social Studies for Global Understanding</w:t>
            </w:r>
          </w:p>
        </w:tc>
      </w:tr>
    </w:tbl>
    <w:p w:rsidR="00721764" w:rsidRDefault="00721764" w:rsidP="00721764">
      <w:pPr>
        <w:widowControl w:val="0"/>
        <w:autoSpaceDE w:val="0"/>
        <w:autoSpaceDN w:val="0"/>
        <w:adjustRightInd w:val="0"/>
        <w:spacing w:before="1"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38"/>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(Minimum of 6 hours)</w:t>
      </w:r>
      <w:r>
        <w:rPr>
          <w:rFonts w:ascii="Times New Roman" w:hAnsi="Times New Roman"/>
          <w:b/>
          <w:bCs/>
          <w:sz w:val="28"/>
          <w:szCs w:val="28"/>
        </w:rPr>
        <w:tab/>
        <w:t>6 hrs</w:t>
      </w:r>
    </w:p>
    <w:tbl>
      <w:tblPr>
        <w:tblW w:w="0" w:type="auto"/>
        <w:tblInd w:w="2258" w:type="dxa"/>
        <w:tblLayout w:type="fixed"/>
        <w:tblCellMar>
          <w:left w:w="0" w:type="dxa"/>
          <w:right w:w="0" w:type="dxa"/>
        </w:tblCellMar>
        <w:tblLook w:val="0000"/>
      </w:tblPr>
      <w:tblGrid>
        <w:gridCol w:w="852"/>
        <w:gridCol w:w="827"/>
        <w:gridCol w:w="1939"/>
      </w:tblGrid>
      <w:tr w:rsidR="00721764" w:rsidRPr="00FA7AC7" w:rsidTr="00B67EC4">
        <w:trPr>
          <w:trHeight w:hRule="exact" w:val="287"/>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5501</w:t>
            </w:r>
          </w:p>
        </w:tc>
        <w:tc>
          <w:tcPr>
            <w:tcW w:w="1939"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Educational Research</w:t>
            </w:r>
          </w:p>
        </w:tc>
      </w:tr>
      <w:tr w:rsidR="00721764" w:rsidRPr="00FA7AC7" w:rsidTr="00B67EC4">
        <w:trPr>
          <w:trHeight w:hRule="exact" w:val="32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5500</w:t>
            </w:r>
          </w:p>
        </w:tc>
        <w:tc>
          <w:tcPr>
            <w:tcW w:w="193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Statistics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38"/>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Middle Grades Electives (Minimum of 6 hours)</w:t>
      </w:r>
      <w:r>
        <w:rPr>
          <w:rFonts w:ascii="Times New Roman" w:hAnsi="Times New Roman"/>
          <w:b/>
          <w:bCs/>
          <w:sz w:val="28"/>
          <w:szCs w:val="28"/>
        </w:rPr>
        <w:tab/>
        <w:t>6 hrs</w:t>
      </w:r>
    </w:p>
    <w:tbl>
      <w:tblPr>
        <w:tblW w:w="0" w:type="auto"/>
        <w:tblInd w:w="2258" w:type="dxa"/>
        <w:tblLayout w:type="fixed"/>
        <w:tblCellMar>
          <w:left w:w="0" w:type="dxa"/>
          <w:right w:w="0" w:type="dxa"/>
        </w:tblCellMar>
        <w:tblLook w:val="0000"/>
      </w:tblPr>
      <w:tblGrid>
        <w:gridCol w:w="852"/>
        <w:gridCol w:w="827"/>
        <w:gridCol w:w="4144"/>
      </w:tblGrid>
      <w:tr w:rsidR="00721764" w:rsidRPr="00FA7AC7" w:rsidTr="00B67EC4">
        <w:trPr>
          <w:trHeight w:hRule="exact" w:val="287"/>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5502</w:t>
            </w:r>
          </w:p>
        </w:tc>
        <w:tc>
          <w:tcPr>
            <w:tcW w:w="4144"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Action/Classroom Research</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414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414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5501</w:t>
            </w:r>
          </w:p>
        </w:tc>
        <w:tc>
          <w:tcPr>
            <w:tcW w:w="414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Exceptional Children</w:t>
            </w:r>
          </w:p>
        </w:tc>
      </w:tr>
      <w:tr w:rsidR="00721764" w:rsidRPr="00FA7AC7" w:rsidTr="00B67EC4">
        <w:trPr>
          <w:trHeight w:hRule="exact" w:val="26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5547</w:t>
            </w:r>
          </w:p>
        </w:tc>
        <w:tc>
          <w:tcPr>
            <w:tcW w:w="4144"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Behavioral Management of Exceptional Children</w:t>
            </w:r>
          </w:p>
        </w:tc>
      </w:tr>
    </w:tbl>
    <w:p w:rsidR="00721764" w:rsidRDefault="00721764" w:rsidP="00721764">
      <w:pPr>
        <w:widowControl w:val="0"/>
        <w:autoSpaceDE w:val="0"/>
        <w:autoSpaceDN w:val="0"/>
        <w:adjustRightInd w:val="0"/>
        <w:spacing w:after="0" w:line="200" w:lineRule="exact"/>
        <w:ind w:left="1938"/>
        <w:rPr>
          <w:rFonts w:ascii="Times New Roman" w:hAnsi="Times New Roman"/>
          <w:sz w:val="20"/>
          <w:szCs w:val="20"/>
        </w:rPr>
      </w:pPr>
      <w:r>
        <w:rPr>
          <w:rFonts w:ascii="Times New Roman" w:hAnsi="Times New Roman"/>
          <w:spacing w:val="-15"/>
          <w:sz w:val="20"/>
          <w:szCs w:val="20"/>
        </w:rPr>
        <w:t>T</w:t>
      </w:r>
      <w:r>
        <w:rPr>
          <w:rFonts w:ascii="Times New Roman" w:hAnsi="Times New Roman"/>
          <w:spacing w:val="-2"/>
          <w:sz w:val="20"/>
          <w:szCs w:val="20"/>
        </w:rPr>
        <w:t>ota</w:t>
      </w:r>
      <w:r>
        <w:rPr>
          <w:rFonts w:ascii="Times New Roman" w:hAnsi="Times New Roman"/>
          <w:sz w:val="20"/>
          <w:szCs w:val="20"/>
        </w:rPr>
        <w:t>l</w:t>
      </w:r>
      <w:r>
        <w:rPr>
          <w:rFonts w:ascii="Times New Roman" w:hAnsi="Times New Roman"/>
          <w:spacing w:val="-9"/>
          <w:sz w:val="20"/>
          <w:szCs w:val="20"/>
        </w:rPr>
        <w:t xml:space="preserve"> </w:t>
      </w:r>
      <w:r>
        <w:rPr>
          <w:rFonts w:ascii="Times New Roman" w:hAnsi="Times New Roman"/>
          <w:spacing w:val="-2"/>
          <w:sz w:val="20"/>
          <w:szCs w:val="20"/>
        </w:rPr>
        <w:t>Require</w:t>
      </w:r>
      <w:r>
        <w:rPr>
          <w:rFonts w:ascii="Times New Roman" w:hAnsi="Times New Roman"/>
          <w:sz w:val="20"/>
          <w:szCs w:val="20"/>
        </w:rPr>
        <w:t>d</w:t>
      </w:r>
      <w:r>
        <w:rPr>
          <w:rFonts w:ascii="Times New Roman" w:hAnsi="Times New Roman"/>
          <w:spacing w:val="-9"/>
          <w:sz w:val="20"/>
          <w:szCs w:val="20"/>
        </w:rPr>
        <w:t xml:space="preserve"> </w:t>
      </w:r>
      <w:r>
        <w:rPr>
          <w:rFonts w:ascii="Times New Roman" w:hAnsi="Times New Roman"/>
          <w:spacing w:val="-2"/>
          <w:sz w:val="20"/>
          <w:szCs w:val="20"/>
        </w:rPr>
        <w:t>Hours..........................................................................................................</w:t>
      </w:r>
      <w:r>
        <w:rPr>
          <w:rFonts w:ascii="Times New Roman" w:hAnsi="Times New Roman"/>
          <w:spacing w:val="-1"/>
          <w:sz w:val="20"/>
          <w:szCs w:val="20"/>
        </w:rPr>
        <w:t>.</w:t>
      </w:r>
      <w:r>
        <w:rPr>
          <w:rFonts w:ascii="Times New Roman" w:hAnsi="Times New Roman"/>
          <w:spacing w:val="-2"/>
          <w:sz w:val="20"/>
          <w:szCs w:val="20"/>
        </w:rPr>
        <w:t>.......3</w:t>
      </w:r>
      <w:r>
        <w:rPr>
          <w:rFonts w:ascii="Times New Roman" w:hAnsi="Times New Roman"/>
          <w:sz w:val="20"/>
          <w:szCs w:val="20"/>
        </w:rPr>
        <w:t>6</w:t>
      </w:r>
      <w:r>
        <w:rPr>
          <w:rFonts w:ascii="Times New Roman" w:hAnsi="Times New Roman"/>
          <w:spacing w:val="-9"/>
          <w:sz w:val="20"/>
          <w:szCs w:val="20"/>
        </w:rPr>
        <w:t xml:space="preserve"> </w:t>
      </w:r>
      <w:r>
        <w:rPr>
          <w:rFonts w:ascii="Times New Roman" w:hAnsi="Times New Roman"/>
          <w:spacing w:val="-2"/>
          <w:sz w:val="20"/>
          <w:szCs w:val="20"/>
        </w:rPr>
        <w:t>hours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3F0AB9" w:rsidP="00721764">
      <w:pPr>
        <w:widowControl w:val="0"/>
        <w:autoSpaceDE w:val="0"/>
        <w:autoSpaceDN w:val="0"/>
        <w:adjustRightInd w:val="0"/>
        <w:spacing w:after="0" w:line="240" w:lineRule="auto"/>
        <w:ind w:left="1938"/>
        <w:rPr>
          <w:rFonts w:ascii="Times New Roman" w:hAnsi="Times New Roman"/>
          <w:sz w:val="28"/>
          <w:szCs w:val="28"/>
        </w:rPr>
      </w:pPr>
      <w:r w:rsidRPr="003F0AB9">
        <w:rPr>
          <w:noProof/>
        </w:rPr>
        <w:pict>
          <v:shape id="_x0000_s1361" type="#_x0000_t202" style="position:absolute;left:0;text-align:left;margin-left:18.4pt;margin-top:-253.3pt;width:1in;height:270.7pt;z-index:-251585536;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Some</w:t>
      </w:r>
      <w:r w:rsidR="00721764">
        <w:rPr>
          <w:rFonts w:ascii="Times New Roman" w:hAnsi="Times New Roman"/>
          <w:b/>
          <w:bCs/>
          <w:spacing w:val="-15"/>
          <w:sz w:val="28"/>
          <w:szCs w:val="28"/>
        </w:rPr>
        <w:t xml:space="preserve"> </w:t>
      </w:r>
      <w:r w:rsidR="00721764">
        <w:rPr>
          <w:rFonts w:ascii="Times New Roman" w:hAnsi="Times New Roman"/>
          <w:b/>
          <w:bCs/>
          <w:sz w:val="28"/>
          <w:szCs w:val="28"/>
        </w:rPr>
        <w:t>Acceptable Courses for</w:t>
      </w:r>
      <w:r w:rsidR="00721764">
        <w:rPr>
          <w:rFonts w:ascii="Times New Roman" w:hAnsi="Times New Roman"/>
          <w:b/>
          <w:bCs/>
          <w:spacing w:val="-5"/>
          <w:sz w:val="28"/>
          <w:szCs w:val="28"/>
        </w:rPr>
        <w:t xml:space="preserve"> </w:t>
      </w:r>
      <w:r w:rsidR="00721764">
        <w:rPr>
          <w:rFonts w:ascii="Times New Roman" w:hAnsi="Times New Roman"/>
          <w:b/>
          <w:bCs/>
          <w:sz w:val="28"/>
          <w:szCs w:val="28"/>
        </w:rPr>
        <w:t>Substitutions</w:t>
      </w:r>
    </w:p>
    <w:p w:rsidR="00721764" w:rsidRDefault="00721764" w:rsidP="00721764">
      <w:pPr>
        <w:widowControl w:val="0"/>
        <w:autoSpaceDE w:val="0"/>
        <w:autoSpaceDN w:val="0"/>
        <w:adjustRightInd w:val="0"/>
        <w:spacing w:before="37" w:after="0" w:line="240" w:lineRule="auto"/>
        <w:ind w:left="2298"/>
        <w:rPr>
          <w:rFonts w:ascii="Times New Roman" w:hAnsi="Times New Roman"/>
          <w:sz w:val="20"/>
          <w:szCs w:val="20"/>
        </w:rPr>
      </w:pPr>
      <w:r>
        <w:rPr>
          <w:rFonts w:ascii="Times New Roman" w:hAnsi="Times New Roman"/>
          <w:sz w:val="20"/>
          <w:szCs w:val="20"/>
        </w:rPr>
        <w:t>(Substitutions must be approved by your advisor)</w:t>
      </w:r>
    </w:p>
    <w:p w:rsidR="00721764" w:rsidRDefault="003F0AB9" w:rsidP="00721764">
      <w:pPr>
        <w:widowControl w:val="0"/>
        <w:tabs>
          <w:tab w:val="left" w:pos="3360"/>
          <w:tab w:val="left" w:pos="4080"/>
        </w:tabs>
        <w:autoSpaceDE w:val="0"/>
        <w:autoSpaceDN w:val="0"/>
        <w:adjustRightInd w:val="0"/>
        <w:spacing w:before="10" w:after="0" w:line="250" w:lineRule="auto"/>
        <w:ind w:left="2298" w:right="2476"/>
        <w:rPr>
          <w:rFonts w:ascii="Times New Roman" w:hAnsi="Times New Roman"/>
          <w:sz w:val="20"/>
          <w:szCs w:val="20"/>
        </w:rPr>
      </w:pPr>
      <w:r w:rsidRPr="003F0AB9">
        <w:rPr>
          <w:noProof/>
        </w:rPr>
        <w:pict>
          <v:shape id="_x0000_s1360" type="#_x0000_t202" style="position:absolute;left:0;text-align:left;margin-left:18.4pt;margin-top:1.75pt;width:1in;height:184.35pt;z-index:-25158656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EDAS</w:t>
      </w:r>
      <w:r w:rsidR="00721764">
        <w:rPr>
          <w:rFonts w:ascii="Times New Roman" w:hAnsi="Times New Roman"/>
          <w:sz w:val="20"/>
          <w:szCs w:val="20"/>
        </w:rPr>
        <w:tab/>
        <w:t>5501</w:t>
      </w:r>
      <w:r w:rsidR="00721764">
        <w:rPr>
          <w:rFonts w:ascii="Times New Roman" w:hAnsi="Times New Roman"/>
          <w:sz w:val="20"/>
          <w:szCs w:val="20"/>
        </w:rPr>
        <w:tab/>
        <w:t>Introduction to O</w:t>
      </w:r>
      <w:r w:rsidR="00721764">
        <w:rPr>
          <w:rFonts w:ascii="Times New Roman" w:hAnsi="Times New Roman"/>
          <w:spacing w:val="-4"/>
          <w:sz w:val="20"/>
          <w:szCs w:val="20"/>
        </w:rPr>
        <w:t>r</w:t>
      </w:r>
      <w:r w:rsidR="00721764">
        <w:rPr>
          <w:rFonts w:ascii="Times New Roman" w:hAnsi="Times New Roman"/>
          <w:sz w:val="20"/>
          <w:szCs w:val="20"/>
        </w:rPr>
        <w:t>ganizational Leadership (Area E) EDUC</w:t>
      </w:r>
      <w:r w:rsidR="00721764">
        <w:rPr>
          <w:rFonts w:ascii="Times New Roman" w:hAnsi="Times New Roman"/>
          <w:sz w:val="20"/>
          <w:szCs w:val="20"/>
        </w:rPr>
        <w:tab/>
        <w:t>5500</w:t>
      </w:r>
      <w:r w:rsidR="00721764">
        <w:rPr>
          <w:rFonts w:ascii="Times New Roman" w:hAnsi="Times New Roman"/>
          <w:sz w:val="20"/>
          <w:szCs w:val="20"/>
        </w:rPr>
        <w:tab/>
        <w:t>Educational Statistics (Area D or E)</w:t>
      </w:r>
    </w:p>
    <w:p w:rsidR="00721764" w:rsidRDefault="00721764" w:rsidP="00721764">
      <w:pPr>
        <w:widowControl w:val="0"/>
        <w:tabs>
          <w:tab w:val="left" w:pos="3360"/>
          <w:tab w:val="left" w:pos="4080"/>
        </w:tabs>
        <w:autoSpaceDE w:val="0"/>
        <w:autoSpaceDN w:val="0"/>
        <w:adjustRightInd w:val="0"/>
        <w:spacing w:after="0" w:line="250" w:lineRule="auto"/>
        <w:ind w:left="2298" w:right="3277"/>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5540</w:t>
      </w:r>
      <w:r>
        <w:rPr>
          <w:rFonts w:ascii="Times New Roman" w:hAnsi="Times New Roman"/>
          <w:sz w:val="20"/>
          <w:szCs w:val="20"/>
        </w:rPr>
        <w:tab/>
        <w:t>Curriculum Principles (Area B or E) SPED</w:t>
      </w:r>
      <w:r>
        <w:rPr>
          <w:rFonts w:ascii="Times New Roman" w:hAnsi="Times New Roman"/>
          <w:sz w:val="20"/>
          <w:szCs w:val="20"/>
        </w:rPr>
        <w:tab/>
        <w:t>5501</w:t>
      </w:r>
      <w:r>
        <w:rPr>
          <w:rFonts w:ascii="Times New Roman" w:hAnsi="Times New Roman"/>
          <w:sz w:val="20"/>
          <w:szCs w:val="20"/>
        </w:rPr>
        <w:tab/>
        <w:t>Exceptional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outh (Area E)</w:t>
      </w:r>
    </w:p>
    <w:p w:rsidR="00721764" w:rsidRDefault="00721764" w:rsidP="00721764">
      <w:pPr>
        <w:widowControl w:val="0"/>
        <w:tabs>
          <w:tab w:val="left" w:pos="3360"/>
          <w:tab w:val="left" w:pos="4080"/>
        </w:tabs>
        <w:autoSpaceDE w:val="0"/>
        <w:autoSpaceDN w:val="0"/>
        <w:adjustRightInd w:val="0"/>
        <w:spacing w:after="0" w:line="240" w:lineRule="auto"/>
        <w:ind w:left="2298"/>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5000</w:t>
      </w:r>
      <w:r>
        <w:rPr>
          <w:rFonts w:ascii="Times New Roman" w:hAnsi="Times New Roman"/>
          <w:sz w:val="20"/>
          <w:szCs w:val="20"/>
        </w:rPr>
        <w:tab/>
        <w:t>Professional Development for</w:t>
      </w:r>
      <w:r>
        <w:rPr>
          <w:rFonts w:ascii="Times New Roman" w:hAnsi="Times New Roman"/>
          <w:spacing w:val="-11"/>
          <w:sz w:val="20"/>
          <w:szCs w:val="20"/>
        </w:rPr>
        <w:t xml:space="preserve"> </w:t>
      </w:r>
      <w:r>
        <w:rPr>
          <w:rFonts w:ascii="Times New Roman" w:hAnsi="Times New Roman"/>
          <w:sz w:val="20"/>
          <w:szCs w:val="20"/>
        </w:rPr>
        <w:t>Accomplished Educators</w:t>
      </w:r>
    </w:p>
    <w:p w:rsidR="00721764" w:rsidRDefault="00721764" w:rsidP="00721764">
      <w:pPr>
        <w:widowControl w:val="0"/>
        <w:autoSpaceDE w:val="0"/>
        <w:autoSpaceDN w:val="0"/>
        <w:adjustRightInd w:val="0"/>
        <w:spacing w:before="10" w:after="0" w:line="240" w:lineRule="auto"/>
        <w:ind w:left="2298"/>
        <w:rPr>
          <w:rFonts w:ascii="Times New Roman" w:hAnsi="Times New Roman"/>
          <w:sz w:val="20"/>
          <w:szCs w:val="20"/>
        </w:rPr>
      </w:pPr>
      <w:r>
        <w:rPr>
          <w:rFonts w:ascii="Times New Roman" w:hAnsi="Times New Roman"/>
          <w:sz w:val="20"/>
          <w:szCs w:val="20"/>
        </w:rPr>
        <w:t>*Reading endorsement available.</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8"/>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19" w:after="0" w:line="251" w:lineRule="auto"/>
        <w:ind w:left="2298" w:right="851" w:hanging="360"/>
        <w:jc w:val="both"/>
        <w:rPr>
          <w:rFonts w:ascii="Times New Roman" w:hAnsi="Times New Roman"/>
          <w:color w:val="000000"/>
          <w:sz w:val="20"/>
          <w:szCs w:val="20"/>
        </w:rPr>
      </w:pPr>
      <w:proofErr w:type="gramStart"/>
      <w:r>
        <w:rPr>
          <w:rFonts w:ascii="Times New Roman" w:hAnsi="Times New Roman"/>
          <w:b/>
          <w:bCs/>
          <w:color w:val="191919"/>
          <w:sz w:val="20"/>
          <w:szCs w:val="20"/>
        </w:rPr>
        <w:t>ARST</w:t>
      </w:r>
      <w:r>
        <w:rPr>
          <w:rFonts w:ascii="Times New Roman" w:hAnsi="Times New Roman"/>
          <w:b/>
          <w:bCs/>
          <w:color w:val="191919"/>
          <w:spacing w:val="-9"/>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Art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9"/>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 xml:space="preserve">en...............................................................................3(3-0) </w:t>
      </w:r>
      <w:r>
        <w:rPr>
          <w:rFonts w:ascii="Times New Roman" w:hAnsi="Times New Roman"/>
          <w:color w:val="191919"/>
          <w:spacing w:val="1"/>
          <w:sz w:val="20"/>
          <w:szCs w:val="20"/>
        </w:rPr>
        <w:t>Materials</w:t>
      </w:r>
      <w:r>
        <w:rPr>
          <w:rFonts w:ascii="Times New Roman" w:hAnsi="Times New Roman"/>
          <w:color w:val="191919"/>
          <w:sz w:val="20"/>
          <w:szCs w:val="20"/>
        </w:rPr>
        <w:t xml:space="preserve">, </w:t>
      </w:r>
      <w:r>
        <w:rPr>
          <w:rFonts w:ascii="Times New Roman" w:hAnsi="Times New Roman"/>
          <w:color w:val="191919"/>
          <w:spacing w:val="1"/>
          <w:sz w:val="20"/>
          <w:szCs w:val="20"/>
        </w:rPr>
        <w:t>method</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curricul</w:t>
      </w:r>
      <w:r>
        <w:rPr>
          <w:rFonts w:ascii="Times New Roman" w:hAnsi="Times New Roman"/>
          <w:color w:val="191919"/>
          <w:sz w:val="20"/>
          <w:szCs w:val="20"/>
        </w:rPr>
        <w:t xml:space="preserve">a </w:t>
      </w:r>
      <w:r>
        <w:rPr>
          <w:rFonts w:ascii="Times New Roman" w:hAnsi="Times New Roman"/>
          <w:color w:val="191919"/>
          <w:spacing w:val="1"/>
          <w:sz w:val="20"/>
          <w:szCs w:val="20"/>
        </w:rPr>
        <w:t>fo</w:t>
      </w:r>
      <w:r>
        <w:rPr>
          <w:rFonts w:ascii="Times New Roman" w:hAnsi="Times New Roman"/>
          <w:color w:val="191919"/>
          <w:sz w:val="20"/>
          <w:szCs w:val="20"/>
        </w:rPr>
        <w:t xml:space="preserve">r </w:t>
      </w:r>
      <w:r>
        <w:rPr>
          <w:rFonts w:ascii="Times New Roman" w:hAnsi="Times New Roman"/>
          <w:color w:val="191919"/>
          <w:spacing w:val="1"/>
          <w:sz w:val="20"/>
          <w:szCs w:val="20"/>
        </w:rPr>
        <w:t>a</w:t>
      </w:r>
      <w:r>
        <w:rPr>
          <w:rFonts w:ascii="Times New Roman" w:hAnsi="Times New Roman"/>
          <w:color w:val="191919"/>
          <w:sz w:val="20"/>
          <w:szCs w:val="20"/>
        </w:rPr>
        <w:t xml:space="preserve">n </w:t>
      </w:r>
      <w:r>
        <w:rPr>
          <w:rFonts w:ascii="Times New Roman" w:hAnsi="Times New Roman"/>
          <w:color w:val="191919"/>
          <w:spacing w:val="1"/>
          <w:sz w:val="20"/>
          <w:szCs w:val="20"/>
        </w:rPr>
        <w:t>elementar</w:t>
      </w:r>
      <w:r>
        <w:rPr>
          <w:rFonts w:ascii="Times New Roman" w:hAnsi="Times New Roman"/>
          <w:color w:val="191919"/>
          <w:sz w:val="20"/>
          <w:szCs w:val="20"/>
        </w:rPr>
        <w:t xml:space="preserve">y </w:t>
      </w:r>
      <w:r>
        <w:rPr>
          <w:rFonts w:ascii="Times New Roman" w:hAnsi="Times New Roman"/>
          <w:color w:val="191919"/>
          <w:spacing w:val="1"/>
          <w:sz w:val="20"/>
          <w:szCs w:val="20"/>
        </w:rPr>
        <w:t>ar</w:t>
      </w:r>
      <w:r>
        <w:rPr>
          <w:rFonts w:ascii="Times New Roman" w:hAnsi="Times New Roman"/>
          <w:color w:val="191919"/>
          <w:sz w:val="20"/>
          <w:szCs w:val="20"/>
        </w:rPr>
        <w:t xml:space="preserve">t </w:t>
      </w:r>
      <w:r>
        <w:rPr>
          <w:rFonts w:ascii="Times New Roman" w:hAnsi="Times New Roman"/>
          <w:color w:val="191919"/>
          <w:spacing w:val="1"/>
          <w:sz w:val="20"/>
          <w:szCs w:val="20"/>
        </w:rPr>
        <w:t>program</w:t>
      </w:r>
      <w:r>
        <w:rPr>
          <w:rFonts w:ascii="Times New Roman" w:hAnsi="Times New Roman"/>
          <w:color w:val="191919"/>
          <w:sz w:val="20"/>
          <w:szCs w:val="20"/>
        </w:rPr>
        <w:t>.</w:t>
      </w:r>
      <w:proofErr w:type="gramEnd"/>
      <w:r>
        <w:rPr>
          <w:rFonts w:ascii="Times New Roman" w:hAnsi="Times New Roman"/>
          <w:color w:val="191919"/>
          <w:sz w:val="20"/>
          <w:szCs w:val="20"/>
        </w:rPr>
        <w:t xml:space="preserve"> </w:t>
      </w:r>
      <w:r>
        <w:rPr>
          <w:rFonts w:ascii="Times New Roman" w:hAnsi="Times New Roman"/>
          <w:color w:val="191919"/>
          <w:spacing w:val="1"/>
          <w:sz w:val="20"/>
          <w:szCs w:val="20"/>
        </w:rPr>
        <w:t>Emphasi</w:t>
      </w:r>
      <w:r>
        <w:rPr>
          <w:rFonts w:ascii="Times New Roman" w:hAnsi="Times New Roman"/>
          <w:color w:val="191919"/>
          <w:sz w:val="20"/>
          <w:szCs w:val="20"/>
        </w:rPr>
        <w:t xml:space="preserve">s </w:t>
      </w:r>
      <w:r>
        <w:rPr>
          <w:rFonts w:ascii="Times New Roman" w:hAnsi="Times New Roman"/>
          <w:color w:val="191919"/>
          <w:spacing w:val="1"/>
          <w:sz w:val="20"/>
          <w:szCs w:val="20"/>
        </w:rPr>
        <w:t>i</w:t>
      </w:r>
      <w:r>
        <w:rPr>
          <w:rFonts w:ascii="Times New Roman" w:hAnsi="Times New Roman"/>
          <w:color w:val="191919"/>
          <w:sz w:val="20"/>
          <w:szCs w:val="20"/>
        </w:rPr>
        <w:t xml:space="preserve">s </w:t>
      </w:r>
      <w:r>
        <w:rPr>
          <w:rFonts w:ascii="Times New Roman" w:hAnsi="Times New Roman"/>
          <w:color w:val="191919"/>
          <w:spacing w:val="1"/>
          <w:sz w:val="20"/>
          <w:szCs w:val="20"/>
        </w:rPr>
        <w:t>o</w:t>
      </w:r>
      <w:r>
        <w:rPr>
          <w:rFonts w:ascii="Times New Roman" w:hAnsi="Times New Roman"/>
          <w:color w:val="191919"/>
          <w:sz w:val="20"/>
          <w:szCs w:val="20"/>
        </w:rPr>
        <w:t xml:space="preserve">n </w:t>
      </w:r>
      <w:r>
        <w:rPr>
          <w:rFonts w:ascii="Times New Roman" w:hAnsi="Times New Roman"/>
          <w:color w:val="191919"/>
          <w:spacing w:val="1"/>
          <w:sz w:val="20"/>
          <w:szCs w:val="20"/>
        </w:rPr>
        <w:t xml:space="preserve">developing </w:t>
      </w:r>
      <w:r>
        <w:rPr>
          <w:rFonts w:ascii="Times New Roman" w:hAnsi="Times New Roman"/>
          <w:color w:val="191919"/>
          <w:sz w:val="20"/>
          <w:szCs w:val="20"/>
        </w:rPr>
        <w:t>procedures and understanding of media for use in the instruction of children at the elementary level.</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5520</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Language</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Arts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proofErr w:type="gramStart"/>
      <w:r>
        <w:rPr>
          <w:rFonts w:ascii="Times New Roman" w:hAnsi="Times New Roman"/>
          <w:color w:val="191919"/>
          <w:sz w:val="20"/>
          <w:szCs w:val="20"/>
        </w:rPr>
        <w:t>Focuses on the language arts instructional program for early adolescent students.</w:t>
      </w:r>
      <w:proofErr w:type="gramEnd"/>
    </w:p>
    <w:p w:rsidR="00721764" w:rsidRDefault="00721764" w:rsidP="00721764">
      <w:pPr>
        <w:widowControl w:val="0"/>
        <w:autoSpaceDE w:val="0"/>
        <w:autoSpaceDN w:val="0"/>
        <w:adjustRightInd w:val="0"/>
        <w:spacing w:before="6" w:after="0" w:line="251" w:lineRule="auto"/>
        <w:ind w:left="2298" w:right="852" w:hanging="360"/>
        <w:jc w:val="both"/>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for Middle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Study</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following</w:t>
      </w:r>
      <w:r>
        <w:rPr>
          <w:rFonts w:ascii="Times New Roman" w:hAnsi="Times New Roman"/>
          <w:color w:val="191919"/>
          <w:spacing w:val="-5"/>
          <w:sz w:val="20"/>
          <w:szCs w:val="20"/>
        </w:rPr>
        <w:t xml:space="preserve"> </w:t>
      </w:r>
      <w:r>
        <w:rPr>
          <w:rFonts w:ascii="Times New Roman" w:hAnsi="Times New Roman"/>
          <w:color w:val="191919"/>
          <w:sz w:val="20"/>
          <w:szCs w:val="20"/>
        </w:rPr>
        <w:t>as</w:t>
      </w:r>
      <w:r>
        <w:rPr>
          <w:rFonts w:ascii="Times New Roman" w:hAnsi="Times New Roman"/>
          <w:color w:val="191919"/>
          <w:spacing w:val="-5"/>
          <w:sz w:val="20"/>
          <w:szCs w:val="20"/>
        </w:rPr>
        <w:t xml:space="preserve"> </w:t>
      </w:r>
      <w:r>
        <w:rPr>
          <w:rFonts w:ascii="Times New Roman" w:hAnsi="Times New Roman"/>
          <w:color w:val="191919"/>
          <w:sz w:val="20"/>
          <w:szCs w:val="20"/>
        </w:rPr>
        <w:t>they</w:t>
      </w:r>
      <w:r>
        <w:rPr>
          <w:rFonts w:ascii="Times New Roman" w:hAnsi="Times New Roman"/>
          <w:color w:val="191919"/>
          <w:spacing w:val="-5"/>
          <w:sz w:val="20"/>
          <w:szCs w:val="20"/>
        </w:rPr>
        <w:t xml:space="preserve"> </w:t>
      </w:r>
      <w:r>
        <w:rPr>
          <w:rFonts w:ascii="Times New Roman" w:hAnsi="Times New Roman"/>
          <w:color w:val="191919"/>
          <w:sz w:val="20"/>
          <w:szCs w:val="20"/>
        </w:rPr>
        <w:t>relate</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learning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teaching</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middle</w:t>
      </w:r>
      <w:r>
        <w:rPr>
          <w:rFonts w:ascii="Times New Roman" w:hAnsi="Times New Roman"/>
          <w:color w:val="191919"/>
          <w:spacing w:val="-5"/>
          <w:sz w:val="20"/>
          <w:szCs w:val="20"/>
        </w:rPr>
        <w:t xml:space="preserve"> </w:t>
      </w:r>
      <w:r>
        <w:rPr>
          <w:rFonts w:ascii="Times New Roman" w:hAnsi="Times New Roman"/>
          <w:color w:val="191919"/>
          <w:sz w:val="20"/>
          <w:szCs w:val="20"/>
        </w:rPr>
        <w:t>grade</w:t>
      </w:r>
      <w:r>
        <w:rPr>
          <w:rFonts w:ascii="Times New Roman" w:hAnsi="Times New Roman"/>
          <w:color w:val="191919"/>
          <w:spacing w:val="-5"/>
          <w:sz w:val="20"/>
          <w:szCs w:val="20"/>
        </w:rPr>
        <w:t xml:space="preserve"> </w:t>
      </w:r>
      <w:r>
        <w:rPr>
          <w:rFonts w:ascii="Times New Roman" w:hAnsi="Times New Roman"/>
          <w:color w:val="191919"/>
          <w:sz w:val="20"/>
          <w:szCs w:val="20"/>
        </w:rPr>
        <w:t>mathematics: strategies</w:t>
      </w:r>
      <w:r>
        <w:rPr>
          <w:rFonts w:ascii="Times New Roman" w:hAnsi="Times New Roman"/>
          <w:color w:val="191919"/>
          <w:spacing w:val="1"/>
          <w:sz w:val="20"/>
          <w:szCs w:val="20"/>
        </w:rPr>
        <w:t xml:space="preserve"> </w:t>
      </w:r>
      <w:r>
        <w:rPr>
          <w:rFonts w:ascii="Times New Roman" w:hAnsi="Times New Roman"/>
          <w:color w:val="191919"/>
          <w:sz w:val="20"/>
          <w:szCs w:val="20"/>
        </w:rPr>
        <w:t>and materials,</w:t>
      </w:r>
      <w:r>
        <w:rPr>
          <w:rFonts w:ascii="Times New Roman" w:hAnsi="Times New Roman"/>
          <w:color w:val="191919"/>
          <w:spacing w:val="1"/>
          <w:sz w:val="20"/>
          <w:szCs w:val="20"/>
        </w:rPr>
        <w:t xml:space="preserve"> </w:t>
      </w:r>
      <w:r>
        <w:rPr>
          <w:rFonts w:ascii="Times New Roman" w:hAnsi="Times New Roman"/>
          <w:color w:val="191919"/>
          <w:sz w:val="20"/>
          <w:szCs w:val="20"/>
        </w:rPr>
        <w:t>the child's mathematical</w:t>
      </w:r>
      <w:r>
        <w:rPr>
          <w:rFonts w:ascii="Times New Roman" w:hAnsi="Times New Roman"/>
          <w:color w:val="191919"/>
          <w:spacing w:val="1"/>
          <w:sz w:val="20"/>
          <w:szCs w:val="20"/>
        </w:rPr>
        <w:t xml:space="preserve"> </w:t>
      </w:r>
      <w:r>
        <w:rPr>
          <w:rFonts w:ascii="Times New Roman" w:hAnsi="Times New Roman"/>
          <w:color w:val="191919"/>
          <w:sz w:val="20"/>
          <w:szCs w:val="20"/>
        </w:rPr>
        <w:t>development</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and understanding and assess- </w:t>
      </w:r>
      <w:proofErr w:type="spellStart"/>
      <w:r>
        <w:rPr>
          <w:rFonts w:ascii="Times New Roman" w:hAnsi="Times New Roman"/>
          <w:color w:val="191919"/>
          <w:sz w:val="20"/>
          <w:szCs w:val="20"/>
        </w:rPr>
        <w:t>ment</w:t>
      </w:r>
      <w:proofErr w:type="spellEnd"/>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5532</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of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Grades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proofErr w:type="gramStart"/>
      <w:r>
        <w:rPr>
          <w:rFonts w:ascii="Times New Roman" w:hAnsi="Times New Roman"/>
          <w:color w:val="191919"/>
          <w:sz w:val="20"/>
          <w:szCs w:val="20"/>
        </w:rPr>
        <w:t>Instructional materials and evaluation in teaching mathematics in the middle school.</w:t>
      </w:r>
      <w:proofErr w:type="gramEnd"/>
    </w:p>
    <w:p w:rsidR="00721764" w:rsidRDefault="00721764" w:rsidP="00721764">
      <w:pPr>
        <w:widowControl w:val="0"/>
        <w:autoSpaceDE w:val="0"/>
        <w:autoSpaceDN w:val="0"/>
        <w:adjustRightInd w:val="0"/>
        <w:spacing w:before="6" w:after="0" w:line="240" w:lineRule="auto"/>
        <w:ind w:left="1938"/>
        <w:rPr>
          <w:rFonts w:ascii="Times New Roman" w:hAnsi="Times New Roman"/>
          <w:color w:val="000000"/>
          <w:sz w:val="20"/>
          <w:szCs w:val="20"/>
        </w:rPr>
      </w:pPr>
      <w:r>
        <w:rPr>
          <w:rFonts w:ascii="Times New Roman" w:hAnsi="Times New Roman"/>
          <w:b/>
          <w:bCs/>
          <w:color w:val="191919"/>
          <w:spacing w:val="-1"/>
          <w:sz w:val="20"/>
          <w:szCs w:val="20"/>
        </w:rPr>
        <w:t>MGE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553</w:t>
      </w:r>
      <w:r>
        <w:rPr>
          <w:rFonts w:ascii="Times New Roman" w:hAnsi="Times New Roman"/>
          <w:b/>
          <w:bCs/>
          <w:color w:val="191919"/>
          <w:sz w:val="20"/>
          <w:szCs w:val="20"/>
        </w:rPr>
        <w:t>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opic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Schoo</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Mathematic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Curriculum.....................................................3(3-0)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proofErr w:type="gramStart"/>
      <w:r>
        <w:rPr>
          <w:rFonts w:ascii="Times New Roman" w:hAnsi="Times New Roman"/>
          <w:color w:val="191919"/>
          <w:sz w:val="20"/>
          <w:szCs w:val="20"/>
        </w:rPr>
        <w:t>In-depth</w:t>
      </w:r>
      <w:r>
        <w:rPr>
          <w:rFonts w:ascii="Times New Roman" w:hAnsi="Times New Roman"/>
          <w:color w:val="191919"/>
          <w:spacing w:val="3"/>
          <w:sz w:val="20"/>
          <w:szCs w:val="20"/>
        </w:rPr>
        <w:t xml:space="preserve"> </w:t>
      </w:r>
      <w:r>
        <w:rPr>
          <w:rFonts w:ascii="Times New Roman" w:hAnsi="Times New Roman"/>
          <w:color w:val="191919"/>
          <w:sz w:val="20"/>
          <w:szCs w:val="20"/>
        </w:rPr>
        <w:t>study</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one</w:t>
      </w:r>
      <w:r>
        <w:rPr>
          <w:rFonts w:ascii="Times New Roman" w:hAnsi="Times New Roman"/>
          <w:color w:val="191919"/>
          <w:spacing w:val="3"/>
          <w:sz w:val="20"/>
          <w:szCs w:val="20"/>
        </w:rPr>
        <w:t xml:space="preserve"> </w:t>
      </w:r>
      <w:r>
        <w:rPr>
          <w:rFonts w:ascii="Times New Roman" w:hAnsi="Times New Roman"/>
          <w:color w:val="191919"/>
          <w:sz w:val="20"/>
          <w:szCs w:val="20"/>
        </w:rPr>
        <w:t>or</w:t>
      </w:r>
      <w:r>
        <w:rPr>
          <w:rFonts w:ascii="Times New Roman" w:hAnsi="Times New Roman"/>
          <w:color w:val="191919"/>
          <w:spacing w:val="3"/>
          <w:sz w:val="20"/>
          <w:szCs w:val="20"/>
        </w:rPr>
        <w:t xml:space="preserve"> </w:t>
      </w:r>
      <w:r>
        <w:rPr>
          <w:rFonts w:ascii="Times New Roman" w:hAnsi="Times New Roman"/>
          <w:color w:val="191919"/>
          <w:sz w:val="20"/>
          <w:szCs w:val="20"/>
        </w:rPr>
        <w:t>two</w:t>
      </w:r>
      <w:r>
        <w:rPr>
          <w:rFonts w:ascii="Times New Roman" w:hAnsi="Times New Roman"/>
          <w:color w:val="191919"/>
          <w:spacing w:val="3"/>
          <w:sz w:val="20"/>
          <w:szCs w:val="20"/>
        </w:rPr>
        <w:t xml:space="preserve"> </w:t>
      </w:r>
      <w:r>
        <w:rPr>
          <w:rFonts w:ascii="Times New Roman" w:hAnsi="Times New Roman"/>
          <w:color w:val="191919"/>
          <w:sz w:val="20"/>
          <w:szCs w:val="20"/>
        </w:rPr>
        <w:t>topics</w:t>
      </w:r>
      <w:r>
        <w:rPr>
          <w:rFonts w:ascii="Times New Roman" w:hAnsi="Times New Roman"/>
          <w:color w:val="191919"/>
          <w:spacing w:val="3"/>
          <w:sz w:val="20"/>
          <w:szCs w:val="20"/>
        </w:rPr>
        <w:t xml:space="preserve"> </w:t>
      </w:r>
      <w:r>
        <w:rPr>
          <w:rFonts w:ascii="Times New Roman" w:hAnsi="Times New Roman"/>
          <w:color w:val="191919"/>
          <w:sz w:val="20"/>
          <w:szCs w:val="20"/>
        </w:rPr>
        <w:t>which</w:t>
      </w:r>
      <w:r>
        <w:rPr>
          <w:rFonts w:ascii="Times New Roman" w:hAnsi="Times New Roman"/>
          <w:color w:val="191919"/>
          <w:spacing w:val="3"/>
          <w:sz w:val="20"/>
          <w:szCs w:val="20"/>
        </w:rPr>
        <w:t xml:space="preserve"> </w:t>
      </w:r>
      <w:r>
        <w:rPr>
          <w:rFonts w:ascii="Times New Roman" w:hAnsi="Times New Roman"/>
          <w:color w:val="191919"/>
          <w:sz w:val="20"/>
          <w:szCs w:val="20"/>
        </w:rPr>
        <w:t>are</w:t>
      </w:r>
      <w:r>
        <w:rPr>
          <w:rFonts w:ascii="Times New Roman" w:hAnsi="Times New Roman"/>
          <w:color w:val="191919"/>
          <w:spacing w:val="3"/>
          <w:sz w:val="20"/>
          <w:szCs w:val="20"/>
        </w:rPr>
        <w:t xml:space="preserve"> </w:t>
      </w:r>
      <w:r>
        <w:rPr>
          <w:rFonts w:ascii="Times New Roman" w:hAnsi="Times New Roman"/>
          <w:color w:val="191919"/>
          <w:sz w:val="20"/>
          <w:szCs w:val="20"/>
        </w:rPr>
        <w:t>included</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school</w:t>
      </w:r>
      <w:r>
        <w:rPr>
          <w:rFonts w:ascii="Times New Roman" w:hAnsi="Times New Roman"/>
          <w:color w:val="191919"/>
          <w:spacing w:val="3"/>
          <w:sz w:val="20"/>
          <w:szCs w:val="20"/>
        </w:rPr>
        <w:t xml:space="preserve"> </w:t>
      </w:r>
      <w:r>
        <w:rPr>
          <w:rFonts w:ascii="Times New Roman" w:hAnsi="Times New Roman"/>
          <w:color w:val="191919"/>
          <w:sz w:val="20"/>
          <w:szCs w:val="20"/>
        </w:rPr>
        <w:t>mathematics</w:t>
      </w:r>
      <w:r>
        <w:rPr>
          <w:rFonts w:ascii="Times New Roman" w:hAnsi="Times New Roman"/>
          <w:color w:val="191919"/>
          <w:spacing w:val="3"/>
          <w:sz w:val="20"/>
          <w:szCs w:val="20"/>
        </w:rPr>
        <w:t xml:space="preserve"> </w:t>
      </w:r>
      <w:r>
        <w:rPr>
          <w:rFonts w:ascii="Times New Roman" w:hAnsi="Times New Roman"/>
          <w:color w:val="191919"/>
          <w:sz w:val="20"/>
          <w:szCs w:val="20"/>
        </w:rPr>
        <w:t>curriculum.</w:t>
      </w:r>
      <w:proofErr w:type="gramEnd"/>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sectPr w:rsidR="00721764">
          <w:footerReference w:type="even" r:id="rId17"/>
          <w:footerReference w:type="default" r:id="rId18"/>
          <w:pgSz w:w="12240" w:h="15840"/>
          <w:pgMar w:top="260" w:right="1300" w:bottom="280" w:left="220" w:header="0" w:footer="1034" w:gutter="0"/>
          <w:pgNumType w:start="90"/>
          <w:cols w:space="720" w:equalWidth="0">
            <w:col w:w="10720"/>
          </w:cols>
          <w:noEndnote/>
        </w:sectPr>
      </w:pPr>
    </w:p>
    <w:tbl>
      <w:tblPr>
        <w:tblW w:w="0" w:type="auto"/>
        <w:tblInd w:w="113"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400" w:lineRule="exact"/>
              <w:ind w:left="1373" w:right="595"/>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IDDLE</w:t>
            </w:r>
            <w:r w:rsidRPr="00FA7AC7">
              <w:rPr>
                <w:rFonts w:ascii="Times New Roman" w:hAnsi="Times New Roman"/>
                <w:b/>
                <w:bCs/>
                <w:color w:val="191919"/>
                <w:spacing w:val="23"/>
                <w:position w:val="-1"/>
                <w:sz w:val="27"/>
                <w:szCs w:val="27"/>
              </w:rPr>
              <w:t xml:space="preserve"> </w:t>
            </w:r>
            <w:r w:rsidRPr="00FA7AC7">
              <w:rPr>
                <w:rFonts w:ascii="Times New Roman" w:hAnsi="Times New Roman"/>
                <w:b/>
                <w:bCs/>
                <w:color w:val="191919"/>
                <w:position w:val="-1"/>
                <w:sz w:val="36"/>
                <w:szCs w:val="36"/>
              </w:rPr>
              <w:t>G</w:t>
            </w:r>
            <w:r w:rsidRPr="00FA7AC7">
              <w:rPr>
                <w:rFonts w:ascii="Times New Roman" w:hAnsi="Times New Roman"/>
                <w:b/>
                <w:bCs/>
                <w:color w:val="191919"/>
                <w:position w:val="-1"/>
                <w:sz w:val="27"/>
                <w:szCs w:val="27"/>
              </w:rPr>
              <w:t>RADES</w:t>
            </w:r>
          </w:p>
          <w:p w:rsidR="00721764" w:rsidRPr="00FA7AC7" w:rsidRDefault="00721764" w:rsidP="00B67EC4">
            <w:pPr>
              <w:widowControl w:val="0"/>
              <w:autoSpaceDE w:val="0"/>
              <w:autoSpaceDN w:val="0"/>
              <w:adjustRightInd w:val="0"/>
              <w:spacing w:after="0" w:line="300" w:lineRule="exact"/>
              <w:ind w:left="1817" w:right="949"/>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3F0AB9" w:rsidP="00721764">
      <w:pPr>
        <w:widowControl w:val="0"/>
        <w:autoSpaceDE w:val="0"/>
        <w:autoSpaceDN w:val="0"/>
        <w:adjustRightInd w:val="0"/>
        <w:spacing w:before="26" w:after="0" w:line="240" w:lineRule="auto"/>
        <w:ind w:left="1233" w:right="5718"/>
        <w:jc w:val="both"/>
        <w:rPr>
          <w:rFonts w:ascii="Times New Roman" w:hAnsi="Times New Roman"/>
          <w:color w:val="000000"/>
          <w:sz w:val="20"/>
          <w:szCs w:val="20"/>
        </w:rPr>
      </w:pPr>
      <w:r w:rsidRPr="003F0AB9">
        <w:rPr>
          <w:noProof/>
        </w:rPr>
        <w:pict>
          <v:group id="_x0000_s1362" style="position:absolute;left:0;text-align:left;margin-left:315.7pt;margin-top:-53.15pt;width:31.2pt;height:31.05pt;z-index:-251584512;mso-position-horizontal-relative:page" coordorigin="6314,-1063" coordsize="624,621" o:allowincell="f">
            <v:rect id="_x0000_s1363" style="position:absolute;left:6319;top:-1058;width:613;height:610" o:allowincell="f" stroked="f">
              <v:path arrowok="t"/>
            </v:rect>
            <v:rect id="_x0000_s1364" style="position:absolute;left:6319;top:-1058;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color w:val="191919"/>
          <w:sz w:val="20"/>
          <w:szCs w:val="20"/>
        </w:rPr>
        <w:t>May be repeated for credit when topics change.</w:t>
      </w:r>
      <w:proofErr w:type="gramEnd"/>
    </w:p>
    <w:p w:rsidR="00721764" w:rsidRDefault="00721764" w:rsidP="00721764">
      <w:pPr>
        <w:widowControl w:val="0"/>
        <w:autoSpaceDE w:val="0"/>
        <w:autoSpaceDN w:val="0"/>
        <w:adjustRightInd w:val="0"/>
        <w:spacing w:before="6" w:after="0" w:line="251" w:lineRule="auto"/>
        <w:ind w:left="1233" w:right="1976" w:hanging="360"/>
        <w:jc w:val="both"/>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5535</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5"/>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 xml:space="preserve">Mathematics......................................................3(3-0) </w:t>
      </w:r>
      <w:proofErr w:type="gramStart"/>
      <w:r>
        <w:rPr>
          <w:rFonts w:ascii="Times New Roman" w:hAnsi="Times New Roman"/>
          <w:color w:val="191919"/>
          <w:sz w:val="20"/>
          <w:szCs w:val="20"/>
        </w:rPr>
        <w:t>An</w:t>
      </w:r>
      <w:proofErr w:type="gramEnd"/>
      <w:r>
        <w:rPr>
          <w:rFonts w:ascii="Times New Roman" w:hAnsi="Times New Roman"/>
          <w:color w:val="191919"/>
          <w:spacing w:val="-4"/>
          <w:sz w:val="20"/>
          <w:szCs w:val="20"/>
        </w:rPr>
        <w:t xml:space="preserve"> </w:t>
      </w:r>
      <w:r>
        <w:rPr>
          <w:rFonts w:ascii="Times New Roman" w:hAnsi="Times New Roman"/>
          <w:color w:val="191919"/>
          <w:sz w:val="20"/>
          <w:szCs w:val="20"/>
        </w:rPr>
        <w:t>integrated</w:t>
      </w:r>
      <w:r>
        <w:rPr>
          <w:rFonts w:ascii="Times New Roman" w:hAnsi="Times New Roman"/>
          <w:color w:val="191919"/>
          <w:spacing w:val="-4"/>
          <w:sz w:val="20"/>
          <w:szCs w:val="20"/>
        </w:rPr>
        <w:t xml:space="preserve"> </w:t>
      </w:r>
      <w:r>
        <w:rPr>
          <w:rFonts w:ascii="Times New Roman" w:hAnsi="Times New Roman"/>
          <w:color w:val="191919"/>
          <w:sz w:val="20"/>
          <w:szCs w:val="20"/>
        </w:rPr>
        <w:t>approach</w:t>
      </w:r>
      <w:r>
        <w:rPr>
          <w:rFonts w:ascii="Times New Roman" w:hAnsi="Times New Roman"/>
          <w:color w:val="191919"/>
          <w:spacing w:val="-4"/>
          <w:sz w:val="20"/>
          <w:szCs w:val="20"/>
        </w:rPr>
        <w:t xml:space="preserve"> </w:t>
      </w:r>
      <w:r>
        <w:rPr>
          <w:rFonts w:ascii="Times New Roman" w:hAnsi="Times New Roman"/>
          <w:color w:val="191919"/>
          <w:sz w:val="20"/>
          <w:szCs w:val="20"/>
        </w:rPr>
        <w:t>to</w:t>
      </w:r>
      <w:r>
        <w:rPr>
          <w:rFonts w:ascii="Times New Roman" w:hAnsi="Times New Roman"/>
          <w:color w:val="191919"/>
          <w:spacing w:val="-4"/>
          <w:sz w:val="20"/>
          <w:szCs w:val="20"/>
        </w:rPr>
        <w:t xml:space="preserve"> </w:t>
      </w:r>
      <w:r>
        <w:rPr>
          <w:rFonts w:ascii="Times New Roman" w:hAnsi="Times New Roman"/>
          <w:color w:val="191919"/>
          <w:sz w:val="20"/>
          <w:szCs w:val="20"/>
        </w:rPr>
        <w:t>content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methods</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teaching</w:t>
      </w:r>
      <w:r>
        <w:rPr>
          <w:rFonts w:ascii="Times New Roman" w:hAnsi="Times New Roman"/>
          <w:color w:val="191919"/>
          <w:spacing w:val="-4"/>
          <w:sz w:val="20"/>
          <w:szCs w:val="20"/>
        </w:rPr>
        <w:t xml:space="preserve"> </w:t>
      </w:r>
      <w:r>
        <w:rPr>
          <w:rFonts w:ascii="Times New Roman" w:hAnsi="Times New Roman"/>
          <w:color w:val="191919"/>
          <w:sz w:val="20"/>
          <w:szCs w:val="20"/>
        </w:rPr>
        <w:t>selected</w:t>
      </w:r>
      <w:r>
        <w:rPr>
          <w:rFonts w:ascii="Times New Roman" w:hAnsi="Times New Roman"/>
          <w:color w:val="191919"/>
          <w:spacing w:val="-4"/>
          <w:sz w:val="20"/>
          <w:szCs w:val="20"/>
        </w:rPr>
        <w:t xml:space="preserve"> </w:t>
      </w:r>
      <w:r>
        <w:rPr>
          <w:rFonts w:ascii="Times New Roman" w:hAnsi="Times New Roman"/>
          <w:color w:val="191919"/>
          <w:sz w:val="20"/>
          <w:szCs w:val="20"/>
        </w:rPr>
        <w:t>topics</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mathematics</w:t>
      </w:r>
      <w:r>
        <w:rPr>
          <w:rFonts w:ascii="Times New Roman" w:hAnsi="Times New Roman"/>
          <w:color w:val="191919"/>
          <w:spacing w:val="-4"/>
          <w:sz w:val="20"/>
          <w:szCs w:val="20"/>
        </w:rPr>
        <w:t xml:space="preserve"> </w:t>
      </w:r>
      <w:proofErr w:type="spellStart"/>
      <w:r>
        <w:rPr>
          <w:rFonts w:ascii="Times New Roman" w:hAnsi="Times New Roman"/>
          <w:color w:val="191919"/>
          <w:sz w:val="20"/>
          <w:szCs w:val="20"/>
        </w:rPr>
        <w:t>ap</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propriate</w:t>
      </w:r>
      <w:proofErr w:type="spellEnd"/>
      <w:r>
        <w:rPr>
          <w:rFonts w:ascii="Times New Roman" w:hAnsi="Times New Roman"/>
          <w:color w:val="191919"/>
          <w:spacing w:val="1"/>
          <w:sz w:val="20"/>
          <w:szCs w:val="20"/>
        </w:rPr>
        <w:t xml:space="preserve"> </w:t>
      </w:r>
      <w:r>
        <w:rPr>
          <w:rFonts w:ascii="Times New Roman" w:hAnsi="Times New Roman"/>
          <w:color w:val="191919"/>
          <w:sz w:val="20"/>
          <w:szCs w:val="20"/>
        </w:rPr>
        <w:t>for</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middle</w:t>
      </w:r>
      <w:r>
        <w:rPr>
          <w:rFonts w:ascii="Times New Roman" w:hAnsi="Times New Roman"/>
          <w:color w:val="191919"/>
          <w:spacing w:val="1"/>
          <w:sz w:val="20"/>
          <w:szCs w:val="20"/>
        </w:rPr>
        <w:t xml:space="preserve"> </w:t>
      </w:r>
      <w:r>
        <w:rPr>
          <w:rFonts w:ascii="Times New Roman" w:hAnsi="Times New Roman"/>
          <w:color w:val="191919"/>
          <w:sz w:val="20"/>
          <w:szCs w:val="20"/>
        </w:rPr>
        <w:t>childhood</w:t>
      </w:r>
      <w:r>
        <w:rPr>
          <w:rFonts w:ascii="Times New Roman" w:hAnsi="Times New Roman"/>
          <w:color w:val="191919"/>
          <w:spacing w:val="1"/>
          <w:sz w:val="20"/>
          <w:szCs w:val="20"/>
        </w:rPr>
        <w:t xml:space="preserve"> </w:t>
      </w:r>
      <w:r>
        <w:rPr>
          <w:rFonts w:ascii="Times New Roman" w:hAnsi="Times New Roman"/>
          <w:color w:val="191919"/>
          <w:sz w:val="20"/>
          <w:szCs w:val="20"/>
        </w:rPr>
        <w:t>curriculum.</w:t>
      </w:r>
      <w:r>
        <w:rPr>
          <w:rFonts w:ascii="Times New Roman" w:hAnsi="Times New Roman"/>
          <w:color w:val="191919"/>
          <w:spacing w:val="-10"/>
          <w:sz w:val="20"/>
          <w:szCs w:val="20"/>
        </w:rPr>
        <w:t xml:space="preserve"> </w:t>
      </w:r>
      <w:proofErr w:type="gramStart"/>
      <w:r>
        <w:rPr>
          <w:rFonts w:ascii="Times New Roman" w:hAnsi="Times New Roman"/>
          <w:color w:val="191919"/>
          <w:sz w:val="20"/>
          <w:szCs w:val="20"/>
        </w:rPr>
        <w:t>An</w:t>
      </w:r>
      <w:r>
        <w:rPr>
          <w:rFonts w:ascii="Times New Roman" w:hAnsi="Times New Roman"/>
          <w:color w:val="191919"/>
          <w:spacing w:val="1"/>
          <w:sz w:val="20"/>
          <w:szCs w:val="20"/>
        </w:rPr>
        <w:t xml:space="preserve"> </w:t>
      </w:r>
      <w:r>
        <w:rPr>
          <w:rFonts w:ascii="Times New Roman" w:hAnsi="Times New Roman"/>
          <w:color w:val="191919"/>
          <w:sz w:val="20"/>
          <w:szCs w:val="20"/>
        </w:rPr>
        <w:t>in-depth</w:t>
      </w:r>
      <w:r>
        <w:rPr>
          <w:rFonts w:ascii="Times New Roman" w:hAnsi="Times New Roman"/>
          <w:color w:val="191919"/>
          <w:spacing w:val="1"/>
          <w:sz w:val="20"/>
          <w:szCs w:val="20"/>
        </w:rPr>
        <w:t xml:space="preserve"> </w:t>
      </w:r>
      <w:r>
        <w:rPr>
          <w:rFonts w:ascii="Times New Roman" w:hAnsi="Times New Roman"/>
          <w:color w:val="191919"/>
          <w:sz w:val="20"/>
          <w:szCs w:val="20"/>
        </w:rPr>
        <w:t>investigation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selected</w:t>
      </w:r>
      <w:r>
        <w:rPr>
          <w:rFonts w:ascii="Times New Roman" w:hAnsi="Times New Roman"/>
          <w:color w:val="191919"/>
          <w:spacing w:val="1"/>
          <w:sz w:val="20"/>
          <w:szCs w:val="20"/>
        </w:rPr>
        <w:t xml:space="preserve"> </w:t>
      </w:r>
      <w:r>
        <w:rPr>
          <w:rFonts w:ascii="Times New Roman" w:hAnsi="Times New Roman"/>
          <w:color w:val="191919"/>
          <w:sz w:val="20"/>
          <w:szCs w:val="20"/>
        </w:rPr>
        <w:t>topics</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in- </w:t>
      </w:r>
      <w:proofErr w:type="spellStart"/>
      <w:r>
        <w:rPr>
          <w:rFonts w:ascii="Times New Roman" w:hAnsi="Times New Roman"/>
          <w:color w:val="191919"/>
          <w:sz w:val="20"/>
          <w:szCs w:val="20"/>
        </w:rPr>
        <w:t>cluding</w:t>
      </w:r>
      <w:proofErr w:type="spellEnd"/>
      <w:r>
        <w:rPr>
          <w:rFonts w:ascii="Times New Roman" w:hAnsi="Times New Roman"/>
          <w:color w:val="191919"/>
          <w:sz w:val="20"/>
          <w:szCs w:val="20"/>
        </w:rPr>
        <w:t xml:space="preserve"> number theor</w:t>
      </w:r>
      <w:r>
        <w:rPr>
          <w:rFonts w:ascii="Times New Roman" w:hAnsi="Times New Roman"/>
          <w:color w:val="191919"/>
          <w:spacing w:val="-13"/>
          <w:sz w:val="20"/>
          <w:szCs w:val="20"/>
        </w:rPr>
        <w:t>y</w:t>
      </w:r>
      <w:r>
        <w:rPr>
          <w:rFonts w:ascii="Times New Roman" w:hAnsi="Times New Roman"/>
          <w:color w:val="191919"/>
          <w:sz w:val="20"/>
          <w:szCs w:val="20"/>
        </w:rPr>
        <w:t>, graphs, measurement, problem-solving, applications, calculators and assessment materials and techniques.</w:t>
      </w:r>
      <w:proofErr w:type="gramEnd"/>
    </w:p>
    <w:p w:rsidR="00721764" w:rsidRDefault="00721764" w:rsidP="00721764">
      <w:pPr>
        <w:widowControl w:val="0"/>
        <w:autoSpaceDE w:val="0"/>
        <w:autoSpaceDN w:val="0"/>
        <w:adjustRightInd w:val="0"/>
        <w:spacing w:after="0" w:line="226"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5541-</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Natu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Curriculum</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Needs</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Grades</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Student..................3(3-0)</w:t>
      </w:r>
    </w:p>
    <w:p w:rsidR="00721764" w:rsidRDefault="003F0AB9"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sidRPr="003F0AB9">
        <w:rPr>
          <w:noProof/>
        </w:rPr>
        <w:pict>
          <v:shape id="_x0000_s1365" type="#_x0000_t202" style="position:absolute;left:0;text-align:left;margin-left:520.9pt;margin-top:.2pt;width:1in;height:184.35pt;z-index:-251583488;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A</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integrate</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in-dept</w:t>
      </w:r>
      <w:r w:rsidR="00721764">
        <w:rPr>
          <w:rFonts w:ascii="Times New Roman" w:hAnsi="Times New Roman"/>
          <w:color w:val="191919"/>
          <w:sz w:val="20"/>
          <w:szCs w:val="20"/>
        </w:rPr>
        <w:t xml:space="preserve">h </w:t>
      </w:r>
      <w:r w:rsidR="00721764">
        <w:rPr>
          <w:rFonts w:ascii="Times New Roman" w:hAnsi="Times New Roman"/>
          <w:color w:val="191919"/>
          <w:spacing w:val="1"/>
          <w:sz w:val="20"/>
          <w:szCs w:val="20"/>
        </w:rPr>
        <w:t>stud</w:t>
      </w:r>
      <w:r w:rsidR="00721764">
        <w:rPr>
          <w:rFonts w:ascii="Times New Roman" w:hAnsi="Times New Roman"/>
          <w:color w:val="191919"/>
          <w:sz w:val="20"/>
          <w:szCs w:val="20"/>
        </w:rPr>
        <w:t xml:space="preserve">y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middl</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grade</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childre</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wit</w:t>
      </w:r>
      <w:r w:rsidR="00721764">
        <w:rPr>
          <w:rFonts w:ascii="Times New Roman" w:hAnsi="Times New Roman"/>
          <w:color w:val="191919"/>
          <w:sz w:val="20"/>
          <w:szCs w:val="20"/>
        </w:rPr>
        <w:t xml:space="preserve">h </w:t>
      </w:r>
      <w:r w:rsidR="00721764">
        <w:rPr>
          <w:rFonts w:ascii="Times New Roman" w:hAnsi="Times New Roman"/>
          <w:color w:val="191919"/>
          <w:spacing w:val="1"/>
          <w:sz w:val="20"/>
          <w:szCs w:val="20"/>
        </w:rPr>
        <w:t>particula</w:t>
      </w:r>
      <w:r w:rsidR="00721764">
        <w:rPr>
          <w:rFonts w:ascii="Times New Roman" w:hAnsi="Times New Roman"/>
          <w:color w:val="191919"/>
          <w:sz w:val="20"/>
          <w:szCs w:val="20"/>
        </w:rPr>
        <w:t xml:space="preserve">r </w:t>
      </w:r>
      <w:r w:rsidR="00721764">
        <w:rPr>
          <w:rFonts w:ascii="Times New Roman" w:hAnsi="Times New Roman"/>
          <w:color w:val="191919"/>
          <w:spacing w:val="1"/>
          <w:sz w:val="20"/>
          <w:szCs w:val="20"/>
        </w:rPr>
        <w:t>referenc</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1"/>
          <w:sz w:val="20"/>
          <w:szCs w:val="20"/>
        </w:rPr>
        <w:t xml:space="preserve">their </w:t>
      </w:r>
      <w:r w:rsidR="00721764">
        <w:rPr>
          <w:rFonts w:ascii="Times New Roman" w:hAnsi="Times New Roman"/>
          <w:color w:val="191919"/>
          <w:sz w:val="20"/>
          <w:szCs w:val="20"/>
        </w:rPr>
        <w:t xml:space="preserve">unique characteristics and needs. Selected topics will cover the historical development of the middle school, program goals, </w:t>
      </w:r>
      <w:proofErr w:type="gramStart"/>
      <w:r w:rsidR="00721764">
        <w:rPr>
          <w:rFonts w:ascii="Times New Roman" w:hAnsi="Times New Roman"/>
          <w:color w:val="191919"/>
          <w:sz w:val="20"/>
          <w:szCs w:val="20"/>
        </w:rPr>
        <w:t>principles</w:t>
      </w:r>
      <w:proofErr w:type="gramEnd"/>
      <w:r w:rsidR="00721764">
        <w:rPr>
          <w:rFonts w:ascii="Times New Roman" w:hAnsi="Times New Roman"/>
          <w:color w:val="191919"/>
          <w:sz w:val="20"/>
          <w:szCs w:val="20"/>
        </w:rPr>
        <w:t xml:space="preserve"> of curriculum development,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w:t>
      </w:r>
      <w:r w:rsidR="00721764">
        <w:rPr>
          <w:rFonts w:ascii="Times New Roman" w:hAnsi="Times New Roman"/>
          <w:color w:val="191919"/>
          <w:spacing w:val="-4"/>
          <w:sz w:val="20"/>
          <w:szCs w:val="20"/>
        </w:rPr>
        <w:t>r</w:t>
      </w:r>
      <w:r w:rsidR="00721764">
        <w:rPr>
          <w:rFonts w:ascii="Times New Roman" w:hAnsi="Times New Roman"/>
          <w:color w:val="191919"/>
          <w:sz w:val="20"/>
          <w:szCs w:val="20"/>
        </w:rPr>
        <w:t>ganizational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design of the middle school, instructional strategies and multiple authentic assessments.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5572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Activities are selected from the newer curricula projects to give students an overview of each one</w:t>
      </w:r>
      <w:r>
        <w:rPr>
          <w:rFonts w:ascii="Times New Roman" w:hAnsi="Times New Roman"/>
          <w:color w:val="191919"/>
          <w:spacing w:val="-4"/>
          <w:sz w:val="20"/>
          <w:szCs w:val="20"/>
        </w:rPr>
        <w:t xml:space="preserve"> </w:t>
      </w:r>
      <w:r>
        <w:rPr>
          <w:rFonts w:ascii="Times New Roman" w:hAnsi="Times New Roman"/>
          <w:color w:val="191919"/>
          <w:sz w:val="20"/>
          <w:szCs w:val="20"/>
        </w:rPr>
        <w:t>at</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grade</w:t>
      </w:r>
      <w:r>
        <w:rPr>
          <w:rFonts w:ascii="Times New Roman" w:hAnsi="Times New Roman"/>
          <w:color w:val="191919"/>
          <w:spacing w:val="-4"/>
          <w:sz w:val="20"/>
          <w:szCs w:val="20"/>
        </w:rPr>
        <w:t xml:space="preserve"> </w:t>
      </w:r>
      <w:r>
        <w:rPr>
          <w:rFonts w:ascii="Times New Roman" w:hAnsi="Times New Roman"/>
          <w:color w:val="191919"/>
          <w:sz w:val="20"/>
          <w:szCs w:val="20"/>
        </w:rPr>
        <w:t>levels.</w:t>
      </w:r>
      <w:r>
        <w:rPr>
          <w:rFonts w:ascii="Times New Roman" w:hAnsi="Times New Roman"/>
          <w:color w:val="191919"/>
          <w:spacing w:val="-8"/>
          <w:sz w:val="20"/>
          <w:szCs w:val="20"/>
        </w:rPr>
        <w:t xml:space="preserve"> </w:t>
      </w:r>
      <w:r>
        <w:rPr>
          <w:rFonts w:ascii="Times New Roman" w:hAnsi="Times New Roman"/>
          <w:color w:val="191919"/>
          <w:sz w:val="20"/>
          <w:szCs w:val="20"/>
        </w:rPr>
        <w:t>These</w:t>
      </w:r>
      <w:r>
        <w:rPr>
          <w:rFonts w:ascii="Times New Roman" w:hAnsi="Times New Roman"/>
          <w:color w:val="191919"/>
          <w:spacing w:val="-4"/>
          <w:sz w:val="20"/>
          <w:szCs w:val="20"/>
        </w:rPr>
        <w:t xml:space="preserve"> </w:t>
      </w:r>
      <w:r>
        <w:rPr>
          <w:rFonts w:ascii="Times New Roman" w:hAnsi="Times New Roman"/>
          <w:color w:val="191919"/>
          <w:sz w:val="20"/>
          <w:szCs w:val="20"/>
        </w:rPr>
        <w:t>activities</w:t>
      </w:r>
      <w:r>
        <w:rPr>
          <w:rFonts w:ascii="Times New Roman" w:hAnsi="Times New Roman"/>
          <w:color w:val="191919"/>
          <w:spacing w:val="-4"/>
          <w:sz w:val="20"/>
          <w:szCs w:val="20"/>
        </w:rPr>
        <w:t xml:space="preserve"> </w:t>
      </w:r>
      <w:r>
        <w:rPr>
          <w:rFonts w:ascii="Times New Roman" w:hAnsi="Times New Roman"/>
          <w:color w:val="191919"/>
          <w:sz w:val="20"/>
          <w:szCs w:val="20"/>
        </w:rPr>
        <w:t>are</w:t>
      </w:r>
      <w:r>
        <w:rPr>
          <w:rFonts w:ascii="Times New Roman" w:hAnsi="Times New Roman"/>
          <w:color w:val="191919"/>
          <w:spacing w:val="-4"/>
          <w:sz w:val="20"/>
          <w:szCs w:val="20"/>
        </w:rPr>
        <w:t xml:space="preserve"> </w:t>
      </w:r>
      <w:r>
        <w:rPr>
          <w:rFonts w:ascii="Times New Roman" w:hAnsi="Times New Roman"/>
          <w:color w:val="191919"/>
          <w:sz w:val="20"/>
          <w:szCs w:val="20"/>
        </w:rPr>
        <w:t>selected</w:t>
      </w:r>
      <w:r>
        <w:rPr>
          <w:rFonts w:ascii="Times New Roman" w:hAnsi="Times New Roman"/>
          <w:color w:val="191919"/>
          <w:spacing w:val="-4"/>
          <w:sz w:val="20"/>
          <w:szCs w:val="20"/>
        </w:rPr>
        <w:t xml:space="preserve"> </w:t>
      </w:r>
      <w:r>
        <w:rPr>
          <w:rFonts w:ascii="Times New Roman" w:hAnsi="Times New Roman"/>
          <w:color w:val="191919"/>
          <w:sz w:val="20"/>
          <w:szCs w:val="20"/>
        </w:rPr>
        <w:t>from</w:t>
      </w:r>
      <w:r>
        <w:rPr>
          <w:rFonts w:ascii="Times New Roman" w:hAnsi="Times New Roman"/>
          <w:color w:val="191919"/>
          <w:spacing w:val="-4"/>
          <w:sz w:val="20"/>
          <w:szCs w:val="20"/>
        </w:rPr>
        <w:t xml:space="preserve"> </w:t>
      </w:r>
      <w:r>
        <w:rPr>
          <w:rFonts w:ascii="Times New Roman" w:hAnsi="Times New Roman"/>
          <w:color w:val="191919"/>
          <w:sz w:val="20"/>
          <w:szCs w:val="20"/>
        </w:rPr>
        <w:t>environmental</w:t>
      </w:r>
      <w:r>
        <w:rPr>
          <w:rFonts w:ascii="Times New Roman" w:hAnsi="Times New Roman"/>
          <w:color w:val="191919"/>
          <w:spacing w:val="-4"/>
          <w:sz w:val="20"/>
          <w:szCs w:val="20"/>
        </w:rPr>
        <w:t xml:space="preserve"> </w:t>
      </w:r>
      <w:r>
        <w:rPr>
          <w:rFonts w:ascii="Times New Roman" w:hAnsi="Times New Roman"/>
          <w:color w:val="191919"/>
          <w:sz w:val="20"/>
          <w:szCs w:val="20"/>
        </w:rPr>
        <w:t>science;</w:t>
      </w:r>
      <w:r>
        <w:rPr>
          <w:rFonts w:ascii="Times New Roman" w:hAnsi="Times New Roman"/>
          <w:color w:val="191919"/>
          <w:spacing w:val="-4"/>
          <w:sz w:val="20"/>
          <w:szCs w:val="20"/>
        </w:rPr>
        <w:t xml:space="preserve"> </w:t>
      </w:r>
      <w:r>
        <w:rPr>
          <w:rFonts w:ascii="Times New Roman" w:hAnsi="Times New Roman"/>
          <w:color w:val="191919"/>
          <w:sz w:val="20"/>
          <w:szCs w:val="20"/>
        </w:rPr>
        <w:t>early</w:t>
      </w:r>
      <w:r>
        <w:rPr>
          <w:rFonts w:ascii="Times New Roman" w:hAnsi="Times New Roman"/>
          <w:color w:val="191919"/>
          <w:spacing w:val="-4"/>
          <w:sz w:val="20"/>
          <w:szCs w:val="20"/>
        </w:rPr>
        <w:t xml:space="preserve"> </w:t>
      </w:r>
      <w:proofErr w:type="spellStart"/>
      <w:r>
        <w:rPr>
          <w:rFonts w:ascii="Times New Roman" w:hAnsi="Times New Roman"/>
          <w:color w:val="191919"/>
          <w:sz w:val="20"/>
          <w:szCs w:val="20"/>
        </w:rPr>
        <w:t>sci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ence</w:t>
      </w:r>
      <w:proofErr w:type="spellEnd"/>
      <w:r>
        <w:rPr>
          <w:rFonts w:ascii="Times New Roman" w:hAnsi="Times New Roman"/>
          <w:color w:val="191919"/>
          <w:sz w:val="20"/>
          <w:szCs w:val="20"/>
        </w:rPr>
        <w:t xml:space="preserve"> curriculum project; science curriculum improvement study; science: a process approach; </w:t>
      </w:r>
      <w:proofErr w:type="gramStart"/>
      <w:r>
        <w:rPr>
          <w:rFonts w:ascii="Times New Roman" w:hAnsi="Times New Roman"/>
          <w:color w:val="191919"/>
          <w:sz w:val="20"/>
          <w:szCs w:val="20"/>
        </w:rPr>
        <w:t>elementary  science</w:t>
      </w:r>
      <w:proofErr w:type="gramEnd"/>
      <w:r>
        <w:rPr>
          <w:rFonts w:ascii="Times New Roman" w:hAnsi="Times New Roman"/>
          <w:color w:val="191919"/>
          <w:sz w:val="20"/>
          <w:szCs w:val="20"/>
        </w:rPr>
        <w:t>; and others.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6"/>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9"/>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Studies.......................................3(3-0)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 xml:space="preserve">s </w:t>
      </w:r>
      <w:r>
        <w:rPr>
          <w:rFonts w:ascii="Times New Roman" w:hAnsi="Times New Roman"/>
          <w:color w:val="191919"/>
          <w:spacing w:val="1"/>
          <w:sz w:val="20"/>
          <w:szCs w:val="20"/>
        </w:rPr>
        <w:t>cours</w:t>
      </w:r>
      <w:r>
        <w:rPr>
          <w:rFonts w:ascii="Times New Roman" w:hAnsi="Times New Roman"/>
          <w:color w:val="191919"/>
          <w:sz w:val="20"/>
          <w:szCs w:val="20"/>
        </w:rPr>
        <w:t xml:space="preserve">e </w:t>
      </w:r>
      <w:r>
        <w:rPr>
          <w:rFonts w:ascii="Times New Roman" w:hAnsi="Times New Roman"/>
          <w:color w:val="191919"/>
          <w:spacing w:val="1"/>
          <w:sz w:val="20"/>
          <w:szCs w:val="20"/>
        </w:rPr>
        <w:t>cover</w:t>
      </w:r>
      <w:r>
        <w:rPr>
          <w:rFonts w:ascii="Times New Roman" w:hAnsi="Times New Roman"/>
          <w:color w:val="191919"/>
          <w:sz w:val="20"/>
          <w:szCs w:val="20"/>
        </w:rPr>
        <w:t xml:space="preserve">s </w:t>
      </w:r>
      <w:r>
        <w:rPr>
          <w:rFonts w:ascii="Times New Roman" w:hAnsi="Times New Roman"/>
          <w:color w:val="191919"/>
          <w:spacing w:val="1"/>
          <w:sz w:val="20"/>
          <w:szCs w:val="20"/>
        </w:rPr>
        <w:t>instructiona</w:t>
      </w:r>
      <w:r>
        <w:rPr>
          <w:rFonts w:ascii="Times New Roman" w:hAnsi="Times New Roman"/>
          <w:color w:val="191919"/>
          <w:sz w:val="20"/>
          <w:szCs w:val="20"/>
        </w:rPr>
        <w:t>l</w:t>
      </w:r>
      <w:r>
        <w:rPr>
          <w:rFonts w:ascii="Times New Roman" w:hAnsi="Times New Roman"/>
          <w:color w:val="191919"/>
          <w:spacing w:val="1"/>
          <w:sz w:val="20"/>
          <w:szCs w:val="20"/>
        </w:rPr>
        <w:t xml:space="preserve"> procedures</w:t>
      </w:r>
      <w:r>
        <w:rPr>
          <w:rFonts w:ascii="Times New Roman" w:hAnsi="Times New Roman"/>
          <w:color w:val="191919"/>
          <w:sz w:val="20"/>
          <w:szCs w:val="20"/>
        </w:rPr>
        <w:t>,</w:t>
      </w:r>
      <w:r>
        <w:rPr>
          <w:rFonts w:ascii="Times New Roman" w:hAnsi="Times New Roman"/>
          <w:color w:val="191919"/>
          <w:spacing w:val="1"/>
          <w:sz w:val="20"/>
          <w:szCs w:val="20"/>
        </w:rPr>
        <w:t xml:space="preserve"> material</w:t>
      </w:r>
      <w:r>
        <w:rPr>
          <w:rFonts w:ascii="Times New Roman" w:hAnsi="Times New Roman"/>
          <w:color w:val="191919"/>
          <w:sz w:val="20"/>
          <w:szCs w:val="20"/>
        </w:rPr>
        <w:t>s</w:t>
      </w:r>
      <w:r>
        <w:rPr>
          <w:rFonts w:ascii="Times New Roman" w:hAnsi="Times New Roman"/>
          <w:color w:val="191919"/>
          <w:spacing w:val="1"/>
          <w:sz w:val="20"/>
          <w:szCs w:val="20"/>
        </w:rPr>
        <w:t xml:space="preserve"> an</w:t>
      </w:r>
      <w:r>
        <w:rPr>
          <w:rFonts w:ascii="Times New Roman" w:hAnsi="Times New Roman"/>
          <w:color w:val="191919"/>
          <w:sz w:val="20"/>
          <w:szCs w:val="20"/>
        </w:rPr>
        <w:t xml:space="preserve">d </w:t>
      </w:r>
      <w:r>
        <w:rPr>
          <w:rFonts w:ascii="Times New Roman" w:hAnsi="Times New Roman"/>
          <w:color w:val="191919"/>
          <w:spacing w:val="1"/>
          <w:sz w:val="20"/>
          <w:szCs w:val="20"/>
        </w:rPr>
        <w:t>evaluatio</w:t>
      </w:r>
      <w:r>
        <w:rPr>
          <w:rFonts w:ascii="Times New Roman" w:hAnsi="Times New Roman"/>
          <w:color w:val="191919"/>
          <w:sz w:val="20"/>
          <w:szCs w:val="20"/>
        </w:rPr>
        <w:t>n</w:t>
      </w:r>
      <w:r>
        <w:rPr>
          <w:rFonts w:ascii="Times New Roman" w:hAnsi="Times New Roman"/>
          <w:color w:val="191919"/>
          <w:spacing w:val="1"/>
          <w:sz w:val="20"/>
          <w:szCs w:val="20"/>
        </w:rPr>
        <w:t xml:space="preserve"> i</w:t>
      </w:r>
      <w:r>
        <w:rPr>
          <w:rFonts w:ascii="Times New Roman" w:hAnsi="Times New Roman"/>
          <w:color w:val="191919"/>
          <w:sz w:val="20"/>
          <w:szCs w:val="20"/>
        </w:rPr>
        <w:t xml:space="preserve">n </w:t>
      </w:r>
      <w:r>
        <w:rPr>
          <w:rFonts w:ascii="Times New Roman" w:hAnsi="Times New Roman"/>
          <w:color w:val="191919"/>
          <w:spacing w:val="1"/>
          <w:sz w:val="20"/>
          <w:szCs w:val="20"/>
        </w:rPr>
        <w:t>teachin</w:t>
      </w:r>
      <w:r>
        <w:rPr>
          <w:rFonts w:ascii="Times New Roman" w:hAnsi="Times New Roman"/>
          <w:color w:val="191919"/>
          <w:sz w:val="20"/>
          <w:szCs w:val="20"/>
        </w:rPr>
        <w:t>g</w:t>
      </w:r>
      <w:r>
        <w:rPr>
          <w:rFonts w:ascii="Times New Roman" w:hAnsi="Times New Roman"/>
          <w:color w:val="191919"/>
          <w:spacing w:val="1"/>
          <w:sz w:val="20"/>
          <w:szCs w:val="20"/>
        </w:rPr>
        <w:t xml:space="preserve"> socia</w:t>
      </w:r>
      <w:r>
        <w:rPr>
          <w:rFonts w:ascii="Times New Roman" w:hAnsi="Times New Roman"/>
          <w:color w:val="191919"/>
          <w:sz w:val="20"/>
          <w:szCs w:val="20"/>
        </w:rPr>
        <w:t>l</w:t>
      </w:r>
      <w:r>
        <w:rPr>
          <w:rFonts w:ascii="Times New Roman" w:hAnsi="Times New Roman"/>
          <w:color w:val="191919"/>
          <w:spacing w:val="1"/>
          <w:sz w:val="20"/>
          <w:szCs w:val="20"/>
        </w:rPr>
        <w:t xml:space="preserve"> </w:t>
      </w:r>
      <w:proofErr w:type="spellStart"/>
      <w:r>
        <w:rPr>
          <w:rFonts w:ascii="Times New Roman" w:hAnsi="Times New Roman"/>
          <w:color w:val="191919"/>
          <w:spacing w:val="1"/>
          <w:sz w:val="20"/>
          <w:szCs w:val="20"/>
        </w:rPr>
        <w:t>sci</w:t>
      </w:r>
      <w:proofErr w:type="spellEnd"/>
      <w:r>
        <w:rPr>
          <w:rFonts w:ascii="Times New Roman" w:hAnsi="Times New Roman"/>
          <w:color w:val="191919"/>
          <w:spacing w:val="1"/>
          <w:sz w:val="20"/>
          <w:szCs w:val="20"/>
        </w:rPr>
        <w:t xml:space="preserve">- </w:t>
      </w:r>
      <w:proofErr w:type="spellStart"/>
      <w:r>
        <w:rPr>
          <w:rFonts w:ascii="Times New Roman" w:hAnsi="Times New Roman"/>
          <w:color w:val="191919"/>
          <w:sz w:val="20"/>
          <w:szCs w:val="20"/>
        </w:rPr>
        <w:t>ences</w:t>
      </w:r>
      <w:proofErr w:type="spellEnd"/>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SSCI</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Issues....................................................................3(3-0)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proofErr w:type="gramStart"/>
      <w:r>
        <w:rPr>
          <w:rFonts w:ascii="Times New Roman" w:hAnsi="Times New Roman"/>
          <w:color w:val="191919"/>
          <w:sz w:val="20"/>
          <w:szCs w:val="20"/>
        </w:rPr>
        <w:t>The application of basic social science concepts, skills and processes to the analysis of critical social</w:t>
      </w:r>
      <w:r>
        <w:rPr>
          <w:rFonts w:ascii="Times New Roman" w:hAnsi="Times New Roman"/>
          <w:color w:val="191919"/>
          <w:spacing w:val="6"/>
          <w:sz w:val="20"/>
          <w:szCs w:val="20"/>
        </w:rPr>
        <w:t xml:space="preserve"> </w:t>
      </w:r>
      <w:r>
        <w:rPr>
          <w:rFonts w:ascii="Times New Roman" w:hAnsi="Times New Roman"/>
          <w:color w:val="191919"/>
          <w:sz w:val="20"/>
          <w:szCs w:val="20"/>
        </w:rPr>
        <w:t>issues.</w:t>
      </w:r>
      <w:proofErr w:type="gramEnd"/>
      <w:r>
        <w:rPr>
          <w:rFonts w:ascii="Times New Roman" w:hAnsi="Times New Roman"/>
          <w:color w:val="191919"/>
          <w:spacing w:val="-5"/>
          <w:sz w:val="20"/>
          <w:szCs w:val="20"/>
        </w:rPr>
        <w:t xml:space="preserve"> </w:t>
      </w:r>
      <w:r>
        <w:rPr>
          <w:rFonts w:ascii="Times New Roman" w:hAnsi="Times New Roman"/>
          <w:color w:val="191919"/>
          <w:sz w:val="20"/>
          <w:szCs w:val="20"/>
        </w:rPr>
        <w:t>An</w:t>
      </w:r>
      <w:r>
        <w:rPr>
          <w:rFonts w:ascii="Times New Roman" w:hAnsi="Times New Roman"/>
          <w:color w:val="191919"/>
          <w:spacing w:val="6"/>
          <w:sz w:val="20"/>
          <w:szCs w:val="20"/>
        </w:rPr>
        <w:t xml:space="preserve"> </w:t>
      </w:r>
      <w:r>
        <w:rPr>
          <w:rFonts w:ascii="Times New Roman" w:hAnsi="Times New Roman"/>
          <w:color w:val="191919"/>
          <w:sz w:val="20"/>
          <w:szCs w:val="20"/>
        </w:rPr>
        <w:t>interdisciplinar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6"/>
          <w:sz w:val="20"/>
          <w:szCs w:val="20"/>
        </w:rPr>
        <w:t xml:space="preserve"> </w:t>
      </w:r>
      <w:r>
        <w:rPr>
          <w:rFonts w:ascii="Times New Roman" w:hAnsi="Times New Roman"/>
          <w:color w:val="191919"/>
          <w:sz w:val="20"/>
          <w:szCs w:val="20"/>
        </w:rPr>
        <w:t>analytic</w:t>
      </w:r>
      <w:r>
        <w:rPr>
          <w:rFonts w:ascii="Times New Roman" w:hAnsi="Times New Roman"/>
          <w:color w:val="191919"/>
          <w:spacing w:val="6"/>
          <w:sz w:val="20"/>
          <w:szCs w:val="20"/>
        </w:rPr>
        <w:t xml:space="preserve"> </w:t>
      </w:r>
      <w:r>
        <w:rPr>
          <w:rFonts w:ascii="Times New Roman" w:hAnsi="Times New Roman"/>
          <w:color w:val="191919"/>
          <w:sz w:val="20"/>
          <w:szCs w:val="20"/>
        </w:rPr>
        <w:t>approach</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defining,</w:t>
      </w:r>
      <w:r>
        <w:rPr>
          <w:rFonts w:ascii="Times New Roman" w:hAnsi="Times New Roman"/>
          <w:color w:val="191919"/>
          <w:spacing w:val="6"/>
          <w:sz w:val="20"/>
          <w:szCs w:val="20"/>
        </w:rPr>
        <w:t xml:space="preserve"> </w:t>
      </w:r>
      <w:r>
        <w:rPr>
          <w:rFonts w:ascii="Times New Roman" w:hAnsi="Times New Roman"/>
          <w:color w:val="191919"/>
          <w:sz w:val="20"/>
          <w:szCs w:val="20"/>
        </w:rPr>
        <w:t>analyzing</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evaluating</w:t>
      </w:r>
      <w:r>
        <w:rPr>
          <w:rFonts w:ascii="Times New Roman" w:hAnsi="Times New Roman"/>
          <w:color w:val="191919"/>
          <w:spacing w:val="6"/>
          <w:sz w:val="20"/>
          <w:szCs w:val="20"/>
        </w:rPr>
        <w:t xml:space="preserve"> </w:t>
      </w:r>
      <w:r>
        <w:rPr>
          <w:rFonts w:ascii="Times New Roman" w:hAnsi="Times New Roman"/>
          <w:color w:val="191919"/>
          <w:sz w:val="20"/>
          <w:szCs w:val="20"/>
        </w:rPr>
        <w:t xml:space="preserve">al- </w:t>
      </w:r>
      <w:proofErr w:type="spellStart"/>
      <w:r>
        <w:rPr>
          <w:rFonts w:ascii="Times New Roman" w:hAnsi="Times New Roman"/>
          <w:color w:val="191919"/>
          <w:sz w:val="20"/>
          <w:szCs w:val="20"/>
        </w:rPr>
        <w:t>ternative</w:t>
      </w:r>
      <w:proofErr w:type="spellEnd"/>
      <w:r>
        <w:rPr>
          <w:rFonts w:ascii="Times New Roman" w:hAnsi="Times New Roman"/>
          <w:color w:val="191919"/>
          <w:sz w:val="20"/>
          <w:szCs w:val="20"/>
        </w:rPr>
        <w:t xml:space="preserve"> solutions to local, national and international issues will be undertaken.</w:t>
      </w:r>
    </w:p>
    <w:p w:rsidR="00721764" w:rsidRDefault="003F0AB9" w:rsidP="00721764">
      <w:pPr>
        <w:widowControl w:val="0"/>
        <w:autoSpaceDE w:val="0"/>
        <w:autoSpaceDN w:val="0"/>
        <w:adjustRightInd w:val="0"/>
        <w:spacing w:after="0" w:line="227" w:lineRule="exact"/>
        <w:ind w:left="873"/>
        <w:rPr>
          <w:rFonts w:ascii="Times New Roman" w:hAnsi="Times New Roman"/>
          <w:color w:val="000000"/>
          <w:sz w:val="20"/>
          <w:szCs w:val="20"/>
        </w:rPr>
      </w:pPr>
      <w:r w:rsidRPr="003F0AB9">
        <w:rPr>
          <w:noProof/>
        </w:rPr>
        <w:pict>
          <v:shape id="_x0000_s1366" type="#_x0000_t202" style="position:absolute;left:0;text-align:left;margin-left:520.9pt;margin-top:5.75pt;width:1in;height:270.75pt;z-index:-251582464;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SSCI</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5582</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22"/>
          <w:sz w:val="20"/>
          <w:szCs w:val="20"/>
        </w:rPr>
        <w:t>Y</w:t>
      </w:r>
      <w:r w:rsidR="00721764">
        <w:rPr>
          <w:rFonts w:ascii="Times New Roman" w:hAnsi="Times New Roman"/>
          <w:b/>
          <w:bCs/>
          <w:color w:val="191919"/>
          <w:sz w:val="20"/>
          <w:szCs w:val="20"/>
        </w:rPr>
        <w:t>oung</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Child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His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or</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Her</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Cultu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e..................................................................3(3-0)</w:t>
      </w:r>
    </w:p>
    <w:p w:rsidR="00721764" w:rsidRDefault="00721764" w:rsidP="00721764">
      <w:pPr>
        <w:widowControl w:val="0"/>
        <w:autoSpaceDE w:val="0"/>
        <w:autoSpaceDN w:val="0"/>
        <w:adjustRightInd w:val="0"/>
        <w:spacing w:before="13" w:after="0" w:line="250" w:lineRule="auto"/>
        <w:ind w:left="1233" w:right="1975"/>
        <w:jc w:val="both"/>
        <w:rPr>
          <w:rFonts w:ascii="Times New Roman" w:hAnsi="Times New Roman"/>
          <w:color w:val="000000"/>
          <w:sz w:val="20"/>
          <w:szCs w:val="20"/>
        </w:rPr>
      </w:pPr>
      <w:proofErr w:type="gramStart"/>
      <w:r>
        <w:rPr>
          <w:rFonts w:ascii="Times New Roman" w:hAnsi="Times New Roman"/>
          <w:color w:val="191919"/>
          <w:spacing w:val="1"/>
          <w:sz w:val="20"/>
          <w:szCs w:val="20"/>
        </w:rPr>
        <w:t>Stud</w:t>
      </w:r>
      <w:r>
        <w:rPr>
          <w:rFonts w:ascii="Times New Roman" w:hAnsi="Times New Roman"/>
          <w:color w:val="191919"/>
          <w:sz w:val="20"/>
          <w:szCs w:val="20"/>
        </w:rPr>
        <w:t xml:space="preserve">y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social</w:t>
      </w:r>
      <w:r>
        <w:rPr>
          <w:rFonts w:ascii="Times New Roman" w:hAnsi="Times New Roman"/>
          <w:color w:val="191919"/>
          <w:sz w:val="20"/>
          <w:szCs w:val="20"/>
        </w:rPr>
        <w:t xml:space="preserve">, </w:t>
      </w:r>
      <w:r>
        <w:rPr>
          <w:rFonts w:ascii="Times New Roman" w:hAnsi="Times New Roman"/>
          <w:color w:val="191919"/>
          <w:spacing w:val="1"/>
          <w:sz w:val="20"/>
          <w:szCs w:val="20"/>
        </w:rPr>
        <w:t>political</w:t>
      </w:r>
      <w:r>
        <w:rPr>
          <w:rFonts w:ascii="Times New Roman" w:hAnsi="Times New Roman"/>
          <w:color w:val="191919"/>
          <w:sz w:val="20"/>
          <w:szCs w:val="20"/>
        </w:rPr>
        <w:t xml:space="preserve">, </w:t>
      </w:r>
      <w:r>
        <w:rPr>
          <w:rFonts w:ascii="Times New Roman" w:hAnsi="Times New Roman"/>
          <w:color w:val="191919"/>
          <w:spacing w:val="1"/>
          <w:sz w:val="20"/>
          <w:szCs w:val="20"/>
        </w:rPr>
        <w:t>geographic</w:t>
      </w:r>
      <w:r>
        <w:rPr>
          <w:rFonts w:ascii="Times New Roman" w:hAnsi="Times New Roman"/>
          <w:color w:val="191919"/>
          <w:sz w:val="20"/>
          <w:szCs w:val="20"/>
        </w:rPr>
        <w:t xml:space="preserve">, </w:t>
      </w:r>
      <w:r>
        <w:rPr>
          <w:rFonts w:ascii="Times New Roman" w:hAnsi="Times New Roman"/>
          <w:color w:val="191919"/>
          <w:spacing w:val="1"/>
          <w:sz w:val="20"/>
          <w:szCs w:val="20"/>
        </w:rPr>
        <w:t>economi</w:t>
      </w:r>
      <w:r>
        <w:rPr>
          <w:rFonts w:ascii="Times New Roman" w:hAnsi="Times New Roman"/>
          <w:color w:val="191919"/>
          <w:sz w:val="20"/>
          <w:szCs w:val="20"/>
        </w:rPr>
        <w:t xml:space="preserve">c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technologica</w:t>
      </w:r>
      <w:r>
        <w:rPr>
          <w:rFonts w:ascii="Times New Roman" w:hAnsi="Times New Roman"/>
          <w:color w:val="191919"/>
          <w:sz w:val="20"/>
          <w:szCs w:val="20"/>
        </w:rPr>
        <w:t xml:space="preserve">l </w:t>
      </w:r>
      <w:r>
        <w:rPr>
          <w:rFonts w:ascii="Times New Roman" w:hAnsi="Times New Roman"/>
          <w:color w:val="191919"/>
          <w:spacing w:val="1"/>
          <w:sz w:val="20"/>
          <w:szCs w:val="20"/>
        </w:rPr>
        <w:t>force</w:t>
      </w:r>
      <w:r>
        <w:rPr>
          <w:rFonts w:ascii="Times New Roman" w:hAnsi="Times New Roman"/>
          <w:color w:val="191919"/>
          <w:sz w:val="20"/>
          <w:szCs w:val="20"/>
        </w:rPr>
        <w:t xml:space="preserve">s </w:t>
      </w:r>
      <w:r>
        <w:rPr>
          <w:rFonts w:ascii="Times New Roman" w:hAnsi="Times New Roman"/>
          <w:color w:val="191919"/>
          <w:spacing w:val="1"/>
          <w:sz w:val="20"/>
          <w:szCs w:val="20"/>
        </w:rPr>
        <w:t>tha</w:t>
      </w:r>
      <w:r>
        <w:rPr>
          <w:rFonts w:ascii="Times New Roman" w:hAnsi="Times New Roman"/>
          <w:color w:val="191919"/>
          <w:sz w:val="20"/>
          <w:szCs w:val="20"/>
        </w:rPr>
        <w:t xml:space="preserve">t </w:t>
      </w:r>
      <w:r>
        <w:rPr>
          <w:rFonts w:ascii="Times New Roman" w:hAnsi="Times New Roman"/>
          <w:color w:val="191919"/>
          <w:spacing w:val="1"/>
          <w:sz w:val="20"/>
          <w:szCs w:val="20"/>
        </w:rPr>
        <w:t>shap</w:t>
      </w:r>
      <w:r>
        <w:rPr>
          <w:rFonts w:ascii="Times New Roman" w:hAnsi="Times New Roman"/>
          <w:color w:val="191919"/>
          <w:sz w:val="20"/>
          <w:szCs w:val="20"/>
        </w:rPr>
        <w:t xml:space="preserve">e </w:t>
      </w:r>
      <w:r>
        <w:rPr>
          <w:rFonts w:ascii="Times New Roman" w:hAnsi="Times New Roman"/>
          <w:color w:val="191919"/>
          <w:spacing w:val="1"/>
          <w:sz w:val="20"/>
          <w:szCs w:val="20"/>
        </w:rPr>
        <w:t xml:space="preserve">the </w:t>
      </w:r>
      <w:r>
        <w:rPr>
          <w:rFonts w:ascii="Times New Roman" w:hAnsi="Times New Roman"/>
          <w:color w:val="191919"/>
          <w:sz w:val="20"/>
          <w:szCs w:val="20"/>
        </w:rPr>
        <w:t>child's world.</w:t>
      </w:r>
      <w:proofErr w:type="gramEnd"/>
      <w:r>
        <w:rPr>
          <w:rFonts w:ascii="Times New Roman" w:hAnsi="Times New Roman"/>
          <w:color w:val="191919"/>
          <w:sz w:val="20"/>
          <w:szCs w:val="20"/>
        </w:rPr>
        <w:t xml:space="preserve"> </w:t>
      </w:r>
      <w:proofErr w:type="gramStart"/>
      <w:r>
        <w:rPr>
          <w:rFonts w:ascii="Times New Roman" w:hAnsi="Times New Roman"/>
          <w:color w:val="191919"/>
          <w:sz w:val="20"/>
          <w:szCs w:val="20"/>
        </w:rPr>
        <w:t>Emphasis on the concomitant skills of the presentation of relevant information about such forces.</w:t>
      </w:r>
      <w:proofErr w:type="gramEnd"/>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SSC</w:t>
      </w:r>
      <w:r>
        <w:rPr>
          <w:rFonts w:ascii="Times New Roman" w:hAnsi="Times New Roman"/>
          <w:b/>
          <w:bCs/>
          <w:color w:val="191919"/>
          <w:sz w:val="20"/>
          <w:szCs w:val="20"/>
        </w:rPr>
        <w:t>I</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558</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Socia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Studie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Globa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Understanding............................................................3(3-0)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pacing w:val="-1"/>
          <w:sz w:val="20"/>
          <w:szCs w:val="20"/>
        </w:rPr>
        <w:t>Socia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science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concept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relate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pacing w:val="-1"/>
          <w:sz w:val="20"/>
          <w:szCs w:val="20"/>
        </w:rPr>
        <w:t>globa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perspectiv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b</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explore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throug</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methodologies </w:t>
      </w:r>
      <w:r>
        <w:rPr>
          <w:rFonts w:ascii="Times New Roman" w:hAnsi="Times New Roman"/>
          <w:color w:val="191919"/>
          <w:sz w:val="20"/>
          <w:szCs w:val="20"/>
        </w:rPr>
        <w:t xml:space="preserve">of history and the social sciences. Students will be encouraged to clarify their own values re- </w:t>
      </w:r>
      <w:proofErr w:type="spellStart"/>
      <w:r>
        <w:rPr>
          <w:rFonts w:ascii="Times New Roman" w:hAnsi="Times New Roman"/>
          <w:color w:val="191919"/>
          <w:sz w:val="20"/>
          <w:szCs w:val="20"/>
        </w:rPr>
        <w:t>garding</w:t>
      </w:r>
      <w:proofErr w:type="spellEnd"/>
      <w:r>
        <w:rPr>
          <w:rFonts w:ascii="Times New Roman" w:hAnsi="Times New Roman"/>
          <w:color w:val="191919"/>
          <w:sz w:val="20"/>
          <w:szCs w:val="20"/>
        </w:rPr>
        <w:t xml:space="preserve"> a global perspective of education.</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SSCI</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Law-Related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Presentation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information</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assist</w:t>
      </w:r>
      <w:r>
        <w:rPr>
          <w:rFonts w:ascii="Times New Roman" w:hAnsi="Times New Roman"/>
          <w:color w:val="191919"/>
          <w:spacing w:val="-5"/>
          <w:sz w:val="20"/>
          <w:szCs w:val="20"/>
        </w:rPr>
        <w:t xml:space="preserve"> </w:t>
      </w:r>
      <w:r>
        <w:rPr>
          <w:rFonts w:ascii="Times New Roman" w:hAnsi="Times New Roman"/>
          <w:color w:val="191919"/>
          <w:sz w:val="20"/>
          <w:szCs w:val="20"/>
        </w:rPr>
        <w:t>students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teaching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following</w:t>
      </w:r>
      <w:r>
        <w:rPr>
          <w:rFonts w:ascii="Times New Roman" w:hAnsi="Times New Roman"/>
          <w:color w:val="191919"/>
          <w:spacing w:val="-5"/>
          <w:sz w:val="20"/>
          <w:szCs w:val="20"/>
        </w:rPr>
        <w:t xml:space="preserve"> </w:t>
      </w:r>
      <w:r>
        <w:rPr>
          <w:rFonts w:ascii="Times New Roman" w:hAnsi="Times New Roman"/>
          <w:color w:val="191919"/>
          <w:sz w:val="20"/>
          <w:szCs w:val="20"/>
        </w:rPr>
        <w:t>law-related</w:t>
      </w:r>
      <w:r>
        <w:rPr>
          <w:rFonts w:ascii="Times New Roman" w:hAnsi="Times New Roman"/>
          <w:color w:val="191919"/>
          <w:spacing w:val="-5"/>
          <w:sz w:val="20"/>
          <w:szCs w:val="20"/>
        </w:rPr>
        <w:t xml:space="preserve"> </w:t>
      </w:r>
      <w:r>
        <w:rPr>
          <w:rFonts w:ascii="Times New Roman" w:hAnsi="Times New Roman"/>
          <w:color w:val="191919"/>
          <w:sz w:val="20"/>
          <w:szCs w:val="20"/>
        </w:rPr>
        <w:t>areas:</w:t>
      </w:r>
      <w:r>
        <w:rPr>
          <w:rFonts w:ascii="Times New Roman" w:hAnsi="Times New Roman"/>
          <w:color w:val="191919"/>
          <w:spacing w:val="-5"/>
          <w:sz w:val="20"/>
          <w:szCs w:val="20"/>
        </w:rPr>
        <w:t xml:space="preserve"> </w:t>
      </w:r>
      <w:proofErr w:type="spellStart"/>
      <w:r>
        <w:rPr>
          <w:rFonts w:ascii="Times New Roman" w:hAnsi="Times New Roman"/>
          <w:color w:val="191919"/>
          <w:sz w:val="20"/>
          <w:szCs w:val="20"/>
        </w:rPr>
        <w:t>crim</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inal</w:t>
      </w:r>
      <w:proofErr w:type="spellEnd"/>
      <w:r>
        <w:rPr>
          <w:rFonts w:ascii="Times New Roman" w:hAnsi="Times New Roman"/>
          <w:color w:val="191919"/>
          <w:sz w:val="20"/>
          <w:szCs w:val="20"/>
        </w:rPr>
        <w:t xml:space="preserve"> justice, crime resistance, consumer litigation, famil</w:t>
      </w:r>
      <w:r>
        <w:rPr>
          <w:rFonts w:ascii="Times New Roman" w:hAnsi="Times New Roman"/>
          <w:color w:val="191919"/>
          <w:spacing w:val="-13"/>
          <w:sz w:val="20"/>
          <w:szCs w:val="20"/>
        </w:rPr>
        <w:t>y</w:t>
      </w:r>
      <w:r>
        <w:rPr>
          <w:rFonts w:ascii="Times New Roman" w:hAnsi="Times New Roman"/>
          <w:color w:val="191919"/>
          <w:sz w:val="20"/>
          <w:szCs w:val="20"/>
        </w:rPr>
        <w:t>, juvenile and school la</w:t>
      </w:r>
      <w:r>
        <w:rPr>
          <w:rFonts w:ascii="Times New Roman" w:hAnsi="Times New Roman"/>
          <w:color w:val="191919"/>
          <w:spacing w:val="-13"/>
          <w:sz w:val="20"/>
          <w:szCs w:val="20"/>
        </w:rPr>
        <w:t>w</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409" w:lineRule="exact"/>
        <w:ind w:left="873"/>
        <w:rPr>
          <w:rFonts w:ascii="Impact" w:hAnsi="Impact" w:cs="Impact"/>
          <w:color w:val="000000"/>
          <w:sz w:val="36"/>
          <w:szCs w:val="36"/>
        </w:rPr>
      </w:pPr>
      <w:r>
        <w:rPr>
          <w:rFonts w:ascii="Impact" w:hAnsi="Impact" w:cs="Impact"/>
          <w:color w:val="666666"/>
          <w:position w:val="-1"/>
          <w:sz w:val="36"/>
          <w:szCs w:val="36"/>
        </w:rPr>
        <w:t>MUSIC EDUC</w:t>
      </w:r>
      <w:r>
        <w:rPr>
          <w:rFonts w:ascii="Impact" w:hAnsi="Impact" w:cs="Impact"/>
          <w:color w:val="666666"/>
          <w:spacing w:val="-19"/>
          <w:position w:val="-1"/>
          <w:sz w:val="36"/>
          <w:szCs w:val="36"/>
        </w:rPr>
        <w:t>A</w:t>
      </w:r>
      <w:r>
        <w:rPr>
          <w:rFonts w:ascii="Impact" w:hAnsi="Impact" w:cs="Impact"/>
          <w:color w:val="666666"/>
          <w:position w:val="-1"/>
          <w:sz w:val="36"/>
          <w:szCs w:val="36"/>
        </w:rPr>
        <w:t>TION</w:t>
      </w:r>
    </w:p>
    <w:p w:rsidR="00721764" w:rsidRDefault="00721764" w:rsidP="00721764">
      <w:pPr>
        <w:widowControl w:val="0"/>
        <w:autoSpaceDE w:val="0"/>
        <w:autoSpaceDN w:val="0"/>
        <w:adjustRightInd w:val="0"/>
        <w:spacing w:before="26" w:after="0" w:line="250" w:lineRule="auto"/>
        <w:ind w:left="873" w:right="2022" w:firstLine="360"/>
        <w:rPr>
          <w:rFonts w:ascii="Times New Roman" w:hAnsi="Times New Roman"/>
          <w:color w:val="000000"/>
          <w:sz w:val="20"/>
          <w:szCs w:val="20"/>
        </w:rPr>
      </w:pPr>
      <w:r>
        <w:rPr>
          <w:rFonts w:ascii="Times New Roman" w:hAnsi="Times New Roman"/>
          <w:color w:val="000000"/>
          <w:sz w:val="20"/>
          <w:szCs w:val="20"/>
        </w:rPr>
        <w:t xml:space="preserve">The graduate program in Music Education is designed to nurture scholarship, encourage </w:t>
      </w:r>
      <w:proofErr w:type="spellStart"/>
      <w:r>
        <w:rPr>
          <w:rFonts w:ascii="Times New Roman" w:hAnsi="Times New Roman"/>
          <w:color w:val="000000"/>
          <w:sz w:val="20"/>
          <w:szCs w:val="20"/>
        </w:rPr>
        <w:t>cre</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ativity</w:t>
      </w:r>
      <w:proofErr w:type="spellEnd"/>
      <w:r>
        <w:rPr>
          <w:rFonts w:ascii="Times New Roman" w:hAnsi="Times New Roman"/>
          <w:color w:val="000000"/>
          <w:sz w:val="20"/>
          <w:szCs w:val="20"/>
        </w:rPr>
        <w:t xml:space="preserve"> and be receptive to the practical needs of the student.</w:t>
      </w:r>
      <w:r>
        <w:rPr>
          <w:rFonts w:ascii="Times New Roman" w:hAnsi="Times New Roman"/>
          <w:color w:val="000000"/>
          <w:spacing w:val="-4"/>
          <w:sz w:val="20"/>
          <w:szCs w:val="20"/>
        </w:rPr>
        <w:t xml:space="preserve"> </w:t>
      </w:r>
      <w:r>
        <w:rPr>
          <w:rFonts w:ascii="Times New Roman" w:hAnsi="Times New Roman"/>
          <w:color w:val="000000"/>
          <w:sz w:val="20"/>
          <w:szCs w:val="20"/>
        </w:rPr>
        <w:t>The program provides an opportunity for students to pursue independent projects which may help in the pursuit of increased academic</w:t>
      </w:r>
    </w:p>
    <w:p w:rsidR="00721764" w:rsidRDefault="00721764" w:rsidP="00721764">
      <w:pPr>
        <w:widowControl w:val="0"/>
        <w:autoSpaceDE w:val="0"/>
        <w:autoSpaceDN w:val="0"/>
        <w:adjustRightInd w:val="0"/>
        <w:spacing w:before="26" w:after="0" w:line="250" w:lineRule="auto"/>
        <w:ind w:left="873" w:right="2022" w:firstLine="360"/>
        <w:rPr>
          <w:rFonts w:ascii="Times New Roman" w:hAnsi="Times New Roman"/>
          <w:color w:val="000000"/>
          <w:sz w:val="20"/>
          <w:szCs w:val="20"/>
        </w:rPr>
        <w:sectPr w:rsidR="00721764">
          <w:pgSz w:w="12240" w:h="15840"/>
          <w:pgMar w:top="260" w:right="200" w:bottom="280" w:left="1260" w:header="0" w:footer="955" w:gutter="0"/>
          <w:cols w:space="720" w:equalWidth="0">
            <w:col w:w="10780"/>
          </w:cols>
          <w:noEndnote/>
        </w:sectPr>
      </w:pPr>
    </w:p>
    <w:tbl>
      <w:tblPr>
        <w:tblW w:w="0" w:type="auto"/>
        <w:tblInd w:w="110"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400" w:lineRule="exact"/>
              <w:ind w:left="1367" w:right="2095"/>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USIC</w:t>
            </w:r>
          </w:p>
          <w:p w:rsidR="00721764" w:rsidRPr="00FA7AC7" w:rsidRDefault="00721764" w:rsidP="00B67EC4">
            <w:pPr>
              <w:widowControl w:val="0"/>
              <w:autoSpaceDE w:val="0"/>
              <w:autoSpaceDN w:val="0"/>
              <w:adjustRightInd w:val="0"/>
              <w:spacing w:after="0" w:line="300" w:lineRule="exact"/>
              <w:ind w:left="1064" w:right="1702"/>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6" w:after="0" w:line="240" w:lineRule="auto"/>
        <w:ind w:left="1935"/>
        <w:rPr>
          <w:rFonts w:ascii="Times New Roman" w:hAnsi="Times New Roman"/>
          <w:sz w:val="20"/>
          <w:szCs w:val="20"/>
        </w:rPr>
      </w:pPr>
      <w:r w:rsidRPr="003F0AB9">
        <w:rPr>
          <w:noProof/>
        </w:rPr>
        <w:pict>
          <v:group id="_x0000_s1367" style="position:absolute;left:0;text-align:left;margin-left:265.1pt;margin-top:-54.15pt;width:31.2pt;height:31.05pt;z-index:-251581440;mso-position-horizontal-relative:page" coordorigin="5302,-1083" coordsize="624,621" o:allowincell="f">
            <v:rect id="_x0000_s1368" style="position:absolute;left:5307;top:-1078;width:613;height:610" o:allowincell="f" stroked="f">
              <v:path arrowok="t"/>
            </v:rect>
            <v:rect id="_x0000_s1369" style="position:absolute;left:5307;top:-1078;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9"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sz w:val="20"/>
          <w:szCs w:val="20"/>
        </w:rPr>
        <w:t>edification</w:t>
      </w:r>
      <w:proofErr w:type="gramEnd"/>
      <w:r w:rsidR="00721764">
        <w:rPr>
          <w:rFonts w:ascii="Times New Roman" w:hAnsi="Times New Roman"/>
          <w:sz w:val="20"/>
          <w:szCs w:val="20"/>
        </w:rPr>
        <w:t xml:space="preserve"> or that focus on areas of personal interest.</w:t>
      </w:r>
    </w:p>
    <w:p w:rsidR="00721764" w:rsidRDefault="00721764" w:rsidP="00721764">
      <w:pPr>
        <w:widowControl w:val="0"/>
        <w:autoSpaceDE w:val="0"/>
        <w:autoSpaceDN w:val="0"/>
        <w:adjustRightInd w:val="0"/>
        <w:spacing w:before="10" w:after="0" w:line="250" w:lineRule="auto"/>
        <w:ind w:left="1935" w:right="917" w:firstLine="360"/>
        <w:jc w:val="both"/>
        <w:rPr>
          <w:rFonts w:ascii="Times New Roman" w:hAnsi="Times New Roman"/>
          <w:sz w:val="20"/>
          <w:szCs w:val="20"/>
        </w:rPr>
      </w:pPr>
      <w:r>
        <w:rPr>
          <w:rFonts w:ascii="Times New Roman" w:hAnsi="Times New Roman"/>
          <w:sz w:val="20"/>
          <w:szCs w:val="20"/>
        </w:rPr>
        <w:t>Students seeking a degree in Music Education are required to take a placement examination in music theor</w:t>
      </w:r>
      <w:r>
        <w:rPr>
          <w:rFonts w:ascii="Times New Roman" w:hAnsi="Times New Roman"/>
          <w:spacing w:val="-13"/>
          <w:sz w:val="20"/>
          <w:szCs w:val="20"/>
        </w:rPr>
        <w:t>y</w:t>
      </w:r>
      <w:r>
        <w:rPr>
          <w:rFonts w:ascii="Times New Roman" w:hAnsi="Times New Roman"/>
          <w:sz w:val="20"/>
          <w:szCs w:val="20"/>
        </w:rPr>
        <w:t xml:space="preserve">, music history and pass an audition in their respective performance area. In </w:t>
      </w:r>
      <w:proofErr w:type="spellStart"/>
      <w:r>
        <w:rPr>
          <w:rFonts w:ascii="Times New Roman" w:hAnsi="Times New Roman"/>
          <w:sz w:val="20"/>
          <w:szCs w:val="20"/>
        </w:rPr>
        <w:t>addi</w:t>
      </w:r>
      <w:proofErr w:type="spellEnd"/>
      <w:r>
        <w:rPr>
          <w:rFonts w:ascii="Times New Roman" w:hAnsi="Times New Roman"/>
          <w:sz w:val="20"/>
          <w:szCs w:val="20"/>
        </w:rPr>
        <w:t xml:space="preserve">- </w:t>
      </w:r>
      <w:proofErr w:type="spellStart"/>
      <w:r>
        <w:rPr>
          <w:rFonts w:ascii="Times New Roman" w:hAnsi="Times New Roman"/>
          <w:sz w:val="20"/>
          <w:szCs w:val="20"/>
        </w:rPr>
        <w:t>tion</w:t>
      </w:r>
      <w:proofErr w:type="spellEnd"/>
      <w:r>
        <w:rPr>
          <w:rFonts w:ascii="Times New Roman" w:hAnsi="Times New Roman"/>
          <w:sz w:val="20"/>
          <w:szCs w:val="20"/>
        </w:rPr>
        <w:t>, students who enter the program must have an unde</w:t>
      </w:r>
      <w:r>
        <w:rPr>
          <w:rFonts w:ascii="Times New Roman" w:hAnsi="Times New Roman"/>
          <w:spacing w:val="-4"/>
          <w:sz w:val="20"/>
          <w:szCs w:val="20"/>
        </w:rPr>
        <w:t>r</w:t>
      </w:r>
      <w:r>
        <w:rPr>
          <w:rFonts w:ascii="Times New Roman" w:hAnsi="Times New Roman"/>
          <w:sz w:val="20"/>
          <w:szCs w:val="20"/>
        </w:rPr>
        <w:t>graduate degree in Music Education, a</w:t>
      </w:r>
      <w:r>
        <w:rPr>
          <w:rFonts w:ascii="Times New Roman" w:hAnsi="Times New Roman"/>
          <w:spacing w:val="-4"/>
          <w:sz w:val="20"/>
          <w:szCs w:val="20"/>
        </w:rPr>
        <w:t xml:space="preserve"> </w:t>
      </w:r>
      <w:r>
        <w:rPr>
          <w:rFonts w:ascii="Times New Roman" w:hAnsi="Times New Roman"/>
          <w:spacing w:val="-18"/>
          <w:sz w:val="20"/>
          <w:szCs w:val="20"/>
        </w:rPr>
        <w:t>T</w:t>
      </w:r>
      <w:r>
        <w:rPr>
          <w:rFonts w:ascii="Times New Roman" w:hAnsi="Times New Roman"/>
          <w:sz w:val="20"/>
          <w:szCs w:val="20"/>
        </w:rPr>
        <w:t>-</w:t>
      </w:r>
    </w:p>
    <w:p w:rsidR="00721764" w:rsidRDefault="00721764" w:rsidP="00721764">
      <w:pPr>
        <w:widowControl w:val="0"/>
        <w:autoSpaceDE w:val="0"/>
        <w:autoSpaceDN w:val="0"/>
        <w:adjustRightInd w:val="0"/>
        <w:spacing w:after="0" w:line="240" w:lineRule="auto"/>
        <w:ind w:left="1935"/>
        <w:rPr>
          <w:rFonts w:ascii="Times New Roman" w:hAnsi="Times New Roman"/>
          <w:sz w:val="20"/>
          <w:szCs w:val="20"/>
        </w:rPr>
      </w:pPr>
      <w:r>
        <w:rPr>
          <w:rFonts w:ascii="Times New Roman" w:hAnsi="Times New Roman"/>
          <w:sz w:val="20"/>
          <w:szCs w:val="20"/>
        </w:rPr>
        <w:t>4 certificate in music, or equivalent course work to qualify for a</w:t>
      </w:r>
      <w:r>
        <w:rPr>
          <w:rFonts w:ascii="Times New Roman" w:hAnsi="Times New Roman"/>
          <w:spacing w:val="-4"/>
          <w:sz w:val="20"/>
          <w:szCs w:val="20"/>
        </w:rPr>
        <w:t xml:space="preserve"> </w:t>
      </w:r>
      <w:r>
        <w:rPr>
          <w:rFonts w:ascii="Times New Roman" w:hAnsi="Times New Roman"/>
          <w:spacing w:val="-18"/>
          <w:sz w:val="20"/>
          <w:szCs w:val="20"/>
        </w:rPr>
        <w:t>T</w:t>
      </w:r>
      <w:r>
        <w:rPr>
          <w:rFonts w:ascii="Times New Roman" w:hAnsi="Times New Roman"/>
          <w:sz w:val="20"/>
          <w:szCs w:val="20"/>
        </w:rPr>
        <w:t>-4 certificate.</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3F0AB9" w:rsidP="00721764">
      <w:pPr>
        <w:widowControl w:val="0"/>
        <w:autoSpaceDE w:val="0"/>
        <w:autoSpaceDN w:val="0"/>
        <w:adjustRightInd w:val="0"/>
        <w:spacing w:after="0" w:line="240" w:lineRule="auto"/>
        <w:ind w:left="1935"/>
        <w:rPr>
          <w:rFonts w:ascii="Times New Roman" w:hAnsi="Times New Roman"/>
          <w:sz w:val="28"/>
          <w:szCs w:val="28"/>
        </w:rPr>
      </w:pPr>
      <w:r w:rsidRPr="003F0AB9">
        <w:rPr>
          <w:noProof/>
        </w:rPr>
        <w:pict>
          <v:shape id="_x0000_s1372" type="#_x0000_t202" style="position:absolute;left:0;text-align:left;margin-left:17.3pt;margin-top:8.3pt;width:1in;height:270.7pt;z-index:-251578368;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Objectives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sz w:val="20"/>
          <w:szCs w:val="20"/>
        </w:rPr>
        <w:t>Upon satisfactory completion of the music program, the student should be able to:</w:t>
      </w:r>
    </w:p>
    <w:p w:rsidR="00721764" w:rsidRDefault="00721764" w:rsidP="00721764">
      <w:pPr>
        <w:widowControl w:val="0"/>
        <w:autoSpaceDE w:val="0"/>
        <w:autoSpaceDN w:val="0"/>
        <w:adjustRightInd w:val="0"/>
        <w:spacing w:before="10" w:after="0" w:line="250" w:lineRule="auto"/>
        <w:ind w:left="2295" w:right="875"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z w:val="20"/>
          <w:szCs w:val="20"/>
        </w:rPr>
        <w:t>Demonstrate the ability to do critical thinking and scholarly writing through selecting areas of interest, researching topics and reporting findings in an o</w:t>
      </w:r>
      <w:r>
        <w:rPr>
          <w:rFonts w:ascii="Times New Roman" w:hAnsi="Times New Roman"/>
          <w:spacing w:val="-4"/>
          <w:sz w:val="20"/>
          <w:szCs w:val="20"/>
        </w:rPr>
        <w:t>r</w:t>
      </w:r>
      <w:r>
        <w:rPr>
          <w:rFonts w:ascii="Times New Roman" w:hAnsi="Times New Roman"/>
          <w:sz w:val="20"/>
          <w:szCs w:val="20"/>
        </w:rPr>
        <w:t>ganized, systematic and logical manne</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2295" w:right="1131" w:hanging="302"/>
        <w:rPr>
          <w:rFonts w:ascii="Times New Roman" w:hAnsi="Times New Roman"/>
          <w:sz w:val="20"/>
          <w:szCs w:val="20"/>
        </w:rPr>
      </w:pPr>
      <w:r>
        <w:rPr>
          <w:rFonts w:ascii="Times New Roman" w:hAnsi="Times New Roman"/>
          <w:sz w:val="20"/>
          <w:szCs w:val="20"/>
        </w:rPr>
        <w:t xml:space="preserve">2.  </w:t>
      </w:r>
      <w:r>
        <w:rPr>
          <w:rFonts w:ascii="Times New Roman" w:hAnsi="Times New Roman"/>
          <w:spacing w:val="2"/>
          <w:sz w:val="20"/>
          <w:szCs w:val="20"/>
        </w:rPr>
        <w:t xml:space="preserve"> </w:t>
      </w:r>
      <w:r>
        <w:rPr>
          <w:rFonts w:ascii="Times New Roman" w:hAnsi="Times New Roman"/>
          <w:sz w:val="20"/>
          <w:szCs w:val="20"/>
        </w:rPr>
        <w:t>Identify crucial or relevant issues in music education of current interest at the district, state and national levels and report the same through class discussions and research papers.</w:t>
      </w:r>
    </w:p>
    <w:p w:rsidR="00721764" w:rsidRDefault="00721764" w:rsidP="00721764">
      <w:pPr>
        <w:widowControl w:val="0"/>
        <w:autoSpaceDE w:val="0"/>
        <w:autoSpaceDN w:val="0"/>
        <w:adjustRightInd w:val="0"/>
        <w:spacing w:after="0" w:line="250" w:lineRule="auto"/>
        <w:ind w:left="2295" w:right="888" w:hanging="302"/>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z w:val="20"/>
          <w:szCs w:val="20"/>
        </w:rPr>
        <w:t>Communicate an awareness of concepts as advanced by leading writers and researchers in the field of aesthetics and music education.</w:t>
      </w:r>
    </w:p>
    <w:p w:rsidR="00721764" w:rsidRDefault="00721764" w:rsidP="00721764">
      <w:pPr>
        <w:widowControl w:val="0"/>
        <w:autoSpaceDE w:val="0"/>
        <w:autoSpaceDN w:val="0"/>
        <w:adjustRightInd w:val="0"/>
        <w:spacing w:after="0" w:line="250" w:lineRule="auto"/>
        <w:ind w:left="2295" w:right="950" w:hanging="302"/>
        <w:rPr>
          <w:rFonts w:ascii="Times New Roman" w:hAnsi="Times New Roman"/>
          <w:sz w:val="20"/>
          <w:szCs w:val="20"/>
        </w:rPr>
      </w:pPr>
      <w:r>
        <w:rPr>
          <w:rFonts w:ascii="Times New Roman" w:hAnsi="Times New Roman"/>
          <w:sz w:val="20"/>
          <w:szCs w:val="20"/>
        </w:rPr>
        <w:t xml:space="preserve">4. Perform on applied instrument or voice, and/or demonstrate instrumental or choral conducting ability that is at a level consistent with training and experience expected of a graduate </w:t>
      </w:r>
      <w:proofErr w:type="spellStart"/>
      <w:r>
        <w:rPr>
          <w:rFonts w:ascii="Times New Roman" w:hAnsi="Times New Roman"/>
          <w:sz w:val="20"/>
          <w:szCs w:val="20"/>
        </w:rPr>
        <w:t>musi</w:t>
      </w:r>
      <w:proofErr w:type="spellEnd"/>
      <w:r>
        <w:rPr>
          <w:rFonts w:ascii="Times New Roman" w:hAnsi="Times New Roman"/>
          <w:sz w:val="20"/>
          <w:szCs w:val="20"/>
        </w:rPr>
        <w:t xml:space="preserve">- </w:t>
      </w:r>
      <w:proofErr w:type="spellStart"/>
      <w:r>
        <w:rPr>
          <w:rFonts w:ascii="Times New Roman" w:hAnsi="Times New Roman"/>
          <w:sz w:val="20"/>
          <w:szCs w:val="20"/>
        </w:rPr>
        <w:t>cian</w:t>
      </w:r>
      <w:proofErr w:type="spellEnd"/>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2295" w:right="1409" w:hanging="302"/>
        <w:rPr>
          <w:rFonts w:ascii="Times New Roman" w:hAnsi="Times New Roman"/>
          <w:sz w:val="20"/>
          <w:szCs w:val="20"/>
        </w:rPr>
      </w:pPr>
      <w:r>
        <w:rPr>
          <w:rFonts w:ascii="Times New Roman" w:hAnsi="Times New Roman"/>
          <w:sz w:val="20"/>
          <w:szCs w:val="20"/>
        </w:rPr>
        <w:t xml:space="preserve">5.  </w:t>
      </w:r>
      <w:r>
        <w:rPr>
          <w:rFonts w:ascii="Times New Roman" w:hAnsi="Times New Roman"/>
          <w:spacing w:val="2"/>
          <w:sz w:val="20"/>
          <w:szCs w:val="20"/>
        </w:rPr>
        <w:t xml:space="preserve"> </w:t>
      </w:r>
      <w:r>
        <w:rPr>
          <w:rFonts w:ascii="Times New Roman" w:hAnsi="Times New Roman"/>
          <w:sz w:val="20"/>
          <w:szCs w:val="20"/>
        </w:rPr>
        <w:t>Demonstrate the ability to interpret and articulate methods of acquiring musical facility through applied teaching.</w:t>
      </w:r>
    </w:p>
    <w:p w:rsidR="00721764" w:rsidRDefault="00721764" w:rsidP="00721764">
      <w:pPr>
        <w:widowControl w:val="0"/>
        <w:autoSpaceDE w:val="0"/>
        <w:autoSpaceDN w:val="0"/>
        <w:adjustRightInd w:val="0"/>
        <w:spacing w:after="0" w:line="240" w:lineRule="auto"/>
        <w:ind w:left="1992"/>
        <w:rPr>
          <w:rFonts w:ascii="Times New Roman" w:hAnsi="Times New Roman"/>
          <w:sz w:val="20"/>
          <w:szCs w:val="20"/>
        </w:rPr>
      </w:pPr>
      <w:r>
        <w:rPr>
          <w:rFonts w:ascii="Times New Roman" w:hAnsi="Times New Roman"/>
          <w:sz w:val="20"/>
          <w:szCs w:val="20"/>
        </w:rPr>
        <w:t xml:space="preserve">6.  </w:t>
      </w:r>
      <w:r>
        <w:rPr>
          <w:rFonts w:ascii="Times New Roman" w:hAnsi="Times New Roman"/>
          <w:spacing w:val="2"/>
          <w:sz w:val="20"/>
          <w:szCs w:val="20"/>
        </w:rPr>
        <w:t xml:space="preserve"> </w:t>
      </w:r>
      <w:r>
        <w:rPr>
          <w:rFonts w:ascii="Times New Roman" w:hAnsi="Times New Roman"/>
          <w:sz w:val="20"/>
          <w:szCs w:val="20"/>
        </w:rPr>
        <w:t>Critically appraise reference works in music and music education.</w:t>
      </w:r>
    </w:p>
    <w:p w:rsidR="00721764" w:rsidRDefault="00721764" w:rsidP="00721764">
      <w:pPr>
        <w:widowControl w:val="0"/>
        <w:autoSpaceDE w:val="0"/>
        <w:autoSpaceDN w:val="0"/>
        <w:adjustRightInd w:val="0"/>
        <w:spacing w:before="10" w:after="0" w:line="250" w:lineRule="auto"/>
        <w:ind w:left="2295" w:right="909" w:hanging="302"/>
        <w:rPr>
          <w:rFonts w:ascii="Times New Roman" w:hAnsi="Times New Roman"/>
          <w:sz w:val="20"/>
          <w:szCs w:val="20"/>
        </w:rPr>
      </w:pPr>
      <w:r>
        <w:rPr>
          <w:rFonts w:ascii="Times New Roman" w:hAnsi="Times New Roman"/>
          <w:sz w:val="20"/>
          <w:szCs w:val="20"/>
        </w:rPr>
        <w:t xml:space="preserve">7.  </w:t>
      </w:r>
      <w:r>
        <w:rPr>
          <w:rFonts w:ascii="Times New Roman" w:hAnsi="Times New Roman"/>
          <w:spacing w:val="2"/>
          <w:sz w:val="20"/>
          <w:szCs w:val="20"/>
        </w:rPr>
        <w:t xml:space="preserve"> </w:t>
      </w:r>
      <w:r>
        <w:rPr>
          <w:rFonts w:ascii="Times New Roman" w:hAnsi="Times New Roman"/>
          <w:sz w:val="20"/>
          <w:szCs w:val="20"/>
        </w:rPr>
        <w:t>Formulate predictions about trends/directions in music education based upon past and current trends and experiences.</w:t>
      </w:r>
    </w:p>
    <w:p w:rsidR="00721764" w:rsidRDefault="00721764" w:rsidP="00721764">
      <w:pPr>
        <w:widowControl w:val="0"/>
        <w:autoSpaceDE w:val="0"/>
        <w:autoSpaceDN w:val="0"/>
        <w:adjustRightInd w:val="0"/>
        <w:spacing w:after="0" w:line="240" w:lineRule="auto"/>
        <w:ind w:left="1992"/>
        <w:rPr>
          <w:rFonts w:ascii="Times New Roman" w:hAnsi="Times New Roman"/>
          <w:sz w:val="20"/>
          <w:szCs w:val="20"/>
        </w:rPr>
      </w:pPr>
      <w:r>
        <w:rPr>
          <w:rFonts w:ascii="Times New Roman" w:hAnsi="Times New Roman"/>
          <w:sz w:val="20"/>
          <w:szCs w:val="20"/>
        </w:rPr>
        <w:t>8.</w:t>
      </w:r>
      <w:r>
        <w:rPr>
          <w:rFonts w:ascii="Times New Roman" w:hAnsi="Times New Roman"/>
          <w:spacing w:val="-11"/>
          <w:sz w:val="20"/>
          <w:szCs w:val="20"/>
        </w:rPr>
        <w:t xml:space="preserve"> </w:t>
      </w:r>
      <w:r>
        <w:rPr>
          <w:rFonts w:ascii="Times New Roman" w:hAnsi="Times New Roman"/>
          <w:sz w:val="20"/>
          <w:szCs w:val="20"/>
        </w:rPr>
        <w:t>Apply theories of learning in traditional as well as non-traditional arenas of music education.</w:t>
      </w:r>
    </w:p>
    <w:p w:rsidR="00721764" w:rsidRDefault="00721764" w:rsidP="00721764">
      <w:pPr>
        <w:widowControl w:val="0"/>
        <w:autoSpaceDE w:val="0"/>
        <w:autoSpaceDN w:val="0"/>
        <w:adjustRightInd w:val="0"/>
        <w:spacing w:before="10" w:after="0" w:line="240" w:lineRule="auto"/>
        <w:ind w:left="1992"/>
        <w:rPr>
          <w:rFonts w:ascii="Times New Roman" w:hAnsi="Times New Roman"/>
          <w:sz w:val="20"/>
          <w:szCs w:val="20"/>
        </w:rPr>
      </w:pPr>
      <w:r>
        <w:rPr>
          <w:rFonts w:ascii="Times New Roman" w:hAnsi="Times New Roman"/>
          <w:sz w:val="20"/>
          <w:szCs w:val="20"/>
        </w:rPr>
        <w:t xml:space="preserve">9.  </w:t>
      </w:r>
      <w:r>
        <w:rPr>
          <w:rFonts w:ascii="Times New Roman" w:hAnsi="Times New Roman"/>
          <w:spacing w:val="2"/>
          <w:sz w:val="20"/>
          <w:szCs w:val="20"/>
        </w:rPr>
        <w:t xml:space="preserve"> </w:t>
      </w:r>
      <w:r>
        <w:rPr>
          <w:rFonts w:ascii="Times New Roman" w:hAnsi="Times New Roman"/>
          <w:sz w:val="20"/>
          <w:szCs w:val="20"/>
        </w:rPr>
        <w:t>Engage in professional dialogue with confidence and authorit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 Policy</w:t>
      </w:r>
    </w:p>
    <w:p w:rsidR="00721764" w:rsidRDefault="003F0AB9" w:rsidP="00721764">
      <w:pPr>
        <w:widowControl w:val="0"/>
        <w:autoSpaceDE w:val="0"/>
        <w:autoSpaceDN w:val="0"/>
        <w:adjustRightInd w:val="0"/>
        <w:spacing w:before="37" w:after="0" w:line="250" w:lineRule="auto"/>
        <w:ind w:left="1935" w:right="891" w:firstLine="360"/>
        <w:rPr>
          <w:rFonts w:ascii="Times New Roman" w:hAnsi="Times New Roman"/>
          <w:sz w:val="20"/>
          <w:szCs w:val="20"/>
        </w:rPr>
      </w:pPr>
      <w:r w:rsidRPr="003F0AB9">
        <w:rPr>
          <w:noProof/>
        </w:rPr>
        <w:pict>
          <v:shape id="_x0000_s1371" type="#_x0000_t202" style="position:absolute;left:0;text-align:left;margin-left:17.3pt;margin-top:31.9pt;width:1in;height:184.35pt;z-index:-251579392;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In partial fulfillment of the requirements for the M.Ed. degree in Music Education, students are required to satisfactorily pass a comprehensive examination and a teaching demonstration. These may be taken during the final two semesters of the program.</w:t>
      </w:r>
      <w:r w:rsidR="00721764">
        <w:rPr>
          <w:rFonts w:ascii="Times New Roman" w:hAnsi="Times New Roman"/>
          <w:spacing w:val="-11"/>
          <w:sz w:val="20"/>
          <w:szCs w:val="20"/>
        </w:rPr>
        <w:t xml:space="preserve"> </w: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is eligible to take the comprehensive examination only if his or her G</w:t>
      </w:r>
      <w:r w:rsidR="00721764">
        <w:rPr>
          <w:rFonts w:ascii="Times New Roman" w:hAnsi="Times New Roman"/>
          <w:spacing w:val="-18"/>
          <w:sz w:val="20"/>
          <w:szCs w:val="20"/>
        </w:rPr>
        <w:t>P</w:t>
      </w:r>
      <w:r w:rsidR="00721764">
        <w:rPr>
          <w:rFonts w:ascii="Times New Roman" w:hAnsi="Times New Roman"/>
          <w:sz w:val="20"/>
          <w:szCs w:val="20"/>
        </w:rPr>
        <w:t>A-is 3.0 or highe</w:t>
      </w:r>
      <w:r w:rsidR="00721764">
        <w:rPr>
          <w:rFonts w:ascii="Times New Roman" w:hAnsi="Times New Roman"/>
          <w:spacing w:val="-11"/>
          <w:sz w:val="20"/>
          <w:szCs w:val="20"/>
        </w:rPr>
        <w:t>r</w:t>
      </w:r>
      <w:r w:rsidR="00721764">
        <w:rPr>
          <w:rFonts w:ascii="Times New Roman" w:hAnsi="Times New Roman"/>
          <w:sz w:val="20"/>
          <w:szCs w:val="20"/>
        </w:rPr>
        <w:t>. Failure to pass the third at- tempt will result in termination from the degree program.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35"/>
        <w:rPr>
          <w:rFonts w:ascii="Times New Roman" w:hAnsi="Times New Roman"/>
          <w:sz w:val="32"/>
          <w:szCs w:val="32"/>
        </w:rPr>
      </w:pPr>
      <w:r>
        <w:rPr>
          <w:rFonts w:ascii="Times New Roman" w:hAnsi="Times New Roman"/>
          <w:b/>
          <w:bCs/>
          <w:sz w:val="32"/>
          <w:szCs w:val="32"/>
        </w:rPr>
        <w:t>PLANNED PROGRAM FOR MUSIC EDUC</w:t>
      </w:r>
      <w:r>
        <w:rPr>
          <w:rFonts w:ascii="Times New Roman" w:hAnsi="Times New Roman"/>
          <w:b/>
          <w:bCs/>
          <w:spacing w:val="-24"/>
          <w:sz w:val="32"/>
          <w:szCs w:val="32"/>
        </w:rPr>
        <w:t>A</w:t>
      </w:r>
      <w:r>
        <w:rPr>
          <w:rFonts w:ascii="Times New Roman" w:hAnsi="Times New Roman"/>
          <w:b/>
          <w:bCs/>
          <w:sz w:val="32"/>
          <w:szCs w:val="32"/>
        </w:rPr>
        <w:t>TION</w:t>
      </w:r>
    </w:p>
    <w:p w:rsidR="00721764" w:rsidRDefault="00721764" w:rsidP="00721764">
      <w:pPr>
        <w:widowControl w:val="0"/>
        <w:tabs>
          <w:tab w:val="left" w:pos="9080"/>
        </w:tabs>
        <w:autoSpaceDE w:val="0"/>
        <w:autoSpaceDN w:val="0"/>
        <w:adjustRightInd w:val="0"/>
        <w:spacing w:before="26"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proofErr w:type="gramStart"/>
      <w:r>
        <w:rPr>
          <w:rFonts w:ascii="Times New Roman" w:hAnsi="Times New Roman"/>
          <w:b/>
          <w:bCs/>
          <w:sz w:val="28"/>
          <w:szCs w:val="28"/>
        </w:rPr>
        <w:t>A</w:t>
      </w:r>
      <w:proofErr w:type="gramEnd"/>
      <w:r>
        <w:rPr>
          <w:rFonts w:ascii="Times New Roman" w:hAnsi="Times New Roman"/>
          <w:b/>
          <w:bCs/>
          <w:spacing w:val="-15"/>
          <w:sz w:val="28"/>
          <w:szCs w:val="28"/>
        </w:rPr>
        <w:t xml:space="preserve"> </w:t>
      </w:r>
      <w:r>
        <w:rPr>
          <w:rFonts w:ascii="Times New Roman" w:hAnsi="Times New Roman"/>
          <w:b/>
          <w:bCs/>
          <w:sz w:val="28"/>
          <w:szCs w:val="28"/>
        </w:rPr>
        <w:t>-</w:t>
      </w:r>
      <w:r>
        <w:rPr>
          <w:rFonts w:ascii="Times New Roman" w:hAnsi="Times New Roman"/>
          <w:b/>
          <w:bCs/>
          <w:spacing w:val="1"/>
          <w:sz w:val="28"/>
          <w:szCs w:val="28"/>
        </w:rPr>
        <w:t xml:space="preserve"> </w:t>
      </w:r>
      <w:r>
        <w:rPr>
          <w:rFonts w:ascii="Times New Roman" w:hAnsi="Times New Roman"/>
          <w:b/>
          <w:bCs/>
          <w:sz w:val="28"/>
          <w:szCs w:val="28"/>
        </w:rPr>
        <w:t>Natu</w:t>
      </w:r>
      <w:r>
        <w:rPr>
          <w:rFonts w:ascii="Times New Roman" w:hAnsi="Times New Roman"/>
          <w:b/>
          <w:bCs/>
          <w:spacing w:val="-5"/>
          <w:sz w:val="28"/>
          <w:szCs w:val="28"/>
        </w:rPr>
        <w:t>r</w:t>
      </w:r>
      <w:r>
        <w:rPr>
          <w:rFonts w:ascii="Times New Roman" w:hAnsi="Times New Roman"/>
          <w:b/>
          <w:bCs/>
          <w:sz w:val="28"/>
          <w:szCs w:val="28"/>
        </w:rPr>
        <w:t>e</w:t>
      </w:r>
      <w:r>
        <w:rPr>
          <w:rFonts w:ascii="Times New Roman" w:hAnsi="Times New Roman"/>
          <w:b/>
          <w:bCs/>
          <w:spacing w:val="1"/>
          <w:sz w:val="28"/>
          <w:szCs w:val="28"/>
        </w:rPr>
        <w:t xml:space="preserve"> </w:t>
      </w:r>
      <w:r>
        <w:rPr>
          <w:rFonts w:ascii="Times New Roman" w:hAnsi="Times New Roman"/>
          <w:b/>
          <w:bCs/>
          <w:sz w:val="28"/>
          <w:szCs w:val="28"/>
        </w:rPr>
        <w:t>of</w:t>
      </w:r>
      <w:r>
        <w:rPr>
          <w:rFonts w:ascii="Times New Roman" w:hAnsi="Times New Roman"/>
          <w:b/>
          <w:bCs/>
          <w:spacing w:val="1"/>
          <w:sz w:val="28"/>
          <w:szCs w:val="28"/>
        </w:rPr>
        <w:t xml:space="preserve"> </w:t>
      </w:r>
      <w:r>
        <w:rPr>
          <w:rFonts w:ascii="Times New Roman" w:hAnsi="Times New Roman"/>
          <w:b/>
          <w:bCs/>
          <w:sz w:val="28"/>
          <w:szCs w:val="28"/>
        </w:rPr>
        <w:t>the</w:t>
      </w:r>
      <w:r>
        <w:rPr>
          <w:rFonts w:ascii="Times New Roman" w:hAnsi="Times New Roman"/>
          <w:b/>
          <w:bCs/>
          <w:spacing w:val="1"/>
          <w:sz w:val="28"/>
          <w:szCs w:val="28"/>
        </w:rPr>
        <w:t xml:space="preserve"> </w:t>
      </w:r>
      <w:r>
        <w:rPr>
          <w:rFonts w:ascii="Times New Roman" w:hAnsi="Times New Roman"/>
          <w:b/>
          <w:bCs/>
          <w:sz w:val="28"/>
          <w:szCs w:val="28"/>
        </w:rPr>
        <w:t>Learner</w:t>
      </w:r>
      <w:r>
        <w:rPr>
          <w:rFonts w:ascii="Times New Roman" w:hAnsi="Times New Roman"/>
          <w:b/>
          <w:bCs/>
          <w:spacing w:val="-4"/>
          <w:sz w:val="28"/>
          <w:szCs w:val="28"/>
        </w:rPr>
        <w:t xml:space="preserve"> </w:t>
      </w:r>
      <w:r>
        <w:rPr>
          <w:rFonts w:ascii="Times New Roman" w:hAnsi="Times New Roman"/>
          <w:b/>
          <w:bCs/>
          <w:sz w:val="28"/>
          <w:szCs w:val="28"/>
        </w:rPr>
        <w:t>and</w:t>
      </w:r>
      <w:r>
        <w:rPr>
          <w:rFonts w:ascii="Times New Roman" w:hAnsi="Times New Roman"/>
          <w:b/>
          <w:bCs/>
          <w:spacing w:val="1"/>
          <w:sz w:val="28"/>
          <w:szCs w:val="28"/>
        </w:rPr>
        <w:t xml:space="preserve"> </w:t>
      </w:r>
      <w:r>
        <w:rPr>
          <w:rFonts w:ascii="Times New Roman" w:hAnsi="Times New Roman"/>
          <w:b/>
          <w:bCs/>
          <w:sz w:val="28"/>
          <w:szCs w:val="28"/>
        </w:rPr>
        <w:t>Learning</w:t>
      </w:r>
      <w:r>
        <w:rPr>
          <w:rFonts w:ascii="Times New Roman" w:hAnsi="Times New Roman"/>
          <w:b/>
          <w:bCs/>
          <w:spacing w:val="1"/>
          <w:sz w:val="28"/>
          <w:szCs w:val="28"/>
        </w:rPr>
        <w:t xml:space="preserve"> </w:t>
      </w: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oblems</w:t>
      </w:r>
      <w:r>
        <w:rPr>
          <w:rFonts w:ascii="Times New Roman" w:hAnsi="Times New Roman"/>
          <w:b/>
          <w:bCs/>
          <w:sz w:val="28"/>
          <w:szCs w:val="28"/>
        </w:rPr>
        <w:tab/>
        <w:t>12</w:t>
      </w:r>
      <w:r>
        <w:rPr>
          <w:rFonts w:ascii="Times New Roman" w:hAnsi="Times New Roman"/>
          <w:b/>
          <w:bCs/>
          <w:spacing w:val="1"/>
          <w:sz w:val="28"/>
          <w:szCs w:val="28"/>
        </w:rPr>
        <w:t xml:space="preserve"> </w:t>
      </w:r>
      <w:r>
        <w:rPr>
          <w:rFonts w:ascii="Times New Roman" w:hAnsi="Times New Roman"/>
          <w:b/>
          <w:bCs/>
          <w:sz w:val="28"/>
          <w:szCs w:val="28"/>
        </w:rPr>
        <w:t>hrs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 12 semester</w:t>
      </w:r>
      <w:r>
        <w:rPr>
          <w:rFonts w:ascii="Times New Roman" w:hAnsi="Times New Roman"/>
          <w:b/>
          <w:bCs/>
          <w:spacing w:val="-4"/>
          <w:sz w:val="20"/>
          <w:szCs w:val="20"/>
        </w:rPr>
        <w:t xml:space="preserve"> </w:t>
      </w:r>
      <w:r>
        <w:rPr>
          <w:rFonts w:ascii="Times New Roman" w:hAnsi="Times New Roman"/>
          <w:b/>
          <w:bCs/>
          <w:sz w:val="20"/>
          <w:szCs w:val="20"/>
        </w:rPr>
        <w:t>hours a</w:t>
      </w:r>
      <w:r>
        <w:rPr>
          <w:rFonts w:ascii="Times New Roman" w:hAnsi="Times New Roman"/>
          <w:b/>
          <w:bCs/>
          <w:spacing w:val="-4"/>
          <w:sz w:val="20"/>
          <w:szCs w:val="20"/>
        </w:rPr>
        <w:t>r</w:t>
      </w:r>
      <w:r>
        <w:rPr>
          <w:rFonts w:ascii="Times New Roman" w:hAnsi="Times New Roman"/>
          <w:b/>
          <w:bCs/>
          <w:sz w:val="20"/>
          <w:szCs w:val="20"/>
        </w:rPr>
        <w:t>e to be taken f</w:t>
      </w:r>
      <w:r>
        <w:rPr>
          <w:rFonts w:ascii="Times New Roman" w:hAnsi="Times New Roman"/>
          <w:b/>
          <w:bCs/>
          <w:spacing w:val="-4"/>
          <w:sz w:val="20"/>
          <w:szCs w:val="20"/>
        </w:rPr>
        <w:t>r</w:t>
      </w:r>
      <w:r>
        <w:rPr>
          <w:rFonts w:ascii="Times New Roman" w:hAnsi="Times New Roman"/>
          <w:b/>
          <w:bCs/>
          <w:sz w:val="20"/>
          <w:szCs w:val="20"/>
        </w:rPr>
        <w:t>om the following courses:</w:t>
      </w:r>
    </w:p>
    <w:tbl>
      <w:tblPr>
        <w:tblW w:w="0" w:type="auto"/>
        <w:tblInd w:w="2255" w:type="dxa"/>
        <w:tblLayout w:type="fixed"/>
        <w:tblCellMar>
          <w:left w:w="0" w:type="dxa"/>
          <w:right w:w="0" w:type="dxa"/>
        </w:tblCellMar>
        <w:tblLook w:val="0000"/>
      </w:tblPr>
      <w:tblGrid>
        <w:gridCol w:w="863"/>
        <w:gridCol w:w="817"/>
        <w:gridCol w:w="5937"/>
      </w:tblGrid>
      <w:tr w:rsidR="00721764" w:rsidRPr="00FA7AC7" w:rsidTr="00B67EC4">
        <w:trPr>
          <w:trHeight w:hRule="exact" w:val="261"/>
        </w:trPr>
        <w:tc>
          <w:tcPr>
            <w:tcW w:w="863"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EDUC</w:t>
            </w:r>
          </w:p>
        </w:tc>
        <w:tc>
          <w:tcPr>
            <w:tcW w:w="817"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257"/>
              <w:rPr>
                <w:rFonts w:ascii="Times New Roman" w:hAnsi="Times New Roman"/>
                <w:sz w:val="24"/>
                <w:szCs w:val="24"/>
              </w:rPr>
            </w:pPr>
            <w:r w:rsidRPr="00FA7AC7">
              <w:rPr>
                <w:rFonts w:ascii="Times New Roman" w:hAnsi="Times New Roman"/>
                <w:sz w:val="20"/>
                <w:szCs w:val="20"/>
              </w:rPr>
              <w:t>5500</w:t>
            </w:r>
          </w:p>
        </w:tc>
        <w:tc>
          <w:tcPr>
            <w:tcW w:w="5937" w:type="dxa"/>
            <w:tcBorders>
              <w:top w:val="nil"/>
              <w:left w:val="nil"/>
              <w:bottom w:val="nil"/>
              <w:right w:val="nil"/>
            </w:tcBorders>
          </w:tcPr>
          <w:p w:rsidR="00721764" w:rsidRPr="00FA7AC7" w:rsidRDefault="00721764" w:rsidP="00B67EC4">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Educational</w:t>
            </w:r>
            <w:r w:rsidRPr="00FA7AC7">
              <w:rPr>
                <w:rFonts w:ascii="Times New Roman" w:hAnsi="Times New Roman"/>
                <w:spacing w:val="7"/>
                <w:sz w:val="20"/>
                <w:szCs w:val="20"/>
              </w:rPr>
              <w:t xml:space="preserve"> </w:t>
            </w:r>
            <w:r w:rsidRPr="00FA7AC7">
              <w:rPr>
                <w:rFonts w:ascii="Times New Roman" w:hAnsi="Times New Roman"/>
                <w:sz w:val="20"/>
                <w:szCs w:val="20"/>
              </w:rPr>
              <w:t>Statistics........................................................................3</w:t>
            </w:r>
            <w:r w:rsidRPr="00FA7AC7">
              <w:rPr>
                <w:rFonts w:ascii="Times New Roman" w:hAnsi="Times New Roman"/>
                <w:spacing w:val="7"/>
                <w:sz w:val="20"/>
                <w:szCs w:val="20"/>
              </w:rPr>
              <w:t xml:space="preserve"> </w:t>
            </w:r>
            <w:r w:rsidRPr="00FA7AC7">
              <w:rPr>
                <w:rFonts w:ascii="Times New Roman" w:hAnsi="Times New Roman"/>
                <w:sz w:val="20"/>
                <w:szCs w:val="20"/>
              </w:rPr>
              <w:t>hrs</w:t>
            </w:r>
          </w:p>
        </w:tc>
      </w:tr>
      <w:tr w:rsidR="00721764" w:rsidRPr="00FA7AC7" w:rsidTr="00B67EC4">
        <w:trPr>
          <w:trHeight w:hRule="exact" w:val="240"/>
        </w:trPr>
        <w:tc>
          <w:tcPr>
            <w:tcW w:w="86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5501</w:t>
            </w:r>
          </w:p>
        </w:tc>
        <w:tc>
          <w:tcPr>
            <w:tcW w:w="593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Exceptional</w:t>
            </w:r>
            <w:r w:rsidRPr="00FA7AC7">
              <w:rPr>
                <w:rFonts w:ascii="Times New Roman" w:hAnsi="Times New Roman"/>
                <w:spacing w:val="13"/>
                <w:sz w:val="20"/>
                <w:szCs w:val="20"/>
              </w:rPr>
              <w:t xml:space="preserve"> </w:t>
            </w:r>
            <w:r w:rsidRPr="00FA7AC7">
              <w:rPr>
                <w:rFonts w:ascii="Times New Roman" w:hAnsi="Times New Roman"/>
                <w:sz w:val="20"/>
                <w:szCs w:val="20"/>
              </w:rPr>
              <w:t>Children........................................................................3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721764" w:rsidRPr="00FA7AC7" w:rsidTr="00B67EC4">
        <w:trPr>
          <w:trHeight w:hRule="exact" w:val="320"/>
        </w:trPr>
        <w:tc>
          <w:tcPr>
            <w:tcW w:w="86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5040</w:t>
            </w:r>
          </w:p>
        </w:tc>
        <w:tc>
          <w:tcPr>
            <w:tcW w:w="593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Foundations/Graduate</w:t>
            </w:r>
            <w:r w:rsidRPr="00FA7AC7">
              <w:rPr>
                <w:rFonts w:ascii="Times New Roman" w:hAnsi="Times New Roman"/>
                <w:spacing w:val="5"/>
                <w:sz w:val="20"/>
                <w:szCs w:val="20"/>
              </w:rPr>
              <w:t xml:space="preserve"> </w:t>
            </w:r>
            <w:r w:rsidRPr="00FA7AC7">
              <w:rPr>
                <w:rFonts w:ascii="Times New Roman" w:hAnsi="Times New Roman"/>
                <w:sz w:val="20"/>
                <w:szCs w:val="20"/>
              </w:rPr>
              <w:t>Stud</w:t>
            </w:r>
            <w:r w:rsidRPr="00FA7AC7">
              <w:rPr>
                <w:rFonts w:ascii="Times New Roman" w:hAnsi="Times New Roman"/>
                <w:spacing w:val="-13"/>
                <w:sz w:val="20"/>
                <w:szCs w:val="20"/>
              </w:rPr>
              <w:t>y</w:t>
            </w:r>
            <w:r w:rsidRPr="00FA7AC7">
              <w:rPr>
                <w:rFonts w:ascii="Times New Roman" w:hAnsi="Times New Roman"/>
                <w:sz w:val="20"/>
                <w:szCs w:val="20"/>
              </w:rPr>
              <w:t>.............................................................3</w:t>
            </w:r>
            <w:r w:rsidRPr="00FA7AC7">
              <w:rPr>
                <w:rFonts w:ascii="Times New Roman" w:hAnsi="Times New Roman"/>
                <w:spacing w:val="5"/>
                <w:sz w:val="20"/>
                <w:szCs w:val="20"/>
              </w:rPr>
              <w:t xml:space="preserve"> </w:t>
            </w:r>
            <w:r w:rsidRPr="00FA7AC7">
              <w:rPr>
                <w:rFonts w:ascii="Times New Roman" w:hAnsi="Times New Roman"/>
                <w:sz w:val="20"/>
                <w:szCs w:val="20"/>
              </w:rPr>
              <w:t>hrs</w:t>
            </w:r>
          </w:p>
        </w:tc>
      </w:tr>
    </w:tbl>
    <w:p w:rsidR="00721764" w:rsidRDefault="00721764" w:rsidP="00721764">
      <w:pPr>
        <w:widowControl w:val="0"/>
        <w:autoSpaceDE w:val="0"/>
        <w:autoSpaceDN w:val="0"/>
        <w:adjustRightInd w:val="0"/>
        <w:spacing w:before="1" w:after="0" w:line="110" w:lineRule="exact"/>
        <w:rPr>
          <w:rFonts w:ascii="Times New Roman" w:hAnsi="Times New Roman"/>
          <w:sz w:val="11"/>
          <w:szCs w:val="11"/>
        </w:rPr>
      </w:pPr>
    </w:p>
    <w:p w:rsidR="00721764" w:rsidRDefault="00721764" w:rsidP="00721764">
      <w:pPr>
        <w:widowControl w:val="0"/>
        <w:tabs>
          <w:tab w:val="left" w:pos="908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Musical Studies</w:t>
      </w:r>
      <w:r>
        <w:rPr>
          <w:rFonts w:ascii="Times New Roman" w:hAnsi="Times New Roman"/>
          <w:b/>
          <w:bCs/>
          <w:sz w:val="28"/>
          <w:szCs w:val="28"/>
        </w:rPr>
        <w:tab/>
        <w:t>13 hrs</w:t>
      </w:r>
    </w:p>
    <w:p w:rsidR="00721764" w:rsidRDefault="003F0AB9" w:rsidP="00721764">
      <w:pPr>
        <w:widowControl w:val="0"/>
        <w:autoSpaceDE w:val="0"/>
        <w:autoSpaceDN w:val="0"/>
        <w:adjustRightInd w:val="0"/>
        <w:spacing w:before="34" w:after="0" w:line="253" w:lineRule="auto"/>
        <w:ind w:left="2295" w:right="2390"/>
        <w:rPr>
          <w:rFonts w:ascii="Times New Roman" w:hAnsi="Times New Roman"/>
          <w:sz w:val="20"/>
          <w:szCs w:val="20"/>
        </w:rPr>
      </w:pPr>
      <w:r w:rsidRPr="003F0AB9">
        <w:rPr>
          <w:noProof/>
        </w:rPr>
        <w:pict>
          <v:shape id="_x0000_s1370" type="#_x0000_t202" style="position:absolute;left:0;text-align:left;margin-left:124.75pt;margin-top:25.5pt;width:380.8pt;height:89.05pt;z-index:-251580416;mso-position-horizontal-relative:page" o:allowincell="f" filled="f" stroked="f">
            <v:textbox inset="0,0,0,0">
              <w:txbxContent>
                <w:tbl>
                  <w:tblPr>
                    <w:tblW w:w="0" w:type="auto"/>
                    <w:tblLayout w:type="fixed"/>
                    <w:tblCellMar>
                      <w:left w:w="0" w:type="dxa"/>
                      <w:right w:w="0" w:type="dxa"/>
                    </w:tblCellMar>
                    <w:tblLook w:val="0000"/>
                  </w:tblPr>
                  <w:tblGrid>
                    <w:gridCol w:w="864"/>
                    <w:gridCol w:w="817"/>
                    <w:gridCol w:w="5936"/>
                  </w:tblGrid>
                  <w:tr w:rsidR="00671869" w:rsidRPr="00FA7AC7">
                    <w:trPr>
                      <w:trHeight w:hRule="exact" w:val="261"/>
                    </w:trPr>
                    <w:tc>
                      <w:tcPr>
                        <w:tcW w:w="864" w:type="dxa"/>
                        <w:tcBorders>
                          <w:top w:val="nil"/>
                          <w:left w:val="nil"/>
                          <w:bottom w:val="nil"/>
                          <w:right w:val="nil"/>
                        </w:tcBorders>
                      </w:tcPr>
                      <w:p w:rsidR="00671869" w:rsidRPr="00FA7AC7" w:rsidRDefault="00671869">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671869" w:rsidRPr="00FA7AC7" w:rsidRDefault="00671869">
                        <w:pPr>
                          <w:widowControl w:val="0"/>
                          <w:autoSpaceDE w:val="0"/>
                          <w:autoSpaceDN w:val="0"/>
                          <w:adjustRightInd w:val="0"/>
                          <w:spacing w:before="7" w:after="0" w:line="240" w:lineRule="auto"/>
                          <w:ind w:left="256"/>
                          <w:rPr>
                            <w:rFonts w:ascii="Times New Roman" w:hAnsi="Times New Roman"/>
                            <w:sz w:val="24"/>
                            <w:szCs w:val="24"/>
                          </w:rPr>
                        </w:pPr>
                        <w:r w:rsidRPr="00FA7AC7">
                          <w:rPr>
                            <w:rFonts w:ascii="Times New Roman" w:hAnsi="Times New Roman"/>
                            <w:sz w:val="20"/>
                            <w:szCs w:val="20"/>
                          </w:rPr>
                          <w:t>5009</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Ensemble............................................................................................1</w:t>
                        </w:r>
                        <w:r w:rsidRPr="00FA7AC7">
                          <w:rPr>
                            <w:rFonts w:ascii="Times New Roman" w:hAnsi="Times New Roman"/>
                            <w:spacing w:val="13"/>
                            <w:sz w:val="20"/>
                            <w:szCs w:val="20"/>
                          </w:rPr>
                          <w:t xml:space="preserve"> </w:t>
                        </w:r>
                        <w:r w:rsidRPr="00FA7AC7">
                          <w:rPr>
                            <w:rFonts w:ascii="Times New Roman" w:hAnsi="Times New Roman"/>
                            <w:sz w:val="20"/>
                            <w:szCs w:val="20"/>
                          </w:rPr>
                          <w:t>hr</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5015</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61"/>
                          <w:rPr>
                            <w:rFonts w:ascii="Times New Roman" w:hAnsi="Times New Roman"/>
                            <w:sz w:val="24"/>
                            <w:szCs w:val="24"/>
                          </w:rPr>
                        </w:pPr>
                        <w:r w:rsidRPr="00FA7AC7">
                          <w:rPr>
                            <w:rFonts w:ascii="Times New Roman" w:hAnsi="Times New Roman"/>
                            <w:sz w:val="20"/>
                            <w:szCs w:val="20"/>
                          </w:rPr>
                          <w:t>Harmon</w:t>
                        </w:r>
                        <w:r w:rsidRPr="00FA7AC7">
                          <w:rPr>
                            <w:rFonts w:ascii="Times New Roman" w:hAnsi="Times New Roman"/>
                            <w:spacing w:val="-13"/>
                            <w:sz w:val="20"/>
                            <w:szCs w:val="20"/>
                          </w:rPr>
                          <w:t>y</w:t>
                        </w:r>
                        <w:r w:rsidRPr="00FA7AC7">
                          <w:rPr>
                            <w:rFonts w:ascii="Times New Roman" w:hAnsi="Times New Roman"/>
                            <w:sz w:val="20"/>
                            <w:szCs w:val="20"/>
                          </w:rPr>
                          <w:t>...........................................................................................3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5016</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Sight-Singing/Dictation....................................................................3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5033</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8"/>
                            <w:sz w:val="20"/>
                            <w:szCs w:val="20"/>
                          </w:rPr>
                          <w:t xml:space="preserve"> </w:t>
                        </w:r>
                        <w:r w:rsidRPr="00FA7AC7">
                          <w:rPr>
                            <w:rFonts w:ascii="Times New Roman" w:hAnsi="Times New Roman"/>
                            <w:sz w:val="20"/>
                            <w:szCs w:val="20"/>
                          </w:rPr>
                          <w:t>History</w:t>
                        </w:r>
                        <w:r w:rsidRPr="00FA7AC7">
                          <w:rPr>
                            <w:rFonts w:ascii="Times New Roman" w:hAnsi="Times New Roman"/>
                            <w:spacing w:val="8"/>
                            <w:sz w:val="20"/>
                            <w:szCs w:val="20"/>
                          </w:rPr>
                          <w:t xml:space="preserve"> </w:t>
                        </w:r>
                        <w:r w:rsidRPr="00FA7AC7">
                          <w:rPr>
                            <w:rFonts w:ascii="Times New Roman" w:hAnsi="Times New Roman"/>
                            <w:sz w:val="20"/>
                            <w:szCs w:val="20"/>
                          </w:rPr>
                          <w:t>I.................................................................................3</w:t>
                        </w:r>
                        <w:r w:rsidRPr="00FA7AC7">
                          <w:rPr>
                            <w:rFonts w:ascii="Times New Roman" w:hAnsi="Times New Roman"/>
                            <w:spacing w:val="8"/>
                            <w:sz w:val="20"/>
                            <w:szCs w:val="20"/>
                          </w:rPr>
                          <w:t xml:space="preserve"> </w:t>
                        </w:r>
                        <w:r w:rsidRPr="00FA7AC7">
                          <w:rPr>
                            <w:rFonts w:ascii="Times New Roman" w:hAnsi="Times New Roman"/>
                            <w:sz w:val="20"/>
                            <w:szCs w:val="20"/>
                          </w:rPr>
                          <w:t>hrs</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5034</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3"/>
                            <w:sz w:val="20"/>
                            <w:szCs w:val="20"/>
                          </w:rPr>
                          <w:t xml:space="preserve"> </w:t>
                        </w:r>
                        <w:r w:rsidRPr="00FA7AC7">
                          <w:rPr>
                            <w:rFonts w:ascii="Times New Roman" w:hAnsi="Times New Roman"/>
                            <w:sz w:val="20"/>
                            <w:szCs w:val="20"/>
                          </w:rPr>
                          <w:t>History</w:t>
                        </w:r>
                        <w:r w:rsidRPr="00FA7AC7">
                          <w:rPr>
                            <w:rFonts w:ascii="Times New Roman" w:hAnsi="Times New Roman"/>
                            <w:spacing w:val="3"/>
                            <w:sz w:val="20"/>
                            <w:szCs w:val="20"/>
                          </w:rPr>
                          <w:t xml:space="preserve"> </w:t>
                        </w:r>
                        <w:r w:rsidRPr="00FA7AC7">
                          <w:rPr>
                            <w:rFonts w:ascii="Times New Roman" w:hAnsi="Times New Roman"/>
                            <w:sz w:val="20"/>
                            <w:szCs w:val="20"/>
                          </w:rPr>
                          <w:t>II................................................................................3</w:t>
                        </w:r>
                        <w:r w:rsidRPr="00FA7AC7">
                          <w:rPr>
                            <w:rFonts w:ascii="Times New Roman" w:hAnsi="Times New Roman"/>
                            <w:spacing w:val="3"/>
                            <w:sz w:val="20"/>
                            <w:szCs w:val="20"/>
                          </w:rPr>
                          <w:t xml:space="preserve"> </w:t>
                        </w:r>
                        <w:r w:rsidRPr="00FA7AC7">
                          <w:rPr>
                            <w:rFonts w:ascii="Times New Roman" w:hAnsi="Times New Roman"/>
                            <w:sz w:val="20"/>
                            <w:szCs w:val="20"/>
                          </w:rPr>
                          <w:t>hrs</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5035</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Contemporary</w:t>
                        </w:r>
                        <w:r w:rsidRPr="00FA7AC7">
                          <w:rPr>
                            <w:rFonts w:ascii="Times New Roman" w:hAnsi="Times New Roman"/>
                            <w:spacing w:val="13"/>
                            <w:sz w:val="20"/>
                            <w:szCs w:val="20"/>
                          </w:rPr>
                          <w:t xml:space="preserve"> </w:t>
                        </w:r>
                        <w:r w:rsidRPr="00FA7AC7">
                          <w:rPr>
                            <w:rFonts w:ascii="Times New Roman" w:hAnsi="Times New Roman"/>
                            <w:sz w:val="20"/>
                            <w:szCs w:val="20"/>
                          </w:rPr>
                          <w:t>Music........................................................................3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671869" w:rsidRPr="00FA7AC7">
                    <w:trPr>
                      <w:trHeight w:hRule="exact" w:val="32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5049</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Advanced</w:t>
                        </w:r>
                        <w:r w:rsidRPr="00FA7AC7">
                          <w:rPr>
                            <w:rFonts w:ascii="Times New Roman" w:hAnsi="Times New Roman"/>
                            <w:spacing w:val="5"/>
                            <w:sz w:val="20"/>
                            <w:szCs w:val="20"/>
                          </w:rPr>
                          <w:t xml:space="preserve"> </w:t>
                        </w:r>
                        <w:r w:rsidRPr="00FA7AC7">
                          <w:rPr>
                            <w:rFonts w:ascii="Times New Roman" w:hAnsi="Times New Roman"/>
                            <w:sz w:val="20"/>
                            <w:szCs w:val="20"/>
                          </w:rPr>
                          <w:t>Form</w:t>
                        </w:r>
                        <w:r w:rsidRPr="00FA7AC7">
                          <w:rPr>
                            <w:rFonts w:ascii="Times New Roman" w:hAnsi="Times New Roman"/>
                            <w:spacing w:val="5"/>
                            <w:sz w:val="20"/>
                            <w:szCs w:val="20"/>
                          </w:rPr>
                          <w:t xml:space="preserve"> </w:t>
                        </w:r>
                        <w:r w:rsidRPr="00FA7AC7">
                          <w:rPr>
                            <w:rFonts w:ascii="Times New Roman" w:hAnsi="Times New Roman"/>
                            <w:sz w:val="20"/>
                            <w:szCs w:val="20"/>
                          </w:rPr>
                          <w:t>and</w:t>
                        </w:r>
                        <w:r w:rsidRPr="00FA7AC7">
                          <w:rPr>
                            <w:rFonts w:ascii="Times New Roman" w:hAnsi="Times New Roman"/>
                            <w:spacing w:val="-6"/>
                            <w:sz w:val="20"/>
                            <w:szCs w:val="20"/>
                          </w:rPr>
                          <w:t xml:space="preserve"> </w:t>
                        </w:r>
                        <w:r w:rsidRPr="00FA7AC7">
                          <w:rPr>
                            <w:rFonts w:ascii="Times New Roman" w:hAnsi="Times New Roman"/>
                            <w:sz w:val="20"/>
                            <w:szCs w:val="20"/>
                          </w:rPr>
                          <w:t>Analysis...........................................................3</w:t>
                        </w:r>
                        <w:r w:rsidRPr="00FA7AC7">
                          <w:rPr>
                            <w:rFonts w:ascii="Times New Roman" w:hAnsi="Times New Roman"/>
                            <w:spacing w:val="5"/>
                            <w:sz w:val="20"/>
                            <w:szCs w:val="20"/>
                          </w:rPr>
                          <w:t xml:space="preserve"> </w:t>
                        </w:r>
                        <w:r w:rsidRPr="00FA7AC7">
                          <w:rPr>
                            <w:rFonts w:ascii="Times New Roman" w:hAnsi="Times New Roman"/>
                            <w:sz w:val="20"/>
                            <w:szCs w:val="20"/>
                          </w:rPr>
                          <w:t>hrs</w:t>
                        </w:r>
                      </w:p>
                    </w:tc>
                  </w:tr>
                </w:tbl>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b/>
          <w:bCs/>
          <w:sz w:val="20"/>
          <w:szCs w:val="20"/>
        </w:rPr>
        <w:t>Requi</w:t>
      </w:r>
      <w:r w:rsidR="00721764">
        <w:rPr>
          <w:rFonts w:ascii="Times New Roman" w:hAnsi="Times New Roman"/>
          <w:b/>
          <w:bCs/>
          <w:spacing w:val="-4"/>
          <w:sz w:val="20"/>
          <w:szCs w:val="20"/>
        </w:rPr>
        <w:t>r</w:t>
      </w:r>
      <w:r w:rsidR="00721764">
        <w:rPr>
          <w:rFonts w:ascii="Times New Roman" w:hAnsi="Times New Roman"/>
          <w:b/>
          <w:bCs/>
          <w:sz w:val="20"/>
          <w:szCs w:val="20"/>
        </w:rPr>
        <w:t>ed 13 semester</w:t>
      </w:r>
      <w:r w:rsidR="00721764">
        <w:rPr>
          <w:rFonts w:ascii="Times New Roman" w:hAnsi="Times New Roman"/>
          <w:b/>
          <w:bCs/>
          <w:spacing w:val="-4"/>
          <w:sz w:val="20"/>
          <w:szCs w:val="20"/>
        </w:rPr>
        <w:t xml:space="preserve"> </w:t>
      </w:r>
      <w:r w:rsidR="00721764">
        <w:rPr>
          <w:rFonts w:ascii="Times New Roman" w:hAnsi="Times New Roman"/>
          <w:b/>
          <w:bCs/>
          <w:sz w:val="20"/>
          <w:szCs w:val="20"/>
        </w:rPr>
        <w:t>hours a</w:t>
      </w:r>
      <w:r w:rsidR="00721764">
        <w:rPr>
          <w:rFonts w:ascii="Times New Roman" w:hAnsi="Times New Roman"/>
          <w:b/>
          <w:bCs/>
          <w:spacing w:val="-4"/>
          <w:sz w:val="20"/>
          <w:szCs w:val="20"/>
        </w:rPr>
        <w:t>r</w:t>
      </w:r>
      <w:r w:rsidR="00721764">
        <w:rPr>
          <w:rFonts w:ascii="Times New Roman" w:hAnsi="Times New Roman"/>
          <w:b/>
          <w:bCs/>
          <w:sz w:val="20"/>
          <w:szCs w:val="20"/>
        </w:rPr>
        <w:t>e to be taken f</w:t>
      </w:r>
      <w:r w:rsidR="00721764">
        <w:rPr>
          <w:rFonts w:ascii="Times New Roman" w:hAnsi="Times New Roman"/>
          <w:b/>
          <w:bCs/>
          <w:spacing w:val="-4"/>
          <w:sz w:val="20"/>
          <w:szCs w:val="20"/>
        </w:rPr>
        <w:t>r</w:t>
      </w:r>
      <w:r w:rsidR="00721764">
        <w:rPr>
          <w:rFonts w:ascii="Times New Roman" w:hAnsi="Times New Roman"/>
          <w:b/>
          <w:bCs/>
          <w:sz w:val="20"/>
          <w:szCs w:val="20"/>
        </w:rPr>
        <w:t>om the following courses or</w:t>
      </w:r>
      <w:r w:rsidR="00721764">
        <w:rPr>
          <w:rFonts w:ascii="Times New Roman" w:hAnsi="Times New Roman"/>
          <w:b/>
          <w:bCs/>
          <w:spacing w:val="-4"/>
          <w:sz w:val="20"/>
          <w:szCs w:val="20"/>
        </w:rPr>
        <w:t xml:space="preserve"> </w:t>
      </w:r>
      <w:r w:rsidR="00721764">
        <w:rPr>
          <w:rFonts w:ascii="Times New Roman" w:hAnsi="Times New Roman"/>
          <w:b/>
          <w:bCs/>
          <w:sz w:val="20"/>
          <w:szCs w:val="20"/>
        </w:rPr>
        <w:t>f</w:t>
      </w:r>
      <w:r w:rsidR="00721764">
        <w:rPr>
          <w:rFonts w:ascii="Times New Roman" w:hAnsi="Times New Roman"/>
          <w:b/>
          <w:bCs/>
          <w:spacing w:val="-4"/>
          <w:sz w:val="20"/>
          <w:szCs w:val="20"/>
        </w:rPr>
        <w:t>r</w:t>
      </w:r>
      <w:r w:rsidR="00721764">
        <w:rPr>
          <w:rFonts w:ascii="Times New Roman" w:hAnsi="Times New Roman"/>
          <w:b/>
          <w:bCs/>
          <w:sz w:val="20"/>
          <w:szCs w:val="20"/>
        </w:rPr>
        <w:t>om others app</w:t>
      </w:r>
      <w:r w:rsidR="00721764">
        <w:rPr>
          <w:rFonts w:ascii="Times New Roman" w:hAnsi="Times New Roman"/>
          <w:b/>
          <w:bCs/>
          <w:spacing w:val="-4"/>
          <w:sz w:val="20"/>
          <w:szCs w:val="20"/>
        </w:rPr>
        <w:t>r</w:t>
      </w:r>
      <w:r w:rsidR="00721764">
        <w:rPr>
          <w:rFonts w:ascii="Times New Roman" w:hAnsi="Times New Roman"/>
          <w:b/>
          <w:bCs/>
          <w:sz w:val="20"/>
          <w:szCs w:val="20"/>
        </w:rPr>
        <w:t>opriate to the p</w:t>
      </w:r>
      <w:r w:rsidR="00721764">
        <w:rPr>
          <w:rFonts w:ascii="Times New Roman" w:hAnsi="Times New Roman"/>
          <w:b/>
          <w:bCs/>
          <w:spacing w:val="-4"/>
          <w:sz w:val="20"/>
          <w:szCs w:val="20"/>
        </w:rPr>
        <w:t>r</w:t>
      </w:r>
      <w:r w:rsidR="00721764">
        <w:rPr>
          <w:rFonts w:ascii="Times New Roman" w:hAnsi="Times New Roman"/>
          <w:b/>
          <w:bCs/>
          <w:sz w:val="20"/>
          <w:szCs w:val="20"/>
        </w:rPr>
        <w:t>ogram:</w:t>
      </w:r>
    </w:p>
    <w:p w:rsidR="00721764" w:rsidRDefault="00721764" w:rsidP="00721764">
      <w:pPr>
        <w:widowControl w:val="0"/>
        <w:autoSpaceDE w:val="0"/>
        <w:autoSpaceDN w:val="0"/>
        <w:adjustRightInd w:val="0"/>
        <w:spacing w:before="34" w:after="0" w:line="253" w:lineRule="auto"/>
        <w:ind w:left="2295" w:right="2390"/>
        <w:rPr>
          <w:rFonts w:ascii="Times New Roman" w:hAnsi="Times New Roman"/>
          <w:sz w:val="20"/>
          <w:szCs w:val="20"/>
        </w:rPr>
        <w:sectPr w:rsidR="00721764">
          <w:pgSz w:w="12240" w:h="15840"/>
          <w:pgMar w:top="260" w:right="1280" w:bottom="280" w:left="240" w:header="0" w:footer="1034" w:gutter="0"/>
          <w:cols w:space="720" w:equalWidth="0">
            <w:col w:w="10720"/>
          </w:cols>
          <w:noEndnote/>
        </w:sectPr>
      </w:pPr>
    </w:p>
    <w:tbl>
      <w:tblPr>
        <w:tblW w:w="0" w:type="auto"/>
        <w:tblInd w:w="110"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80" w:lineRule="exact"/>
              <w:ind w:left="2056" w:right="1406"/>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USIC</w:t>
            </w:r>
          </w:p>
          <w:p w:rsidR="00721764" w:rsidRPr="00FA7AC7" w:rsidRDefault="00721764" w:rsidP="00B67EC4">
            <w:pPr>
              <w:widowControl w:val="0"/>
              <w:autoSpaceDE w:val="0"/>
              <w:autoSpaceDN w:val="0"/>
              <w:adjustRightInd w:val="0"/>
              <w:spacing w:after="0" w:line="320" w:lineRule="exact"/>
              <w:ind w:left="1753" w:right="1013"/>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40" w:lineRule="exact"/>
        <w:rPr>
          <w:rFonts w:ascii="Times New Roman" w:hAnsi="Times New Roman"/>
          <w:sz w:val="24"/>
          <w:szCs w:val="24"/>
        </w:rPr>
      </w:pPr>
    </w:p>
    <w:tbl>
      <w:tblPr>
        <w:tblW w:w="0" w:type="auto"/>
        <w:tblInd w:w="1190" w:type="dxa"/>
        <w:tblLayout w:type="fixed"/>
        <w:tblCellMar>
          <w:left w:w="0" w:type="dxa"/>
          <w:right w:w="0" w:type="dxa"/>
        </w:tblCellMar>
        <w:tblLook w:val="0000"/>
      </w:tblPr>
      <w:tblGrid>
        <w:gridCol w:w="863"/>
        <w:gridCol w:w="817"/>
        <w:gridCol w:w="5935"/>
      </w:tblGrid>
      <w:tr w:rsidR="00721764" w:rsidRPr="00FA7AC7" w:rsidTr="00B67EC4">
        <w:trPr>
          <w:trHeight w:hRule="exact" w:val="320"/>
        </w:trPr>
        <w:tc>
          <w:tcPr>
            <w:tcW w:w="863" w:type="dxa"/>
            <w:tcBorders>
              <w:top w:val="nil"/>
              <w:left w:val="nil"/>
              <w:bottom w:val="nil"/>
              <w:right w:val="nil"/>
            </w:tcBorders>
          </w:tcPr>
          <w:p w:rsidR="00721764" w:rsidRPr="00FA7AC7" w:rsidRDefault="00721764" w:rsidP="00B67EC4">
            <w:pPr>
              <w:widowControl w:val="0"/>
              <w:autoSpaceDE w:val="0"/>
              <w:autoSpaceDN w:val="0"/>
              <w:adjustRightInd w:val="0"/>
              <w:spacing w:before="66"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B67EC4">
            <w:pPr>
              <w:widowControl w:val="0"/>
              <w:autoSpaceDE w:val="0"/>
              <w:autoSpaceDN w:val="0"/>
              <w:adjustRightInd w:val="0"/>
              <w:spacing w:before="66" w:after="0" w:line="240" w:lineRule="auto"/>
              <w:ind w:left="257"/>
              <w:rPr>
                <w:rFonts w:ascii="Times New Roman" w:hAnsi="Times New Roman"/>
                <w:sz w:val="24"/>
                <w:szCs w:val="24"/>
              </w:rPr>
            </w:pPr>
            <w:r w:rsidRPr="00FA7AC7">
              <w:rPr>
                <w:rFonts w:ascii="Times New Roman" w:hAnsi="Times New Roman"/>
                <w:sz w:val="20"/>
                <w:szCs w:val="20"/>
              </w:rPr>
              <w:t>6000</w:t>
            </w:r>
          </w:p>
        </w:tc>
        <w:tc>
          <w:tcPr>
            <w:tcW w:w="5935" w:type="dxa"/>
            <w:tcBorders>
              <w:top w:val="nil"/>
              <w:left w:val="nil"/>
              <w:bottom w:val="nil"/>
              <w:right w:val="nil"/>
            </w:tcBorders>
          </w:tcPr>
          <w:p w:rsidR="00721764" w:rsidRPr="00FA7AC7" w:rsidRDefault="00721764" w:rsidP="00B67EC4">
            <w:pPr>
              <w:widowControl w:val="0"/>
              <w:autoSpaceDE w:val="0"/>
              <w:autoSpaceDN w:val="0"/>
              <w:adjustRightInd w:val="0"/>
              <w:spacing w:before="66" w:after="0" w:line="240" w:lineRule="auto"/>
              <w:ind w:left="160"/>
              <w:rPr>
                <w:rFonts w:ascii="Times New Roman" w:hAnsi="Times New Roman"/>
                <w:sz w:val="24"/>
                <w:szCs w:val="24"/>
              </w:rPr>
            </w:pPr>
            <w:r w:rsidRPr="00FA7AC7">
              <w:rPr>
                <w:rFonts w:ascii="Times New Roman" w:hAnsi="Times New Roman"/>
                <w:sz w:val="20"/>
                <w:szCs w:val="20"/>
              </w:rPr>
              <w:t>Graduate</w:t>
            </w:r>
            <w:r w:rsidRPr="00FA7AC7">
              <w:rPr>
                <w:rFonts w:ascii="Times New Roman" w:hAnsi="Times New Roman"/>
                <w:spacing w:val="2"/>
                <w:sz w:val="20"/>
                <w:szCs w:val="20"/>
              </w:rPr>
              <w:t xml:space="preserve"> </w:t>
            </w:r>
            <w:r w:rsidRPr="00FA7AC7">
              <w:rPr>
                <w:rFonts w:ascii="Times New Roman" w:hAnsi="Times New Roman"/>
                <w:sz w:val="20"/>
                <w:szCs w:val="20"/>
              </w:rPr>
              <w:t>Applied</w:t>
            </w:r>
            <w:r w:rsidRPr="00FA7AC7">
              <w:rPr>
                <w:rFonts w:ascii="Times New Roman" w:hAnsi="Times New Roman"/>
                <w:spacing w:val="13"/>
                <w:sz w:val="20"/>
                <w:szCs w:val="20"/>
              </w:rPr>
              <w:t xml:space="preserve"> </w:t>
            </w:r>
            <w:r w:rsidRPr="00FA7AC7">
              <w:rPr>
                <w:rFonts w:ascii="Times New Roman" w:hAnsi="Times New Roman"/>
                <w:sz w:val="20"/>
                <w:szCs w:val="20"/>
              </w:rPr>
              <w:t>Concentration......................................................2</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721764" w:rsidRPr="00FA7AC7" w:rsidTr="00B67EC4">
        <w:trPr>
          <w:trHeight w:hRule="exact" w:val="320"/>
        </w:trPr>
        <w:tc>
          <w:tcPr>
            <w:tcW w:w="86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6003</w:t>
            </w:r>
          </w:p>
        </w:tc>
        <w:tc>
          <w:tcPr>
            <w:tcW w:w="5935"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Analysis/Musical</w:t>
            </w:r>
            <w:r w:rsidRPr="00FA7AC7">
              <w:rPr>
                <w:rFonts w:ascii="Times New Roman" w:hAnsi="Times New Roman"/>
                <w:spacing w:val="1"/>
                <w:sz w:val="20"/>
                <w:szCs w:val="20"/>
              </w:rPr>
              <w:t xml:space="preserve"> </w:t>
            </w:r>
            <w:r w:rsidRPr="00FA7AC7">
              <w:rPr>
                <w:rFonts w:ascii="Times New Roman" w:hAnsi="Times New Roman"/>
                <w:sz w:val="20"/>
                <w:szCs w:val="20"/>
              </w:rPr>
              <w:t>Styles....................................................................3</w:t>
            </w:r>
            <w:r w:rsidRPr="00FA7AC7">
              <w:rPr>
                <w:rFonts w:ascii="Times New Roman" w:hAnsi="Times New Roman"/>
                <w:spacing w:val="1"/>
                <w:sz w:val="20"/>
                <w:szCs w:val="20"/>
              </w:rPr>
              <w:t xml:space="preserve"> </w:t>
            </w:r>
            <w:r w:rsidRPr="00FA7AC7">
              <w:rPr>
                <w:rFonts w:ascii="Times New Roman" w:hAnsi="Times New Roman"/>
                <w:sz w:val="20"/>
                <w:szCs w:val="20"/>
              </w:rPr>
              <w:t>hrs</w:t>
            </w:r>
          </w:p>
        </w:tc>
      </w:tr>
    </w:tbl>
    <w:p w:rsidR="00721764" w:rsidRDefault="00721764" w:rsidP="00721764">
      <w:pPr>
        <w:widowControl w:val="0"/>
        <w:autoSpaceDE w:val="0"/>
        <w:autoSpaceDN w:val="0"/>
        <w:adjustRightInd w:val="0"/>
        <w:spacing w:before="5" w:after="0" w:line="200" w:lineRule="exact"/>
        <w:rPr>
          <w:rFonts w:ascii="Times New Roman" w:hAnsi="Times New Roman"/>
          <w:sz w:val="20"/>
          <w:szCs w:val="20"/>
        </w:rPr>
      </w:pPr>
    </w:p>
    <w:p w:rsidR="00721764" w:rsidRDefault="00721764" w:rsidP="00721764">
      <w:pPr>
        <w:widowControl w:val="0"/>
        <w:tabs>
          <w:tab w:val="left" w:pos="8020"/>
        </w:tabs>
        <w:autoSpaceDE w:val="0"/>
        <w:autoSpaceDN w:val="0"/>
        <w:adjustRightInd w:val="0"/>
        <w:spacing w:before="14" w:after="0" w:line="240" w:lineRule="auto"/>
        <w:ind w:left="87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 P</w:t>
      </w:r>
      <w:r>
        <w:rPr>
          <w:rFonts w:ascii="Times New Roman" w:hAnsi="Times New Roman"/>
          <w:b/>
          <w:bCs/>
          <w:spacing w:val="-5"/>
          <w:sz w:val="28"/>
          <w:szCs w:val="28"/>
        </w:rPr>
        <w:t>r</w:t>
      </w:r>
      <w:r>
        <w:rPr>
          <w:rFonts w:ascii="Times New Roman" w:hAnsi="Times New Roman"/>
          <w:b/>
          <w:bCs/>
          <w:sz w:val="28"/>
          <w:szCs w:val="28"/>
        </w:rPr>
        <w:t>ofessional Studies</w:t>
      </w:r>
      <w:r>
        <w:rPr>
          <w:rFonts w:ascii="Times New Roman" w:hAnsi="Times New Roman"/>
          <w:b/>
          <w:bCs/>
          <w:sz w:val="28"/>
          <w:szCs w:val="28"/>
        </w:rPr>
        <w:tab/>
        <w:t>12 hrs</w:t>
      </w:r>
    </w:p>
    <w:p w:rsidR="00721764" w:rsidRDefault="003F0AB9" w:rsidP="00721764">
      <w:pPr>
        <w:widowControl w:val="0"/>
        <w:autoSpaceDE w:val="0"/>
        <w:autoSpaceDN w:val="0"/>
        <w:adjustRightInd w:val="0"/>
        <w:spacing w:before="34" w:after="0" w:line="253" w:lineRule="auto"/>
        <w:ind w:left="1230" w:right="3706"/>
        <w:rPr>
          <w:rFonts w:ascii="Times New Roman" w:hAnsi="Times New Roman"/>
          <w:sz w:val="20"/>
          <w:szCs w:val="20"/>
        </w:rPr>
      </w:pPr>
      <w:r w:rsidRPr="003F0AB9">
        <w:rPr>
          <w:noProof/>
        </w:rPr>
        <w:pict>
          <v:group id="_x0000_s1373" style="position:absolute;left:0;text-align:left;margin-left:316.55pt;margin-top:-110.2pt;width:31.2pt;height:31.05pt;z-index:-251577344;mso-position-horizontal-relative:page" coordorigin="6331,-2204" coordsize="624,621" o:allowincell="f">
            <v:rect id="_x0000_s1374" style="position:absolute;left:6336;top:-2199;width:613;height:610" o:allowincell="f" stroked="f">
              <v:path arrowok="t"/>
            </v:rect>
            <v:rect id="_x0000_s1375" style="position:absolute;left:6336;top:-2199;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3F0AB9">
        <w:rPr>
          <w:noProof/>
        </w:rPr>
        <w:pict>
          <v:shape id="_x0000_s1376" type="#_x0000_t202" style="position:absolute;left:0;text-align:left;margin-left:123.5pt;margin-top:25.5pt;width:380.8pt;height:77.05pt;z-index:-251576320;mso-position-horizontal-relative:page" o:allowincell="f" filled="f" stroked="f">
            <v:textbox inset="0,0,0,0">
              <w:txbxContent>
                <w:tbl>
                  <w:tblPr>
                    <w:tblW w:w="0" w:type="auto"/>
                    <w:tblLayout w:type="fixed"/>
                    <w:tblCellMar>
                      <w:left w:w="0" w:type="dxa"/>
                      <w:right w:w="0" w:type="dxa"/>
                    </w:tblCellMar>
                    <w:tblLook w:val="0000"/>
                  </w:tblPr>
                  <w:tblGrid>
                    <w:gridCol w:w="864"/>
                    <w:gridCol w:w="816"/>
                    <w:gridCol w:w="5936"/>
                  </w:tblGrid>
                  <w:tr w:rsidR="00671869" w:rsidRPr="00FA7AC7">
                    <w:trPr>
                      <w:trHeight w:hRule="exact" w:val="261"/>
                    </w:trPr>
                    <w:tc>
                      <w:tcPr>
                        <w:tcW w:w="864" w:type="dxa"/>
                        <w:tcBorders>
                          <w:top w:val="nil"/>
                          <w:left w:val="nil"/>
                          <w:bottom w:val="nil"/>
                          <w:right w:val="nil"/>
                        </w:tcBorders>
                      </w:tcPr>
                      <w:p w:rsidR="00671869" w:rsidRPr="00FA7AC7" w:rsidRDefault="00671869">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671869" w:rsidRPr="00FA7AC7" w:rsidRDefault="00671869">
                        <w:pPr>
                          <w:widowControl w:val="0"/>
                          <w:autoSpaceDE w:val="0"/>
                          <w:autoSpaceDN w:val="0"/>
                          <w:adjustRightInd w:val="0"/>
                          <w:spacing w:before="7" w:after="0" w:line="240" w:lineRule="auto"/>
                          <w:ind w:left="256"/>
                          <w:rPr>
                            <w:rFonts w:ascii="Times New Roman" w:hAnsi="Times New Roman"/>
                            <w:sz w:val="24"/>
                            <w:szCs w:val="24"/>
                          </w:rPr>
                        </w:pPr>
                        <w:r w:rsidRPr="00FA7AC7">
                          <w:rPr>
                            <w:rFonts w:ascii="Times New Roman" w:hAnsi="Times New Roman"/>
                            <w:sz w:val="20"/>
                            <w:szCs w:val="20"/>
                          </w:rPr>
                          <w:t>5023</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Special</w:t>
                        </w:r>
                        <w:r w:rsidRPr="00FA7AC7">
                          <w:rPr>
                            <w:rFonts w:ascii="Times New Roman" w:hAnsi="Times New Roman"/>
                            <w:spacing w:val="6"/>
                            <w:sz w:val="20"/>
                            <w:szCs w:val="20"/>
                          </w:rPr>
                          <w:t xml:space="preserve"> </w:t>
                        </w:r>
                        <w:r w:rsidRPr="00FA7AC7">
                          <w:rPr>
                            <w:rFonts w:ascii="Times New Roman" w:hAnsi="Times New Roman"/>
                            <w:sz w:val="20"/>
                            <w:szCs w:val="20"/>
                          </w:rPr>
                          <w:t>Problems</w:t>
                        </w:r>
                        <w:r w:rsidRPr="00FA7AC7">
                          <w:rPr>
                            <w:rFonts w:ascii="Times New Roman" w:hAnsi="Times New Roman"/>
                            <w:spacing w:val="6"/>
                            <w:sz w:val="20"/>
                            <w:szCs w:val="20"/>
                          </w:rPr>
                          <w:t xml:space="preserve"> </w:t>
                        </w:r>
                        <w:r w:rsidRPr="00FA7AC7">
                          <w:rPr>
                            <w:rFonts w:ascii="Times New Roman" w:hAnsi="Times New Roman"/>
                            <w:sz w:val="20"/>
                            <w:szCs w:val="20"/>
                          </w:rPr>
                          <w:t>in</w:t>
                        </w:r>
                        <w:r w:rsidRPr="00FA7AC7">
                          <w:rPr>
                            <w:rFonts w:ascii="Times New Roman" w:hAnsi="Times New Roman"/>
                            <w:spacing w:val="6"/>
                            <w:sz w:val="20"/>
                            <w:szCs w:val="20"/>
                          </w:rPr>
                          <w:t xml:space="preserve"> </w:t>
                        </w:r>
                        <w:r w:rsidRPr="00FA7AC7">
                          <w:rPr>
                            <w:rFonts w:ascii="Times New Roman" w:hAnsi="Times New Roman"/>
                            <w:sz w:val="20"/>
                            <w:szCs w:val="20"/>
                          </w:rPr>
                          <w:t>Music</w:t>
                        </w:r>
                        <w:r w:rsidRPr="00FA7AC7">
                          <w:rPr>
                            <w:rFonts w:ascii="Times New Roman" w:hAnsi="Times New Roman"/>
                            <w:spacing w:val="6"/>
                            <w:sz w:val="20"/>
                            <w:szCs w:val="20"/>
                          </w:rPr>
                          <w:t xml:space="preserve"> </w:t>
                        </w:r>
                        <w:r w:rsidRPr="00FA7AC7">
                          <w:rPr>
                            <w:rFonts w:ascii="Times New Roman" w:hAnsi="Times New Roman"/>
                            <w:sz w:val="20"/>
                            <w:szCs w:val="20"/>
                          </w:rPr>
                          <w:t>Education..............................................3</w:t>
                        </w:r>
                        <w:r w:rsidRPr="00FA7AC7">
                          <w:rPr>
                            <w:rFonts w:ascii="Times New Roman" w:hAnsi="Times New Roman"/>
                            <w:spacing w:val="6"/>
                            <w:sz w:val="20"/>
                            <w:szCs w:val="20"/>
                          </w:rPr>
                          <w:t xml:space="preserve"> </w:t>
                        </w:r>
                        <w:r w:rsidRPr="00FA7AC7">
                          <w:rPr>
                            <w:rFonts w:ascii="Times New Roman" w:hAnsi="Times New Roman"/>
                            <w:sz w:val="20"/>
                            <w:szCs w:val="20"/>
                          </w:rPr>
                          <w:t>hrs</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5041</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Advanced</w:t>
                        </w:r>
                        <w:r w:rsidRPr="00FA7AC7">
                          <w:rPr>
                            <w:rFonts w:ascii="Times New Roman" w:hAnsi="Times New Roman"/>
                            <w:spacing w:val="4"/>
                            <w:sz w:val="20"/>
                            <w:szCs w:val="20"/>
                          </w:rPr>
                          <w:t xml:space="preserve"> </w:t>
                        </w:r>
                        <w:r w:rsidRPr="00FA7AC7">
                          <w:rPr>
                            <w:rFonts w:ascii="Times New Roman" w:hAnsi="Times New Roman"/>
                            <w:sz w:val="20"/>
                            <w:szCs w:val="20"/>
                          </w:rPr>
                          <w:t>Studies</w:t>
                        </w:r>
                        <w:r w:rsidRPr="00FA7AC7">
                          <w:rPr>
                            <w:rFonts w:ascii="Times New Roman" w:hAnsi="Times New Roman"/>
                            <w:spacing w:val="4"/>
                            <w:sz w:val="20"/>
                            <w:szCs w:val="20"/>
                          </w:rPr>
                          <w:t xml:space="preserve"> </w:t>
                        </w:r>
                        <w:r w:rsidRPr="00FA7AC7">
                          <w:rPr>
                            <w:rFonts w:ascii="Times New Roman" w:hAnsi="Times New Roman"/>
                            <w:sz w:val="20"/>
                            <w:szCs w:val="20"/>
                          </w:rPr>
                          <w:t>in</w:t>
                        </w:r>
                        <w:r w:rsidRPr="00FA7AC7">
                          <w:rPr>
                            <w:rFonts w:ascii="Times New Roman" w:hAnsi="Times New Roman"/>
                            <w:spacing w:val="1"/>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w:t>
                        </w:r>
                        <w:r w:rsidRPr="00FA7AC7">
                          <w:rPr>
                            <w:rFonts w:ascii="Times New Roman" w:hAnsi="Times New Roman"/>
                            <w:spacing w:val="5"/>
                            <w:sz w:val="20"/>
                            <w:szCs w:val="20"/>
                          </w:rPr>
                          <w:t xml:space="preserve"> </w:t>
                        </w:r>
                        <w:r w:rsidRPr="00FA7AC7">
                          <w:rPr>
                            <w:rFonts w:ascii="Times New Roman" w:hAnsi="Times New Roman"/>
                            <w:sz w:val="20"/>
                            <w:szCs w:val="20"/>
                          </w:rPr>
                          <w:t>General</w:t>
                        </w:r>
                        <w:r w:rsidRPr="00FA7AC7">
                          <w:rPr>
                            <w:rFonts w:ascii="Times New Roman" w:hAnsi="Times New Roman"/>
                            <w:spacing w:val="4"/>
                            <w:sz w:val="20"/>
                            <w:szCs w:val="20"/>
                          </w:rPr>
                          <w:t xml:space="preserve"> </w:t>
                        </w:r>
                        <w:r w:rsidRPr="00FA7AC7">
                          <w:rPr>
                            <w:rFonts w:ascii="Times New Roman" w:hAnsi="Times New Roman"/>
                            <w:sz w:val="20"/>
                            <w:szCs w:val="20"/>
                          </w:rPr>
                          <w:t>Music.................................3</w:t>
                        </w:r>
                        <w:r w:rsidRPr="00FA7AC7">
                          <w:rPr>
                            <w:rFonts w:ascii="Times New Roman" w:hAnsi="Times New Roman"/>
                            <w:spacing w:val="4"/>
                            <w:sz w:val="20"/>
                            <w:szCs w:val="20"/>
                          </w:rPr>
                          <w:t xml:space="preserve"> </w:t>
                        </w:r>
                        <w:r w:rsidRPr="00FA7AC7">
                          <w:rPr>
                            <w:rFonts w:ascii="Times New Roman" w:hAnsi="Times New Roman"/>
                            <w:sz w:val="20"/>
                            <w:szCs w:val="20"/>
                          </w:rPr>
                          <w:t>hrs</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5042</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9"/>
                            <w:sz w:val="20"/>
                            <w:szCs w:val="20"/>
                          </w:rPr>
                          <w:t xml:space="preserve"> </w:t>
                        </w:r>
                        <w:r w:rsidRPr="00FA7AC7">
                          <w:rPr>
                            <w:rFonts w:ascii="Times New Roman" w:hAnsi="Times New Roman"/>
                            <w:sz w:val="20"/>
                            <w:szCs w:val="20"/>
                          </w:rPr>
                          <w:t>in</w:t>
                        </w:r>
                        <w:r w:rsidRPr="00FA7AC7">
                          <w:rPr>
                            <w:rFonts w:ascii="Times New Roman" w:hAnsi="Times New Roman"/>
                            <w:spacing w:val="9"/>
                            <w:sz w:val="20"/>
                            <w:szCs w:val="20"/>
                          </w:rPr>
                          <w:t xml:space="preserve"> </w:t>
                        </w:r>
                        <w:r w:rsidRPr="00FA7AC7">
                          <w:rPr>
                            <w:rFonts w:ascii="Times New Roman" w:hAnsi="Times New Roman"/>
                            <w:sz w:val="20"/>
                            <w:szCs w:val="20"/>
                          </w:rPr>
                          <w:t>Early</w:t>
                        </w:r>
                        <w:r w:rsidRPr="00FA7AC7">
                          <w:rPr>
                            <w:rFonts w:ascii="Times New Roman" w:hAnsi="Times New Roman"/>
                            <w:spacing w:val="9"/>
                            <w:sz w:val="20"/>
                            <w:szCs w:val="20"/>
                          </w:rPr>
                          <w:t xml:space="preserve"> </w:t>
                        </w:r>
                        <w:r w:rsidRPr="00FA7AC7">
                          <w:rPr>
                            <w:rFonts w:ascii="Times New Roman" w:hAnsi="Times New Roman"/>
                            <w:sz w:val="20"/>
                            <w:szCs w:val="20"/>
                          </w:rPr>
                          <w:t>Childhood</w:t>
                        </w:r>
                        <w:r w:rsidRPr="00FA7AC7">
                          <w:rPr>
                            <w:rFonts w:ascii="Times New Roman" w:hAnsi="Times New Roman"/>
                            <w:spacing w:val="9"/>
                            <w:sz w:val="20"/>
                            <w:szCs w:val="20"/>
                          </w:rPr>
                          <w:t xml:space="preserve"> </w:t>
                        </w:r>
                        <w:r w:rsidRPr="00FA7AC7">
                          <w:rPr>
                            <w:rFonts w:ascii="Times New Roman" w:hAnsi="Times New Roman"/>
                            <w:sz w:val="20"/>
                            <w:szCs w:val="20"/>
                          </w:rPr>
                          <w:t>Education...............................................3</w:t>
                        </w:r>
                        <w:r w:rsidRPr="00FA7AC7">
                          <w:rPr>
                            <w:rFonts w:ascii="Times New Roman" w:hAnsi="Times New Roman"/>
                            <w:spacing w:val="10"/>
                            <w:sz w:val="20"/>
                            <w:szCs w:val="20"/>
                          </w:rPr>
                          <w:t xml:space="preserve"> </w:t>
                        </w:r>
                        <w:r w:rsidRPr="00FA7AC7">
                          <w:rPr>
                            <w:rFonts w:ascii="Times New Roman" w:hAnsi="Times New Roman"/>
                            <w:sz w:val="20"/>
                            <w:szCs w:val="20"/>
                          </w:rPr>
                          <w:t>hrs</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5048</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Studies/Musical</w:t>
                        </w:r>
                        <w:r w:rsidRPr="00FA7AC7">
                          <w:rPr>
                            <w:rFonts w:ascii="Times New Roman" w:hAnsi="Times New Roman"/>
                            <w:spacing w:val="2"/>
                            <w:sz w:val="20"/>
                            <w:szCs w:val="20"/>
                          </w:rPr>
                          <w:t xml:space="preserve"> </w:t>
                        </w:r>
                        <w:r w:rsidRPr="00FA7AC7">
                          <w:rPr>
                            <w:rFonts w:ascii="Times New Roman" w:hAnsi="Times New Roman"/>
                            <w:sz w:val="20"/>
                            <w:szCs w:val="20"/>
                          </w:rPr>
                          <w:t>Aesthetics...............................................................3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671869" w:rsidRPr="00FA7AC7">
                    <w:trPr>
                      <w:trHeight w:hRule="exact" w:val="24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6041</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Directed</w:t>
                        </w:r>
                        <w:r w:rsidRPr="00FA7AC7">
                          <w:rPr>
                            <w:rFonts w:ascii="Times New Roman" w:hAnsi="Times New Roman"/>
                            <w:spacing w:val="4"/>
                            <w:sz w:val="20"/>
                            <w:szCs w:val="20"/>
                          </w:rPr>
                          <w:t xml:space="preserve"> </w:t>
                        </w:r>
                        <w:r w:rsidRPr="00FA7AC7">
                          <w:rPr>
                            <w:rFonts w:ascii="Times New Roman" w:hAnsi="Times New Roman"/>
                            <w:sz w:val="20"/>
                            <w:szCs w:val="20"/>
                          </w:rPr>
                          <w:t>Study</w:t>
                        </w:r>
                        <w:r w:rsidRPr="00FA7AC7">
                          <w:rPr>
                            <w:rFonts w:ascii="Times New Roman" w:hAnsi="Times New Roman"/>
                            <w:spacing w:val="4"/>
                            <w:sz w:val="20"/>
                            <w:szCs w:val="20"/>
                          </w:rPr>
                          <w:t xml:space="preserve"> </w:t>
                        </w:r>
                        <w:r w:rsidRPr="00FA7AC7">
                          <w:rPr>
                            <w:rFonts w:ascii="Times New Roman" w:hAnsi="Times New Roman"/>
                            <w:sz w:val="20"/>
                            <w:szCs w:val="20"/>
                          </w:rPr>
                          <w:t>in</w:t>
                        </w:r>
                        <w:r w:rsidRPr="00FA7AC7">
                          <w:rPr>
                            <w:rFonts w:ascii="Times New Roman" w:hAnsi="Times New Roman"/>
                            <w:spacing w:val="4"/>
                            <w:sz w:val="20"/>
                            <w:szCs w:val="20"/>
                          </w:rPr>
                          <w:t xml:space="preserve"> </w:t>
                        </w:r>
                        <w:r w:rsidRPr="00FA7AC7">
                          <w:rPr>
                            <w:rFonts w:ascii="Times New Roman" w:hAnsi="Times New Roman"/>
                            <w:sz w:val="20"/>
                            <w:szCs w:val="20"/>
                          </w:rPr>
                          <w:t>Music</w:t>
                        </w:r>
                        <w:r w:rsidRPr="00FA7AC7">
                          <w:rPr>
                            <w:rFonts w:ascii="Times New Roman" w:hAnsi="Times New Roman"/>
                            <w:spacing w:val="4"/>
                            <w:sz w:val="20"/>
                            <w:szCs w:val="20"/>
                          </w:rPr>
                          <w:t xml:space="preserve"> </w:t>
                        </w:r>
                        <w:r w:rsidRPr="00FA7AC7">
                          <w:rPr>
                            <w:rFonts w:ascii="Times New Roman" w:hAnsi="Times New Roman"/>
                            <w:sz w:val="20"/>
                            <w:szCs w:val="20"/>
                          </w:rPr>
                          <w:t>Education..................................................3</w:t>
                        </w:r>
                        <w:r w:rsidRPr="00FA7AC7">
                          <w:rPr>
                            <w:rFonts w:ascii="Times New Roman" w:hAnsi="Times New Roman"/>
                            <w:spacing w:val="4"/>
                            <w:sz w:val="20"/>
                            <w:szCs w:val="20"/>
                          </w:rPr>
                          <w:t xml:space="preserve"> </w:t>
                        </w:r>
                        <w:r w:rsidRPr="00FA7AC7">
                          <w:rPr>
                            <w:rFonts w:ascii="Times New Roman" w:hAnsi="Times New Roman"/>
                            <w:sz w:val="20"/>
                            <w:szCs w:val="20"/>
                          </w:rPr>
                          <w:t>hrs</w:t>
                        </w:r>
                      </w:p>
                    </w:tc>
                  </w:tr>
                  <w:tr w:rsidR="00671869" w:rsidRPr="00FA7AC7">
                    <w:trPr>
                      <w:trHeight w:hRule="exact" w:val="320"/>
                    </w:trPr>
                    <w:tc>
                      <w:tcPr>
                        <w:tcW w:w="864"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6046</w:t>
                        </w:r>
                      </w:p>
                    </w:tc>
                    <w:tc>
                      <w:tcPr>
                        <w:tcW w:w="5936" w:type="dxa"/>
                        <w:tcBorders>
                          <w:top w:val="nil"/>
                          <w:left w:val="nil"/>
                          <w:bottom w:val="nil"/>
                          <w:right w:val="nil"/>
                        </w:tcBorders>
                      </w:tcPr>
                      <w:p w:rsidR="00671869" w:rsidRPr="00FA7AC7" w:rsidRDefault="00671869">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Practicum</w:t>
                        </w:r>
                        <w:r w:rsidRPr="00FA7AC7">
                          <w:rPr>
                            <w:rFonts w:ascii="Times New Roman" w:hAnsi="Times New Roman"/>
                            <w:spacing w:val="7"/>
                            <w:sz w:val="20"/>
                            <w:szCs w:val="20"/>
                          </w:rPr>
                          <w:t xml:space="preserve"> </w:t>
                        </w:r>
                        <w:r w:rsidRPr="00FA7AC7">
                          <w:rPr>
                            <w:rFonts w:ascii="Times New Roman" w:hAnsi="Times New Roman"/>
                            <w:sz w:val="20"/>
                            <w:szCs w:val="20"/>
                          </w:rPr>
                          <w:t>in</w:t>
                        </w:r>
                        <w:r w:rsidRPr="00FA7AC7">
                          <w:rPr>
                            <w:rFonts w:ascii="Times New Roman" w:hAnsi="Times New Roman"/>
                            <w:spacing w:val="7"/>
                            <w:sz w:val="20"/>
                            <w:szCs w:val="20"/>
                          </w:rPr>
                          <w:t xml:space="preserve"> </w:t>
                        </w:r>
                        <w:r w:rsidRPr="00FA7AC7">
                          <w:rPr>
                            <w:rFonts w:ascii="Times New Roman" w:hAnsi="Times New Roman"/>
                            <w:sz w:val="20"/>
                            <w:szCs w:val="20"/>
                          </w:rPr>
                          <w:t>College</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eaching.........................................................3</w:t>
                        </w:r>
                        <w:r w:rsidRPr="00FA7AC7">
                          <w:rPr>
                            <w:rFonts w:ascii="Times New Roman" w:hAnsi="Times New Roman"/>
                            <w:spacing w:val="7"/>
                            <w:sz w:val="20"/>
                            <w:szCs w:val="20"/>
                          </w:rPr>
                          <w:t xml:space="preserve"> </w:t>
                        </w:r>
                        <w:r w:rsidRPr="00FA7AC7">
                          <w:rPr>
                            <w:rFonts w:ascii="Times New Roman" w:hAnsi="Times New Roman"/>
                            <w:sz w:val="20"/>
                            <w:szCs w:val="20"/>
                          </w:rPr>
                          <w:t>hrs</w:t>
                        </w:r>
                      </w:p>
                    </w:tc>
                  </w:tr>
                </w:tbl>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b/>
          <w:bCs/>
          <w:sz w:val="20"/>
          <w:szCs w:val="20"/>
        </w:rPr>
        <w:t>12 semester</w:t>
      </w:r>
      <w:r w:rsidR="00721764">
        <w:rPr>
          <w:rFonts w:ascii="Times New Roman" w:hAnsi="Times New Roman"/>
          <w:b/>
          <w:bCs/>
          <w:spacing w:val="-4"/>
          <w:sz w:val="20"/>
          <w:szCs w:val="20"/>
        </w:rPr>
        <w:t xml:space="preserve"> </w:t>
      </w:r>
      <w:r w:rsidR="00721764">
        <w:rPr>
          <w:rFonts w:ascii="Times New Roman" w:hAnsi="Times New Roman"/>
          <w:b/>
          <w:bCs/>
          <w:sz w:val="20"/>
          <w:szCs w:val="20"/>
        </w:rPr>
        <w:t>hours a</w:t>
      </w:r>
      <w:r w:rsidR="00721764">
        <w:rPr>
          <w:rFonts w:ascii="Times New Roman" w:hAnsi="Times New Roman"/>
          <w:b/>
          <w:bCs/>
          <w:spacing w:val="-4"/>
          <w:sz w:val="20"/>
          <w:szCs w:val="20"/>
        </w:rPr>
        <w:t>r</w:t>
      </w:r>
      <w:r w:rsidR="00721764">
        <w:rPr>
          <w:rFonts w:ascii="Times New Roman" w:hAnsi="Times New Roman"/>
          <w:b/>
          <w:bCs/>
          <w:sz w:val="20"/>
          <w:szCs w:val="20"/>
        </w:rPr>
        <w:t xml:space="preserve">e </w:t>
      </w:r>
      <w:r w:rsidR="00721764">
        <w:rPr>
          <w:rFonts w:ascii="Times New Roman" w:hAnsi="Times New Roman"/>
          <w:b/>
          <w:bCs/>
          <w:spacing w:val="-4"/>
          <w:sz w:val="20"/>
          <w:szCs w:val="20"/>
        </w:rPr>
        <w:t>r</w:t>
      </w:r>
      <w:r w:rsidR="00721764">
        <w:rPr>
          <w:rFonts w:ascii="Times New Roman" w:hAnsi="Times New Roman"/>
          <w:b/>
          <w:bCs/>
          <w:sz w:val="20"/>
          <w:szCs w:val="20"/>
        </w:rPr>
        <w:t>equi</w:t>
      </w:r>
      <w:r w:rsidR="00721764">
        <w:rPr>
          <w:rFonts w:ascii="Times New Roman" w:hAnsi="Times New Roman"/>
          <w:b/>
          <w:bCs/>
          <w:spacing w:val="-4"/>
          <w:sz w:val="20"/>
          <w:szCs w:val="20"/>
        </w:rPr>
        <w:t>r</w:t>
      </w:r>
      <w:r w:rsidR="00721764">
        <w:rPr>
          <w:rFonts w:ascii="Times New Roman" w:hAnsi="Times New Roman"/>
          <w:b/>
          <w:bCs/>
          <w:sz w:val="20"/>
          <w:szCs w:val="20"/>
        </w:rPr>
        <w:t>ed f</w:t>
      </w:r>
      <w:r w:rsidR="00721764">
        <w:rPr>
          <w:rFonts w:ascii="Times New Roman" w:hAnsi="Times New Roman"/>
          <w:b/>
          <w:bCs/>
          <w:spacing w:val="-4"/>
          <w:sz w:val="20"/>
          <w:szCs w:val="20"/>
        </w:rPr>
        <w:t>r</w:t>
      </w:r>
      <w:r w:rsidR="00721764">
        <w:rPr>
          <w:rFonts w:ascii="Times New Roman" w:hAnsi="Times New Roman"/>
          <w:b/>
          <w:bCs/>
          <w:sz w:val="20"/>
          <w:szCs w:val="20"/>
        </w:rPr>
        <w:t>om the courses suggested below or others app</w:t>
      </w:r>
      <w:r w:rsidR="00721764">
        <w:rPr>
          <w:rFonts w:ascii="Times New Roman" w:hAnsi="Times New Roman"/>
          <w:b/>
          <w:bCs/>
          <w:spacing w:val="-4"/>
          <w:sz w:val="20"/>
          <w:szCs w:val="20"/>
        </w:rPr>
        <w:t>r</w:t>
      </w:r>
      <w:r w:rsidR="00721764">
        <w:rPr>
          <w:rFonts w:ascii="Times New Roman" w:hAnsi="Times New Roman"/>
          <w:b/>
          <w:bCs/>
          <w:sz w:val="20"/>
          <w:szCs w:val="20"/>
        </w:rPr>
        <w:t>opriate to the p</w:t>
      </w:r>
      <w:r w:rsidR="00721764">
        <w:rPr>
          <w:rFonts w:ascii="Times New Roman" w:hAnsi="Times New Roman"/>
          <w:b/>
          <w:bCs/>
          <w:spacing w:val="-4"/>
          <w:sz w:val="20"/>
          <w:szCs w:val="20"/>
        </w:rPr>
        <w:t>r</w:t>
      </w:r>
      <w:r w:rsidR="00721764">
        <w:rPr>
          <w:rFonts w:ascii="Times New Roman" w:hAnsi="Times New Roman"/>
          <w:b/>
          <w:bCs/>
          <w:sz w:val="20"/>
          <w:szCs w:val="20"/>
        </w:rPr>
        <w:t>ogram:</w:t>
      </w: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9"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before="14" w:after="0" w:line="240" w:lineRule="auto"/>
        <w:ind w:left="87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Studies</w:t>
      </w:r>
      <w:r>
        <w:rPr>
          <w:rFonts w:ascii="Times New Roman" w:hAnsi="Times New Roman"/>
          <w:b/>
          <w:bCs/>
          <w:sz w:val="28"/>
          <w:szCs w:val="28"/>
        </w:rPr>
        <w:tab/>
        <w:t>3 hrs</w:t>
      </w:r>
    </w:p>
    <w:p w:rsidR="00721764" w:rsidRDefault="00721764" w:rsidP="00721764">
      <w:pPr>
        <w:widowControl w:val="0"/>
        <w:autoSpaceDE w:val="0"/>
        <w:autoSpaceDN w:val="0"/>
        <w:adjustRightInd w:val="0"/>
        <w:spacing w:before="37" w:after="0" w:line="240" w:lineRule="auto"/>
        <w:ind w:left="1230"/>
        <w:rPr>
          <w:rFonts w:ascii="Times New Roman" w:hAnsi="Times New Roman"/>
          <w:sz w:val="20"/>
          <w:szCs w:val="20"/>
        </w:rPr>
      </w:pPr>
      <w:r>
        <w:rPr>
          <w:rFonts w:ascii="Times New Roman" w:hAnsi="Times New Roman"/>
          <w:sz w:val="20"/>
          <w:szCs w:val="20"/>
        </w:rPr>
        <w:t>(3 semester hours required)</w:t>
      </w:r>
    </w:p>
    <w:p w:rsidR="00721764" w:rsidRDefault="00721764" w:rsidP="00721764">
      <w:pPr>
        <w:widowControl w:val="0"/>
        <w:tabs>
          <w:tab w:val="left" w:pos="2300"/>
          <w:tab w:val="left" w:pos="3020"/>
        </w:tabs>
        <w:autoSpaceDE w:val="0"/>
        <w:autoSpaceDN w:val="0"/>
        <w:adjustRightInd w:val="0"/>
        <w:spacing w:before="10" w:after="0" w:line="240" w:lineRule="auto"/>
        <w:ind w:left="1230"/>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w:t>
      </w:r>
      <w:r>
        <w:rPr>
          <w:rFonts w:ascii="Times New Roman" w:hAnsi="Times New Roman"/>
          <w:spacing w:val="1"/>
          <w:sz w:val="20"/>
          <w:szCs w:val="20"/>
        </w:rPr>
        <w:t xml:space="preserve"> </w:t>
      </w:r>
      <w:r>
        <w:rPr>
          <w:rFonts w:ascii="Times New Roman" w:hAnsi="Times New Roman"/>
          <w:sz w:val="20"/>
          <w:szCs w:val="20"/>
        </w:rPr>
        <w:t>Research</w:t>
      </w:r>
      <w:r>
        <w:rPr>
          <w:rFonts w:ascii="Times New Roman" w:hAnsi="Times New Roman"/>
          <w:spacing w:val="1"/>
          <w:sz w:val="20"/>
          <w:szCs w:val="20"/>
        </w:rPr>
        <w:t xml:space="preserve"> </w:t>
      </w:r>
      <w:r>
        <w:rPr>
          <w:rFonts w:ascii="Times New Roman" w:hAnsi="Times New Roman"/>
          <w:sz w:val="20"/>
          <w:szCs w:val="20"/>
        </w:rPr>
        <w:t>.......................................................................3</w:t>
      </w:r>
      <w:r>
        <w:rPr>
          <w:rFonts w:ascii="Times New Roman" w:hAnsi="Times New Roman"/>
          <w:spacing w:val="1"/>
          <w:sz w:val="20"/>
          <w:szCs w:val="20"/>
        </w:rPr>
        <w:t xml:space="preserve"> </w:t>
      </w:r>
      <w:r>
        <w:rPr>
          <w:rFonts w:ascii="Times New Roman" w:hAnsi="Times New Roman"/>
          <w:sz w:val="20"/>
          <w:szCs w:val="20"/>
        </w:rPr>
        <w:t>hrs</w:t>
      </w:r>
    </w:p>
    <w:p w:rsidR="00721764" w:rsidRDefault="00721764" w:rsidP="00721764">
      <w:pPr>
        <w:widowControl w:val="0"/>
        <w:autoSpaceDE w:val="0"/>
        <w:autoSpaceDN w:val="0"/>
        <w:adjustRightInd w:val="0"/>
        <w:spacing w:before="10" w:after="0" w:line="240" w:lineRule="exact"/>
        <w:rPr>
          <w:rFonts w:ascii="Times New Roman" w:hAnsi="Times New Roman"/>
          <w:sz w:val="24"/>
          <w:szCs w:val="24"/>
        </w:rPr>
      </w:pPr>
    </w:p>
    <w:p w:rsidR="00721764" w:rsidRDefault="003F0AB9" w:rsidP="00721764">
      <w:pPr>
        <w:widowControl w:val="0"/>
        <w:autoSpaceDE w:val="0"/>
        <w:autoSpaceDN w:val="0"/>
        <w:adjustRightInd w:val="0"/>
        <w:spacing w:after="0" w:line="240" w:lineRule="auto"/>
        <w:ind w:left="870"/>
        <w:rPr>
          <w:rFonts w:ascii="Times New Roman" w:hAnsi="Times New Roman"/>
          <w:sz w:val="20"/>
          <w:szCs w:val="20"/>
        </w:rPr>
      </w:pPr>
      <w:r w:rsidRPr="003F0AB9">
        <w:rPr>
          <w:noProof/>
        </w:rPr>
        <w:pict>
          <v:shape id="_x0000_s1377" type="#_x0000_t202" style="position:absolute;left:0;text-align:left;margin-left:521.75pt;margin-top:-134.85pt;width:1in;height:184.35pt;z-index:-251575296;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pacing w:val="-18"/>
          <w:sz w:val="20"/>
          <w:szCs w:val="20"/>
        </w:rPr>
        <w:t>T</w:t>
      </w:r>
      <w:r w:rsidR="00721764">
        <w:rPr>
          <w:rFonts w:ascii="Times New Roman" w:hAnsi="Times New Roman"/>
          <w:b/>
          <w:bCs/>
          <w:sz w:val="20"/>
          <w:szCs w:val="20"/>
        </w:rPr>
        <w:t>otal Requi</w:t>
      </w:r>
      <w:r w:rsidR="00721764">
        <w:rPr>
          <w:rFonts w:ascii="Times New Roman" w:hAnsi="Times New Roman"/>
          <w:b/>
          <w:bCs/>
          <w:spacing w:val="-4"/>
          <w:sz w:val="20"/>
          <w:szCs w:val="20"/>
        </w:rPr>
        <w:t>r</w:t>
      </w:r>
      <w:r w:rsidR="00721764">
        <w:rPr>
          <w:rFonts w:ascii="Times New Roman" w:hAnsi="Times New Roman"/>
          <w:b/>
          <w:bCs/>
          <w:sz w:val="20"/>
          <w:szCs w:val="20"/>
        </w:rPr>
        <w:t>ed Hours..............................................................................................................40 hrs</w:t>
      </w:r>
    </w:p>
    <w:p w:rsidR="00721764" w:rsidRDefault="00721764" w:rsidP="00721764">
      <w:pPr>
        <w:widowControl w:val="0"/>
        <w:autoSpaceDE w:val="0"/>
        <w:autoSpaceDN w:val="0"/>
        <w:adjustRightInd w:val="0"/>
        <w:spacing w:before="2" w:after="0" w:line="170" w:lineRule="exact"/>
        <w:rPr>
          <w:rFonts w:ascii="Times New Roman" w:hAnsi="Times New Roman"/>
          <w:sz w:val="17"/>
          <w:szCs w:val="17"/>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0"/>
        <w:rPr>
          <w:rFonts w:ascii="Impact" w:hAnsi="Impact" w:cs="Impact"/>
          <w:color w:val="000000"/>
          <w:sz w:val="32"/>
          <w:szCs w:val="32"/>
        </w:rPr>
      </w:pPr>
      <w:r>
        <w:rPr>
          <w:rFonts w:ascii="Impact" w:hAnsi="Impact" w:cs="Impact"/>
          <w:color w:val="666666"/>
          <w:sz w:val="32"/>
          <w:szCs w:val="32"/>
        </w:rPr>
        <w:t>COURSE DESCRIPTIONS</w:t>
      </w:r>
    </w:p>
    <w:p w:rsidR="00721764" w:rsidRDefault="003F0AB9" w:rsidP="00721764">
      <w:pPr>
        <w:widowControl w:val="0"/>
        <w:autoSpaceDE w:val="0"/>
        <w:autoSpaceDN w:val="0"/>
        <w:adjustRightInd w:val="0"/>
        <w:spacing w:before="19" w:after="0" w:line="252" w:lineRule="auto"/>
        <w:ind w:left="1230" w:right="1940" w:hanging="360"/>
        <w:jc w:val="both"/>
        <w:rPr>
          <w:rFonts w:ascii="Times New Roman" w:hAnsi="Times New Roman"/>
          <w:color w:val="000000"/>
          <w:sz w:val="20"/>
          <w:szCs w:val="20"/>
        </w:rPr>
      </w:pPr>
      <w:r w:rsidRPr="003F0AB9">
        <w:rPr>
          <w:noProof/>
        </w:rPr>
        <w:pict>
          <v:shape id="_x0000_s1378" type="#_x0000_t202" style="position:absolute;left:0;text-align:left;margin-left:521.75pt;margin-top:13.7pt;width:1in;height:270.75pt;z-index:-25157427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b/>
          <w:bCs/>
          <w:color w:val="191919"/>
          <w:sz w:val="20"/>
          <w:szCs w:val="20"/>
        </w:rPr>
        <w:t>MUSC</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5000</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Graduate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Secondary</w:t>
      </w:r>
      <w:r w:rsidR="00721764">
        <w:rPr>
          <w:rFonts w:ascii="Times New Roman" w:hAnsi="Times New Roman"/>
          <w:b/>
          <w:bCs/>
          <w:color w:val="191919"/>
          <w:spacing w:val="-19"/>
          <w:sz w:val="20"/>
          <w:szCs w:val="20"/>
        </w:rPr>
        <w:t xml:space="preserve"> </w:t>
      </w:r>
      <w:r w:rsidR="00721764">
        <w:rPr>
          <w:rFonts w:ascii="Times New Roman" w:hAnsi="Times New Roman"/>
          <w:b/>
          <w:bCs/>
          <w:color w:val="191919"/>
          <w:sz w:val="20"/>
          <w:szCs w:val="20"/>
        </w:rPr>
        <w:t>Applied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Instrument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or</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19"/>
          <w:sz w:val="20"/>
          <w:szCs w:val="20"/>
        </w:rPr>
        <w:t>V</w:t>
      </w:r>
      <w:r w:rsidR="00721764">
        <w:rPr>
          <w:rFonts w:ascii="Times New Roman" w:hAnsi="Times New Roman"/>
          <w:b/>
          <w:bCs/>
          <w:color w:val="191919"/>
          <w:sz w:val="20"/>
          <w:szCs w:val="20"/>
        </w:rPr>
        <w:t xml:space="preserve">oice.........................................1(1-0) </w:t>
      </w:r>
      <w:r w:rsidR="00721764">
        <w:rPr>
          <w:rFonts w:ascii="Times New Roman" w:hAnsi="Times New Roman"/>
          <w:color w:val="191919"/>
          <w:sz w:val="20"/>
          <w:szCs w:val="20"/>
        </w:rPr>
        <w:t>One</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half-hour</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lecture/laboratory</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week.</w:t>
      </w:r>
      <w:proofErr w:type="gramEnd"/>
      <w:r w:rsidR="00721764">
        <w:rPr>
          <w:rFonts w:ascii="Times New Roman" w:hAnsi="Times New Roman"/>
          <w:color w:val="191919"/>
          <w:spacing w:val="13"/>
          <w:sz w:val="20"/>
          <w:szCs w:val="20"/>
        </w:rPr>
        <w:t xml:space="preserve"> </w:t>
      </w:r>
      <w:proofErr w:type="gramStart"/>
      <w:r w:rsidR="00721764">
        <w:rPr>
          <w:rFonts w:ascii="Times New Roman" w:hAnsi="Times New Roman"/>
          <w:color w:val="191919"/>
          <w:sz w:val="20"/>
          <w:szCs w:val="20"/>
        </w:rPr>
        <w:t>Elective</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applied</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music.</w:t>
      </w:r>
      <w:proofErr w:type="gramEnd"/>
      <w:r w:rsidR="00721764">
        <w:rPr>
          <w:rFonts w:ascii="Times New Roman" w:hAnsi="Times New Roman"/>
          <w:color w:val="191919"/>
          <w:spacing w:val="12"/>
          <w:sz w:val="20"/>
          <w:szCs w:val="20"/>
        </w:rPr>
        <w:t xml:space="preserv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Consent of instructo</w:t>
      </w:r>
      <w:r w:rsidR="00721764">
        <w:rPr>
          <w:rFonts w:ascii="Times New Roman" w:hAnsi="Times New Roman"/>
          <w:i/>
          <w:iCs/>
          <w:color w:val="191919"/>
          <w:spacing w:val="-22"/>
          <w:sz w:val="20"/>
          <w:szCs w:val="20"/>
        </w:rPr>
        <w:t>r</w:t>
      </w:r>
      <w:r w:rsidR="00721764">
        <w:rPr>
          <w:rFonts w:ascii="Times New Roman" w:hAnsi="Times New Roman"/>
          <w:i/>
          <w:iCs/>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Piano</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piano.</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4"/>
          <w:sz w:val="20"/>
          <w:szCs w:val="20"/>
        </w:rPr>
        <w:t>W</w:t>
      </w:r>
      <w:r>
        <w:rPr>
          <w:rFonts w:ascii="Times New Roman" w:hAnsi="Times New Roman"/>
          <w:b/>
          <w:bCs/>
          <w:color w:val="191919"/>
          <w:sz w:val="20"/>
          <w:szCs w:val="20"/>
        </w:rPr>
        <w:t>ind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wind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Brass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brass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string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Pe</w:t>
      </w:r>
      <w:r>
        <w:rPr>
          <w:rFonts w:ascii="Times New Roman" w:hAnsi="Times New Roman"/>
          <w:b/>
          <w:bCs/>
          <w:color w:val="191919"/>
          <w:spacing w:val="-4"/>
          <w:sz w:val="20"/>
          <w:szCs w:val="20"/>
        </w:rPr>
        <w:t>r</w:t>
      </w:r>
      <w:r>
        <w:rPr>
          <w:rFonts w:ascii="Times New Roman" w:hAnsi="Times New Roman"/>
          <w:b/>
          <w:bCs/>
          <w:color w:val="191919"/>
          <w:spacing w:val="-1"/>
          <w:sz w:val="20"/>
          <w:szCs w:val="20"/>
        </w:rPr>
        <w:t>cussio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percussion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V</w:t>
      </w:r>
      <w:r>
        <w:rPr>
          <w:rFonts w:ascii="Times New Roman" w:hAnsi="Times New Roman"/>
          <w:b/>
          <w:bCs/>
          <w:color w:val="191919"/>
          <w:spacing w:val="-1"/>
          <w:sz w:val="20"/>
          <w:szCs w:val="20"/>
        </w:rPr>
        <w:t>oic</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w:t>
      </w:r>
      <w:r>
        <w:rPr>
          <w:rFonts w:ascii="Times New Roman" w:hAnsi="Times New Roman"/>
          <w:b/>
          <w:bCs/>
          <w:color w:val="191919"/>
          <w:sz w:val="20"/>
          <w:szCs w:val="20"/>
        </w:rPr>
        <w:t>.</w:t>
      </w:r>
      <w:r>
        <w:rPr>
          <w:rFonts w:ascii="Times New Roman" w:hAnsi="Times New Roman"/>
          <w:b/>
          <w:bCs/>
          <w:color w:val="191919"/>
          <w:spacing w:val="-1"/>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voice.</w:t>
      </w:r>
    </w:p>
    <w:p w:rsidR="00721764" w:rsidRDefault="00721764" w:rsidP="00721764">
      <w:pPr>
        <w:widowControl w:val="0"/>
        <w:autoSpaceDE w:val="0"/>
        <w:autoSpaceDN w:val="0"/>
        <w:adjustRightInd w:val="0"/>
        <w:spacing w:before="6" w:after="0" w:line="250" w:lineRule="auto"/>
        <w:ind w:left="835" w:right="1974"/>
        <w:jc w:val="right"/>
        <w:rPr>
          <w:rFonts w:ascii="Times New Roman" w:hAnsi="Times New Roman"/>
          <w:color w:val="000000"/>
          <w:sz w:val="20"/>
          <w:szCs w:val="20"/>
        </w:rPr>
      </w:pPr>
      <w:proofErr w:type="gramStart"/>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Band....................................................................................................................1(1-0) </w:t>
      </w:r>
      <w:r>
        <w:rPr>
          <w:rFonts w:ascii="Times New Roman" w:hAnsi="Times New Roman"/>
          <w:color w:val="191919"/>
          <w:sz w:val="20"/>
          <w:szCs w:val="20"/>
        </w:rPr>
        <w:t>Participation in marching or concert band.</w:t>
      </w:r>
      <w:proofErr w:type="gramEnd"/>
      <w:r>
        <w:rPr>
          <w:rFonts w:ascii="Times New Roman" w:hAnsi="Times New Roman"/>
          <w:color w:val="191919"/>
          <w:sz w:val="20"/>
          <w:szCs w:val="20"/>
        </w:rPr>
        <w:t xml:space="preserve"> Open to all students who qualify through auditions. </w:t>
      </w: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Chora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w:t>
      </w:r>
      <w:r>
        <w:rPr>
          <w:rFonts w:ascii="Times New Roman" w:hAnsi="Times New Roman"/>
          <w:b/>
          <w:bCs/>
          <w:color w:val="191919"/>
          <w:spacing w:val="-4"/>
          <w:sz w:val="20"/>
          <w:szCs w:val="20"/>
        </w:rPr>
        <w:t>r</w:t>
      </w:r>
      <w:r>
        <w:rPr>
          <w:rFonts w:ascii="Times New Roman" w:hAnsi="Times New Roman"/>
          <w:b/>
          <w:bCs/>
          <w:color w:val="191919"/>
          <w:spacing w:val="-1"/>
          <w:sz w:val="20"/>
          <w:szCs w:val="20"/>
        </w:rPr>
        <w:t>oup......................................................................................................</w:t>
      </w:r>
      <w:r>
        <w:rPr>
          <w:rFonts w:ascii="Times New Roman" w:hAnsi="Times New Roman"/>
          <w:b/>
          <w:bCs/>
          <w:color w:val="191919"/>
          <w:sz w:val="20"/>
          <w:szCs w:val="20"/>
        </w:rPr>
        <w:t>1</w:t>
      </w:r>
      <w:r>
        <w:rPr>
          <w:rFonts w:ascii="Times New Roman" w:hAnsi="Times New Roman"/>
          <w:b/>
          <w:bCs/>
          <w:color w:val="191919"/>
          <w:spacing w:val="-1"/>
          <w:sz w:val="20"/>
          <w:szCs w:val="20"/>
        </w:rPr>
        <w:t>(1-0)</w:t>
      </w:r>
    </w:p>
    <w:p w:rsidR="00721764" w:rsidRDefault="00721764" w:rsidP="00721764">
      <w:pPr>
        <w:widowControl w:val="0"/>
        <w:autoSpaceDE w:val="0"/>
        <w:autoSpaceDN w:val="0"/>
        <w:adjustRightInd w:val="0"/>
        <w:spacing w:before="3" w:after="0" w:line="240" w:lineRule="auto"/>
        <w:ind w:left="1230"/>
        <w:rPr>
          <w:rFonts w:ascii="Times New Roman" w:hAnsi="Times New Roman"/>
          <w:color w:val="000000"/>
          <w:sz w:val="20"/>
          <w:szCs w:val="20"/>
        </w:rPr>
      </w:pPr>
      <w:proofErr w:type="gramStart"/>
      <w:r>
        <w:rPr>
          <w:rFonts w:ascii="Times New Roman" w:hAnsi="Times New Roman"/>
          <w:color w:val="000000"/>
          <w:sz w:val="20"/>
          <w:szCs w:val="20"/>
        </w:rPr>
        <w:t>Participation in concert choi</w:t>
      </w:r>
      <w:r>
        <w:rPr>
          <w:rFonts w:ascii="Times New Roman" w:hAnsi="Times New Roman"/>
          <w:color w:val="000000"/>
          <w:spacing w:val="-11"/>
          <w:sz w:val="20"/>
          <w:szCs w:val="20"/>
        </w:rPr>
        <w:t>r</w:t>
      </w:r>
      <w:r>
        <w:rPr>
          <w:rFonts w:ascii="Times New Roman" w:hAnsi="Times New Roman"/>
          <w:color w:val="000000"/>
          <w:sz w:val="20"/>
          <w:szCs w:val="20"/>
        </w:rPr>
        <w:t>.</w:t>
      </w:r>
      <w:proofErr w:type="gramEnd"/>
      <w:r>
        <w:rPr>
          <w:rFonts w:ascii="Times New Roman" w:hAnsi="Times New Roman"/>
          <w:color w:val="000000"/>
          <w:sz w:val="20"/>
          <w:szCs w:val="20"/>
        </w:rPr>
        <w:t xml:space="preserve"> Open to all students who qualify through auditions.</w:t>
      </w:r>
    </w:p>
    <w:p w:rsidR="00721764" w:rsidRDefault="00721764" w:rsidP="00721764">
      <w:pPr>
        <w:widowControl w:val="0"/>
        <w:autoSpaceDE w:val="0"/>
        <w:autoSpaceDN w:val="0"/>
        <w:adjustRightInd w:val="0"/>
        <w:spacing w:before="6" w:after="0" w:line="252" w:lineRule="auto"/>
        <w:ind w:left="1230" w:right="193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Ensemble............................................................................................................1(1-0) </w:t>
      </w:r>
      <w:r>
        <w:rPr>
          <w:rFonts w:ascii="Times New Roman" w:hAnsi="Times New Roman"/>
          <w:color w:val="191919"/>
          <w:sz w:val="20"/>
          <w:szCs w:val="20"/>
        </w:rPr>
        <w:t>Participation in (a) band, (b) orchestra, (c) jazz and (d) other ensemble approved by the major adviso</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Concentration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Recital.......................................................................................2(2-0)</w:t>
      </w:r>
    </w:p>
    <w:p w:rsidR="00721764" w:rsidRDefault="00721764" w:rsidP="00721764">
      <w:pPr>
        <w:widowControl w:val="0"/>
        <w:autoSpaceDE w:val="0"/>
        <w:autoSpaceDN w:val="0"/>
        <w:adjustRightInd w:val="0"/>
        <w:spacing w:before="13" w:after="0" w:line="250" w:lineRule="auto"/>
        <w:ind w:left="1230" w:right="1939"/>
        <w:rPr>
          <w:rFonts w:ascii="Times New Roman" w:hAnsi="Times New Roman"/>
          <w:color w:val="000000"/>
          <w:sz w:val="20"/>
          <w:szCs w:val="20"/>
        </w:rPr>
      </w:pPr>
      <w:proofErr w:type="gramStart"/>
      <w:r>
        <w:rPr>
          <w:rFonts w:ascii="Times New Roman" w:hAnsi="Times New Roman"/>
          <w:color w:val="191919"/>
          <w:sz w:val="20"/>
          <w:szCs w:val="20"/>
        </w:rPr>
        <w:t>Preparation</w:t>
      </w:r>
      <w:r>
        <w:rPr>
          <w:rFonts w:ascii="Times New Roman" w:hAnsi="Times New Roman"/>
          <w:color w:val="191919"/>
          <w:spacing w:val="1"/>
          <w:sz w:val="20"/>
          <w:szCs w:val="20"/>
        </w:rPr>
        <w:t xml:space="preserve"> </w:t>
      </w:r>
      <w:r>
        <w:rPr>
          <w:rFonts w:ascii="Times New Roman" w:hAnsi="Times New Roman"/>
          <w:color w:val="191919"/>
          <w:sz w:val="20"/>
          <w:szCs w:val="20"/>
        </w:rPr>
        <w:t>and performance</w:t>
      </w:r>
      <w:r>
        <w:rPr>
          <w:rFonts w:ascii="Times New Roman" w:hAnsi="Times New Roman"/>
          <w:color w:val="191919"/>
          <w:spacing w:val="1"/>
          <w:sz w:val="20"/>
          <w:szCs w:val="20"/>
        </w:rPr>
        <w:t xml:space="preserve"> </w:t>
      </w:r>
      <w:r>
        <w:rPr>
          <w:rFonts w:ascii="Times New Roman" w:hAnsi="Times New Roman"/>
          <w:color w:val="191919"/>
          <w:sz w:val="20"/>
          <w:szCs w:val="20"/>
        </w:rPr>
        <w:t>of a formal recital</w:t>
      </w:r>
      <w:r>
        <w:rPr>
          <w:rFonts w:ascii="Times New Roman" w:hAnsi="Times New Roman"/>
          <w:color w:val="191919"/>
          <w:spacing w:val="1"/>
          <w:sz w:val="20"/>
          <w:szCs w:val="20"/>
        </w:rPr>
        <w:t xml:space="preserve"> </w:t>
      </w:r>
      <w:r>
        <w:rPr>
          <w:rFonts w:ascii="Times New Roman" w:hAnsi="Times New Roman"/>
          <w:color w:val="191919"/>
          <w:sz w:val="20"/>
          <w:szCs w:val="20"/>
        </w:rPr>
        <w:t>under the direction</w:t>
      </w:r>
      <w:r>
        <w:rPr>
          <w:rFonts w:ascii="Times New Roman" w:hAnsi="Times New Roman"/>
          <w:color w:val="191919"/>
          <w:spacing w:val="1"/>
          <w:sz w:val="20"/>
          <w:szCs w:val="20"/>
        </w:rPr>
        <w:t xml:space="preserve"> </w:t>
      </w:r>
      <w:r>
        <w:rPr>
          <w:rFonts w:ascii="Times New Roman" w:hAnsi="Times New Roman"/>
          <w:color w:val="191919"/>
          <w:sz w:val="20"/>
          <w:szCs w:val="20"/>
        </w:rPr>
        <w:t>of applied</w:t>
      </w:r>
      <w:r>
        <w:rPr>
          <w:rFonts w:ascii="Times New Roman" w:hAnsi="Times New Roman"/>
          <w:color w:val="191919"/>
          <w:spacing w:val="1"/>
          <w:sz w:val="20"/>
          <w:szCs w:val="20"/>
        </w:rPr>
        <w:t xml:space="preserve"> </w:t>
      </w:r>
      <w:r>
        <w:rPr>
          <w:rFonts w:ascii="Times New Roman" w:hAnsi="Times New Roman"/>
          <w:color w:val="191919"/>
          <w:sz w:val="20"/>
          <w:szCs w:val="20"/>
        </w:rPr>
        <w:t>instructo</w:t>
      </w:r>
      <w:r>
        <w:rPr>
          <w:rFonts w:ascii="Times New Roman" w:hAnsi="Times New Roman"/>
          <w:color w:val="191919"/>
          <w:spacing w:val="-11"/>
          <w:sz w:val="20"/>
          <w:szCs w:val="20"/>
        </w:rPr>
        <w:t>r</w:t>
      </w:r>
      <w:r>
        <w:rPr>
          <w:rFonts w:ascii="Times New Roman" w:hAnsi="Times New Roman"/>
          <w:color w:val="191919"/>
          <w:sz w:val="20"/>
          <w:szCs w:val="20"/>
        </w:rPr>
        <w:t>.</w:t>
      </w:r>
      <w:proofErr w:type="gramEnd"/>
      <w:r>
        <w:rPr>
          <w:rFonts w:ascii="Times New Roman" w:hAnsi="Times New Roman"/>
          <w:color w:val="191919"/>
          <w:sz w:val="20"/>
          <w:szCs w:val="20"/>
        </w:rPr>
        <w:t xml:space="preserve"> One- hour performance is required.</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pacing w:val="-4"/>
          <w:sz w:val="20"/>
          <w:szCs w:val="20"/>
        </w:rPr>
        <w:t>r</w:t>
      </w:r>
      <w:r>
        <w:rPr>
          <w:rFonts w:ascii="Times New Roman" w:hAnsi="Times New Roman"/>
          <w:b/>
          <w:bCs/>
          <w:color w:val="191919"/>
          <w:spacing w:val="-1"/>
          <w:sz w:val="20"/>
          <w:szCs w:val="20"/>
        </w:rPr>
        <w:t>chestratio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proofErr w:type="gramStart"/>
      <w:r>
        <w:rPr>
          <w:rFonts w:ascii="Times New Roman" w:hAnsi="Times New Roman"/>
          <w:color w:val="191919"/>
          <w:sz w:val="20"/>
          <w:szCs w:val="20"/>
        </w:rPr>
        <w:t>Characteristics of orchestral instruments and arranging for ensembles and orchestra.</w:t>
      </w:r>
      <w:proofErr w:type="gramEnd"/>
    </w:p>
    <w:p w:rsidR="00721764" w:rsidRDefault="00721764" w:rsidP="00721764">
      <w:pPr>
        <w:widowControl w:val="0"/>
        <w:autoSpaceDE w:val="0"/>
        <w:autoSpaceDN w:val="0"/>
        <w:adjustRightInd w:val="0"/>
        <w:spacing w:before="6" w:after="0" w:line="252" w:lineRule="auto"/>
        <w:ind w:left="1230" w:right="1940" w:hanging="360"/>
        <w:jc w:val="both"/>
        <w:rPr>
          <w:rFonts w:ascii="Times New Roman" w:hAnsi="Times New Roman"/>
          <w:color w:val="000000"/>
          <w:sz w:val="20"/>
          <w:szCs w:val="20"/>
        </w:rPr>
      </w:pPr>
      <w:proofErr w:type="gramStart"/>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w:t>
      </w:r>
      <w:r>
        <w:rPr>
          <w:rFonts w:ascii="Times New Roman" w:hAnsi="Times New Roman"/>
          <w:b/>
          <w:bCs/>
          <w:color w:val="191919"/>
          <w:spacing w:val="-4"/>
          <w:sz w:val="20"/>
          <w:szCs w:val="20"/>
        </w:rPr>
        <w:t>r</w:t>
      </w:r>
      <w:r>
        <w:rPr>
          <w:rFonts w:ascii="Times New Roman" w:hAnsi="Times New Roman"/>
          <w:b/>
          <w:bCs/>
          <w:color w:val="191919"/>
          <w:sz w:val="20"/>
          <w:szCs w:val="20"/>
        </w:rPr>
        <w:t>chestration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II.................................................................................................2</w:t>
      </w:r>
      <w:r>
        <w:rPr>
          <w:rFonts w:ascii="Times New Roman" w:hAnsi="Times New Roman"/>
          <w:b/>
          <w:bCs/>
          <w:color w:val="191919"/>
          <w:spacing w:val="1"/>
          <w:sz w:val="20"/>
          <w:szCs w:val="20"/>
        </w:rPr>
        <w:t>(</w:t>
      </w:r>
      <w:r>
        <w:rPr>
          <w:rFonts w:ascii="Times New Roman" w:hAnsi="Times New Roman"/>
          <w:b/>
          <w:bCs/>
          <w:color w:val="191919"/>
          <w:sz w:val="20"/>
          <w:szCs w:val="20"/>
        </w:rPr>
        <w:t xml:space="preserve">2-0) </w:t>
      </w:r>
      <w:r>
        <w:rPr>
          <w:rFonts w:ascii="Times New Roman" w:hAnsi="Times New Roman"/>
          <w:color w:val="191919"/>
          <w:spacing w:val="1"/>
          <w:sz w:val="20"/>
          <w:szCs w:val="20"/>
        </w:rPr>
        <w:t>Specia</w:t>
      </w:r>
      <w:r>
        <w:rPr>
          <w:rFonts w:ascii="Times New Roman" w:hAnsi="Times New Roman"/>
          <w:color w:val="191919"/>
          <w:sz w:val="20"/>
          <w:szCs w:val="20"/>
        </w:rPr>
        <w:t xml:space="preserve">l </w:t>
      </w:r>
      <w:r>
        <w:rPr>
          <w:rFonts w:ascii="Times New Roman" w:hAnsi="Times New Roman"/>
          <w:color w:val="191919"/>
          <w:spacing w:val="1"/>
          <w:sz w:val="20"/>
          <w:szCs w:val="20"/>
        </w:rPr>
        <w:t>technique</w:t>
      </w:r>
      <w:r>
        <w:rPr>
          <w:rFonts w:ascii="Times New Roman" w:hAnsi="Times New Roman"/>
          <w:color w:val="191919"/>
          <w:sz w:val="20"/>
          <w:szCs w:val="20"/>
        </w:rPr>
        <w:t xml:space="preserve">s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orchestra</w:t>
      </w:r>
      <w:r>
        <w:rPr>
          <w:rFonts w:ascii="Times New Roman" w:hAnsi="Times New Roman"/>
          <w:color w:val="191919"/>
          <w:sz w:val="20"/>
          <w:szCs w:val="20"/>
        </w:rPr>
        <w:t xml:space="preserve">l </w:t>
      </w:r>
      <w:r>
        <w:rPr>
          <w:rFonts w:ascii="Times New Roman" w:hAnsi="Times New Roman"/>
          <w:color w:val="191919"/>
          <w:spacing w:val="1"/>
          <w:sz w:val="20"/>
          <w:szCs w:val="20"/>
        </w:rPr>
        <w:t>instruments</w:t>
      </w:r>
      <w:r>
        <w:rPr>
          <w:rFonts w:ascii="Times New Roman" w:hAnsi="Times New Roman"/>
          <w:color w:val="191919"/>
          <w:sz w:val="20"/>
          <w:szCs w:val="20"/>
        </w:rPr>
        <w:t xml:space="preserve">, </w:t>
      </w:r>
      <w:r>
        <w:rPr>
          <w:rFonts w:ascii="Times New Roman" w:hAnsi="Times New Roman"/>
          <w:color w:val="191919"/>
          <w:spacing w:val="1"/>
          <w:sz w:val="20"/>
          <w:szCs w:val="20"/>
        </w:rPr>
        <w:t>orchestratio</w:t>
      </w:r>
      <w:r>
        <w:rPr>
          <w:rFonts w:ascii="Times New Roman" w:hAnsi="Times New Roman"/>
          <w:color w:val="191919"/>
          <w:sz w:val="20"/>
          <w:szCs w:val="20"/>
        </w:rPr>
        <w:t xml:space="preserve">n </w:t>
      </w:r>
      <w:r>
        <w:rPr>
          <w:rFonts w:ascii="Times New Roman" w:hAnsi="Times New Roman"/>
          <w:color w:val="191919"/>
          <w:spacing w:val="1"/>
          <w:sz w:val="20"/>
          <w:szCs w:val="20"/>
        </w:rPr>
        <w:t>analysi</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advance</w:t>
      </w:r>
      <w:r>
        <w:rPr>
          <w:rFonts w:ascii="Times New Roman" w:hAnsi="Times New Roman"/>
          <w:color w:val="191919"/>
          <w:sz w:val="20"/>
          <w:szCs w:val="20"/>
        </w:rPr>
        <w:t xml:space="preserve">d </w:t>
      </w:r>
      <w:r>
        <w:rPr>
          <w:rFonts w:ascii="Times New Roman" w:hAnsi="Times New Roman"/>
          <w:color w:val="191919"/>
          <w:spacing w:val="1"/>
          <w:sz w:val="20"/>
          <w:szCs w:val="20"/>
        </w:rPr>
        <w:t>arranging.</w:t>
      </w:r>
      <w:proofErr w:type="gramEnd"/>
      <w:r>
        <w:rPr>
          <w:rFonts w:ascii="Times New Roman" w:hAnsi="Times New Roman"/>
          <w:color w:val="191919"/>
          <w:spacing w:val="1"/>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MUSC50</w:t>
      </w:r>
      <w:r>
        <w:rPr>
          <w:rFonts w:ascii="Times New Roman" w:hAnsi="Times New Roman"/>
          <w:i/>
          <w:iCs/>
          <w:color w:val="191919"/>
          <w:spacing w:val="-15"/>
          <w:sz w:val="20"/>
          <w:szCs w:val="20"/>
        </w:rPr>
        <w:t>1</w:t>
      </w:r>
      <w:r>
        <w:rPr>
          <w:rFonts w:ascii="Times New Roman" w:hAnsi="Times New Roman"/>
          <w:i/>
          <w:iCs/>
          <w:color w:val="191919"/>
          <w:sz w:val="20"/>
          <w:szCs w:val="20"/>
        </w:rPr>
        <w:t>1 or the equivalent.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Arrangin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Band............................................................................................2(2-0</w:t>
      </w:r>
      <w:r>
        <w:rPr>
          <w:rFonts w:ascii="Times New Roman" w:hAnsi="Times New Roman"/>
          <w:b/>
          <w:bCs/>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sectPr w:rsidR="00721764">
          <w:pgSz w:w="12240" w:h="15840"/>
          <w:pgMar w:top="260" w:right="220" w:bottom="280" w:left="1280" w:header="0" w:footer="955" w:gutter="0"/>
          <w:cols w:space="720" w:equalWidth="0">
            <w:col w:w="10740"/>
          </w:cols>
          <w:noEndnote/>
        </w:sect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35" w:lineRule="exact"/>
              <w:ind w:left="1384" w:right="2087"/>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USIC</w:t>
            </w:r>
          </w:p>
          <w:p w:rsidR="00721764" w:rsidRPr="00FA7AC7" w:rsidRDefault="00721764" w:rsidP="00B67EC4">
            <w:pPr>
              <w:widowControl w:val="0"/>
              <w:autoSpaceDE w:val="0"/>
              <w:autoSpaceDN w:val="0"/>
              <w:adjustRightInd w:val="0"/>
              <w:spacing w:after="0" w:line="348"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6" w:after="0" w:line="240" w:lineRule="auto"/>
        <w:ind w:left="2300"/>
        <w:rPr>
          <w:rFonts w:ascii="Times New Roman" w:hAnsi="Times New Roman"/>
          <w:sz w:val="20"/>
          <w:szCs w:val="20"/>
        </w:rPr>
      </w:pPr>
      <w:r w:rsidRPr="003F0AB9">
        <w:rPr>
          <w:noProof/>
        </w:rPr>
        <w:pict>
          <v:group id="_x0000_s1379" style="position:absolute;left:0;text-align:left;margin-left:265.35pt;margin-top:-54.15pt;width:31.2pt;height:31.05pt;z-index:-251573248;mso-position-horizontal-relative:page" coordorigin="5307,-1083" coordsize="624,621" o:allowincell="f">
            <v:rect id="_x0000_s1380" style="position:absolute;left:5312;top:-1078;width:613;height:610" o:allowincell="f" stroked="f">
              <v:path arrowok="t"/>
            </v:rect>
            <v:rect id="_x0000_s1381" style="position:absolute;left:5313;top:-1078;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sz w:val="20"/>
          <w:szCs w:val="20"/>
        </w:rPr>
        <w:t>Arranging for modern concert band.</w:t>
      </w:r>
      <w:proofErr w:type="gramEnd"/>
    </w:p>
    <w:p w:rsidR="00721764" w:rsidRDefault="00721764" w:rsidP="00721764">
      <w:pPr>
        <w:widowControl w:val="0"/>
        <w:autoSpaceDE w:val="0"/>
        <w:autoSpaceDN w:val="0"/>
        <w:adjustRightInd w:val="0"/>
        <w:spacing w:before="6" w:after="0" w:line="252" w:lineRule="auto"/>
        <w:ind w:left="2300" w:right="850"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5014</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Arranging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 xml:space="preserve">Chorus.......................................................................................2(2-0) </w:t>
      </w:r>
      <w:r>
        <w:rPr>
          <w:rFonts w:ascii="Times New Roman" w:hAnsi="Times New Roman"/>
          <w:color w:val="191919"/>
          <w:sz w:val="20"/>
          <w:szCs w:val="20"/>
        </w:rPr>
        <w:t>Arranging</w:t>
      </w:r>
      <w:r>
        <w:rPr>
          <w:rFonts w:ascii="Times New Roman" w:hAnsi="Times New Roman"/>
          <w:color w:val="191919"/>
          <w:spacing w:val="-6"/>
          <w:sz w:val="20"/>
          <w:szCs w:val="20"/>
        </w:rPr>
        <w:t xml:space="preserve"> </w:t>
      </w:r>
      <w:r>
        <w:rPr>
          <w:rFonts w:ascii="Times New Roman" w:hAnsi="Times New Roman"/>
          <w:color w:val="191919"/>
          <w:sz w:val="20"/>
          <w:szCs w:val="20"/>
        </w:rPr>
        <w:t>for</w:t>
      </w:r>
      <w:r>
        <w:rPr>
          <w:rFonts w:ascii="Times New Roman" w:hAnsi="Times New Roman"/>
          <w:color w:val="191919"/>
          <w:spacing w:val="-6"/>
          <w:sz w:val="20"/>
          <w:szCs w:val="20"/>
        </w:rPr>
        <w:t xml:space="preserve"> </w:t>
      </w:r>
      <w:r>
        <w:rPr>
          <w:rFonts w:ascii="Times New Roman" w:hAnsi="Times New Roman"/>
          <w:color w:val="191919"/>
          <w:sz w:val="20"/>
          <w:szCs w:val="20"/>
        </w:rPr>
        <w:t>la</w:t>
      </w:r>
      <w:r>
        <w:rPr>
          <w:rFonts w:ascii="Times New Roman" w:hAnsi="Times New Roman"/>
          <w:color w:val="191919"/>
          <w:spacing w:val="-4"/>
          <w:sz w:val="20"/>
          <w:szCs w:val="20"/>
        </w:rPr>
        <w:t>r</w:t>
      </w:r>
      <w:r>
        <w:rPr>
          <w:rFonts w:ascii="Times New Roman" w:hAnsi="Times New Roman"/>
          <w:color w:val="191919"/>
          <w:sz w:val="20"/>
          <w:szCs w:val="20"/>
        </w:rPr>
        <w:t>ge</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small</w:t>
      </w:r>
      <w:r>
        <w:rPr>
          <w:rFonts w:ascii="Times New Roman" w:hAnsi="Times New Roman"/>
          <w:color w:val="191919"/>
          <w:spacing w:val="-6"/>
          <w:sz w:val="20"/>
          <w:szCs w:val="20"/>
        </w:rPr>
        <w:t xml:space="preserve"> </w:t>
      </w:r>
      <w:r>
        <w:rPr>
          <w:rFonts w:ascii="Times New Roman" w:hAnsi="Times New Roman"/>
          <w:color w:val="191919"/>
          <w:sz w:val="20"/>
          <w:szCs w:val="20"/>
        </w:rPr>
        <w:t>vocal</w:t>
      </w:r>
      <w:r>
        <w:rPr>
          <w:rFonts w:ascii="Times New Roman" w:hAnsi="Times New Roman"/>
          <w:color w:val="191919"/>
          <w:spacing w:val="-6"/>
          <w:sz w:val="20"/>
          <w:szCs w:val="20"/>
        </w:rPr>
        <w:t xml:space="preserve"> </w:t>
      </w:r>
      <w:r>
        <w:rPr>
          <w:rFonts w:ascii="Times New Roman" w:hAnsi="Times New Roman"/>
          <w:color w:val="191919"/>
          <w:sz w:val="20"/>
          <w:szCs w:val="20"/>
        </w:rPr>
        <w:t>ensembles</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without</w:t>
      </w:r>
      <w:r>
        <w:rPr>
          <w:rFonts w:ascii="Times New Roman" w:hAnsi="Times New Roman"/>
          <w:color w:val="191919"/>
          <w:spacing w:val="-6"/>
          <w:sz w:val="20"/>
          <w:szCs w:val="20"/>
        </w:rPr>
        <w:t xml:space="preserve"> </w:t>
      </w:r>
      <w:r>
        <w:rPr>
          <w:rFonts w:ascii="Times New Roman" w:hAnsi="Times New Roman"/>
          <w:color w:val="191919"/>
          <w:sz w:val="20"/>
          <w:szCs w:val="20"/>
        </w:rPr>
        <w:t>accompaniment.</w:t>
      </w:r>
      <w:r>
        <w:rPr>
          <w:rFonts w:ascii="Times New Roman" w:hAnsi="Times New Roman"/>
          <w:color w:val="191919"/>
          <w:spacing w:val="-7"/>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MUSC 50</w:t>
      </w:r>
      <w:r>
        <w:rPr>
          <w:rFonts w:ascii="Times New Roman" w:hAnsi="Times New Roman"/>
          <w:i/>
          <w:iCs/>
          <w:color w:val="191919"/>
          <w:spacing w:val="-15"/>
          <w:sz w:val="20"/>
          <w:szCs w:val="20"/>
        </w:rPr>
        <w:t>1</w:t>
      </w:r>
      <w:r>
        <w:rPr>
          <w:rFonts w:ascii="Times New Roman" w:hAnsi="Times New Roman"/>
          <w:i/>
          <w:iCs/>
          <w:color w:val="191919"/>
          <w:sz w:val="20"/>
          <w:szCs w:val="20"/>
        </w:rPr>
        <w:t>1 or the equivalent.</w:t>
      </w:r>
    </w:p>
    <w:p w:rsidR="00721764" w:rsidRDefault="00721764"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Harmon</w:t>
      </w:r>
      <w:r>
        <w:rPr>
          <w:rFonts w:ascii="Times New Roman" w:hAnsi="Times New Roman"/>
          <w:b/>
          <w:bCs/>
          <w:color w:val="191919"/>
          <w:spacing w:val="-11"/>
          <w:sz w:val="20"/>
          <w:szCs w:val="20"/>
        </w:rPr>
        <w:t>y</w:t>
      </w:r>
      <w:r>
        <w:rPr>
          <w:rFonts w:ascii="Times New Roman" w:hAnsi="Times New Roman"/>
          <w:b/>
          <w:bCs/>
          <w:color w:val="191919"/>
          <w:sz w:val="20"/>
          <w:szCs w:val="20"/>
        </w:rPr>
        <w:t>.............................................................................................................2(2-0)</w:t>
      </w:r>
    </w:p>
    <w:p w:rsidR="00721764" w:rsidRDefault="003F0AB9"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sidRPr="003F0AB9">
        <w:rPr>
          <w:noProof/>
        </w:rPr>
        <w:pict>
          <v:shape id="_x0000_s1383" type="#_x0000_t202" style="position:absolute;left:0;text-align:left;margin-left:19.55pt;margin-top:19.75pt;width:1in;height:270.7pt;z-index:-25157120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intensive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review</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part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writing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analysis.</w:t>
      </w:r>
      <w:proofErr w:type="gramEnd"/>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(Not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applicable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Master's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degree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when the concentration is music theor</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05" w:right="851"/>
        <w:jc w:val="center"/>
        <w:rPr>
          <w:rFonts w:ascii="Times New Roman" w:hAnsi="Times New Roman"/>
          <w:color w:val="000000"/>
          <w:sz w:val="20"/>
          <w:szCs w:val="20"/>
        </w:rPr>
      </w:pP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Sight-Singin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Dictation.............................................................................3(3-0)</w:t>
      </w:r>
    </w:p>
    <w:p w:rsidR="00721764" w:rsidRDefault="00721764"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proofErr w:type="gramStart"/>
      <w:r>
        <w:rPr>
          <w:rFonts w:ascii="Times New Roman" w:hAnsi="Times New Roman"/>
          <w:color w:val="191919"/>
          <w:sz w:val="20"/>
          <w:szCs w:val="20"/>
        </w:rPr>
        <w:t>An</w:t>
      </w:r>
      <w:r>
        <w:rPr>
          <w:rFonts w:ascii="Times New Roman" w:hAnsi="Times New Roman"/>
          <w:color w:val="191919"/>
          <w:spacing w:val="-7"/>
          <w:sz w:val="20"/>
          <w:szCs w:val="20"/>
        </w:rPr>
        <w:t xml:space="preserve"> </w:t>
      </w:r>
      <w:r>
        <w:rPr>
          <w:rFonts w:ascii="Times New Roman" w:hAnsi="Times New Roman"/>
          <w:color w:val="191919"/>
          <w:sz w:val="20"/>
          <w:szCs w:val="20"/>
        </w:rPr>
        <w:t>intensive</w:t>
      </w:r>
      <w:r>
        <w:rPr>
          <w:rFonts w:ascii="Times New Roman" w:hAnsi="Times New Roman"/>
          <w:color w:val="191919"/>
          <w:spacing w:val="-7"/>
          <w:sz w:val="20"/>
          <w:szCs w:val="20"/>
        </w:rPr>
        <w:t xml:space="preserve"> </w:t>
      </w:r>
      <w:r>
        <w:rPr>
          <w:rFonts w:ascii="Times New Roman" w:hAnsi="Times New Roman"/>
          <w:color w:val="191919"/>
          <w:sz w:val="20"/>
          <w:szCs w:val="20"/>
        </w:rPr>
        <w:t>review</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sight-singing</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dictation</w:t>
      </w:r>
      <w:r>
        <w:rPr>
          <w:rFonts w:ascii="Times New Roman" w:hAnsi="Times New Roman"/>
          <w:color w:val="191919"/>
          <w:spacing w:val="-7"/>
          <w:sz w:val="20"/>
          <w:szCs w:val="20"/>
        </w:rPr>
        <w:t xml:space="preserve"> </w:t>
      </w:r>
      <w:r>
        <w:rPr>
          <w:rFonts w:ascii="Times New Roman" w:hAnsi="Times New Roman"/>
          <w:color w:val="191919"/>
          <w:sz w:val="20"/>
          <w:szCs w:val="20"/>
        </w:rPr>
        <w:t>skills.</w:t>
      </w:r>
      <w:proofErr w:type="gramEnd"/>
      <w:r>
        <w:rPr>
          <w:rFonts w:ascii="Times New Roman" w:hAnsi="Times New Roman"/>
          <w:color w:val="191919"/>
          <w:spacing w:val="-7"/>
          <w:sz w:val="20"/>
          <w:szCs w:val="20"/>
        </w:rPr>
        <w:t xml:space="preserve"> </w:t>
      </w:r>
      <w:r>
        <w:rPr>
          <w:rFonts w:ascii="Times New Roman" w:hAnsi="Times New Roman"/>
          <w:color w:val="191919"/>
          <w:sz w:val="20"/>
          <w:szCs w:val="20"/>
        </w:rPr>
        <w:t>(Not</w:t>
      </w:r>
      <w:r>
        <w:rPr>
          <w:rFonts w:ascii="Times New Roman" w:hAnsi="Times New Roman"/>
          <w:color w:val="191919"/>
          <w:spacing w:val="-7"/>
          <w:sz w:val="20"/>
          <w:szCs w:val="20"/>
        </w:rPr>
        <w:t xml:space="preserve"> </w:t>
      </w:r>
      <w:r>
        <w:rPr>
          <w:rFonts w:ascii="Times New Roman" w:hAnsi="Times New Roman"/>
          <w:color w:val="191919"/>
          <w:sz w:val="20"/>
          <w:szCs w:val="20"/>
        </w:rPr>
        <w:t>applicable</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Master's</w:t>
      </w:r>
      <w:r>
        <w:rPr>
          <w:rFonts w:ascii="Times New Roman" w:hAnsi="Times New Roman"/>
          <w:color w:val="191919"/>
          <w:spacing w:val="-7"/>
          <w:sz w:val="20"/>
          <w:szCs w:val="20"/>
        </w:rPr>
        <w:t xml:space="preserve"> </w:t>
      </w:r>
      <w:r>
        <w:rPr>
          <w:rFonts w:ascii="Times New Roman" w:hAnsi="Times New Roman"/>
          <w:color w:val="191919"/>
          <w:sz w:val="20"/>
          <w:szCs w:val="20"/>
        </w:rPr>
        <w:t>degree when the concentration is music theor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05" w:right="850"/>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Jaz</w:t>
      </w:r>
      <w:r>
        <w:rPr>
          <w:rFonts w:ascii="Times New Roman" w:hAnsi="Times New Roman"/>
          <w:b/>
          <w:bCs/>
          <w:color w:val="191919"/>
          <w:sz w:val="20"/>
          <w:szCs w:val="20"/>
        </w:rPr>
        <w:t>z</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Arranging....................................................................................................2(2-0)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proofErr w:type="gramStart"/>
      <w:r>
        <w:rPr>
          <w:rFonts w:ascii="Times New Roman" w:hAnsi="Times New Roman"/>
          <w:color w:val="191919"/>
          <w:sz w:val="20"/>
          <w:szCs w:val="20"/>
        </w:rPr>
        <w:t>Contemporary arranging techniques for la</w:t>
      </w:r>
      <w:r>
        <w:rPr>
          <w:rFonts w:ascii="Times New Roman" w:hAnsi="Times New Roman"/>
          <w:color w:val="191919"/>
          <w:spacing w:val="-4"/>
          <w:sz w:val="20"/>
          <w:szCs w:val="20"/>
        </w:rPr>
        <w:t>r</w:t>
      </w:r>
      <w:r>
        <w:rPr>
          <w:rFonts w:ascii="Times New Roman" w:hAnsi="Times New Roman"/>
          <w:color w:val="191919"/>
          <w:sz w:val="20"/>
          <w:szCs w:val="20"/>
        </w:rPr>
        <w:t>ge and small jazz ensembles.</w:t>
      </w:r>
      <w:proofErr w:type="gramEnd"/>
    </w:p>
    <w:p w:rsidR="00721764" w:rsidRDefault="00721764" w:rsidP="00721764">
      <w:pPr>
        <w:widowControl w:val="0"/>
        <w:autoSpaceDE w:val="0"/>
        <w:autoSpaceDN w:val="0"/>
        <w:adjustRightInd w:val="0"/>
        <w:spacing w:before="6" w:after="0" w:line="240" w:lineRule="auto"/>
        <w:ind w:left="1903" w:right="848"/>
        <w:jc w:val="center"/>
        <w:rPr>
          <w:rFonts w:ascii="Times New Roman" w:hAnsi="Times New Roman"/>
          <w:color w:val="000000"/>
          <w:sz w:val="20"/>
          <w:szCs w:val="20"/>
        </w:rPr>
      </w:pP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5020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Related</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Art.....................................................................3(3-0)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000000"/>
          <w:sz w:val="20"/>
          <w:szCs w:val="20"/>
        </w:rPr>
        <w:t>Relating music to the other arts in a secondary school humanities or allied arts program.</w:t>
      </w:r>
    </w:p>
    <w:p w:rsidR="00721764" w:rsidRDefault="00721764" w:rsidP="00721764">
      <w:pPr>
        <w:widowControl w:val="0"/>
        <w:autoSpaceDE w:val="0"/>
        <w:autoSpaceDN w:val="0"/>
        <w:adjustRightInd w:val="0"/>
        <w:spacing w:before="6" w:after="0" w:line="251"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5021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3"/>
          <w:sz w:val="20"/>
          <w:szCs w:val="20"/>
        </w:rPr>
        <w:t xml:space="preserve"> </w:t>
      </w:r>
      <w:proofErr w:type="gramStart"/>
      <w:r>
        <w:rPr>
          <w:rFonts w:ascii="Times New Roman" w:hAnsi="Times New Roman"/>
          <w:b/>
          <w:bCs/>
          <w:color w:val="191919"/>
          <w:sz w:val="20"/>
          <w:szCs w:val="20"/>
        </w:rPr>
        <w:t>In</w:t>
      </w:r>
      <w:proofErr w:type="gramEnd"/>
      <w:r>
        <w:rPr>
          <w:rFonts w:ascii="Times New Roman" w:hAnsi="Times New Roman"/>
          <w:b/>
          <w:bCs/>
          <w:color w:val="191919"/>
          <w:spacing w:val="-4"/>
          <w:sz w:val="20"/>
          <w:szCs w:val="20"/>
        </w:rPr>
        <w:t xml:space="preserve"> </w:t>
      </w:r>
      <w:r>
        <w:rPr>
          <w:rFonts w:ascii="Times New Roman" w:hAnsi="Times New Roman"/>
          <w:b/>
          <w:bCs/>
          <w:color w:val="191919"/>
          <w:sz w:val="20"/>
          <w:szCs w:val="20"/>
        </w:rPr>
        <w:t>Urban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Life.........................................................................................3(3-0) </w:t>
      </w:r>
      <w:r>
        <w:rPr>
          <w:rFonts w:ascii="Times New Roman" w:hAnsi="Times New Roman"/>
          <w:color w:val="000000"/>
          <w:spacing w:val="-1"/>
          <w:sz w:val="20"/>
          <w:szCs w:val="20"/>
        </w:rPr>
        <w:t>Musi</w:t>
      </w:r>
      <w:r>
        <w:rPr>
          <w:rFonts w:ascii="Times New Roman" w:hAnsi="Times New Roman"/>
          <w:color w:val="000000"/>
          <w:sz w:val="20"/>
          <w:szCs w:val="20"/>
        </w:rPr>
        <w:t>c</w:t>
      </w:r>
      <w:r>
        <w:rPr>
          <w:rFonts w:ascii="Times New Roman" w:hAnsi="Times New Roman"/>
          <w:color w:val="000000"/>
          <w:spacing w:val="-9"/>
          <w:sz w:val="20"/>
          <w:szCs w:val="20"/>
        </w:rPr>
        <w:t xml:space="preserve"> </w:t>
      </w:r>
      <w:r>
        <w:rPr>
          <w:rFonts w:ascii="Times New Roman" w:hAnsi="Times New Roman"/>
          <w:color w:val="000000"/>
          <w:spacing w:val="-1"/>
          <w:sz w:val="20"/>
          <w:szCs w:val="20"/>
        </w:rPr>
        <w:t>a</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experience</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th</w:t>
      </w:r>
      <w:r>
        <w:rPr>
          <w:rFonts w:ascii="Times New Roman" w:hAnsi="Times New Roman"/>
          <w:color w:val="000000"/>
          <w:sz w:val="20"/>
          <w:szCs w:val="20"/>
        </w:rPr>
        <w:t>e</w:t>
      </w:r>
      <w:r>
        <w:rPr>
          <w:rFonts w:ascii="Times New Roman" w:hAnsi="Times New Roman"/>
          <w:color w:val="000000"/>
          <w:spacing w:val="-9"/>
          <w:sz w:val="20"/>
          <w:szCs w:val="20"/>
        </w:rPr>
        <w:t xml:space="preserve"> </w:t>
      </w:r>
      <w:r>
        <w:rPr>
          <w:rFonts w:ascii="Times New Roman" w:hAnsi="Times New Roman"/>
          <w:color w:val="000000"/>
          <w:spacing w:val="-1"/>
          <w:sz w:val="20"/>
          <w:szCs w:val="20"/>
        </w:rPr>
        <w:t>contex</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o</w:t>
      </w:r>
      <w:r>
        <w:rPr>
          <w:rFonts w:ascii="Times New Roman" w:hAnsi="Times New Roman"/>
          <w:color w:val="000000"/>
          <w:sz w:val="20"/>
          <w:szCs w:val="20"/>
        </w:rPr>
        <w:t>f</w:t>
      </w:r>
      <w:r>
        <w:rPr>
          <w:rFonts w:ascii="Times New Roman" w:hAnsi="Times New Roman"/>
          <w:color w:val="000000"/>
          <w:spacing w:val="-9"/>
          <w:sz w:val="20"/>
          <w:szCs w:val="20"/>
        </w:rPr>
        <w:t xml:space="preserve"> </w:t>
      </w:r>
      <w:r>
        <w:rPr>
          <w:rFonts w:ascii="Times New Roman" w:hAnsi="Times New Roman"/>
          <w:color w:val="000000"/>
          <w:spacing w:val="-1"/>
          <w:sz w:val="20"/>
          <w:szCs w:val="20"/>
        </w:rPr>
        <w:t>urba</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livin</w:t>
      </w:r>
      <w:r>
        <w:rPr>
          <w:rFonts w:ascii="Times New Roman" w:hAnsi="Times New Roman"/>
          <w:color w:val="000000"/>
          <w:sz w:val="20"/>
          <w:szCs w:val="20"/>
        </w:rPr>
        <w:t>g</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th</w:t>
      </w:r>
      <w:r>
        <w:rPr>
          <w:rFonts w:ascii="Times New Roman" w:hAnsi="Times New Roman"/>
          <w:color w:val="000000"/>
          <w:sz w:val="20"/>
          <w:szCs w:val="20"/>
        </w:rPr>
        <w:t>e</w:t>
      </w:r>
      <w:r>
        <w:rPr>
          <w:rFonts w:ascii="Times New Roman" w:hAnsi="Times New Roman"/>
          <w:color w:val="000000"/>
          <w:spacing w:val="-9"/>
          <w:sz w:val="20"/>
          <w:szCs w:val="20"/>
        </w:rPr>
        <w:t xml:space="preserve"> </w:t>
      </w:r>
      <w:r>
        <w:rPr>
          <w:rFonts w:ascii="Times New Roman" w:hAnsi="Times New Roman"/>
          <w:color w:val="000000"/>
          <w:spacing w:val="-1"/>
          <w:sz w:val="20"/>
          <w:szCs w:val="20"/>
        </w:rPr>
        <w:t>Unite</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1"/>
          <w:sz w:val="20"/>
          <w:szCs w:val="20"/>
        </w:rPr>
        <w:t>State</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a</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al</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1"/>
          <w:sz w:val="20"/>
          <w:szCs w:val="20"/>
        </w:rPr>
        <w:t xml:space="preserve">socioeconomic </w:t>
      </w:r>
      <w:r>
        <w:rPr>
          <w:rFonts w:ascii="Times New Roman" w:hAnsi="Times New Roman"/>
          <w:color w:val="000000"/>
          <w:sz w:val="20"/>
          <w:szCs w:val="20"/>
        </w:rPr>
        <w:t>levels. Emphasis will be on the promotion, programming and social impact of all forms and styles of music.</w:t>
      </w:r>
    </w:p>
    <w:p w:rsidR="00721764" w:rsidRDefault="00721764" w:rsidP="00721764">
      <w:pPr>
        <w:widowControl w:val="0"/>
        <w:autoSpaceDE w:val="0"/>
        <w:autoSpaceDN w:val="0"/>
        <w:adjustRightInd w:val="0"/>
        <w:spacing w:after="0" w:line="226"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5023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proofErr w:type="gramStart"/>
      <w:r>
        <w:rPr>
          <w:rFonts w:ascii="Times New Roman" w:hAnsi="Times New Roman"/>
          <w:color w:val="191919"/>
          <w:sz w:val="20"/>
          <w:szCs w:val="20"/>
        </w:rPr>
        <w:t>Current trends in the practice of music teaching.</w:t>
      </w:r>
      <w:proofErr w:type="gramEnd"/>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proofErr w:type="gramStart"/>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5033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Histor</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Intensive</w:t>
      </w:r>
      <w:r>
        <w:rPr>
          <w:rFonts w:ascii="Times New Roman" w:hAnsi="Times New Roman"/>
          <w:color w:val="191919"/>
          <w:spacing w:val="3"/>
          <w:sz w:val="20"/>
          <w:szCs w:val="20"/>
        </w:rPr>
        <w:t xml:space="preserve"> </w:t>
      </w:r>
      <w:r>
        <w:rPr>
          <w:rFonts w:ascii="Times New Roman" w:hAnsi="Times New Roman"/>
          <w:color w:val="191919"/>
          <w:sz w:val="20"/>
          <w:szCs w:val="20"/>
        </w:rPr>
        <w:t>review</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history</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or </w:t>
      </w:r>
      <w:r>
        <w:rPr>
          <w:rFonts w:ascii="Times New Roman" w:hAnsi="Times New Roman"/>
          <w:color w:val="191919"/>
          <w:spacing w:val="-16"/>
          <w:sz w:val="20"/>
          <w:szCs w:val="20"/>
        </w:rPr>
        <w:t>W</w:t>
      </w:r>
      <w:r>
        <w:rPr>
          <w:rFonts w:ascii="Times New Roman" w:hAnsi="Times New Roman"/>
          <w:color w:val="191919"/>
          <w:sz w:val="20"/>
          <w:szCs w:val="20"/>
        </w:rPr>
        <w:t>estern</w:t>
      </w:r>
      <w:r>
        <w:rPr>
          <w:rFonts w:ascii="Times New Roman" w:hAnsi="Times New Roman"/>
          <w:color w:val="191919"/>
          <w:spacing w:val="3"/>
          <w:sz w:val="20"/>
          <w:szCs w:val="20"/>
        </w:rPr>
        <w:t xml:space="preserve"> </w:t>
      </w:r>
      <w:r>
        <w:rPr>
          <w:rFonts w:ascii="Times New Roman" w:hAnsi="Times New Roman"/>
          <w:color w:val="191919"/>
          <w:sz w:val="20"/>
          <w:szCs w:val="20"/>
        </w:rPr>
        <w:t>music</w:t>
      </w:r>
      <w:r>
        <w:rPr>
          <w:rFonts w:ascii="Times New Roman" w:hAnsi="Times New Roman"/>
          <w:color w:val="191919"/>
          <w:spacing w:val="3"/>
          <w:sz w:val="20"/>
          <w:szCs w:val="20"/>
        </w:rPr>
        <w:t xml:space="preserve"> </w:t>
      </w:r>
      <w:r>
        <w:rPr>
          <w:rFonts w:ascii="Times New Roman" w:hAnsi="Times New Roman"/>
          <w:color w:val="191919"/>
          <w:sz w:val="20"/>
          <w:szCs w:val="20"/>
        </w:rPr>
        <w:t>from</w:t>
      </w:r>
      <w:r>
        <w:rPr>
          <w:rFonts w:ascii="Times New Roman" w:hAnsi="Times New Roman"/>
          <w:color w:val="191919"/>
          <w:spacing w:val="3"/>
          <w:sz w:val="20"/>
          <w:szCs w:val="20"/>
        </w:rPr>
        <w:t xml:space="preserve"> </w:t>
      </w:r>
      <w:r>
        <w:rPr>
          <w:rFonts w:ascii="Times New Roman" w:hAnsi="Times New Roman"/>
          <w:color w:val="191919"/>
          <w:sz w:val="20"/>
          <w:szCs w:val="20"/>
        </w:rPr>
        <w:t>680-1750.</w:t>
      </w:r>
      <w:proofErr w:type="gramEnd"/>
      <w:r>
        <w:rPr>
          <w:rFonts w:ascii="Times New Roman" w:hAnsi="Times New Roman"/>
          <w:color w:val="191919"/>
          <w:spacing w:val="3"/>
          <w:sz w:val="20"/>
          <w:szCs w:val="20"/>
        </w:rPr>
        <w:t xml:space="preserve"> </w:t>
      </w:r>
      <w:r>
        <w:rPr>
          <w:rFonts w:ascii="Times New Roman" w:hAnsi="Times New Roman"/>
          <w:color w:val="191919"/>
          <w:sz w:val="20"/>
          <w:szCs w:val="20"/>
        </w:rPr>
        <w:t>(Not</w:t>
      </w:r>
      <w:r>
        <w:rPr>
          <w:rFonts w:ascii="Times New Roman" w:hAnsi="Times New Roman"/>
          <w:color w:val="191919"/>
          <w:spacing w:val="3"/>
          <w:sz w:val="20"/>
          <w:szCs w:val="20"/>
        </w:rPr>
        <w:t xml:space="preserve"> </w:t>
      </w:r>
      <w:r>
        <w:rPr>
          <w:rFonts w:ascii="Times New Roman" w:hAnsi="Times New Roman"/>
          <w:color w:val="191919"/>
          <w:sz w:val="20"/>
          <w:szCs w:val="20"/>
        </w:rPr>
        <w:t>applicable</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major</w:t>
      </w:r>
      <w:r>
        <w:rPr>
          <w:rFonts w:ascii="Times New Roman" w:hAnsi="Times New Roman"/>
          <w:color w:val="191919"/>
          <w:spacing w:val="3"/>
          <w:sz w:val="20"/>
          <w:szCs w:val="20"/>
        </w:rPr>
        <w:t xml:space="preserve"> </w:t>
      </w:r>
      <w:r>
        <w:rPr>
          <w:rFonts w:ascii="Times New Roman" w:hAnsi="Times New Roman"/>
          <w:color w:val="191919"/>
          <w:sz w:val="20"/>
          <w:szCs w:val="20"/>
        </w:rPr>
        <w:t>in music histor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5034</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History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proofErr w:type="gramStart"/>
      <w:r>
        <w:rPr>
          <w:rFonts w:ascii="Times New Roman" w:hAnsi="Times New Roman"/>
          <w:color w:val="191919"/>
          <w:sz w:val="20"/>
          <w:szCs w:val="20"/>
        </w:rPr>
        <w:t>Intensive review of the history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estern music from 1750 to present.</w:t>
      </w:r>
      <w:proofErr w:type="gramEnd"/>
    </w:p>
    <w:p w:rsidR="00721764" w:rsidRDefault="00721764" w:rsidP="00721764">
      <w:pPr>
        <w:widowControl w:val="0"/>
        <w:autoSpaceDE w:val="0"/>
        <w:autoSpaceDN w:val="0"/>
        <w:adjustRightInd w:val="0"/>
        <w:spacing w:before="6" w:after="0" w:line="240" w:lineRule="auto"/>
        <w:ind w:left="1903" w:right="847"/>
        <w:jc w:val="center"/>
        <w:rPr>
          <w:rFonts w:ascii="Times New Roman" w:hAnsi="Times New Roman"/>
          <w:color w:val="000000"/>
          <w:sz w:val="20"/>
          <w:szCs w:val="20"/>
        </w:rPr>
      </w:pPr>
      <w:r>
        <w:rPr>
          <w:rFonts w:ascii="Times New Roman" w:hAnsi="Times New Roman"/>
          <w:b/>
          <w:bCs/>
          <w:color w:val="191919"/>
          <w:sz w:val="20"/>
          <w:szCs w:val="20"/>
        </w:rPr>
        <w:t>MUSC 5035 - Contemporary Music.......................................................................................3(3-0)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proofErr w:type="gramStart"/>
      <w:r>
        <w:rPr>
          <w:rFonts w:ascii="Times New Roman" w:hAnsi="Times New Roman"/>
          <w:color w:val="191919"/>
          <w:sz w:val="20"/>
          <w:szCs w:val="20"/>
        </w:rPr>
        <w:t>Music literature from Impressionism to the present.</w:t>
      </w:r>
      <w:proofErr w:type="gramEnd"/>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2"/>
          <w:sz w:val="20"/>
          <w:szCs w:val="20"/>
        </w:rPr>
        <w:t xml:space="preserve"> </w:t>
      </w:r>
      <w:r>
        <w:rPr>
          <w:rFonts w:ascii="Times New Roman" w:hAnsi="Times New Roman"/>
          <w:b/>
          <w:bCs/>
          <w:color w:val="191919"/>
          <w:sz w:val="20"/>
          <w:szCs w:val="20"/>
        </w:rPr>
        <w:t>5040</w:t>
      </w:r>
      <w:r>
        <w:rPr>
          <w:rFonts w:ascii="Times New Roman" w:hAnsi="Times New Roman"/>
          <w:b/>
          <w:bCs/>
          <w:color w:val="191919"/>
          <w:spacing w:val="-2"/>
          <w:sz w:val="20"/>
          <w:szCs w:val="20"/>
        </w:rPr>
        <w:t xml:space="preserve"> </w:t>
      </w:r>
      <w:r>
        <w:rPr>
          <w:rFonts w:ascii="Times New Roman" w:hAnsi="Times New Roman"/>
          <w:b/>
          <w:bCs/>
          <w:color w:val="191919"/>
          <w:sz w:val="20"/>
          <w:szCs w:val="20"/>
        </w:rPr>
        <w:t>-</w:t>
      </w:r>
      <w:r>
        <w:rPr>
          <w:rFonts w:ascii="Times New Roman" w:hAnsi="Times New Roman"/>
          <w:b/>
          <w:bCs/>
          <w:color w:val="191919"/>
          <w:spacing w:val="-2"/>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2"/>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6"/>
          <w:sz w:val="20"/>
          <w:szCs w:val="20"/>
        </w:rPr>
        <w:t xml:space="preserve"> </w:t>
      </w:r>
      <w:r>
        <w:rPr>
          <w:rFonts w:ascii="Times New Roman" w:hAnsi="Times New Roman"/>
          <w:b/>
          <w:bCs/>
          <w:color w:val="191919"/>
          <w:sz w:val="20"/>
          <w:szCs w:val="20"/>
        </w:rPr>
        <w:t>Graduate</w:t>
      </w:r>
      <w:r>
        <w:rPr>
          <w:rFonts w:ascii="Times New Roman" w:hAnsi="Times New Roman"/>
          <w:b/>
          <w:bCs/>
          <w:color w:val="191919"/>
          <w:spacing w:val="-2"/>
          <w:sz w:val="20"/>
          <w:szCs w:val="20"/>
        </w:rPr>
        <w:t xml:space="preserve"> </w:t>
      </w:r>
      <w:r>
        <w:rPr>
          <w:rFonts w:ascii="Times New Roman" w:hAnsi="Times New Roman"/>
          <w:b/>
          <w:bCs/>
          <w:color w:val="191919"/>
          <w:sz w:val="20"/>
          <w:szCs w:val="20"/>
        </w:rPr>
        <w:t>Study</w:t>
      </w:r>
      <w:r>
        <w:rPr>
          <w:rFonts w:ascii="Times New Roman" w:hAnsi="Times New Roman"/>
          <w:b/>
          <w:bCs/>
          <w:color w:val="191919"/>
          <w:spacing w:val="-2"/>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 xml:space="preserve">Intensive study of historical, philosophical and psychological foundations and principles </w:t>
      </w:r>
      <w:proofErr w:type="spellStart"/>
      <w:r>
        <w:rPr>
          <w:rFonts w:ascii="Times New Roman" w:hAnsi="Times New Roman"/>
          <w:color w:val="191919"/>
          <w:sz w:val="20"/>
          <w:szCs w:val="20"/>
        </w:rPr>
        <w:t>asso</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caited</w:t>
      </w:r>
      <w:proofErr w:type="spellEnd"/>
      <w:r>
        <w:rPr>
          <w:rFonts w:ascii="Times New Roman" w:hAnsi="Times New Roman"/>
          <w:color w:val="191919"/>
          <w:sz w:val="20"/>
          <w:szCs w:val="20"/>
        </w:rPr>
        <w:t xml:space="preserve"> with the teaching of music.</w:t>
      </w:r>
    </w:p>
    <w:p w:rsidR="00721764" w:rsidRDefault="003F0AB9"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sidRPr="003F0AB9">
        <w:rPr>
          <w:noProof/>
        </w:rPr>
        <w:pict>
          <v:shape id="_x0000_s1382" type="#_x0000_t202" style="position:absolute;left:0;text-align:left;margin-left:19.55pt;margin-top:3.6pt;width:1in;height:184.35pt;z-index:-25157222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MUSC</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5041</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z w:val="20"/>
          <w:szCs w:val="20"/>
        </w:rPr>
        <w:t>Advanced</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Studies</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eaching</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General</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Music...............................................3(3-0)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000000"/>
          <w:sz w:val="20"/>
          <w:szCs w:val="20"/>
        </w:rPr>
        <w:t>Basic literature and techniques for teaching music in the general classroom at all levels.</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Education...............................................................3(3-0) </w:t>
      </w:r>
      <w:r>
        <w:rPr>
          <w:rFonts w:ascii="Times New Roman" w:hAnsi="Times New Roman"/>
          <w:color w:val="191919"/>
          <w:sz w:val="20"/>
          <w:szCs w:val="20"/>
        </w:rPr>
        <w:t>Planning music experiences for</w:t>
      </w:r>
      <w:r>
        <w:rPr>
          <w:rFonts w:ascii="Times New Roman" w:hAnsi="Times New Roman"/>
          <w:color w:val="191919"/>
          <w:spacing w:val="-1"/>
          <w:sz w:val="20"/>
          <w:szCs w:val="20"/>
        </w:rPr>
        <w:t xml:space="preserve"> </w:t>
      </w:r>
      <w:r>
        <w:rPr>
          <w:rFonts w:ascii="Times New Roman" w:hAnsi="Times New Roman"/>
          <w:color w:val="191919"/>
          <w:sz w:val="20"/>
          <w:szCs w:val="20"/>
        </w:rPr>
        <w:t>young</w:t>
      </w:r>
      <w:r>
        <w:rPr>
          <w:rFonts w:ascii="Times New Roman" w:hAnsi="Times New Roman"/>
          <w:color w:val="191919"/>
          <w:spacing w:val="-1"/>
          <w:sz w:val="20"/>
          <w:szCs w:val="20"/>
        </w:rPr>
        <w:t xml:space="preserve"> </w:t>
      </w:r>
      <w:r>
        <w:rPr>
          <w:rFonts w:ascii="Times New Roman" w:hAnsi="Times New Roman"/>
          <w:color w:val="191919"/>
          <w:sz w:val="20"/>
          <w:szCs w:val="20"/>
        </w:rPr>
        <w:t>children in</w:t>
      </w:r>
      <w:r>
        <w:rPr>
          <w:rFonts w:ascii="Times New Roman" w:hAnsi="Times New Roman"/>
          <w:color w:val="191919"/>
          <w:spacing w:val="-1"/>
          <w:sz w:val="20"/>
          <w:szCs w:val="20"/>
        </w:rPr>
        <w:t xml:space="preserve"> </w:t>
      </w:r>
      <w:r>
        <w:rPr>
          <w:rFonts w:ascii="Times New Roman" w:hAnsi="Times New Roman"/>
          <w:color w:val="191919"/>
          <w:sz w:val="20"/>
          <w:szCs w:val="20"/>
        </w:rPr>
        <w:t>early school</w:t>
      </w:r>
      <w:r>
        <w:rPr>
          <w:rFonts w:ascii="Times New Roman" w:hAnsi="Times New Roman"/>
          <w:color w:val="191919"/>
          <w:spacing w:val="-1"/>
          <w:sz w:val="20"/>
          <w:szCs w:val="20"/>
        </w:rPr>
        <w:t xml:space="preserve"> </w:t>
      </w:r>
      <w:r>
        <w:rPr>
          <w:rFonts w:ascii="Times New Roman" w:hAnsi="Times New Roman"/>
          <w:color w:val="191919"/>
          <w:sz w:val="20"/>
          <w:szCs w:val="20"/>
        </w:rPr>
        <w:t>years,</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emphasis on</w:t>
      </w:r>
      <w:r>
        <w:rPr>
          <w:rFonts w:ascii="Times New Roman" w:hAnsi="Times New Roman"/>
          <w:color w:val="191919"/>
          <w:spacing w:val="-1"/>
          <w:sz w:val="20"/>
          <w:szCs w:val="20"/>
        </w:rPr>
        <w:t xml:space="preserve"> </w:t>
      </w:r>
      <w:proofErr w:type="spellStart"/>
      <w:r>
        <w:rPr>
          <w:rFonts w:ascii="Times New Roman" w:hAnsi="Times New Roman"/>
          <w:color w:val="191919"/>
          <w:sz w:val="20"/>
          <w:szCs w:val="20"/>
        </w:rPr>
        <w:t>practi</w:t>
      </w:r>
      <w:proofErr w:type="spellEnd"/>
      <w:r>
        <w:rPr>
          <w:rFonts w:ascii="Times New Roman" w:hAnsi="Times New Roman"/>
          <w:color w:val="191919"/>
          <w:sz w:val="20"/>
          <w:szCs w:val="20"/>
        </w:rPr>
        <w:t>- cal aspects in a creative and artistic approach.</w:t>
      </w:r>
    </w:p>
    <w:p w:rsidR="00721764" w:rsidRDefault="00721764" w:rsidP="00721764">
      <w:pPr>
        <w:widowControl w:val="0"/>
        <w:autoSpaceDE w:val="0"/>
        <w:autoSpaceDN w:val="0"/>
        <w:adjustRightInd w:val="0"/>
        <w:spacing w:after="0" w:line="225" w:lineRule="exact"/>
        <w:ind w:left="1905" w:right="851"/>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Studie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Aesthetics............................................................................3(3-0)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proofErr w:type="gramStart"/>
      <w:r>
        <w:rPr>
          <w:rFonts w:ascii="Times New Roman" w:hAnsi="Times New Roman"/>
          <w:color w:val="191919"/>
          <w:sz w:val="20"/>
          <w:szCs w:val="20"/>
        </w:rPr>
        <w:t>Major aesthetic systems as related to musical problems.</w:t>
      </w:r>
      <w:proofErr w:type="gramEnd"/>
    </w:p>
    <w:p w:rsidR="00721764" w:rsidRDefault="00721764" w:rsidP="00721764">
      <w:pPr>
        <w:widowControl w:val="0"/>
        <w:autoSpaceDE w:val="0"/>
        <w:autoSpaceDN w:val="0"/>
        <w:adjustRightInd w:val="0"/>
        <w:spacing w:before="6" w:after="0" w:line="240" w:lineRule="auto"/>
        <w:ind w:left="1903" w:right="849"/>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Advance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For</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Analysis............................................................................3(3-0)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Advanced structural and stylist analysis of the common practice period.</w:t>
      </w:r>
    </w:p>
    <w:p w:rsidR="00721764" w:rsidRDefault="00721764" w:rsidP="00721764">
      <w:pPr>
        <w:widowControl w:val="0"/>
        <w:autoSpaceDE w:val="0"/>
        <w:autoSpaceDN w:val="0"/>
        <w:adjustRightInd w:val="0"/>
        <w:spacing w:before="6" w:after="0" w:line="250" w:lineRule="auto"/>
        <w:ind w:left="1906" w:right="884"/>
        <w:jc w:val="right"/>
        <w:rPr>
          <w:rFonts w:ascii="Times New Roman" w:hAnsi="Times New Roman"/>
          <w:color w:val="000000"/>
          <w:sz w:val="20"/>
          <w:szCs w:val="20"/>
        </w:rPr>
      </w:pPr>
      <w:proofErr w:type="gramStart"/>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Graduat</w:t>
      </w:r>
      <w:r>
        <w:rPr>
          <w:rFonts w:ascii="Times New Roman" w:hAnsi="Times New Roman"/>
          <w:b/>
          <w:bCs/>
          <w:color w:val="191919"/>
          <w:sz w:val="20"/>
          <w:szCs w:val="20"/>
        </w:rPr>
        <w:t>e</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Applie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Concentration....................................................................3(3-0) </w:t>
      </w:r>
      <w:r>
        <w:rPr>
          <w:rFonts w:ascii="Times New Roman" w:hAnsi="Times New Roman"/>
          <w:color w:val="191919"/>
          <w:sz w:val="20"/>
          <w:szCs w:val="20"/>
        </w:rPr>
        <w:t>Combination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lectures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laboratory</w:t>
      </w:r>
      <w:r>
        <w:rPr>
          <w:rFonts w:ascii="Times New Roman" w:hAnsi="Times New Roman"/>
          <w:color w:val="191919"/>
          <w:spacing w:val="-1"/>
          <w:sz w:val="20"/>
          <w:szCs w:val="20"/>
        </w:rPr>
        <w:t xml:space="preserve"> </w:t>
      </w:r>
      <w:r>
        <w:rPr>
          <w:rFonts w:ascii="Times New Roman" w:hAnsi="Times New Roman"/>
          <w:color w:val="191919"/>
          <w:sz w:val="20"/>
          <w:szCs w:val="20"/>
        </w:rPr>
        <w:t>work.</w:t>
      </w:r>
      <w:proofErr w:type="gramEnd"/>
      <w:r>
        <w:rPr>
          <w:rFonts w:ascii="Times New Roman" w:hAnsi="Times New Roman"/>
          <w:color w:val="191919"/>
          <w:spacing w:val="-1"/>
          <w:sz w:val="20"/>
          <w:szCs w:val="20"/>
        </w:rPr>
        <w:t xml:space="preserve"> </w:t>
      </w:r>
      <w:r>
        <w:rPr>
          <w:rFonts w:ascii="Times New Roman" w:hAnsi="Times New Roman"/>
          <w:color w:val="191919"/>
          <w:sz w:val="20"/>
          <w:szCs w:val="20"/>
        </w:rPr>
        <w:t>Prerequisite:</w:t>
      </w:r>
      <w:r>
        <w:rPr>
          <w:rFonts w:ascii="Times New Roman" w:hAnsi="Times New Roman"/>
          <w:color w:val="191919"/>
          <w:spacing w:val="-1"/>
          <w:sz w:val="20"/>
          <w:szCs w:val="20"/>
        </w:rPr>
        <w:t xml:space="preserve"> </w:t>
      </w:r>
      <w:r>
        <w:rPr>
          <w:rFonts w:ascii="Times New Roman" w:hAnsi="Times New Roman"/>
          <w:color w:val="191919"/>
          <w:sz w:val="20"/>
          <w:szCs w:val="20"/>
        </w:rPr>
        <w:t>Consent</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instructor</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audition. </w:t>
      </w: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600</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Styles..................................................................................3(3-0)</w:t>
      </w:r>
    </w:p>
    <w:p w:rsidR="00721764" w:rsidRDefault="00721764" w:rsidP="00721764">
      <w:pPr>
        <w:widowControl w:val="0"/>
        <w:autoSpaceDE w:val="0"/>
        <w:autoSpaceDN w:val="0"/>
        <w:adjustRightInd w:val="0"/>
        <w:spacing w:before="3" w:after="0" w:line="240" w:lineRule="auto"/>
        <w:ind w:left="2300"/>
        <w:rPr>
          <w:rFonts w:ascii="Times New Roman" w:hAnsi="Times New Roman"/>
          <w:color w:val="000000"/>
          <w:sz w:val="20"/>
          <w:szCs w:val="20"/>
        </w:rPr>
      </w:pPr>
      <w:proofErr w:type="gramStart"/>
      <w:r>
        <w:rPr>
          <w:rFonts w:ascii="Times New Roman" w:hAnsi="Times New Roman"/>
          <w:color w:val="000000"/>
          <w:sz w:val="20"/>
          <w:szCs w:val="20"/>
        </w:rPr>
        <w:t>Analysis and composition in selected styles, 600-1650.</w:t>
      </w:r>
      <w:proofErr w:type="gramEnd"/>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6041</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w:t>
      </w:r>
      <w:r>
        <w:rPr>
          <w:rFonts w:ascii="Times New Roman" w:hAnsi="Times New Roman"/>
          <w:b/>
          <w:bCs/>
          <w:color w:val="191919"/>
          <w:spacing w:val="-4"/>
          <w:sz w:val="20"/>
          <w:szCs w:val="20"/>
        </w:rPr>
        <w:t>r</w:t>
      </w:r>
      <w:r>
        <w:rPr>
          <w:rFonts w:ascii="Times New Roman" w:hAnsi="Times New Roman"/>
          <w:b/>
          <w:bCs/>
          <w:color w:val="191919"/>
          <w:spacing w:val="-1"/>
          <w:sz w:val="20"/>
          <w:szCs w:val="20"/>
        </w:rPr>
        <w:t>ecte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Education...................................................................3(3-0) </w:t>
      </w:r>
      <w:proofErr w:type="gramStart"/>
      <w:r>
        <w:rPr>
          <w:rFonts w:ascii="Times New Roman" w:hAnsi="Times New Roman"/>
          <w:color w:val="191919"/>
          <w:sz w:val="20"/>
          <w:szCs w:val="20"/>
        </w:rPr>
        <w:t>The</w:t>
      </w:r>
      <w:proofErr w:type="gramEnd"/>
      <w:r>
        <w:rPr>
          <w:rFonts w:ascii="Times New Roman" w:hAnsi="Times New Roman"/>
          <w:color w:val="191919"/>
          <w:sz w:val="20"/>
          <w:szCs w:val="20"/>
        </w:rPr>
        <w:t xml:space="preserve"> student undertakes a research project on some facets of music education. </w:t>
      </w:r>
      <w:proofErr w:type="gramStart"/>
      <w:r>
        <w:rPr>
          <w:rFonts w:ascii="Times New Roman" w:hAnsi="Times New Roman"/>
          <w:color w:val="191919"/>
          <w:sz w:val="20"/>
          <w:szCs w:val="20"/>
        </w:rPr>
        <w:t xml:space="preserve">Project </w:t>
      </w:r>
      <w:proofErr w:type="spellStart"/>
      <w:r>
        <w:rPr>
          <w:rFonts w:ascii="Times New Roman" w:hAnsi="Times New Roman"/>
          <w:color w:val="191919"/>
          <w:sz w:val="20"/>
          <w:szCs w:val="20"/>
        </w:rPr>
        <w:t>culmi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nates</w:t>
      </w:r>
      <w:proofErr w:type="spellEnd"/>
      <w:r>
        <w:rPr>
          <w:rFonts w:ascii="Times New Roman" w:hAnsi="Times New Roman"/>
          <w:color w:val="191919"/>
          <w:sz w:val="20"/>
          <w:szCs w:val="20"/>
        </w:rPr>
        <w:t xml:space="preserve"> with a formal pape</w:t>
      </w:r>
      <w:r>
        <w:rPr>
          <w:rFonts w:ascii="Times New Roman" w:hAnsi="Times New Roman"/>
          <w:color w:val="191919"/>
          <w:spacing w:val="-11"/>
          <w:sz w:val="20"/>
          <w:szCs w:val="20"/>
        </w:rPr>
        <w:t>r</w:t>
      </w:r>
      <w:r>
        <w:rPr>
          <w:rFonts w:ascii="Times New Roman" w:hAnsi="Times New Roman"/>
          <w:color w:val="191919"/>
          <w:sz w:val="20"/>
          <w:szCs w:val="20"/>
        </w:rPr>
        <w:t>.</w:t>
      </w:r>
      <w:proofErr w:type="gramEnd"/>
    </w:p>
    <w:p w:rsidR="00721764" w:rsidRDefault="00721764" w:rsidP="00721764">
      <w:pPr>
        <w:widowControl w:val="0"/>
        <w:autoSpaceDE w:val="0"/>
        <w:autoSpaceDN w:val="0"/>
        <w:adjustRightInd w:val="0"/>
        <w:spacing w:after="0" w:line="225" w:lineRule="exact"/>
        <w:ind w:left="1905" w:right="851"/>
        <w:jc w:val="center"/>
        <w:rPr>
          <w:rFonts w:ascii="Times New Roman" w:hAnsi="Times New Roman"/>
          <w:color w:val="000000"/>
          <w:sz w:val="20"/>
          <w:szCs w:val="20"/>
        </w:rPr>
      </w:pP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6046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Practicum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Pr>
          <w:rFonts w:ascii="Times New Roman" w:hAnsi="Times New Roman"/>
          <w:color w:val="191919"/>
          <w:sz w:val="20"/>
          <w:szCs w:val="20"/>
        </w:rPr>
        <w:t>Supervised</w:t>
      </w:r>
      <w:r>
        <w:rPr>
          <w:rFonts w:ascii="Times New Roman" w:hAnsi="Times New Roman"/>
          <w:color w:val="191919"/>
          <w:spacing w:val="11"/>
          <w:sz w:val="20"/>
          <w:szCs w:val="20"/>
        </w:rPr>
        <w:t xml:space="preserve"> </w:t>
      </w:r>
      <w:r>
        <w:rPr>
          <w:rFonts w:ascii="Times New Roman" w:hAnsi="Times New Roman"/>
          <w:color w:val="191919"/>
          <w:sz w:val="20"/>
          <w:szCs w:val="20"/>
        </w:rPr>
        <w:t>study</w:t>
      </w:r>
      <w:r>
        <w:rPr>
          <w:rFonts w:ascii="Times New Roman" w:hAnsi="Times New Roman"/>
          <w:color w:val="191919"/>
          <w:spacing w:val="10"/>
          <w:sz w:val="20"/>
          <w:szCs w:val="20"/>
        </w:rPr>
        <w:t xml:space="preserve"> </w:t>
      </w:r>
      <w:r>
        <w:rPr>
          <w:rFonts w:ascii="Times New Roman" w:hAnsi="Times New Roman"/>
          <w:color w:val="191919"/>
          <w:sz w:val="20"/>
          <w:szCs w:val="20"/>
        </w:rPr>
        <w:t>in</w:t>
      </w:r>
      <w:r>
        <w:rPr>
          <w:rFonts w:ascii="Times New Roman" w:hAnsi="Times New Roman"/>
          <w:color w:val="191919"/>
          <w:spacing w:val="11"/>
          <w:sz w:val="20"/>
          <w:szCs w:val="20"/>
        </w:rPr>
        <w:t xml:space="preserve"> </w:t>
      </w:r>
      <w:r>
        <w:rPr>
          <w:rFonts w:ascii="Times New Roman" w:hAnsi="Times New Roman"/>
          <w:color w:val="191919"/>
          <w:sz w:val="20"/>
          <w:szCs w:val="20"/>
        </w:rPr>
        <w:t>an</w:t>
      </w:r>
      <w:r>
        <w:rPr>
          <w:rFonts w:ascii="Times New Roman" w:hAnsi="Times New Roman"/>
          <w:color w:val="191919"/>
          <w:spacing w:val="11"/>
          <w:sz w:val="20"/>
          <w:szCs w:val="20"/>
        </w:rPr>
        <w:t xml:space="preserve"> </w:t>
      </w:r>
      <w:r>
        <w:rPr>
          <w:rFonts w:ascii="Times New Roman" w:hAnsi="Times New Roman"/>
          <w:color w:val="191919"/>
          <w:sz w:val="20"/>
          <w:szCs w:val="20"/>
        </w:rPr>
        <w:t>approved</w:t>
      </w:r>
      <w:r>
        <w:rPr>
          <w:rFonts w:ascii="Times New Roman" w:hAnsi="Times New Roman"/>
          <w:color w:val="191919"/>
          <w:spacing w:val="11"/>
          <w:sz w:val="20"/>
          <w:szCs w:val="20"/>
        </w:rPr>
        <w:t xml:space="preserve"> </w:t>
      </w:r>
      <w:r>
        <w:rPr>
          <w:rFonts w:ascii="Times New Roman" w:hAnsi="Times New Roman"/>
          <w:color w:val="191919"/>
          <w:sz w:val="20"/>
          <w:szCs w:val="20"/>
        </w:rPr>
        <w:t>instructional</w:t>
      </w:r>
      <w:r>
        <w:rPr>
          <w:rFonts w:ascii="Times New Roman" w:hAnsi="Times New Roman"/>
          <w:color w:val="191919"/>
          <w:spacing w:val="11"/>
          <w:sz w:val="20"/>
          <w:szCs w:val="20"/>
        </w:rPr>
        <w:t xml:space="preserve"> </w:t>
      </w:r>
      <w:r>
        <w:rPr>
          <w:rFonts w:ascii="Times New Roman" w:hAnsi="Times New Roman"/>
          <w:color w:val="191919"/>
          <w:sz w:val="20"/>
          <w:szCs w:val="20"/>
        </w:rPr>
        <w:t>setting</w:t>
      </w:r>
      <w:r>
        <w:rPr>
          <w:rFonts w:ascii="Times New Roman" w:hAnsi="Times New Roman"/>
          <w:color w:val="191919"/>
          <w:spacing w:val="11"/>
          <w:sz w:val="20"/>
          <w:szCs w:val="20"/>
        </w:rPr>
        <w:t xml:space="preserve"> </w:t>
      </w:r>
      <w:r>
        <w:rPr>
          <w:rFonts w:ascii="Times New Roman" w:hAnsi="Times New Roman"/>
          <w:color w:val="191919"/>
          <w:sz w:val="20"/>
          <w:szCs w:val="20"/>
        </w:rPr>
        <w:t>includes</w:t>
      </w:r>
      <w:r>
        <w:rPr>
          <w:rFonts w:ascii="Times New Roman" w:hAnsi="Times New Roman"/>
          <w:color w:val="191919"/>
          <w:spacing w:val="11"/>
          <w:sz w:val="20"/>
          <w:szCs w:val="20"/>
        </w:rPr>
        <w:t xml:space="preserve"> </w:t>
      </w:r>
      <w:r>
        <w:rPr>
          <w:rFonts w:ascii="Times New Roman" w:hAnsi="Times New Roman"/>
          <w:color w:val="191919"/>
          <w:sz w:val="20"/>
          <w:szCs w:val="20"/>
        </w:rPr>
        <w:t>evaluation</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0"/>
          <w:sz w:val="20"/>
          <w:szCs w:val="20"/>
        </w:rPr>
        <w:t xml:space="preserve"> </w:t>
      </w:r>
      <w:r>
        <w:rPr>
          <w:rFonts w:ascii="Times New Roman" w:hAnsi="Times New Roman"/>
          <w:color w:val="191919"/>
          <w:sz w:val="20"/>
          <w:szCs w:val="20"/>
        </w:rPr>
        <w:t>strength</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op- </w:t>
      </w:r>
      <w:proofErr w:type="spellStart"/>
      <w:r>
        <w:rPr>
          <w:rFonts w:ascii="Times New Roman" w:hAnsi="Times New Roman"/>
          <w:color w:val="191919"/>
          <w:sz w:val="20"/>
          <w:szCs w:val="20"/>
        </w:rPr>
        <w:t>portunities</w:t>
      </w:r>
      <w:proofErr w:type="spellEnd"/>
      <w:r>
        <w:rPr>
          <w:rFonts w:ascii="Times New Roman" w:hAnsi="Times New Roman"/>
          <w:color w:val="191919"/>
          <w:sz w:val="20"/>
          <w:szCs w:val="20"/>
        </w:rPr>
        <w:t xml:space="preserve"> for presentation.</w:t>
      </w:r>
    </w:p>
    <w:p w:rsidR="00721764" w:rsidRDefault="00721764" w:rsidP="00721764">
      <w:pPr>
        <w:widowControl w:val="0"/>
        <w:autoSpaceDE w:val="0"/>
        <w:autoSpaceDN w:val="0"/>
        <w:adjustRightInd w:val="0"/>
        <w:spacing w:before="2"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0"/>
        <w:rPr>
          <w:rFonts w:ascii="Impact" w:hAnsi="Impact" w:cs="Impact"/>
          <w:color w:val="000000"/>
          <w:sz w:val="44"/>
          <w:szCs w:val="44"/>
        </w:rPr>
      </w:pPr>
      <w:r>
        <w:rPr>
          <w:rFonts w:ascii="Impact" w:hAnsi="Impact" w:cs="Impact"/>
          <w:color w:val="666666"/>
          <w:sz w:val="44"/>
          <w:szCs w:val="44"/>
        </w:rPr>
        <w:t>SCIENCE</w:t>
      </w:r>
      <w:r>
        <w:rPr>
          <w:rFonts w:ascii="Impact" w:hAnsi="Impact" w:cs="Impact"/>
          <w:color w:val="666666"/>
          <w:spacing w:val="1"/>
          <w:sz w:val="44"/>
          <w:szCs w:val="44"/>
        </w:rPr>
        <w:t xml:space="preserve"> </w:t>
      </w:r>
      <w:r>
        <w:rPr>
          <w:rFonts w:ascii="Impact" w:hAnsi="Impact" w:cs="Impact"/>
          <w:color w:val="666666"/>
          <w:sz w:val="44"/>
          <w:szCs w:val="44"/>
        </w:rPr>
        <w:t>EDUC</w:t>
      </w:r>
      <w:r>
        <w:rPr>
          <w:rFonts w:ascii="Impact" w:hAnsi="Impact" w:cs="Impact"/>
          <w:color w:val="666666"/>
          <w:spacing w:val="-24"/>
          <w:sz w:val="44"/>
          <w:szCs w:val="44"/>
        </w:rPr>
        <w:t>A</w:t>
      </w:r>
      <w:r>
        <w:rPr>
          <w:rFonts w:ascii="Impact" w:hAnsi="Impact" w:cs="Impact"/>
          <w:color w:val="666666"/>
          <w:sz w:val="44"/>
          <w:szCs w:val="44"/>
        </w:rPr>
        <w:t>TION</w:t>
      </w:r>
    </w:p>
    <w:p w:rsidR="00721764" w:rsidRDefault="00721764" w:rsidP="00721764">
      <w:pPr>
        <w:widowControl w:val="0"/>
        <w:autoSpaceDE w:val="0"/>
        <w:autoSpaceDN w:val="0"/>
        <w:adjustRightInd w:val="0"/>
        <w:spacing w:before="39" w:after="0" w:line="240" w:lineRule="auto"/>
        <w:ind w:left="2300"/>
        <w:rPr>
          <w:rFonts w:ascii="Times New Roman" w:hAnsi="Times New Roman"/>
          <w:color w:val="000000"/>
          <w:sz w:val="20"/>
          <w:szCs w:val="20"/>
        </w:rPr>
      </w:pPr>
      <w:r>
        <w:rPr>
          <w:rFonts w:ascii="Times New Roman" w:hAnsi="Times New Roman"/>
          <w:color w:val="000000"/>
          <w:sz w:val="20"/>
          <w:szCs w:val="20"/>
        </w:rPr>
        <w:t>The Department of Natural Sciences of the College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Arts and Sciences believes that </w:t>
      </w:r>
      <w:proofErr w:type="spellStart"/>
      <w:r>
        <w:rPr>
          <w:rFonts w:ascii="Times New Roman" w:hAnsi="Times New Roman"/>
          <w:color w:val="000000"/>
          <w:sz w:val="20"/>
          <w:szCs w:val="20"/>
        </w:rPr>
        <w:t>stu</w:t>
      </w:r>
      <w:proofErr w:type="spellEnd"/>
      <w:r>
        <w:rPr>
          <w:rFonts w:ascii="Times New Roman" w:hAnsi="Times New Roman"/>
          <w:color w:val="000000"/>
          <w:sz w:val="20"/>
          <w:szCs w:val="20"/>
        </w:rPr>
        <w:t>-</w:t>
      </w:r>
    </w:p>
    <w:p w:rsidR="00721764" w:rsidRDefault="00721764" w:rsidP="00721764">
      <w:pPr>
        <w:widowControl w:val="0"/>
        <w:autoSpaceDE w:val="0"/>
        <w:autoSpaceDN w:val="0"/>
        <w:adjustRightInd w:val="0"/>
        <w:spacing w:before="39" w:after="0" w:line="240" w:lineRule="auto"/>
        <w:ind w:left="2300"/>
        <w:rPr>
          <w:rFonts w:ascii="Times New Roman" w:hAnsi="Times New Roman"/>
          <w:color w:val="000000"/>
          <w:sz w:val="20"/>
          <w:szCs w:val="20"/>
        </w:rPr>
        <w:sectPr w:rsidR="00721764">
          <w:pgSz w:w="12240" w:h="15840"/>
          <w:pgMar w:top="260" w:right="1280" w:bottom="280" w:left="240" w:header="0" w:footer="1034" w:gutter="0"/>
          <w:cols w:space="720" w:equalWidth="0">
            <w:col w:w="1072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84" w:lineRule="exact"/>
              <w:ind w:left="1965" w:right="1232"/>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B67EC4">
            <w:pPr>
              <w:widowControl w:val="0"/>
              <w:autoSpaceDE w:val="0"/>
              <w:autoSpaceDN w:val="0"/>
              <w:adjustRightInd w:val="0"/>
              <w:spacing w:after="0" w:line="316" w:lineRule="exact"/>
              <w:ind w:left="1749" w:right="1017"/>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6" w:after="0" w:line="250" w:lineRule="auto"/>
        <w:ind w:left="875" w:right="2059"/>
        <w:rPr>
          <w:rFonts w:ascii="Times New Roman" w:hAnsi="Times New Roman"/>
          <w:sz w:val="20"/>
          <w:szCs w:val="20"/>
        </w:rPr>
      </w:pPr>
      <w:proofErr w:type="gramStart"/>
      <w:r>
        <w:rPr>
          <w:rFonts w:ascii="Times New Roman" w:hAnsi="Times New Roman"/>
          <w:sz w:val="20"/>
          <w:szCs w:val="20"/>
        </w:rPr>
        <w:t>dents</w:t>
      </w:r>
      <w:proofErr w:type="gramEnd"/>
      <w:r>
        <w:rPr>
          <w:rFonts w:ascii="Times New Roman" w:hAnsi="Times New Roman"/>
          <w:sz w:val="20"/>
          <w:szCs w:val="20"/>
        </w:rPr>
        <w:t xml:space="preserve"> should be provided with quality and quantifiable learning experiences needed for </w:t>
      </w:r>
      <w:proofErr w:type="spellStart"/>
      <w:r>
        <w:rPr>
          <w:rFonts w:ascii="Times New Roman" w:hAnsi="Times New Roman"/>
          <w:sz w:val="20"/>
          <w:szCs w:val="20"/>
        </w:rPr>
        <w:t>profes</w:t>
      </w:r>
      <w:proofErr w:type="spellEnd"/>
      <w:r>
        <w:rPr>
          <w:rFonts w:ascii="Times New Roman" w:hAnsi="Times New Roman"/>
          <w:sz w:val="20"/>
          <w:szCs w:val="20"/>
        </w:rPr>
        <w:t xml:space="preserve">- </w:t>
      </w:r>
      <w:proofErr w:type="spellStart"/>
      <w:r>
        <w:rPr>
          <w:rFonts w:ascii="Times New Roman" w:hAnsi="Times New Roman"/>
          <w:sz w:val="20"/>
          <w:szCs w:val="20"/>
        </w:rPr>
        <w:t>sional</w:t>
      </w:r>
      <w:proofErr w:type="spellEnd"/>
      <w:r>
        <w:rPr>
          <w:rFonts w:ascii="Times New Roman" w:hAnsi="Times New Roman"/>
          <w:sz w:val="20"/>
          <w:szCs w:val="20"/>
        </w:rPr>
        <w:t xml:space="preserve"> competence and to become productive citizens in a highly technical societ</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 xml:space="preserve">The Depart- </w:t>
      </w:r>
      <w:proofErr w:type="spellStart"/>
      <w:r>
        <w:rPr>
          <w:rFonts w:ascii="Times New Roman" w:hAnsi="Times New Roman"/>
          <w:sz w:val="20"/>
          <w:szCs w:val="20"/>
        </w:rPr>
        <w:t>ment</w:t>
      </w:r>
      <w:proofErr w:type="spellEnd"/>
      <w:r>
        <w:rPr>
          <w:rFonts w:ascii="Times New Roman" w:hAnsi="Times New Roman"/>
          <w:sz w:val="20"/>
          <w:szCs w:val="20"/>
        </w:rPr>
        <w:t xml:space="preserve"> is determined to meet the needs of the students that we serve. Consequentl</w:t>
      </w:r>
      <w:r>
        <w:rPr>
          <w:rFonts w:ascii="Times New Roman" w:hAnsi="Times New Roman"/>
          <w:spacing w:val="-13"/>
          <w:sz w:val="20"/>
          <w:szCs w:val="20"/>
        </w:rPr>
        <w:t>y</w:t>
      </w:r>
      <w:r>
        <w:rPr>
          <w:rFonts w:ascii="Times New Roman" w:hAnsi="Times New Roman"/>
          <w:sz w:val="20"/>
          <w:szCs w:val="20"/>
        </w:rPr>
        <w:t>, Science Education graduates will be able to master the many academic and professional challenges found in the workplace.</w:t>
      </w:r>
    </w:p>
    <w:p w:rsidR="00721764" w:rsidRDefault="003F0AB9" w:rsidP="00721764">
      <w:pPr>
        <w:widowControl w:val="0"/>
        <w:autoSpaceDE w:val="0"/>
        <w:autoSpaceDN w:val="0"/>
        <w:adjustRightInd w:val="0"/>
        <w:spacing w:after="0" w:line="250" w:lineRule="auto"/>
        <w:ind w:left="875" w:right="2054" w:firstLine="360"/>
        <w:jc w:val="both"/>
        <w:rPr>
          <w:rFonts w:ascii="Times New Roman" w:hAnsi="Times New Roman"/>
          <w:sz w:val="20"/>
          <w:szCs w:val="20"/>
        </w:rPr>
      </w:pPr>
      <w:r w:rsidRPr="003F0AB9">
        <w:rPr>
          <w:noProof/>
        </w:rPr>
        <w:pict>
          <v:shape id="_x0000_s1387" type="#_x0000_t202" style="position:absolute;left:0;text-align:left;margin-left:522pt;margin-top:23.55pt;width:1in;height:184.35pt;z-index:-25156915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This program is designed for persons holding</w:t>
      </w:r>
      <w:r w:rsidR="00721764">
        <w:rPr>
          <w:rFonts w:ascii="Times New Roman" w:hAnsi="Times New Roman"/>
          <w:spacing w:val="-4"/>
          <w:sz w:val="20"/>
          <w:szCs w:val="20"/>
        </w:rPr>
        <w:t xml:space="preserve"> </w:t>
      </w:r>
      <w:r w:rsidR="00721764">
        <w:rPr>
          <w:rFonts w:ascii="Times New Roman" w:hAnsi="Times New Roman"/>
          <w:spacing w:val="-18"/>
          <w:sz w:val="20"/>
          <w:szCs w:val="20"/>
        </w:rPr>
        <w:t>T</w:t>
      </w:r>
      <w:r w:rsidR="00721764">
        <w:rPr>
          <w:rFonts w:ascii="Times New Roman" w:hAnsi="Times New Roman"/>
          <w:sz w:val="20"/>
          <w:szCs w:val="20"/>
        </w:rPr>
        <w:t>--4 certification or who have completed basic prerequisite course work in Science Education.</w:t>
      </w:r>
      <w:r w:rsidR="00721764">
        <w:rPr>
          <w:rFonts w:ascii="Times New Roman" w:hAnsi="Times New Roman"/>
          <w:spacing w:val="-3"/>
          <w:sz w:val="20"/>
          <w:szCs w:val="20"/>
        </w:rPr>
        <w:t xml:space="preserve"> </w:t>
      </w:r>
      <w:r w:rsidR="00721764">
        <w:rPr>
          <w:rFonts w:ascii="Times New Roman" w:hAnsi="Times New Roman"/>
          <w:sz w:val="20"/>
          <w:szCs w:val="20"/>
        </w:rPr>
        <w:t>This program leads to</w:t>
      </w:r>
      <w:r w:rsidR="00721764">
        <w:rPr>
          <w:rFonts w:ascii="Times New Roman" w:hAnsi="Times New Roman"/>
          <w:spacing w:val="-4"/>
          <w:sz w:val="20"/>
          <w:szCs w:val="20"/>
        </w:rPr>
        <w:t xml:space="preserve"> </w:t>
      </w:r>
      <w:r w:rsidR="00721764">
        <w:rPr>
          <w:rFonts w:ascii="Times New Roman" w:hAnsi="Times New Roman"/>
          <w:spacing w:val="-18"/>
          <w:sz w:val="20"/>
          <w:szCs w:val="20"/>
        </w:rPr>
        <w:t>T</w:t>
      </w:r>
      <w:r w:rsidR="00721764">
        <w:rPr>
          <w:rFonts w:ascii="Times New Roman" w:hAnsi="Times New Roman"/>
          <w:sz w:val="20"/>
          <w:szCs w:val="20"/>
        </w:rPr>
        <w:t>-5 certification in Science Education.</w:t>
      </w:r>
    </w:p>
    <w:p w:rsidR="00721764" w:rsidRDefault="003F0AB9" w:rsidP="00721764">
      <w:pPr>
        <w:widowControl w:val="0"/>
        <w:autoSpaceDE w:val="0"/>
        <w:autoSpaceDN w:val="0"/>
        <w:adjustRightInd w:val="0"/>
        <w:spacing w:after="0" w:line="240" w:lineRule="auto"/>
        <w:ind w:left="1235"/>
        <w:rPr>
          <w:rFonts w:ascii="Times New Roman" w:hAnsi="Times New Roman"/>
          <w:sz w:val="20"/>
          <w:szCs w:val="20"/>
        </w:rPr>
      </w:pPr>
      <w:r w:rsidRPr="003F0AB9">
        <w:rPr>
          <w:noProof/>
        </w:rPr>
        <w:pict>
          <v:group id="_x0000_s1384" style="position:absolute;left:0;text-align:left;margin-left:316.8pt;margin-top:-150.45pt;width:31.2pt;height:31.05pt;z-index:-251570176;mso-position-horizontal-relative:page" coordorigin="6336,-3009" coordsize="624,621" o:allowincell="f">
            <v:rect id="_x0000_s1385" style="position:absolute;left:6341;top:-3004;width:613;height:610" o:allowincell="f" stroked="f">
              <v:path arrowok="t"/>
            </v:rect>
            <v:rect id="_x0000_s1386" style="position:absolute;left:6342;top:-300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The goals of the Department of Natural Sciences are as follows:</w:t>
      </w:r>
    </w:p>
    <w:p w:rsidR="00721764" w:rsidRDefault="00721764" w:rsidP="00721764">
      <w:pPr>
        <w:widowControl w:val="0"/>
        <w:autoSpaceDE w:val="0"/>
        <w:autoSpaceDN w:val="0"/>
        <w:adjustRightInd w:val="0"/>
        <w:spacing w:before="10" w:after="0" w:line="250" w:lineRule="auto"/>
        <w:ind w:left="1235" w:right="2063"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 xml:space="preserve">o help students understand the basic concepts and principles inherent in the body of </w:t>
      </w:r>
      <w:proofErr w:type="spellStart"/>
      <w:r>
        <w:rPr>
          <w:rFonts w:ascii="Times New Roman" w:hAnsi="Times New Roman"/>
          <w:sz w:val="20"/>
          <w:szCs w:val="20"/>
        </w:rPr>
        <w:t>knowl</w:t>
      </w:r>
      <w:proofErr w:type="spellEnd"/>
      <w:r>
        <w:rPr>
          <w:rFonts w:ascii="Times New Roman" w:hAnsi="Times New Roman"/>
          <w:sz w:val="20"/>
          <w:szCs w:val="20"/>
        </w:rPr>
        <w:t>- edge of science.</w:t>
      </w:r>
    </w:p>
    <w:p w:rsidR="00721764" w:rsidRDefault="00721764" w:rsidP="00721764">
      <w:pPr>
        <w:widowControl w:val="0"/>
        <w:autoSpaceDE w:val="0"/>
        <w:autoSpaceDN w:val="0"/>
        <w:adjustRightInd w:val="0"/>
        <w:spacing w:after="0" w:line="250" w:lineRule="auto"/>
        <w:ind w:left="1235" w:right="2008"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allow students the opportunity to become familiar with and comfortable using the scientific method.</w:t>
      </w:r>
    </w:p>
    <w:p w:rsidR="00721764" w:rsidRDefault="00721764" w:rsidP="00721764">
      <w:pPr>
        <w:widowControl w:val="0"/>
        <w:autoSpaceDE w:val="0"/>
        <w:autoSpaceDN w:val="0"/>
        <w:adjustRightInd w:val="0"/>
        <w:spacing w:after="0" w:line="250" w:lineRule="auto"/>
        <w:ind w:left="1235" w:right="1968" w:hanging="302"/>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 xml:space="preserve">o help develop rational thinking in our students. (Science is a cognitive tool used in all </w:t>
      </w:r>
      <w:proofErr w:type="spellStart"/>
      <w:r>
        <w:rPr>
          <w:rFonts w:ascii="Times New Roman" w:hAnsi="Times New Roman"/>
          <w:sz w:val="20"/>
          <w:szCs w:val="20"/>
        </w:rPr>
        <w:t>intel</w:t>
      </w:r>
      <w:proofErr w:type="spellEnd"/>
      <w:r>
        <w:rPr>
          <w:rFonts w:ascii="Times New Roman" w:hAnsi="Times New Roman"/>
          <w:sz w:val="20"/>
          <w:szCs w:val="20"/>
        </w:rPr>
        <w:t xml:space="preserve">- </w:t>
      </w:r>
      <w:proofErr w:type="spellStart"/>
      <w:r>
        <w:rPr>
          <w:rFonts w:ascii="Times New Roman" w:hAnsi="Times New Roman"/>
          <w:sz w:val="20"/>
          <w:szCs w:val="20"/>
        </w:rPr>
        <w:t>lectual</w:t>
      </w:r>
      <w:proofErr w:type="spellEnd"/>
      <w:r>
        <w:rPr>
          <w:rFonts w:ascii="Times New Roman" w:hAnsi="Times New Roman"/>
          <w:sz w:val="20"/>
          <w:szCs w:val="20"/>
        </w:rPr>
        <w:t xml:space="preserve"> endeavors.)</w:t>
      </w:r>
    </w:p>
    <w:p w:rsidR="00721764" w:rsidRDefault="00721764" w:rsidP="00721764">
      <w:pPr>
        <w:widowControl w:val="0"/>
        <w:autoSpaceDE w:val="0"/>
        <w:autoSpaceDN w:val="0"/>
        <w:adjustRightInd w:val="0"/>
        <w:spacing w:after="0" w:line="250" w:lineRule="auto"/>
        <w:ind w:left="1235" w:right="1936" w:hanging="302"/>
        <w:rPr>
          <w:rFonts w:ascii="Times New Roman" w:hAnsi="Times New Roman"/>
          <w:sz w:val="20"/>
          <w:szCs w:val="20"/>
        </w:rPr>
      </w:pPr>
      <w:r>
        <w:rPr>
          <w:rFonts w:ascii="Times New Roman" w:hAnsi="Times New Roman"/>
          <w:sz w:val="20"/>
          <w:szCs w:val="20"/>
        </w:rPr>
        <w:t>4.</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sensitize the future citizenry concerning the role that science and technology play in modern society to foster interests, appreciation, positive attitude and cultural values in harmony with the scientific enterprise.</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pPr>
      <w:r>
        <w:rPr>
          <w:rFonts w:ascii="Times New Roman" w:hAnsi="Times New Roman"/>
          <w:sz w:val="20"/>
          <w:szCs w:val="20"/>
        </w:rPr>
        <w:t xml:space="preserve">5.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entrance into graduate and professional schools.</w:t>
      </w:r>
    </w:p>
    <w:p w:rsidR="00721764" w:rsidRDefault="00721764" w:rsidP="00721764">
      <w:pPr>
        <w:widowControl w:val="0"/>
        <w:autoSpaceDE w:val="0"/>
        <w:autoSpaceDN w:val="0"/>
        <w:adjustRightInd w:val="0"/>
        <w:spacing w:before="10" w:after="0" w:line="250" w:lineRule="auto"/>
        <w:ind w:left="1235" w:right="2085" w:hanging="302"/>
        <w:rPr>
          <w:rFonts w:ascii="Times New Roman" w:hAnsi="Times New Roman"/>
          <w:sz w:val="20"/>
          <w:szCs w:val="20"/>
        </w:rPr>
      </w:pPr>
      <w:r>
        <w:rPr>
          <w:rFonts w:ascii="Times New Roman" w:hAnsi="Times New Roman"/>
          <w:sz w:val="20"/>
          <w:szCs w:val="20"/>
        </w:rPr>
        <w:t xml:space="preserve">6.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professional employment in the sciences, including teaching biology and chemistr</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40" w:lineRule="auto"/>
        <w:ind w:left="1595"/>
        <w:rPr>
          <w:rFonts w:ascii="Times New Roman" w:hAnsi="Times New Roman"/>
          <w:sz w:val="20"/>
          <w:szCs w:val="20"/>
        </w:rPr>
      </w:pPr>
      <w:r>
        <w:rPr>
          <w:rFonts w:ascii="Times New Roman" w:hAnsi="Times New Roman"/>
          <w:sz w:val="20"/>
          <w:szCs w:val="20"/>
        </w:rPr>
        <w:t>The degree requires 36 semester hours, with 15 hours in the cognate field.</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3F0AB9" w:rsidP="00721764">
      <w:pPr>
        <w:widowControl w:val="0"/>
        <w:autoSpaceDE w:val="0"/>
        <w:autoSpaceDN w:val="0"/>
        <w:adjustRightInd w:val="0"/>
        <w:spacing w:after="0" w:line="240" w:lineRule="auto"/>
        <w:ind w:left="875"/>
        <w:rPr>
          <w:rFonts w:ascii="Times New Roman" w:hAnsi="Times New Roman"/>
          <w:sz w:val="28"/>
          <w:szCs w:val="28"/>
        </w:rPr>
      </w:pPr>
      <w:r w:rsidRPr="003F0AB9">
        <w:rPr>
          <w:noProof/>
        </w:rPr>
        <w:pict>
          <v:shape id="_x0000_s1388" type="#_x0000_t202" style="position:absolute;left:0;text-align:left;margin-left:522pt;margin-top:356.95pt;width:1in;height:270.75pt;z-index:-251568128;mso-position-horizontal-relative:page;mso-position-vertic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Comp</w:t>
      </w:r>
      <w:r w:rsidR="00721764">
        <w:rPr>
          <w:rFonts w:ascii="Times New Roman" w:hAnsi="Times New Roman"/>
          <w:b/>
          <w:bCs/>
          <w:spacing w:val="-5"/>
          <w:sz w:val="28"/>
          <w:szCs w:val="28"/>
        </w:rPr>
        <w:t>r</w:t>
      </w:r>
      <w:r w:rsidR="00721764">
        <w:rPr>
          <w:rFonts w:ascii="Times New Roman" w:hAnsi="Times New Roman"/>
          <w:b/>
          <w:bCs/>
          <w:sz w:val="28"/>
          <w:szCs w:val="28"/>
        </w:rPr>
        <w:t>ehensive Examination</w:t>
      </w:r>
    </w:p>
    <w:p w:rsidR="00721764" w:rsidRDefault="00721764" w:rsidP="00721764">
      <w:pPr>
        <w:widowControl w:val="0"/>
        <w:autoSpaceDE w:val="0"/>
        <w:autoSpaceDN w:val="0"/>
        <w:adjustRightInd w:val="0"/>
        <w:spacing w:before="37" w:after="0" w:line="250" w:lineRule="auto"/>
        <w:ind w:left="875" w:right="2027" w:firstLine="360"/>
        <w:rPr>
          <w:rFonts w:ascii="Times New Roman" w:hAnsi="Times New Roman"/>
          <w:sz w:val="20"/>
          <w:szCs w:val="20"/>
        </w:rPr>
      </w:pPr>
      <w:r>
        <w:rPr>
          <w:rFonts w:ascii="Times New Roman" w:hAnsi="Times New Roman"/>
          <w:sz w:val="20"/>
          <w:szCs w:val="20"/>
        </w:rPr>
        <w:t>In partial fulfillment of the M.N. degree in Science Education, students are required to pass a comprehensive examination.</w:t>
      </w:r>
      <w:r>
        <w:rPr>
          <w:rFonts w:ascii="Times New Roman" w:hAnsi="Times New Roman"/>
          <w:spacing w:val="-3"/>
          <w:sz w:val="20"/>
          <w:szCs w:val="20"/>
        </w:rPr>
        <w:t xml:space="preserve"> </w:t>
      </w:r>
      <w:r>
        <w:rPr>
          <w:rFonts w:ascii="Times New Roman" w:hAnsi="Times New Roman"/>
          <w:sz w:val="20"/>
          <w:szCs w:val="20"/>
        </w:rPr>
        <w:t xml:space="preserve">This examination is administered the semester of expected </w:t>
      </w:r>
      <w:proofErr w:type="spellStart"/>
      <w:r>
        <w:rPr>
          <w:rFonts w:ascii="Times New Roman" w:hAnsi="Times New Roman"/>
          <w:sz w:val="20"/>
          <w:szCs w:val="20"/>
        </w:rPr>
        <w:t>gradua</w:t>
      </w:r>
      <w:proofErr w:type="spellEnd"/>
      <w:r>
        <w:rPr>
          <w:rFonts w:ascii="Times New Roman" w:hAnsi="Times New Roman"/>
          <w:sz w:val="20"/>
          <w:szCs w:val="20"/>
        </w:rPr>
        <w:t xml:space="preserve">- </w:t>
      </w:r>
      <w:proofErr w:type="spellStart"/>
      <w:r>
        <w:rPr>
          <w:rFonts w:ascii="Times New Roman" w:hAnsi="Times New Roman"/>
          <w:sz w:val="20"/>
          <w:szCs w:val="20"/>
        </w:rPr>
        <w:t>tion</w:t>
      </w:r>
      <w:proofErr w:type="spellEnd"/>
      <w:r>
        <w:rPr>
          <w:rFonts w:ascii="Times New Roman" w:hAnsi="Times New Roman"/>
          <w:sz w:val="20"/>
          <w:szCs w:val="20"/>
        </w:rPr>
        <w:t xml:space="preserve"> or upon completion of required coursework.</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only if his/her grade-point average is 3.0 or higher in</w:t>
      </w:r>
      <w:r>
        <w:rPr>
          <w:rFonts w:ascii="Times New Roman" w:hAnsi="Times New Roman"/>
          <w:spacing w:val="-11"/>
          <w:sz w:val="20"/>
          <w:szCs w:val="20"/>
        </w:rPr>
        <w:t xml:space="preserve"> </w:t>
      </w:r>
      <w:r>
        <w:rPr>
          <w:rFonts w:ascii="Times New Roman" w:hAnsi="Times New Roman"/>
          <w:sz w:val="20"/>
          <w:szCs w:val="20"/>
        </w:rPr>
        <w:t>Area C of the degree-planned program. Students may not take the comprehensive examination more than once in an academic semeste</w:t>
      </w:r>
      <w:r>
        <w:rPr>
          <w:rFonts w:ascii="Times New Roman" w:hAnsi="Times New Roman"/>
          <w:spacing w:val="-11"/>
          <w:sz w:val="20"/>
          <w:szCs w:val="20"/>
        </w:rPr>
        <w:t>r</w:t>
      </w: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third failure on the comprehensive examination results in automatic termination from the degree program.</w:t>
      </w:r>
    </w:p>
    <w:p w:rsidR="00721764" w:rsidRDefault="00721764" w:rsidP="00721764">
      <w:pPr>
        <w:widowControl w:val="0"/>
        <w:autoSpaceDE w:val="0"/>
        <w:autoSpaceDN w:val="0"/>
        <w:adjustRightInd w:val="0"/>
        <w:spacing w:after="0" w:line="250" w:lineRule="auto"/>
        <w:ind w:left="875" w:right="2041" w:firstLine="360"/>
        <w:rPr>
          <w:rFonts w:ascii="Times New Roman" w:hAnsi="Times New Roman"/>
          <w:sz w:val="20"/>
          <w:szCs w:val="20"/>
        </w:rPr>
      </w:pPr>
      <w:r>
        <w:rPr>
          <w:rFonts w:ascii="Times New Roman" w:hAnsi="Times New Roman"/>
          <w:sz w:val="20"/>
          <w:szCs w:val="20"/>
        </w:rPr>
        <w:t xml:space="preserve">The purpose of the comprehensive examination is to assess the student's knowledge of learn- </w:t>
      </w:r>
      <w:proofErr w:type="spellStart"/>
      <w:r>
        <w:rPr>
          <w:rFonts w:ascii="Times New Roman" w:hAnsi="Times New Roman"/>
          <w:sz w:val="20"/>
          <w:szCs w:val="20"/>
        </w:rPr>
        <w:t>ing</w:t>
      </w:r>
      <w:proofErr w:type="spellEnd"/>
      <w:r>
        <w:rPr>
          <w:rFonts w:ascii="Times New Roman" w:hAnsi="Times New Roman"/>
          <w:sz w:val="20"/>
          <w:szCs w:val="20"/>
        </w:rPr>
        <w:t xml:space="preserve"> experiences that have been introduced in the Master's degree in Science Education (Biology and Chemistry) programs.</w:t>
      </w:r>
      <w:r>
        <w:rPr>
          <w:rFonts w:ascii="Times New Roman" w:hAnsi="Times New Roman"/>
          <w:spacing w:val="-4"/>
          <w:sz w:val="20"/>
          <w:szCs w:val="20"/>
        </w:rPr>
        <w:t xml:space="preserve"> </w:t>
      </w:r>
      <w:r>
        <w:rPr>
          <w:rFonts w:ascii="Times New Roman" w:hAnsi="Times New Roman"/>
          <w:sz w:val="20"/>
          <w:szCs w:val="20"/>
        </w:rPr>
        <w:t>The exam will address specific objectives from the cognate field.</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sz w:val="28"/>
          <w:szCs w:val="28"/>
        </w:rPr>
      </w:pPr>
      <w:r>
        <w:rPr>
          <w:rFonts w:ascii="Times New Roman" w:hAnsi="Times New Roman"/>
          <w:b/>
          <w:bCs/>
          <w:sz w:val="28"/>
          <w:szCs w:val="28"/>
        </w:rPr>
        <w:t>Planned P</w:t>
      </w:r>
      <w:r>
        <w:rPr>
          <w:rFonts w:ascii="Times New Roman" w:hAnsi="Times New Roman"/>
          <w:b/>
          <w:bCs/>
          <w:spacing w:val="-5"/>
          <w:sz w:val="28"/>
          <w:szCs w:val="28"/>
        </w:rPr>
        <w:t>r</w:t>
      </w:r>
      <w:r>
        <w:rPr>
          <w:rFonts w:ascii="Times New Roman" w:hAnsi="Times New Roman"/>
          <w:b/>
          <w:bCs/>
          <w:sz w:val="28"/>
          <w:szCs w:val="28"/>
        </w:rPr>
        <w:t>ogram of Study</w:t>
      </w:r>
    </w:p>
    <w:p w:rsidR="00721764" w:rsidRDefault="00721764" w:rsidP="00721764">
      <w:pPr>
        <w:widowControl w:val="0"/>
        <w:autoSpaceDE w:val="0"/>
        <w:autoSpaceDN w:val="0"/>
        <w:adjustRightInd w:val="0"/>
        <w:spacing w:before="37" w:after="0" w:line="250" w:lineRule="auto"/>
        <w:ind w:left="875" w:right="2324" w:firstLine="360"/>
        <w:rPr>
          <w:rFonts w:ascii="Times New Roman" w:hAnsi="Times New Roman"/>
          <w:sz w:val="20"/>
          <w:szCs w:val="20"/>
        </w:rPr>
      </w:pPr>
      <w:r>
        <w:rPr>
          <w:rFonts w:ascii="Times New Roman" w:hAnsi="Times New Roman"/>
          <w:sz w:val="20"/>
          <w:szCs w:val="20"/>
        </w:rPr>
        <w:t>The Master's degree in Science Education has an emphasis in biology and an emphasis in chemistr</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99" w:lineRule="exact"/>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proofErr w:type="gramStart"/>
      <w:r>
        <w:rPr>
          <w:rFonts w:ascii="Times New Roman" w:hAnsi="Times New Roman"/>
          <w:b/>
          <w:bCs/>
          <w:sz w:val="28"/>
          <w:szCs w:val="28"/>
        </w:rPr>
        <w:t>A</w:t>
      </w:r>
      <w:proofErr w:type="gramEnd"/>
      <w:r>
        <w:rPr>
          <w:rFonts w:ascii="Times New Roman" w:hAnsi="Times New Roman"/>
          <w:b/>
          <w:bCs/>
          <w:spacing w:val="54"/>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p>
    <w:p w:rsidR="00721764" w:rsidRDefault="00721764" w:rsidP="00721764">
      <w:pPr>
        <w:widowControl w:val="0"/>
        <w:tabs>
          <w:tab w:val="left" w:pos="8160"/>
        </w:tabs>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 xml:space="preserve">(Minimum of 3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tbl>
      <w:tblPr>
        <w:tblW w:w="0" w:type="auto"/>
        <w:tblInd w:w="1195" w:type="dxa"/>
        <w:tblLayout w:type="fixed"/>
        <w:tblCellMar>
          <w:left w:w="0" w:type="dxa"/>
          <w:right w:w="0" w:type="dxa"/>
        </w:tblCellMar>
        <w:tblLook w:val="0000"/>
      </w:tblPr>
      <w:tblGrid>
        <w:gridCol w:w="831"/>
        <w:gridCol w:w="849"/>
        <w:gridCol w:w="2139"/>
      </w:tblGrid>
      <w:tr w:rsidR="00721764" w:rsidRPr="00FA7AC7" w:rsidTr="00B67EC4">
        <w:trPr>
          <w:trHeight w:hRule="exact" w:val="287"/>
        </w:trPr>
        <w:tc>
          <w:tcPr>
            <w:tcW w:w="831"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90"/>
              <w:rPr>
                <w:rFonts w:ascii="Times New Roman" w:hAnsi="Times New Roman"/>
                <w:sz w:val="24"/>
                <w:szCs w:val="24"/>
              </w:rPr>
            </w:pPr>
            <w:r w:rsidRPr="00FA7AC7">
              <w:rPr>
                <w:rFonts w:ascii="Times New Roman" w:hAnsi="Times New Roman"/>
                <w:sz w:val="20"/>
                <w:szCs w:val="20"/>
              </w:rPr>
              <w:t>5515</w:t>
            </w:r>
          </w:p>
        </w:tc>
        <w:tc>
          <w:tcPr>
            <w:tcW w:w="2139"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B67EC4">
        <w:trPr>
          <w:trHeight w:hRule="exact" w:val="240"/>
        </w:trPr>
        <w:tc>
          <w:tcPr>
            <w:tcW w:w="83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90"/>
              <w:rPr>
                <w:rFonts w:ascii="Times New Roman" w:hAnsi="Times New Roman"/>
                <w:sz w:val="24"/>
                <w:szCs w:val="24"/>
              </w:rPr>
            </w:pPr>
            <w:r w:rsidRPr="00FA7AC7">
              <w:rPr>
                <w:rFonts w:ascii="Times New Roman" w:hAnsi="Times New Roman"/>
                <w:sz w:val="20"/>
                <w:szCs w:val="20"/>
              </w:rPr>
              <w:t>5530</w:t>
            </w:r>
          </w:p>
        </w:tc>
        <w:tc>
          <w:tcPr>
            <w:tcW w:w="213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Adolescent Psychology</w:t>
            </w:r>
          </w:p>
        </w:tc>
      </w:tr>
      <w:tr w:rsidR="00721764" w:rsidRPr="00FA7AC7" w:rsidTr="00B67EC4">
        <w:trPr>
          <w:trHeight w:hRule="exact" w:val="320"/>
        </w:trPr>
        <w:tc>
          <w:tcPr>
            <w:tcW w:w="83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90"/>
              <w:rPr>
                <w:rFonts w:ascii="Times New Roman" w:hAnsi="Times New Roman"/>
                <w:sz w:val="24"/>
                <w:szCs w:val="24"/>
              </w:rPr>
            </w:pPr>
            <w:r w:rsidRPr="00FA7AC7">
              <w:rPr>
                <w:rFonts w:ascii="Times New Roman" w:hAnsi="Times New Roman"/>
                <w:sz w:val="20"/>
                <w:szCs w:val="20"/>
              </w:rPr>
              <w:t>5552</w:t>
            </w:r>
          </w:p>
        </w:tc>
        <w:tc>
          <w:tcPr>
            <w:tcW w:w="213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 and P</w:t>
      </w:r>
      <w:r>
        <w:rPr>
          <w:rFonts w:ascii="Times New Roman" w:hAnsi="Times New Roman"/>
          <w:b/>
          <w:bCs/>
          <w:spacing w:val="-5"/>
          <w:sz w:val="28"/>
          <w:szCs w:val="28"/>
        </w:rPr>
        <w:t>r</w:t>
      </w:r>
      <w:r>
        <w:rPr>
          <w:rFonts w:ascii="Times New Roman" w:hAnsi="Times New Roman"/>
          <w:b/>
          <w:bCs/>
          <w:sz w:val="28"/>
          <w:szCs w:val="28"/>
        </w:rPr>
        <w:t>oblems of the School</w:t>
      </w:r>
    </w:p>
    <w:p w:rsidR="00721764" w:rsidRDefault="00721764" w:rsidP="00721764">
      <w:pPr>
        <w:widowControl w:val="0"/>
        <w:tabs>
          <w:tab w:val="left" w:pos="8160"/>
        </w:tabs>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 xml:space="preserve">(Minimum of 3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tbl>
      <w:tblPr>
        <w:tblW w:w="0" w:type="auto"/>
        <w:tblInd w:w="1195" w:type="dxa"/>
        <w:tblLayout w:type="fixed"/>
        <w:tblCellMar>
          <w:left w:w="0" w:type="dxa"/>
          <w:right w:w="0" w:type="dxa"/>
        </w:tblCellMar>
        <w:tblLook w:val="0000"/>
      </w:tblPr>
      <w:tblGrid>
        <w:gridCol w:w="853"/>
        <w:gridCol w:w="827"/>
        <w:gridCol w:w="3200"/>
      </w:tblGrid>
      <w:tr w:rsidR="00721764" w:rsidRPr="00FA7AC7" w:rsidTr="00B67EC4">
        <w:trPr>
          <w:trHeight w:hRule="exact" w:val="287"/>
        </w:trPr>
        <w:tc>
          <w:tcPr>
            <w:tcW w:w="853"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5538</w:t>
            </w:r>
          </w:p>
        </w:tc>
        <w:tc>
          <w:tcPr>
            <w:tcW w:w="3200"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B67EC4">
        <w:trPr>
          <w:trHeight w:hRule="exact" w:val="240"/>
        </w:trPr>
        <w:tc>
          <w:tcPr>
            <w:tcW w:w="85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20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B67EC4">
        <w:trPr>
          <w:trHeight w:hRule="exact" w:val="320"/>
        </w:trPr>
        <w:tc>
          <w:tcPr>
            <w:tcW w:w="85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5570</w:t>
            </w:r>
          </w:p>
        </w:tc>
        <w:tc>
          <w:tcPr>
            <w:tcW w:w="320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Strategies of Instruction in Science**</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Courses***</w:t>
      </w: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sectPr w:rsidR="00721764">
          <w:pgSz w:w="12240" w:h="15840"/>
          <w:pgMar w:top="260" w:right="220" w:bottom="280" w:left="1280" w:header="0" w:footer="955" w:gutter="0"/>
          <w:cols w:space="720" w:equalWidth="0">
            <w:col w:w="10740"/>
          </w:cols>
          <w:noEndnote/>
        </w:sectPr>
      </w:pPr>
    </w:p>
    <w:tbl>
      <w:tblPr>
        <w:tblW w:w="0" w:type="auto"/>
        <w:tblInd w:w="110"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75" w:lineRule="exact"/>
              <w:ind w:left="1255" w:right="1943"/>
              <w:jc w:val="center"/>
              <w:rPr>
                <w:rFonts w:ascii="Times New Roman" w:hAnsi="Times New Roman"/>
                <w:color w:val="000000"/>
                <w:sz w:val="27"/>
                <w:szCs w:val="27"/>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CIENCE</w:t>
            </w:r>
          </w:p>
          <w:p w:rsidR="00721764" w:rsidRPr="00FA7AC7" w:rsidRDefault="00721764" w:rsidP="00B67EC4">
            <w:pPr>
              <w:widowControl w:val="0"/>
              <w:autoSpaceDE w:val="0"/>
              <w:autoSpaceDN w:val="0"/>
              <w:adjustRightInd w:val="0"/>
              <w:spacing w:after="0" w:line="325" w:lineRule="exact"/>
              <w:ind w:left="1039" w:right="1727"/>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tabs>
          <w:tab w:val="left" w:pos="908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 xml:space="preserve">(Minimum of 15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15 hrs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proofErr w:type="gramStart"/>
      <w:r>
        <w:rPr>
          <w:rFonts w:ascii="Times New Roman" w:hAnsi="Times New Roman"/>
          <w:sz w:val="20"/>
          <w:szCs w:val="20"/>
        </w:rPr>
        <w:t>(Six hours in core and nine hours to be selected from the list of elective courses.)</w:t>
      </w:r>
      <w:proofErr w:type="gramEnd"/>
    </w:p>
    <w:p w:rsidR="00721764" w:rsidRDefault="00721764" w:rsidP="00721764">
      <w:pPr>
        <w:widowControl w:val="0"/>
        <w:autoSpaceDE w:val="0"/>
        <w:autoSpaceDN w:val="0"/>
        <w:adjustRightInd w:val="0"/>
        <w:spacing w:before="2" w:after="0" w:line="120" w:lineRule="exact"/>
        <w:rPr>
          <w:rFonts w:ascii="Times New Roman" w:hAnsi="Times New Roman"/>
          <w:sz w:val="12"/>
          <w:szCs w:val="12"/>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240" w:lineRule="auto"/>
        <w:ind w:left="1935"/>
        <w:rPr>
          <w:rFonts w:ascii="Times New Roman" w:hAnsi="Times New Roman"/>
          <w:sz w:val="28"/>
          <w:szCs w:val="28"/>
        </w:rPr>
      </w:pPr>
      <w:r w:rsidRPr="003F0AB9">
        <w:rPr>
          <w:noProof/>
        </w:rPr>
        <w:pict>
          <v:group id="_x0000_s1389" style="position:absolute;left:0;text-align:left;margin-left:264.1pt;margin-top:-99.85pt;width:31.2pt;height:31.05pt;z-index:-251567104;mso-position-horizontal-relative:page" coordorigin="5282,-1997" coordsize="624,621" o:allowincell="f">
            <v:rect id="_x0000_s1390" style="position:absolute;left:5287;top:-1992;width:613;height:610" o:allowincell="f" stroked="f">
              <v:path arrowok="t"/>
            </v:rect>
            <v:rect id="_x0000_s1391" style="position:absolute;left:5287;top:-1992;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 xml:space="preserve">Cognate </w:t>
      </w:r>
      <w:proofErr w:type="gramStart"/>
      <w:r w:rsidR="00721764">
        <w:rPr>
          <w:rFonts w:ascii="Times New Roman" w:hAnsi="Times New Roman"/>
          <w:b/>
          <w:bCs/>
          <w:sz w:val="28"/>
          <w:szCs w:val="28"/>
        </w:rPr>
        <w:t>Fields  -</w:t>
      </w:r>
      <w:proofErr w:type="gramEnd"/>
      <w:r w:rsidR="00721764">
        <w:rPr>
          <w:rFonts w:ascii="Times New Roman" w:hAnsi="Times New Roman"/>
          <w:b/>
          <w:bCs/>
          <w:sz w:val="28"/>
          <w:szCs w:val="28"/>
        </w:rPr>
        <w:t xml:space="preserve"> Co</w:t>
      </w:r>
      <w:r w:rsidR="00721764">
        <w:rPr>
          <w:rFonts w:ascii="Times New Roman" w:hAnsi="Times New Roman"/>
          <w:b/>
          <w:bCs/>
          <w:spacing w:val="-5"/>
          <w:sz w:val="28"/>
          <w:szCs w:val="28"/>
        </w:rPr>
        <w:t>r</w:t>
      </w:r>
      <w:r w:rsidR="00721764">
        <w:rPr>
          <w:rFonts w:ascii="Times New Roman" w:hAnsi="Times New Roman"/>
          <w:b/>
          <w:bCs/>
          <w:sz w:val="28"/>
          <w:szCs w:val="28"/>
        </w:rPr>
        <w:t>e***</w:t>
      </w:r>
    </w:p>
    <w:p w:rsidR="00721764" w:rsidRDefault="00721764" w:rsidP="00721764">
      <w:pPr>
        <w:widowControl w:val="0"/>
        <w:tabs>
          <w:tab w:val="left" w:pos="9220"/>
        </w:tabs>
        <w:autoSpaceDE w:val="0"/>
        <w:autoSpaceDN w:val="0"/>
        <w:adjustRightInd w:val="0"/>
        <w:spacing w:before="14" w:after="0" w:line="240" w:lineRule="auto"/>
        <w:ind w:left="2005"/>
        <w:rPr>
          <w:rFonts w:ascii="Times New Roman" w:hAnsi="Times New Roman"/>
          <w:sz w:val="28"/>
          <w:szCs w:val="28"/>
        </w:rPr>
      </w:pPr>
      <w:r>
        <w:rPr>
          <w:rFonts w:ascii="Times New Roman" w:hAnsi="Times New Roman"/>
          <w:b/>
          <w:bCs/>
          <w:sz w:val="28"/>
          <w:szCs w:val="28"/>
        </w:rPr>
        <w:t>(Minimum of 6 hours f</w:t>
      </w:r>
      <w:r>
        <w:rPr>
          <w:rFonts w:ascii="Times New Roman" w:hAnsi="Times New Roman"/>
          <w:b/>
          <w:bCs/>
          <w:spacing w:val="-5"/>
          <w:sz w:val="28"/>
          <w:szCs w:val="28"/>
        </w:rPr>
        <w:t>r</w:t>
      </w:r>
      <w:r>
        <w:rPr>
          <w:rFonts w:ascii="Times New Roman" w:hAnsi="Times New Roman"/>
          <w:b/>
          <w:bCs/>
          <w:sz w:val="28"/>
          <w:szCs w:val="28"/>
        </w:rPr>
        <w:t>om Biology or</w:t>
      </w:r>
      <w:r>
        <w:rPr>
          <w:rFonts w:ascii="Times New Roman" w:hAnsi="Times New Roman"/>
          <w:b/>
          <w:bCs/>
          <w:spacing w:val="-5"/>
          <w:sz w:val="28"/>
          <w:szCs w:val="28"/>
        </w:rPr>
        <w:t xml:space="preserve"> </w:t>
      </w:r>
      <w:r>
        <w:rPr>
          <w:rFonts w:ascii="Times New Roman" w:hAnsi="Times New Roman"/>
          <w:b/>
          <w:bCs/>
          <w:sz w:val="28"/>
          <w:szCs w:val="28"/>
        </w:rPr>
        <w:t>Chemistry)</w:t>
      </w:r>
      <w:r>
        <w:rPr>
          <w:rFonts w:ascii="Times New Roman" w:hAnsi="Times New Roman"/>
          <w:b/>
          <w:bCs/>
          <w:sz w:val="28"/>
          <w:szCs w:val="28"/>
        </w:rPr>
        <w:tab/>
        <w:t>6 hrs</w:t>
      </w:r>
    </w:p>
    <w:tbl>
      <w:tblPr>
        <w:tblW w:w="0" w:type="auto"/>
        <w:tblInd w:w="2255" w:type="dxa"/>
        <w:tblLayout w:type="fixed"/>
        <w:tblCellMar>
          <w:left w:w="0" w:type="dxa"/>
          <w:right w:w="0" w:type="dxa"/>
        </w:tblCellMar>
        <w:tblLook w:val="0000"/>
      </w:tblPr>
      <w:tblGrid>
        <w:gridCol w:w="869"/>
        <w:gridCol w:w="811"/>
        <w:gridCol w:w="2993"/>
      </w:tblGrid>
      <w:tr w:rsidR="00721764" w:rsidRPr="00FA7AC7" w:rsidTr="00B67EC4">
        <w:trPr>
          <w:trHeight w:hRule="exact" w:val="287"/>
        </w:trPr>
        <w:tc>
          <w:tcPr>
            <w:tcW w:w="869"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51"/>
              <w:rPr>
                <w:rFonts w:ascii="Times New Roman" w:hAnsi="Times New Roman"/>
                <w:sz w:val="24"/>
                <w:szCs w:val="24"/>
              </w:rPr>
            </w:pPr>
            <w:r w:rsidRPr="00FA7AC7">
              <w:rPr>
                <w:rFonts w:ascii="Times New Roman" w:hAnsi="Times New Roman"/>
                <w:sz w:val="20"/>
                <w:szCs w:val="20"/>
              </w:rPr>
              <w:t>5501</w:t>
            </w:r>
          </w:p>
        </w:tc>
        <w:tc>
          <w:tcPr>
            <w:tcW w:w="2993"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Botany</w:t>
            </w:r>
          </w:p>
        </w:tc>
      </w:tr>
      <w:tr w:rsidR="00721764" w:rsidRPr="00FA7AC7" w:rsidTr="00B67EC4">
        <w:trPr>
          <w:trHeight w:hRule="exact" w:val="240"/>
        </w:trPr>
        <w:tc>
          <w:tcPr>
            <w:tcW w:w="86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5502</w:t>
            </w:r>
          </w:p>
        </w:tc>
        <w:tc>
          <w:tcPr>
            <w:tcW w:w="299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Zoology</w:t>
            </w:r>
          </w:p>
        </w:tc>
      </w:tr>
      <w:tr w:rsidR="00721764" w:rsidRPr="00FA7AC7" w:rsidTr="00B67EC4">
        <w:trPr>
          <w:trHeight w:hRule="exact" w:val="240"/>
        </w:trPr>
        <w:tc>
          <w:tcPr>
            <w:tcW w:w="86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5503</w:t>
            </w:r>
          </w:p>
        </w:tc>
        <w:tc>
          <w:tcPr>
            <w:tcW w:w="299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Human Biology</w:t>
            </w:r>
          </w:p>
        </w:tc>
      </w:tr>
      <w:tr w:rsidR="00721764" w:rsidRPr="00FA7AC7" w:rsidTr="00B67EC4">
        <w:trPr>
          <w:trHeight w:hRule="exact" w:val="240"/>
        </w:trPr>
        <w:tc>
          <w:tcPr>
            <w:tcW w:w="86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5501</w:t>
            </w:r>
          </w:p>
        </w:tc>
        <w:tc>
          <w:tcPr>
            <w:tcW w:w="299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Ino</w:t>
            </w:r>
            <w:r w:rsidRPr="00FA7AC7">
              <w:rPr>
                <w:rFonts w:ascii="Times New Roman" w:hAnsi="Times New Roman"/>
                <w:spacing w:val="-4"/>
                <w:sz w:val="20"/>
                <w:szCs w:val="20"/>
              </w:rPr>
              <w:t>r</w:t>
            </w:r>
            <w:r w:rsidRPr="00FA7AC7">
              <w:rPr>
                <w:rFonts w:ascii="Times New Roman" w:hAnsi="Times New Roman"/>
                <w:sz w:val="20"/>
                <w:szCs w:val="20"/>
              </w:rPr>
              <w:t>ganic Chemistry</w:t>
            </w:r>
          </w:p>
        </w:tc>
      </w:tr>
      <w:tr w:rsidR="00721764" w:rsidRPr="00FA7AC7" w:rsidTr="00B67EC4">
        <w:trPr>
          <w:trHeight w:hRule="exact" w:val="240"/>
        </w:trPr>
        <w:tc>
          <w:tcPr>
            <w:tcW w:w="86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5502</w:t>
            </w:r>
          </w:p>
        </w:tc>
        <w:tc>
          <w:tcPr>
            <w:tcW w:w="299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O</w:t>
            </w:r>
            <w:r w:rsidRPr="00FA7AC7">
              <w:rPr>
                <w:rFonts w:ascii="Times New Roman" w:hAnsi="Times New Roman"/>
                <w:spacing w:val="-4"/>
                <w:sz w:val="20"/>
                <w:szCs w:val="20"/>
              </w:rPr>
              <w:t>r</w:t>
            </w:r>
            <w:r w:rsidRPr="00FA7AC7">
              <w:rPr>
                <w:rFonts w:ascii="Times New Roman" w:hAnsi="Times New Roman"/>
                <w:sz w:val="20"/>
                <w:szCs w:val="20"/>
              </w:rPr>
              <w:t>ganic Chemistry</w:t>
            </w:r>
          </w:p>
        </w:tc>
      </w:tr>
      <w:tr w:rsidR="00721764" w:rsidRPr="00FA7AC7" w:rsidTr="00B67EC4">
        <w:trPr>
          <w:trHeight w:hRule="exact" w:val="260"/>
        </w:trPr>
        <w:tc>
          <w:tcPr>
            <w:tcW w:w="869"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5503</w:t>
            </w:r>
          </w:p>
        </w:tc>
        <w:tc>
          <w:tcPr>
            <w:tcW w:w="2993"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Analytical Chemistry</w:t>
            </w:r>
          </w:p>
        </w:tc>
      </w:tr>
    </w:tbl>
    <w:p w:rsidR="00721764" w:rsidRDefault="00721764" w:rsidP="00721764">
      <w:pPr>
        <w:widowControl w:val="0"/>
        <w:autoSpaceDE w:val="0"/>
        <w:autoSpaceDN w:val="0"/>
        <w:adjustRightInd w:val="0"/>
        <w:spacing w:after="0" w:line="200" w:lineRule="exact"/>
        <w:ind w:left="2295"/>
        <w:rPr>
          <w:rFonts w:ascii="Times New Roman" w:hAnsi="Times New Roman"/>
          <w:sz w:val="20"/>
          <w:szCs w:val="20"/>
        </w:rPr>
      </w:pPr>
      <w:r>
        <w:rPr>
          <w:rFonts w:ascii="Times New Roman" w:hAnsi="Times New Roman"/>
          <w:sz w:val="20"/>
          <w:szCs w:val="20"/>
        </w:rPr>
        <w:t>(Other teaching field courses will be selected from courses listed within the cognate areas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proofErr w:type="gramStart"/>
      <w:r>
        <w:rPr>
          <w:rFonts w:ascii="Times New Roman" w:hAnsi="Times New Roman"/>
          <w:sz w:val="20"/>
          <w:szCs w:val="20"/>
        </w:rPr>
        <w:t>with</w:t>
      </w:r>
      <w:proofErr w:type="gramEnd"/>
      <w:r>
        <w:rPr>
          <w:rFonts w:ascii="Times New Roman" w:hAnsi="Times New Roman"/>
          <w:sz w:val="20"/>
          <w:szCs w:val="20"/>
        </w:rPr>
        <w:t xml:space="preserve"> the approval of the advisors.)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Resea</w:t>
      </w:r>
      <w:r>
        <w:rPr>
          <w:rFonts w:ascii="Times New Roman" w:hAnsi="Times New Roman"/>
          <w:b/>
          <w:bCs/>
          <w:spacing w:val="-5"/>
          <w:sz w:val="28"/>
          <w:szCs w:val="28"/>
        </w:rPr>
        <w:t>r</w:t>
      </w:r>
      <w:r>
        <w:rPr>
          <w:rFonts w:ascii="Times New Roman" w:hAnsi="Times New Roman"/>
          <w:b/>
          <w:bCs/>
          <w:sz w:val="28"/>
          <w:szCs w:val="28"/>
        </w:rPr>
        <w:t>ch and Statistics</w:t>
      </w:r>
    </w:p>
    <w:p w:rsidR="00721764" w:rsidRDefault="00721764" w:rsidP="00721764">
      <w:pPr>
        <w:widowControl w:val="0"/>
        <w:tabs>
          <w:tab w:val="left" w:pos="922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95"/>
        <w:rPr>
          <w:rFonts w:ascii="Times New Roman" w:hAnsi="Times New Roman"/>
          <w:sz w:val="12"/>
          <w:szCs w:val="12"/>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 xml:space="preserve">Educational Statistics </w:t>
      </w:r>
      <w:r>
        <w:rPr>
          <w:rFonts w:ascii="Times New Roman" w:hAnsi="Times New Roman"/>
          <w:position w:val="7"/>
          <w:sz w:val="12"/>
          <w:szCs w:val="12"/>
        </w:rPr>
        <w:t>+</w:t>
      </w:r>
    </w:p>
    <w:p w:rsidR="00721764" w:rsidRDefault="00721764" w:rsidP="00721764">
      <w:pPr>
        <w:widowControl w:val="0"/>
        <w:tabs>
          <w:tab w:val="left" w:pos="3360"/>
          <w:tab w:val="left" w:pos="4080"/>
        </w:tabs>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220"/>
        </w:tabs>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Electives (Minimum of 3 semester</w:t>
      </w:r>
      <w:r>
        <w:rPr>
          <w:rFonts w:ascii="Times New Roman" w:hAnsi="Times New Roman"/>
          <w:b/>
          <w:bCs/>
          <w:spacing w:val="-5"/>
          <w:sz w:val="28"/>
          <w:szCs w:val="28"/>
        </w:rPr>
        <w:t xml:space="preserve"> </w:t>
      </w:r>
      <w:r>
        <w:rPr>
          <w:rFonts w:ascii="Times New Roman" w:hAnsi="Times New Roman"/>
          <w:b/>
          <w:bCs/>
          <w:sz w:val="28"/>
          <w:szCs w:val="28"/>
        </w:rPr>
        <w:t>hours)</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95"/>
        <w:rPr>
          <w:rFonts w:ascii="Times New Roman" w:hAnsi="Times New Roman"/>
          <w:sz w:val="12"/>
          <w:szCs w:val="12"/>
        </w:rPr>
      </w:pPr>
      <w:r>
        <w:rPr>
          <w:rFonts w:ascii="Times New Roman" w:hAnsi="Times New Roman"/>
          <w:sz w:val="20"/>
          <w:szCs w:val="20"/>
        </w:rPr>
        <w:t>SPED</w:t>
      </w:r>
      <w:r>
        <w:rPr>
          <w:rFonts w:ascii="Times New Roman" w:hAnsi="Times New Roman"/>
          <w:sz w:val="20"/>
          <w:szCs w:val="20"/>
        </w:rPr>
        <w:tab/>
        <w:t>5501</w:t>
      </w:r>
      <w:r>
        <w:rPr>
          <w:rFonts w:ascii="Times New Roman" w:hAnsi="Times New Roman"/>
          <w:sz w:val="20"/>
          <w:szCs w:val="20"/>
        </w:rPr>
        <w:tab/>
        <w:t>Exceptional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 xml:space="preserve">outh </w:t>
      </w:r>
      <w:r>
        <w:rPr>
          <w:rFonts w:ascii="Times New Roman" w:hAnsi="Times New Roman"/>
          <w:position w:val="7"/>
          <w:sz w:val="12"/>
          <w:szCs w:val="12"/>
        </w:rPr>
        <w:t>++</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Hours Required</w:t>
      </w:r>
      <w:r>
        <w:rPr>
          <w:rFonts w:ascii="Times New Roman" w:hAnsi="Times New Roman"/>
          <w:spacing w:val="20"/>
          <w:sz w:val="20"/>
          <w:szCs w:val="20"/>
        </w:rPr>
        <w:t xml:space="preserve"> </w:t>
      </w:r>
      <w:r>
        <w:rPr>
          <w:rFonts w:ascii="Times New Roman" w:hAnsi="Times New Roman"/>
          <w:sz w:val="20"/>
          <w:szCs w:val="20"/>
        </w:rPr>
        <w:t>36 hrs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 Minimum of 9 semester hours from</w:t>
      </w:r>
      <w:r>
        <w:rPr>
          <w:rFonts w:ascii="Times New Roman" w:hAnsi="Times New Roman"/>
          <w:spacing w:val="-11"/>
          <w:sz w:val="20"/>
          <w:szCs w:val="20"/>
        </w:rPr>
        <w:t xml:space="preserve"> </w:t>
      </w:r>
      <w:r>
        <w:rPr>
          <w:rFonts w:ascii="Times New Roman" w:hAnsi="Times New Roman"/>
          <w:sz w:val="20"/>
          <w:szCs w:val="20"/>
        </w:rPr>
        <w:t>Areas</w:t>
      </w:r>
      <w:r>
        <w:rPr>
          <w:rFonts w:ascii="Times New Roman" w:hAnsi="Times New Roman"/>
          <w:spacing w:val="-11"/>
          <w:sz w:val="20"/>
          <w:szCs w:val="20"/>
        </w:rPr>
        <w:t xml:space="preserve"> </w:t>
      </w:r>
      <w:proofErr w:type="gramStart"/>
      <w:r>
        <w:rPr>
          <w:rFonts w:ascii="Times New Roman" w:hAnsi="Times New Roman"/>
          <w:sz w:val="20"/>
          <w:szCs w:val="20"/>
        </w:rPr>
        <w:t>A</w:t>
      </w:r>
      <w:proofErr w:type="gramEnd"/>
      <w:r>
        <w:rPr>
          <w:rFonts w:ascii="Times New Roman" w:hAnsi="Times New Roman"/>
          <w:spacing w:val="-11"/>
          <w:sz w:val="20"/>
          <w:szCs w:val="20"/>
        </w:rPr>
        <w:t xml:space="preserve"> </w:t>
      </w:r>
      <w:r>
        <w:rPr>
          <w:rFonts w:ascii="Times New Roman" w:hAnsi="Times New Roman"/>
          <w:sz w:val="20"/>
          <w:szCs w:val="20"/>
        </w:rPr>
        <w:t>&amp; B ** Required course</w:t>
      </w:r>
    </w:p>
    <w:p w:rsidR="00721764" w:rsidRDefault="00721764" w:rsidP="00721764">
      <w:pPr>
        <w:widowControl w:val="0"/>
        <w:autoSpaceDE w:val="0"/>
        <w:autoSpaceDN w:val="0"/>
        <w:adjustRightInd w:val="0"/>
        <w:spacing w:before="10" w:after="0" w:line="250" w:lineRule="auto"/>
        <w:ind w:left="1935" w:right="915" w:firstLine="360"/>
        <w:rPr>
          <w:rFonts w:ascii="Times New Roman" w:hAnsi="Times New Roman"/>
          <w:sz w:val="20"/>
          <w:szCs w:val="20"/>
        </w:rPr>
      </w:pPr>
      <w:r>
        <w:rPr>
          <w:rFonts w:ascii="Times New Roman" w:hAnsi="Times New Roman"/>
          <w:sz w:val="20"/>
          <w:szCs w:val="20"/>
        </w:rPr>
        <w:t>*** Minimum of 15 semester hours from area C (6 hours of core courses are required). In the chemistry program, core courses may</w:t>
      </w:r>
    </w:p>
    <w:p w:rsidR="00721764" w:rsidRDefault="003F0AB9" w:rsidP="00721764">
      <w:pPr>
        <w:widowControl w:val="0"/>
        <w:autoSpaceDE w:val="0"/>
        <w:autoSpaceDN w:val="0"/>
        <w:adjustRightInd w:val="0"/>
        <w:spacing w:after="0" w:line="250" w:lineRule="auto"/>
        <w:ind w:left="1935" w:right="947" w:firstLine="720"/>
        <w:rPr>
          <w:rFonts w:ascii="Times New Roman" w:hAnsi="Times New Roman"/>
          <w:sz w:val="20"/>
          <w:szCs w:val="20"/>
        </w:rPr>
      </w:pPr>
      <w:r w:rsidRPr="003F0AB9">
        <w:rPr>
          <w:noProof/>
        </w:rPr>
        <w:pict>
          <v:shape id="_x0000_s1393" type="#_x0000_t202" style="position:absolute;left:0;text-align:left;margin-left:18.3pt;margin-top:-254.5pt;width:1in;height:270.7pt;z-index:-251565056;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sz w:val="20"/>
          <w:szCs w:val="20"/>
        </w:rPr>
        <w:t>be</w:t>
      </w:r>
      <w:proofErr w:type="gramEnd"/>
      <w:r w:rsidR="00721764">
        <w:rPr>
          <w:rFonts w:ascii="Times New Roman" w:hAnsi="Times New Roman"/>
          <w:sz w:val="20"/>
          <w:szCs w:val="20"/>
        </w:rPr>
        <w:t xml:space="preserve"> omitted if a departmental proficiency exam is passed.</w:t>
      </w:r>
      <w:r w:rsidR="00721764">
        <w:rPr>
          <w:rFonts w:ascii="Times New Roman" w:hAnsi="Times New Roman"/>
          <w:spacing w:val="-4"/>
          <w:sz w:val="20"/>
          <w:szCs w:val="20"/>
        </w:rPr>
        <w:t xml:space="preserve"> </w:t>
      </w:r>
      <w:r w:rsidR="00721764">
        <w:rPr>
          <w:rFonts w:ascii="Times New Roman" w:hAnsi="Times New Roman"/>
          <w:sz w:val="20"/>
          <w:szCs w:val="20"/>
        </w:rPr>
        <w:t>The student would complete 15 hours of advanced courses.</w:t>
      </w:r>
    </w:p>
    <w:p w:rsidR="00721764" w:rsidRDefault="003F0AB9" w:rsidP="00721764">
      <w:pPr>
        <w:widowControl w:val="0"/>
        <w:autoSpaceDE w:val="0"/>
        <w:autoSpaceDN w:val="0"/>
        <w:adjustRightInd w:val="0"/>
        <w:spacing w:after="0" w:line="240" w:lineRule="auto"/>
        <w:ind w:left="2295"/>
        <w:rPr>
          <w:rFonts w:ascii="Times New Roman" w:hAnsi="Times New Roman"/>
          <w:sz w:val="20"/>
          <w:szCs w:val="20"/>
        </w:rPr>
      </w:pPr>
      <w:r w:rsidRPr="003F0AB9">
        <w:rPr>
          <w:noProof/>
        </w:rPr>
        <w:pict>
          <v:shape id="_x0000_s1392" type="#_x0000_t202" style="position:absolute;left:0;text-align:left;margin-left:18.3pt;margin-top:6.05pt;width:1in;height:184.35pt;z-index:-25156608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position w:val="7"/>
          <w:sz w:val="12"/>
          <w:szCs w:val="12"/>
        </w:rPr>
        <w:t xml:space="preserve">+ </w:t>
      </w:r>
      <w:r w:rsidR="00721764">
        <w:rPr>
          <w:rFonts w:ascii="Times New Roman" w:hAnsi="Times New Roman"/>
          <w:sz w:val="20"/>
          <w:szCs w:val="20"/>
        </w:rPr>
        <w:t>Required for research course. Passing an examination can satisfy course requirements.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position w:val="7"/>
          <w:sz w:val="12"/>
          <w:szCs w:val="12"/>
        </w:rPr>
        <w:t xml:space="preserve">++ </w:t>
      </w:r>
      <w:r>
        <w:rPr>
          <w:rFonts w:ascii="Times New Roman" w:hAnsi="Times New Roman"/>
          <w:sz w:val="20"/>
          <w:szCs w:val="20"/>
        </w:rPr>
        <w:t>Required only if not previously fulfilled.</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53" w:lineRule="auto"/>
        <w:ind w:left="1935" w:right="873"/>
        <w:rPr>
          <w:rFonts w:ascii="Times New Roman" w:hAnsi="Times New Roman"/>
          <w:sz w:val="20"/>
          <w:szCs w:val="20"/>
        </w:rPr>
      </w:pPr>
      <w:r>
        <w:rPr>
          <w:rFonts w:ascii="Times New Roman" w:hAnsi="Times New Roman"/>
          <w:b/>
          <w:bCs/>
          <w:spacing w:val="-11"/>
          <w:sz w:val="20"/>
          <w:szCs w:val="20"/>
        </w:rPr>
        <w:t>W</w:t>
      </w:r>
      <w:r>
        <w:rPr>
          <w:rFonts w:ascii="Times New Roman" w:hAnsi="Times New Roman"/>
          <w:b/>
          <w:bCs/>
          <w:sz w:val="20"/>
          <w:szCs w:val="20"/>
        </w:rPr>
        <w:t>ater</w:t>
      </w:r>
      <w:r>
        <w:rPr>
          <w:rFonts w:ascii="Times New Roman" w:hAnsi="Times New Roman"/>
          <w:b/>
          <w:bCs/>
          <w:spacing w:val="-4"/>
          <w:sz w:val="20"/>
          <w:szCs w:val="20"/>
        </w:rPr>
        <w:t xml:space="preserve"> </w:t>
      </w:r>
      <w:r>
        <w:rPr>
          <w:rFonts w:ascii="Times New Roman" w:hAnsi="Times New Roman"/>
          <w:b/>
          <w:bCs/>
          <w:sz w:val="20"/>
          <w:szCs w:val="20"/>
        </w:rPr>
        <w:t>Resou</w:t>
      </w:r>
      <w:r>
        <w:rPr>
          <w:rFonts w:ascii="Times New Roman" w:hAnsi="Times New Roman"/>
          <w:b/>
          <w:bCs/>
          <w:spacing w:val="-4"/>
          <w:sz w:val="20"/>
          <w:szCs w:val="20"/>
        </w:rPr>
        <w:t>r</w:t>
      </w:r>
      <w:r>
        <w:rPr>
          <w:rFonts w:ascii="Times New Roman" w:hAnsi="Times New Roman"/>
          <w:b/>
          <w:bCs/>
          <w:sz w:val="20"/>
          <w:szCs w:val="20"/>
        </w:rPr>
        <w:t>ces Management and Policy courses c</w:t>
      </w:r>
      <w:r>
        <w:rPr>
          <w:rFonts w:ascii="Times New Roman" w:hAnsi="Times New Roman"/>
          <w:b/>
          <w:bCs/>
          <w:spacing w:val="-4"/>
          <w:sz w:val="20"/>
          <w:szCs w:val="20"/>
        </w:rPr>
        <w:t>r</w:t>
      </w:r>
      <w:r>
        <w:rPr>
          <w:rFonts w:ascii="Times New Roman" w:hAnsi="Times New Roman"/>
          <w:b/>
          <w:bCs/>
          <w:sz w:val="20"/>
          <w:szCs w:val="20"/>
        </w:rPr>
        <w:t xml:space="preserve">oss listed with Biology courses in </w:t>
      </w:r>
      <w:proofErr w:type="spellStart"/>
      <w:r>
        <w:rPr>
          <w:rFonts w:ascii="Times New Roman" w:hAnsi="Times New Roman"/>
          <w:b/>
          <w:bCs/>
          <w:sz w:val="20"/>
          <w:szCs w:val="20"/>
        </w:rPr>
        <w:t>collab</w:t>
      </w:r>
      <w:proofErr w:type="spellEnd"/>
      <w:r>
        <w:rPr>
          <w:rFonts w:ascii="Times New Roman" w:hAnsi="Times New Roman"/>
          <w:b/>
          <w:bCs/>
          <w:sz w:val="20"/>
          <w:szCs w:val="20"/>
        </w:rPr>
        <w:t>- oration with the M</w:t>
      </w:r>
      <w:r>
        <w:rPr>
          <w:rFonts w:ascii="Times New Roman" w:hAnsi="Times New Roman"/>
          <w:b/>
          <w:bCs/>
          <w:spacing w:val="-15"/>
          <w:sz w:val="20"/>
          <w:szCs w:val="20"/>
        </w:rPr>
        <w:t>P</w:t>
      </w:r>
      <w:r>
        <w:rPr>
          <w:rFonts w:ascii="Times New Roman" w:hAnsi="Times New Roman"/>
          <w:b/>
          <w:bCs/>
          <w:sz w:val="20"/>
          <w:szCs w:val="20"/>
        </w:rPr>
        <w:t>A</w:t>
      </w:r>
      <w:r>
        <w:rPr>
          <w:rFonts w:ascii="Times New Roman" w:hAnsi="Times New Roman"/>
          <w:b/>
          <w:bCs/>
          <w:spacing w:val="-11"/>
          <w:sz w:val="20"/>
          <w:szCs w:val="20"/>
        </w:rPr>
        <w:t xml:space="preserve"> </w:t>
      </w:r>
      <w:r>
        <w:rPr>
          <w:rFonts w:ascii="Times New Roman" w:hAnsi="Times New Roman"/>
          <w:b/>
          <w:bCs/>
          <w:sz w:val="20"/>
          <w:szCs w:val="20"/>
        </w:rPr>
        <w:t>p</w:t>
      </w:r>
      <w:r>
        <w:rPr>
          <w:rFonts w:ascii="Times New Roman" w:hAnsi="Times New Roman"/>
          <w:b/>
          <w:bCs/>
          <w:spacing w:val="-4"/>
          <w:sz w:val="20"/>
          <w:szCs w:val="20"/>
        </w:rPr>
        <w:t>r</w:t>
      </w:r>
      <w:r>
        <w:rPr>
          <w:rFonts w:ascii="Times New Roman" w:hAnsi="Times New Roman"/>
          <w:b/>
          <w:bCs/>
          <w:sz w:val="20"/>
          <w:szCs w:val="20"/>
        </w:rPr>
        <w:t>ogram concentration in</w:t>
      </w:r>
      <w:r>
        <w:rPr>
          <w:rFonts w:ascii="Times New Roman" w:hAnsi="Times New Roman"/>
          <w:b/>
          <w:bCs/>
          <w:spacing w:val="-4"/>
          <w:sz w:val="20"/>
          <w:szCs w:val="20"/>
        </w:rPr>
        <w:t xml:space="preserve"> </w:t>
      </w:r>
      <w:r>
        <w:rPr>
          <w:rFonts w:ascii="Times New Roman" w:hAnsi="Times New Roman"/>
          <w:b/>
          <w:bCs/>
          <w:spacing w:val="-11"/>
          <w:sz w:val="20"/>
          <w:szCs w:val="20"/>
        </w:rPr>
        <w:t>W</w:t>
      </w:r>
      <w:r>
        <w:rPr>
          <w:rFonts w:ascii="Times New Roman" w:hAnsi="Times New Roman"/>
          <w:b/>
          <w:bCs/>
          <w:sz w:val="20"/>
          <w:szCs w:val="20"/>
        </w:rPr>
        <w:t>ater</w:t>
      </w:r>
      <w:r>
        <w:rPr>
          <w:rFonts w:ascii="Times New Roman" w:hAnsi="Times New Roman"/>
          <w:b/>
          <w:bCs/>
          <w:spacing w:val="-4"/>
          <w:sz w:val="20"/>
          <w:szCs w:val="20"/>
        </w:rPr>
        <w:t xml:space="preserve"> </w:t>
      </w:r>
      <w:r>
        <w:rPr>
          <w:rFonts w:ascii="Times New Roman" w:hAnsi="Times New Roman"/>
          <w:b/>
          <w:bCs/>
          <w:sz w:val="20"/>
          <w:szCs w:val="20"/>
        </w:rPr>
        <w:t>Resou</w:t>
      </w:r>
      <w:r>
        <w:rPr>
          <w:rFonts w:ascii="Times New Roman" w:hAnsi="Times New Roman"/>
          <w:b/>
          <w:bCs/>
          <w:spacing w:val="-4"/>
          <w:sz w:val="20"/>
          <w:szCs w:val="20"/>
        </w:rPr>
        <w:t>r</w:t>
      </w:r>
      <w:r>
        <w:rPr>
          <w:rFonts w:ascii="Times New Roman" w:hAnsi="Times New Roman"/>
          <w:b/>
          <w:bCs/>
          <w:sz w:val="20"/>
          <w:szCs w:val="20"/>
        </w:rPr>
        <w:t>ce Management.*</w:t>
      </w:r>
    </w:p>
    <w:p w:rsidR="00721764" w:rsidRDefault="00721764" w:rsidP="00721764">
      <w:pPr>
        <w:widowControl w:val="0"/>
        <w:autoSpaceDE w:val="0"/>
        <w:autoSpaceDN w:val="0"/>
        <w:adjustRightInd w:val="0"/>
        <w:spacing w:after="0" w:line="224" w:lineRule="exact"/>
        <w:ind w:left="2295"/>
        <w:rPr>
          <w:rFonts w:ascii="Times New Roman" w:hAnsi="Times New Roman"/>
          <w:sz w:val="20"/>
          <w:szCs w:val="20"/>
        </w:rPr>
      </w:pPr>
      <w:r>
        <w:rPr>
          <w:rFonts w:ascii="Times New Roman" w:hAnsi="Times New Roman"/>
          <w:b/>
          <w:bCs/>
          <w:sz w:val="20"/>
          <w:szCs w:val="20"/>
        </w:rPr>
        <w:t>BIOL</w:t>
      </w:r>
      <w:r>
        <w:rPr>
          <w:rFonts w:ascii="Times New Roman" w:hAnsi="Times New Roman"/>
          <w:b/>
          <w:bCs/>
          <w:spacing w:val="-11"/>
          <w:sz w:val="20"/>
          <w:szCs w:val="20"/>
        </w:rPr>
        <w:t xml:space="preserve"> </w:t>
      </w:r>
      <w:r>
        <w:rPr>
          <w:rFonts w:ascii="Times New Roman" w:hAnsi="Times New Roman"/>
          <w:b/>
          <w:bCs/>
          <w:sz w:val="20"/>
          <w:szCs w:val="20"/>
        </w:rPr>
        <w:t>5521/WRMP</w:t>
      </w:r>
      <w:r>
        <w:rPr>
          <w:rFonts w:ascii="Times New Roman" w:hAnsi="Times New Roman"/>
          <w:b/>
          <w:bCs/>
          <w:spacing w:val="-11"/>
          <w:sz w:val="20"/>
          <w:szCs w:val="20"/>
        </w:rPr>
        <w:t xml:space="preserve"> </w:t>
      </w:r>
      <w:r>
        <w:rPr>
          <w:rFonts w:ascii="Times New Roman" w:hAnsi="Times New Roman"/>
          <w:b/>
          <w:bCs/>
          <w:sz w:val="20"/>
          <w:szCs w:val="20"/>
        </w:rPr>
        <w:t>6400, BIOL</w:t>
      </w:r>
      <w:r>
        <w:rPr>
          <w:rFonts w:ascii="Times New Roman" w:hAnsi="Times New Roman"/>
          <w:b/>
          <w:bCs/>
          <w:spacing w:val="-11"/>
          <w:sz w:val="20"/>
          <w:szCs w:val="20"/>
        </w:rPr>
        <w:t xml:space="preserve"> </w:t>
      </w:r>
      <w:r>
        <w:rPr>
          <w:rFonts w:ascii="Times New Roman" w:hAnsi="Times New Roman"/>
          <w:b/>
          <w:bCs/>
          <w:sz w:val="20"/>
          <w:szCs w:val="20"/>
        </w:rPr>
        <w:t>5522/WRMP</w:t>
      </w:r>
      <w:r>
        <w:rPr>
          <w:rFonts w:ascii="Times New Roman" w:hAnsi="Times New Roman"/>
          <w:b/>
          <w:bCs/>
          <w:spacing w:val="-11"/>
          <w:sz w:val="20"/>
          <w:szCs w:val="20"/>
        </w:rPr>
        <w:t xml:space="preserve"> </w:t>
      </w:r>
      <w:r>
        <w:rPr>
          <w:rFonts w:ascii="Times New Roman" w:hAnsi="Times New Roman"/>
          <w:b/>
          <w:bCs/>
          <w:sz w:val="20"/>
          <w:szCs w:val="20"/>
        </w:rPr>
        <w:t>6405, BIOL</w:t>
      </w:r>
      <w:r>
        <w:rPr>
          <w:rFonts w:ascii="Times New Roman" w:hAnsi="Times New Roman"/>
          <w:b/>
          <w:bCs/>
          <w:spacing w:val="-11"/>
          <w:sz w:val="20"/>
          <w:szCs w:val="20"/>
        </w:rPr>
        <w:t xml:space="preserve"> </w:t>
      </w:r>
      <w:r>
        <w:rPr>
          <w:rFonts w:ascii="Times New Roman" w:hAnsi="Times New Roman"/>
          <w:b/>
          <w:bCs/>
          <w:sz w:val="20"/>
          <w:szCs w:val="20"/>
        </w:rPr>
        <w:t>5523/WRMP</w:t>
      </w:r>
      <w:r>
        <w:rPr>
          <w:rFonts w:ascii="Times New Roman" w:hAnsi="Times New Roman"/>
          <w:b/>
          <w:bCs/>
          <w:spacing w:val="-11"/>
          <w:sz w:val="20"/>
          <w:szCs w:val="20"/>
        </w:rPr>
        <w:t xml:space="preserve"> </w:t>
      </w:r>
      <w:r>
        <w:rPr>
          <w:rFonts w:ascii="Times New Roman" w:hAnsi="Times New Roman"/>
          <w:b/>
          <w:bCs/>
          <w:sz w:val="20"/>
          <w:szCs w:val="20"/>
        </w:rPr>
        <w:t>6410,</w:t>
      </w:r>
    </w:p>
    <w:p w:rsidR="00721764" w:rsidRDefault="00721764" w:rsidP="00721764">
      <w:pPr>
        <w:widowControl w:val="0"/>
        <w:autoSpaceDE w:val="0"/>
        <w:autoSpaceDN w:val="0"/>
        <w:adjustRightInd w:val="0"/>
        <w:spacing w:before="13" w:after="0" w:line="240" w:lineRule="auto"/>
        <w:ind w:left="2295"/>
        <w:rPr>
          <w:rFonts w:ascii="Times New Roman" w:hAnsi="Times New Roman"/>
          <w:sz w:val="20"/>
          <w:szCs w:val="20"/>
        </w:rPr>
      </w:pPr>
      <w:r>
        <w:rPr>
          <w:rFonts w:ascii="Times New Roman" w:hAnsi="Times New Roman"/>
          <w:b/>
          <w:bCs/>
          <w:sz w:val="20"/>
          <w:szCs w:val="20"/>
        </w:rPr>
        <w:t>BIOL</w:t>
      </w:r>
      <w:r>
        <w:rPr>
          <w:rFonts w:ascii="Times New Roman" w:hAnsi="Times New Roman"/>
          <w:b/>
          <w:bCs/>
          <w:spacing w:val="-11"/>
          <w:sz w:val="20"/>
          <w:szCs w:val="20"/>
        </w:rPr>
        <w:t xml:space="preserve"> </w:t>
      </w:r>
      <w:r>
        <w:rPr>
          <w:rFonts w:ascii="Times New Roman" w:hAnsi="Times New Roman"/>
          <w:b/>
          <w:bCs/>
          <w:sz w:val="20"/>
          <w:szCs w:val="20"/>
        </w:rPr>
        <w:t>5524/WRMP</w:t>
      </w:r>
      <w:r>
        <w:rPr>
          <w:rFonts w:ascii="Times New Roman" w:hAnsi="Times New Roman"/>
          <w:b/>
          <w:bCs/>
          <w:spacing w:val="-11"/>
          <w:sz w:val="20"/>
          <w:szCs w:val="20"/>
        </w:rPr>
        <w:t xml:space="preserve"> </w:t>
      </w:r>
      <w:r>
        <w:rPr>
          <w:rFonts w:ascii="Times New Roman" w:hAnsi="Times New Roman"/>
          <w:b/>
          <w:bCs/>
          <w:sz w:val="20"/>
          <w:szCs w:val="20"/>
        </w:rPr>
        <w:t>6415, BIOL</w:t>
      </w:r>
      <w:r>
        <w:rPr>
          <w:rFonts w:ascii="Times New Roman" w:hAnsi="Times New Roman"/>
          <w:b/>
          <w:bCs/>
          <w:spacing w:val="-11"/>
          <w:sz w:val="20"/>
          <w:szCs w:val="20"/>
        </w:rPr>
        <w:t xml:space="preserve"> </w:t>
      </w:r>
      <w:r>
        <w:rPr>
          <w:rFonts w:ascii="Times New Roman" w:hAnsi="Times New Roman"/>
          <w:b/>
          <w:bCs/>
          <w:sz w:val="20"/>
          <w:szCs w:val="20"/>
        </w:rPr>
        <w:t>5525/WRMP</w:t>
      </w:r>
      <w:r>
        <w:rPr>
          <w:rFonts w:ascii="Times New Roman" w:hAnsi="Times New Roman"/>
          <w:b/>
          <w:bCs/>
          <w:spacing w:val="-11"/>
          <w:sz w:val="20"/>
          <w:szCs w:val="20"/>
        </w:rPr>
        <w:t xml:space="preserve"> </w:t>
      </w:r>
      <w:r>
        <w:rPr>
          <w:rFonts w:ascii="Times New Roman" w:hAnsi="Times New Roman"/>
          <w:b/>
          <w:bCs/>
          <w:sz w:val="20"/>
          <w:szCs w:val="20"/>
        </w:rPr>
        <w:t>6420</w:t>
      </w:r>
    </w:p>
    <w:p w:rsidR="00721764" w:rsidRDefault="00721764" w:rsidP="00721764">
      <w:pPr>
        <w:widowControl w:val="0"/>
        <w:autoSpaceDE w:val="0"/>
        <w:autoSpaceDN w:val="0"/>
        <w:adjustRightInd w:val="0"/>
        <w:spacing w:before="10" w:after="0" w:line="250" w:lineRule="auto"/>
        <w:ind w:left="2295" w:right="3658"/>
        <w:rPr>
          <w:rFonts w:ascii="Times New Roman" w:hAnsi="Times New Roman"/>
          <w:sz w:val="20"/>
          <w:szCs w:val="20"/>
        </w:rPr>
      </w:pP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6400 </w:t>
      </w:r>
      <w:r>
        <w:rPr>
          <w:rFonts w:ascii="Times New Roman" w:hAnsi="Times New Roman"/>
          <w:sz w:val="20"/>
          <w:szCs w:val="20"/>
        </w:rPr>
        <w:t xml:space="preserve">Hydrology and Irrigation Fundamentals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6405 </w:t>
      </w:r>
      <w:r>
        <w:rPr>
          <w:rFonts w:ascii="Times New Roman" w:hAnsi="Times New Roman"/>
          <w:sz w:val="20"/>
          <w:szCs w:val="20"/>
        </w:rPr>
        <w:t xml:space="preserve">Environmental and Natural Resource Policy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6410 </w:t>
      </w:r>
      <w:r>
        <w:rPr>
          <w:rFonts w:ascii="Times New Roman" w:hAnsi="Times New Roman"/>
          <w:sz w:val="20"/>
          <w:szCs w:val="20"/>
        </w:rPr>
        <w:t xml:space="preserve">Natural Resource Management and Planning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6415</w:t>
      </w:r>
      <w:r>
        <w:rPr>
          <w:rFonts w:ascii="Times New Roman" w:hAnsi="Times New Roman"/>
          <w:b/>
          <w:bCs/>
          <w:spacing w:val="-4"/>
          <w:sz w:val="20"/>
          <w:szCs w:val="20"/>
        </w:rPr>
        <w:t xml:space="preserve"> </w:t>
      </w:r>
      <w:r>
        <w:rPr>
          <w:rFonts w:ascii="Times New Roman" w:hAnsi="Times New Roman"/>
          <w:spacing w:val="-16"/>
          <w:sz w:val="20"/>
          <w:szCs w:val="20"/>
        </w:rPr>
        <w:t>W</w:t>
      </w:r>
      <w:r>
        <w:rPr>
          <w:rFonts w:ascii="Times New Roman" w:hAnsi="Times New Roman"/>
          <w:sz w:val="20"/>
          <w:szCs w:val="20"/>
        </w:rPr>
        <w:t>ater Law and Legislation</w:t>
      </w:r>
    </w:p>
    <w:p w:rsidR="00721764" w:rsidRDefault="00721764" w:rsidP="00721764">
      <w:pPr>
        <w:widowControl w:val="0"/>
        <w:autoSpaceDE w:val="0"/>
        <w:autoSpaceDN w:val="0"/>
        <w:adjustRightInd w:val="0"/>
        <w:spacing w:after="0" w:line="240" w:lineRule="auto"/>
        <w:ind w:left="2295"/>
        <w:rPr>
          <w:rFonts w:ascii="Times New Roman" w:hAnsi="Times New Roman"/>
          <w:sz w:val="20"/>
          <w:szCs w:val="20"/>
        </w:rPr>
      </w:pP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6420</w:t>
      </w:r>
      <w:r>
        <w:rPr>
          <w:rFonts w:ascii="Times New Roman" w:hAnsi="Times New Roman"/>
          <w:b/>
          <w:bCs/>
          <w:spacing w:val="-4"/>
          <w:sz w:val="20"/>
          <w:szCs w:val="20"/>
        </w:rPr>
        <w:t xml:space="preserve"> </w:t>
      </w:r>
      <w:r>
        <w:rPr>
          <w:rFonts w:ascii="Times New Roman" w:hAnsi="Times New Roman"/>
          <w:spacing w:val="-16"/>
          <w:sz w:val="20"/>
          <w:szCs w:val="20"/>
        </w:rPr>
        <w:t>W</w:t>
      </w:r>
      <w:r>
        <w:rPr>
          <w:rFonts w:ascii="Times New Roman" w:hAnsi="Times New Roman"/>
          <w:sz w:val="20"/>
          <w:szCs w:val="20"/>
        </w:rPr>
        <w:t>ater Resources Policy Field Project</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 See course description on page 60.</w:t>
      </w:r>
    </w:p>
    <w:p w:rsidR="00721764" w:rsidRDefault="00721764" w:rsidP="00721764">
      <w:pPr>
        <w:widowControl w:val="0"/>
        <w:autoSpaceDE w:val="0"/>
        <w:autoSpaceDN w:val="0"/>
        <w:adjustRightInd w:val="0"/>
        <w:spacing w:before="3" w:after="0" w:line="160" w:lineRule="exact"/>
        <w:rPr>
          <w:rFonts w:ascii="Times New Roman" w:hAnsi="Times New Roman"/>
          <w:sz w:val="16"/>
          <w:szCs w:val="16"/>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35"/>
        <w:rPr>
          <w:rFonts w:ascii="Impact" w:hAnsi="Impact" w:cs="Impact"/>
          <w:color w:val="000000"/>
          <w:sz w:val="36"/>
          <w:szCs w:val="36"/>
        </w:rPr>
      </w:pPr>
      <w:r>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23" w:after="0" w:line="251" w:lineRule="auto"/>
        <w:ind w:left="2295" w:right="854" w:hanging="360"/>
        <w:jc w:val="both"/>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Botan</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This course will emphasize the principles of vascular plant function, including transduction of water</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solutes,</w:t>
      </w:r>
      <w:r>
        <w:rPr>
          <w:rFonts w:ascii="Times New Roman" w:hAnsi="Times New Roman"/>
          <w:color w:val="191919"/>
          <w:spacing w:val="-3"/>
          <w:sz w:val="20"/>
          <w:szCs w:val="20"/>
        </w:rPr>
        <w:t xml:space="preserve"> </w:t>
      </w:r>
      <w:r>
        <w:rPr>
          <w:rFonts w:ascii="Times New Roman" w:hAnsi="Times New Roman"/>
          <w:color w:val="191919"/>
          <w:sz w:val="20"/>
          <w:szCs w:val="20"/>
        </w:rPr>
        <w:t>photosynthesis,</w:t>
      </w:r>
      <w:r>
        <w:rPr>
          <w:rFonts w:ascii="Times New Roman" w:hAnsi="Times New Roman"/>
          <w:color w:val="191919"/>
          <w:spacing w:val="-3"/>
          <w:sz w:val="20"/>
          <w:szCs w:val="20"/>
        </w:rPr>
        <w:t xml:space="preserve"> </w:t>
      </w:r>
      <w:r>
        <w:rPr>
          <w:rFonts w:ascii="Times New Roman" w:hAnsi="Times New Roman"/>
          <w:color w:val="191919"/>
          <w:sz w:val="20"/>
          <w:szCs w:val="20"/>
        </w:rPr>
        <w:t>respiration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hormonal</w:t>
      </w:r>
      <w:r>
        <w:rPr>
          <w:rFonts w:ascii="Times New Roman" w:hAnsi="Times New Roman"/>
          <w:color w:val="191919"/>
          <w:spacing w:val="-3"/>
          <w:sz w:val="20"/>
          <w:szCs w:val="20"/>
        </w:rPr>
        <w:t xml:space="preserve"> </w:t>
      </w:r>
      <w:r>
        <w:rPr>
          <w:rFonts w:ascii="Times New Roman" w:hAnsi="Times New Roman"/>
          <w:color w:val="191919"/>
          <w:sz w:val="20"/>
          <w:szCs w:val="20"/>
        </w:rPr>
        <w:t>regulation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growth</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develop- </w:t>
      </w:r>
      <w:proofErr w:type="spellStart"/>
      <w:r>
        <w:rPr>
          <w:rFonts w:ascii="Times New Roman" w:hAnsi="Times New Roman"/>
          <w:color w:val="191919"/>
          <w:sz w:val="20"/>
          <w:szCs w:val="20"/>
        </w:rPr>
        <w:t>ment</w:t>
      </w:r>
      <w:proofErr w:type="spellEnd"/>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6" w:lineRule="exact"/>
        <w:ind w:left="1935"/>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opics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Zoolog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5" w:right="854"/>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14"/>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14"/>
          <w:sz w:val="20"/>
          <w:szCs w:val="20"/>
        </w:rPr>
        <w:t xml:space="preserve"> </w:t>
      </w:r>
      <w:r>
        <w:rPr>
          <w:rFonts w:ascii="Times New Roman" w:hAnsi="Times New Roman"/>
          <w:color w:val="191919"/>
          <w:spacing w:val="1"/>
          <w:sz w:val="20"/>
          <w:szCs w:val="20"/>
        </w:rPr>
        <w:t>concept</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14"/>
          <w:sz w:val="20"/>
          <w:szCs w:val="20"/>
        </w:rPr>
        <w:t xml:space="preserve"> </w:t>
      </w:r>
      <w:r>
        <w:rPr>
          <w:rFonts w:ascii="Times New Roman" w:hAnsi="Times New Roman"/>
          <w:color w:val="191919"/>
          <w:spacing w:val="1"/>
          <w:sz w:val="20"/>
          <w:szCs w:val="20"/>
        </w:rPr>
        <w:t>invertebrat</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zoolog</w:t>
      </w:r>
      <w:r>
        <w:rPr>
          <w:rFonts w:ascii="Times New Roman" w:hAnsi="Times New Roman"/>
          <w:color w:val="191919"/>
          <w:spacing w:val="-12"/>
          <w:sz w:val="20"/>
          <w:szCs w:val="20"/>
        </w:rPr>
        <w:t>y</w:t>
      </w:r>
      <w:r>
        <w:rPr>
          <w:rFonts w:ascii="Times New Roman" w:hAnsi="Times New Roman"/>
          <w:color w:val="191919"/>
          <w:sz w:val="20"/>
          <w:szCs w:val="20"/>
        </w:rPr>
        <w:t>.</w:t>
      </w:r>
      <w:r>
        <w:rPr>
          <w:rFonts w:ascii="Times New Roman" w:hAnsi="Times New Roman"/>
          <w:color w:val="191919"/>
          <w:spacing w:val="10"/>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 xml:space="preserve">(in-service </w:t>
      </w:r>
      <w:r>
        <w:rPr>
          <w:rFonts w:ascii="Times New Roman" w:hAnsi="Times New Roman"/>
          <w:color w:val="191919"/>
          <w:sz w:val="20"/>
          <w:szCs w:val="20"/>
        </w:rPr>
        <w:t>teachers) in the course will help determine course content based upon their specific needs.</w:t>
      </w:r>
    </w:p>
    <w:p w:rsidR="00721764" w:rsidRDefault="00721764" w:rsidP="00721764">
      <w:pPr>
        <w:widowControl w:val="0"/>
        <w:autoSpaceDE w:val="0"/>
        <w:autoSpaceDN w:val="0"/>
        <w:adjustRightInd w:val="0"/>
        <w:spacing w:before="13" w:after="0" w:line="250" w:lineRule="auto"/>
        <w:ind w:left="2295" w:right="854"/>
        <w:rPr>
          <w:rFonts w:ascii="Times New Roman" w:hAnsi="Times New Roman"/>
          <w:color w:val="000000"/>
          <w:sz w:val="20"/>
          <w:szCs w:val="20"/>
        </w:rPr>
        <w:sectPr w:rsidR="00721764">
          <w:pgSz w:w="12240" w:h="15840"/>
          <w:pgMar w:top="280" w:right="1300" w:bottom="280" w:left="220" w:header="0" w:footer="1034" w:gutter="0"/>
          <w:cols w:space="720" w:equalWidth="0">
            <w:col w:w="10720"/>
          </w:cols>
          <w:noEndnote/>
        </w:sectPr>
      </w:pPr>
    </w:p>
    <w:tbl>
      <w:tblPr>
        <w:tblW w:w="0" w:type="auto"/>
        <w:tblInd w:w="110"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70" w:lineRule="exact"/>
              <w:ind w:left="1901" w:right="1297"/>
              <w:jc w:val="center"/>
              <w:rPr>
                <w:rFonts w:ascii="Times New Roman" w:hAnsi="Times New Roman"/>
                <w:color w:val="000000"/>
                <w:sz w:val="27"/>
                <w:szCs w:val="27"/>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CIENCE</w:t>
            </w:r>
          </w:p>
          <w:p w:rsidR="00721764" w:rsidRPr="00FA7AC7" w:rsidRDefault="00721764" w:rsidP="00B67EC4">
            <w:pPr>
              <w:widowControl w:val="0"/>
              <w:autoSpaceDE w:val="0"/>
              <w:autoSpaceDN w:val="0"/>
              <w:adjustRightInd w:val="0"/>
              <w:spacing w:after="0" w:line="330" w:lineRule="exact"/>
              <w:ind w:left="1685" w:right="1081"/>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80" w:lineRule="exact"/>
        <w:rPr>
          <w:rFonts w:ascii="Times New Roman" w:hAnsi="Times New Roman"/>
          <w:sz w:val="28"/>
          <w:szCs w:val="28"/>
        </w:rPr>
      </w:pPr>
    </w:p>
    <w:p w:rsidR="00721764" w:rsidRDefault="003F0AB9" w:rsidP="00721764">
      <w:pPr>
        <w:widowControl w:val="0"/>
        <w:autoSpaceDE w:val="0"/>
        <w:autoSpaceDN w:val="0"/>
        <w:adjustRightInd w:val="0"/>
        <w:spacing w:before="27" w:after="0" w:line="252" w:lineRule="auto"/>
        <w:ind w:left="1230" w:right="1960" w:hanging="360"/>
        <w:jc w:val="both"/>
        <w:rPr>
          <w:rFonts w:ascii="Times New Roman" w:hAnsi="Times New Roman"/>
          <w:color w:val="000000"/>
          <w:sz w:val="20"/>
          <w:szCs w:val="20"/>
        </w:rPr>
      </w:pPr>
      <w:r w:rsidRPr="003F0AB9">
        <w:rPr>
          <w:noProof/>
        </w:rPr>
        <w:pict>
          <v:group id="_x0000_s1394" style="position:absolute;left:0;text-align:left;margin-left:315.55pt;margin-top:-52.95pt;width:31.2pt;height:31.05pt;z-index:-251564032;mso-position-horizontal-relative:page" coordorigin="6311,-1059" coordsize="624,621" o:allowincell="f">
            <v:rect id="_x0000_s1395" style="position:absolute;left:6316;top:-1054;width:613;height:610" o:allowincell="f" stroked="f">
              <v:path arrowok="t"/>
            </v:rect>
            <v:rect id="_x0000_s1396" style="position:absolute;left:6316;top:-105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BIOL</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z w:val="20"/>
          <w:szCs w:val="20"/>
        </w:rPr>
        <w:t>5503</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Selected</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opics</w:t>
      </w:r>
      <w:r w:rsidR="00721764">
        <w:rPr>
          <w:rFonts w:ascii="Times New Roman" w:hAnsi="Times New Roman"/>
          <w:b/>
          <w:bCs/>
          <w:color w:val="191919"/>
          <w:spacing w:val="-3"/>
          <w:sz w:val="20"/>
          <w:szCs w:val="20"/>
        </w:rPr>
        <w:t xml:space="preserve"> </w:t>
      </w:r>
      <w:proofErr w:type="gramStart"/>
      <w:r w:rsidR="00721764">
        <w:rPr>
          <w:rFonts w:ascii="Times New Roman" w:hAnsi="Times New Roman"/>
          <w:b/>
          <w:bCs/>
          <w:color w:val="191919"/>
          <w:sz w:val="20"/>
          <w:szCs w:val="20"/>
        </w:rPr>
        <w:t>In</w:t>
      </w:r>
      <w:proofErr w:type="gramEnd"/>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Human</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Biolog</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emphasize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various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aspects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human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morphology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physiolog</w:t>
      </w:r>
      <w:r w:rsidR="00721764">
        <w:rPr>
          <w:rFonts w:ascii="Times New Roman" w:hAnsi="Times New Roman"/>
          <w:color w:val="191919"/>
          <w:spacing w:val="-13"/>
          <w:sz w:val="20"/>
          <w:szCs w:val="20"/>
        </w:rPr>
        <w:t>y</w:t>
      </w:r>
      <w:r w:rsidR="00721764">
        <w:rPr>
          <w:rFonts w:ascii="Times New Roman" w:hAnsi="Times New Roman"/>
          <w:color w:val="191919"/>
          <w:sz w:val="20"/>
          <w:szCs w:val="20"/>
        </w:rPr>
        <w:t>. 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topics will be selected to reflect the interests and needs of the students participating in the course.</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Ecolog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870" w:right="2143" w:firstLine="360"/>
        <w:rPr>
          <w:rFonts w:ascii="Times New Roman" w:hAnsi="Times New Roman"/>
          <w:color w:val="000000"/>
          <w:sz w:val="20"/>
          <w:szCs w:val="20"/>
        </w:rPr>
      </w:pPr>
      <w:r>
        <w:rPr>
          <w:rFonts w:ascii="Times New Roman" w:hAnsi="Times New Roman"/>
          <w:color w:val="000000"/>
          <w:sz w:val="20"/>
          <w:szCs w:val="20"/>
        </w:rPr>
        <w:t>This course will emphasize principles and concepts of modern ecolog</w:t>
      </w:r>
      <w:r>
        <w:rPr>
          <w:rFonts w:ascii="Times New Roman" w:hAnsi="Times New Roman"/>
          <w:color w:val="000000"/>
          <w:spacing w:val="-13"/>
          <w:sz w:val="20"/>
          <w:szCs w:val="20"/>
        </w:rPr>
        <w:t>y</w:t>
      </w:r>
      <w:r>
        <w:rPr>
          <w:rFonts w:ascii="Times New Roman" w:hAnsi="Times New Roman"/>
          <w:color w:val="000000"/>
          <w:sz w:val="20"/>
          <w:szCs w:val="20"/>
        </w:rPr>
        <w:t xml:space="preserve">. Investigative </w:t>
      </w:r>
      <w:proofErr w:type="spellStart"/>
      <w:r>
        <w:rPr>
          <w:rFonts w:ascii="Times New Roman" w:hAnsi="Times New Roman"/>
          <w:color w:val="000000"/>
          <w:sz w:val="20"/>
          <w:szCs w:val="20"/>
        </w:rPr>
        <w:t>activi</w:t>
      </w:r>
      <w:proofErr w:type="spellEnd"/>
      <w:r>
        <w:rPr>
          <w:rFonts w:ascii="Times New Roman" w:hAnsi="Times New Roman"/>
          <w:color w:val="000000"/>
          <w:sz w:val="20"/>
          <w:szCs w:val="20"/>
        </w:rPr>
        <w:t>- ties will include analysis of aquatic (marine and freshwater) terrestrial ecosystems.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Invertebrates................................................................................3(3-0)</w:t>
      </w:r>
    </w:p>
    <w:p w:rsidR="00721764" w:rsidRDefault="003F0AB9" w:rsidP="00721764">
      <w:pPr>
        <w:widowControl w:val="0"/>
        <w:autoSpaceDE w:val="0"/>
        <w:autoSpaceDN w:val="0"/>
        <w:adjustRightInd w:val="0"/>
        <w:spacing w:before="13" w:after="0" w:line="250" w:lineRule="auto"/>
        <w:ind w:left="1230" w:right="1961"/>
        <w:jc w:val="both"/>
        <w:rPr>
          <w:rFonts w:ascii="Times New Roman" w:hAnsi="Times New Roman"/>
          <w:color w:val="000000"/>
          <w:sz w:val="20"/>
          <w:szCs w:val="20"/>
        </w:rPr>
      </w:pPr>
      <w:r w:rsidRPr="003F0AB9">
        <w:rPr>
          <w:noProof/>
        </w:rPr>
        <w:pict>
          <v:shape id="_x0000_s1397" type="#_x0000_t202" style="position:absolute;left:0;text-align:left;margin-left:520.75pt;margin-top:.2pt;width:1in;height:184.35pt;z-index:-251563008;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Biolog</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invertebrate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advance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proofErr w:type="gramStart"/>
      <w:r w:rsidR="00721764">
        <w:rPr>
          <w:rFonts w:ascii="Times New Roman" w:hAnsi="Times New Roman"/>
          <w:color w:val="191919"/>
          <w:spacing w:val="-2"/>
          <w:sz w:val="20"/>
          <w:szCs w:val="20"/>
        </w:rPr>
        <w:t>stud</w:t>
      </w:r>
      <w:r w:rsidR="00721764">
        <w:rPr>
          <w:rFonts w:ascii="Times New Roman" w:hAnsi="Times New Roman"/>
          <w:color w:val="191919"/>
          <w:sz w:val="20"/>
          <w:szCs w:val="20"/>
        </w:rPr>
        <w:t>y</w:t>
      </w:r>
      <w:proofErr w:type="gramEnd"/>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taxonom</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anatom</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physiolog</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lif</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his- </w:t>
      </w:r>
      <w:proofErr w:type="spellStart"/>
      <w:r w:rsidR="00721764">
        <w:rPr>
          <w:rFonts w:ascii="Times New Roman" w:hAnsi="Times New Roman"/>
          <w:color w:val="191919"/>
          <w:sz w:val="20"/>
          <w:szCs w:val="20"/>
        </w:rPr>
        <w:t>tory</w:t>
      </w:r>
      <w:proofErr w:type="spellEnd"/>
      <w:r w:rsidR="00721764">
        <w:rPr>
          <w:rFonts w:ascii="Times New Roman" w:hAnsi="Times New Roman"/>
          <w:color w:val="191919"/>
          <w:sz w:val="20"/>
          <w:szCs w:val="20"/>
        </w:rPr>
        <w:t xml:space="preserve"> and ecology of invertebrates. Protozoa through the </w:t>
      </w:r>
      <w:proofErr w:type="spellStart"/>
      <w:r w:rsidR="00721764">
        <w:rPr>
          <w:rFonts w:ascii="Times New Roman" w:hAnsi="Times New Roman"/>
          <w:color w:val="191919"/>
          <w:sz w:val="20"/>
          <w:szCs w:val="20"/>
        </w:rPr>
        <w:t>echinodermata</w:t>
      </w:r>
      <w:proofErr w:type="spellEnd"/>
      <w:r w:rsidR="00721764">
        <w:rPr>
          <w:rFonts w:ascii="Times New Roman" w:hAnsi="Times New Roman"/>
          <w:color w:val="191919"/>
          <w:sz w:val="20"/>
          <w:szCs w:val="20"/>
        </w:rPr>
        <w:t xml:space="preserve"> are covered.</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B10L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Genetics.................................................................................................................3(3-0)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6"/>
          <w:sz w:val="20"/>
          <w:szCs w:val="20"/>
        </w:rPr>
        <w:t xml:space="preserve"> </w:t>
      </w:r>
      <w:r>
        <w:rPr>
          <w:rFonts w:ascii="Times New Roman" w:hAnsi="Times New Roman"/>
          <w:color w:val="191919"/>
          <w:sz w:val="20"/>
          <w:szCs w:val="20"/>
        </w:rPr>
        <w:t>review</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basic</w:t>
      </w:r>
      <w:r>
        <w:rPr>
          <w:rFonts w:ascii="Times New Roman" w:hAnsi="Times New Roman"/>
          <w:color w:val="191919"/>
          <w:spacing w:val="-4"/>
          <w:sz w:val="20"/>
          <w:szCs w:val="20"/>
        </w:rPr>
        <w:t xml:space="preserve"> </w:t>
      </w:r>
      <w:r>
        <w:rPr>
          <w:rFonts w:ascii="Times New Roman" w:hAnsi="Times New Roman"/>
          <w:color w:val="191919"/>
          <w:sz w:val="20"/>
          <w:szCs w:val="20"/>
        </w:rPr>
        <w:t>principles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inheritance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classical</w:t>
      </w:r>
      <w:r>
        <w:rPr>
          <w:rFonts w:ascii="Times New Roman" w:hAnsi="Times New Roman"/>
          <w:color w:val="191919"/>
          <w:spacing w:val="-4"/>
          <w:sz w:val="20"/>
          <w:szCs w:val="20"/>
        </w:rPr>
        <w:t xml:space="preserve"> </w:t>
      </w:r>
      <w:r>
        <w:rPr>
          <w:rFonts w:ascii="Times New Roman" w:hAnsi="Times New Roman"/>
          <w:color w:val="191919"/>
          <w:sz w:val="20"/>
          <w:szCs w:val="20"/>
        </w:rPr>
        <w:t>genetics</w:t>
      </w:r>
      <w:r>
        <w:rPr>
          <w:rFonts w:ascii="Times New Roman" w:hAnsi="Times New Roman"/>
          <w:color w:val="191919"/>
          <w:spacing w:val="-4"/>
          <w:sz w:val="20"/>
          <w:szCs w:val="20"/>
        </w:rPr>
        <w:t xml:space="preserve"> </w:t>
      </w:r>
      <w:r>
        <w:rPr>
          <w:rFonts w:ascii="Times New Roman" w:hAnsi="Times New Roman"/>
          <w:color w:val="191919"/>
          <w:sz w:val="20"/>
          <w:szCs w:val="20"/>
        </w:rPr>
        <w:t>with</w:t>
      </w:r>
      <w:r>
        <w:rPr>
          <w:rFonts w:ascii="Times New Roman" w:hAnsi="Times New Roman"/>
          <w:color w:val="191919"/>
          <w:spacing w:val="-4"/>
          <w:sz w:val="20"/>
          <w:szCs w:val="20"/>
        </w:rPr>
        <w:t xml:space="preserve"> </w:t>
      </w:r>
      <w:r>
        <w:rPr>
          <w:rFonts w:ascii="Times New Roman" w:hAnsi="Times New Roman"/>
          <w:color w:val="191919"/>
          <w:sz w:val="20"/>
          <w:szCs w:val="20"/>
        </w:rPr>
        <w:t>detailed</w:t>
      </w:r>
      <w:r>
        <w:rPr>
          <w:rFonts w:ascii="Times New Roman" w:hAnsi="Times New Roman"/>
          <w:color w:val="191919"/>
          <w:spacing w:val="-4"/>
          <w:sz w:val="20"/>
          <w:szCs w:val="20"/>
        </w:rPr>
        <w:t xml:space="preserve"> </w:t>
      </w:r>
      <w:r>
        <w:rPr>
          <w:rFonts w:ascii="Times New Roman" w:hAnsi="Times New Roman"/>
          <w:color w:val="191919"/>
          <w:sz w:val="20"/>
          <w:szCs w:val="20"/>
        </w:rPr>
        <w:t>emphasis</w:t>
      </w:r>
      <w:r>
        <w:rPr>
          <w:rFonts w:ascii="Times New Roman" w:hAnsi="Times New Roman"/>
          <w:color w:val="191919"/>
          <w:spacing w:val="-4"/>
          <w:sz w:val="20"/>
          <w:szCs w:val="20"/>
        </w:rPr>
        <w:t xml:space="preserve"> </w:t>
      </w:r>
      <w:r>
        <w:rPr>
          <w:rFonts w:ascii="Times New Roman" w:hAnsi="Times New Roman"/>
          <w:color w:val="191919"/>
          <w:sz w:val="20"/>
          <w:szCs w:val="20"/>
        </w:rPr>
        <w:t>on molecular genetics, population and eugenics will be covered in this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V</w:t>
      </w:r>
      <w:r>
        <w:rPr>
          <w:rFonts w:ascii="Times New Roman" w:hAnsi="Times New Roman"/>
          <w:b/>
          <w:bCs/>
          <w:color w:val="191919"/>
          <w:spacing w:val="-1"/>
          <w:sz w:val="20"/>
          <w:szCs w:val="20"/>
        </w:rPr>
        <w:t>egetatio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Sout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Georgia................................................................................3(3-0)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1"/>
          <w:sz w:val="20"/>
          <w:szCs w:val="20"/>
        </w:rPr>
        <w:t xml:space="preserve"> </w:t>
      </w:r>
      <w:r>
        <w:rPr>
          <w:rFonts w:ascii="Times New Roman" w:hAnsi="Times New Roman"/>
          <w:color w:val="191919"/>
          <w:sz w:val="20"/>
          <w:szCs w:val="20"/>
        </w:rPr>
        <w:t>course</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include</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common</w:t>
      </w:r>
      <w:r>
        <w:rPr>
          <w:rFonts w:ascii="Times New Roman" w:hAnsi="Times New Roman"/>
          <w:color w:val="191919"/>
          <w:spacing w:val="-1"/>
          <w:sz w:val="20"/>
          <w:szCs w:val="20"/>
        </w:rPr>
        <w:t xml:space="preserve"> </w:t>
      </w:r>
      <w:r>
        <w:rPr>
          <w:rFonts w:ascii="Times New Roman" w:hAnsi="Times New Roman"/>
          <w:color w:val="191919"/>
          <w:sz w:val="20"/>
          <w:szCs w:val="20"/>
        </w:rPr>
        <w:t>trees,</w:t>
      </w:r>
      <w:r>
        <w:rPr>
          <w:rFonts w:ascii="Times New Roman" w:hAnsi="Times New Roman"/>
          <w:color w:val="191919"/>
          <w:spacing w:val="-1"/>
          <w:sz w:val="20"/>
          <w:szCs w:val="20"/>
        </w:rPr>
        <w:t xml:space="preserve"> </w:t>
      </w:r>
      <w:r>
        <w:rPr>
          <w:rFonts w:ascii="Times New Roman" w:hAnsi="Times New Roman"/>
          <w:color w:val="191919"/>
          <w:sz w:val="20"/>
          <w:szCs w:val="20"/>
        </w:rPr>
        <w:t>shrubs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herbs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South</w:t>
      </w:r>
      <w:r>
        <w:rPr>
          <w:rFonts w:ascii="Times New Roman" w:hAnsi="Times New Roman"/>
          <w:color w:val="191919"/>
          <w:spacing w:val="-1"/>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
          <w:sz w:val="20"/>
          <w:szCs w:val="20"/>
        </w:rPr>
        <w:t xml:space="preserve"> </w:t>
      </w:r>
      <w:proofErr w:type="spellStart"/>
      <w:r>
        <w:rPr>
          <w:rFonts w:ascii="Times New Roman" w:hAnsi="Times New Roman"/>
          <w:color w:val="191919"/>
          <w:sz w:val="20"/>
          <w:szCs w:val="20"/>
        </w:rPr>
        <w:t>Em</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phasis</w:t>
      </w:r>
      <w:proofErr w:type="spellEnd"/>
      <w:r>
        <w:rPr>
          <w:rFonts w:ascii="Times New Roman" w:hAnsi="Times New Roman"/>
          <w:color w:val="191919"/>
          <w:sz w:val="20"/>
          <w:szCs w:val="20"/>
        </w:rPr>
        <w:t xml:space="preserve"> will be placed upon the angiosperms of the area. Collections will comprise a major part of the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proofErr w:type="spellStart"/>
      <w:r>
        <w:rPr>
          <w:rFonts w:ascii="Times New Roman" w:hAnsi="Times New Roman"/>
          <w:b/>
          <w:bCs/>
          <w:color w:val="191919"/>
          <w:sz w:val="20"/>
          <w:szCs w:val="20"/>
        </w:rPr>
        <w:t>Parasitolog</w:t>
      </w:r>
      <w:r>
        <w:rPr>
          <w:rFonts w:ascii="Times New Roman" w:hAnsi="Times New Roman"/>
          <w:b/>
          <w:bCs/>
          <w:color w:val="191919"/>
          <w:spacing w:val="-11"/>
          <w:sz w:val="20"/>
          <w:szCs w:val="20"/>
        </w:rPr>
        <w:t>y</w:t>
      </w:r>
      <w:proofErr w:type="spellEnd"/>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0"/>
          <w:sz w:val="20"/>
          <w:szCs w:val="20"/>
        </w:rPr>
        <w:t xml:space="preserve"> </w:t>
      </w:r>
      <w:r>
        <w:rPr>
          <w:rFonts w:ascii="Times New Roman" w:hAnsi="Times New Roman"/>
          <w:color w:val="191919"/>
          <w:sz w:val="20"/>
          <w:szCs w:val="20"/>
        </w:rPr>
        <w:t>detailed</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common</w:t>
      </w:r>
      <w:r>
        <w:rPr>
          <w:rFonts w:ascii="Times New Roman" w:hAnsi="Times New Roman"/>
          <w:color w:val="191919"/>
          <w:spacing w:val="1"/>
          <w:sz w:val="20"/>
          <w:szCs w:val="20"/>
        </w:rPr>
        <w:t xml:space="preserve"> </w:t>
      </w:r>
      <w:r>
        <w:rPr>
          <w:rFonts w:ascii="Times New Roman" w:hAnsi="Times New Roman"/>
          <w:color w:val="191919"/>
          <w:sz w:val="20"/>
          <w:szCs w:val="20"/>
        </w:rPr>
        <w:t>parasites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man</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domestic</w:t>
      </w:r>
      <w:r>
        <w:rPr>
          <w:rFonts w:ascii="Times New Roman" w:hAnsi="Times New Roman"/>
          <w:color w:val="191919"/>
          <w:spacing w:val="1"/>
          <w:sz w:val="20"/>
          <w:szCs w:val="20"/>
        </w:rPr>
        <w:t xml:space="preserve"> </w:t>
      </w:r>
      <w:r>
        <w:rPr>
          <w:rFonts w:ascii="Times New Roman" w:hAnsi="Times New Roman"/>
          <w:color w:val="191919"/>
          <w:sz w:val="20"/>
          <w:szCs w:val="20"/>
        </w:rPr>
        <w:t>animals</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be</w:t>
      </w:r>
      <w:r>
        <w:rPr>
          <w:rFonts w:ascii="Times New Roman" w:hAnsi="Times New Roman"/>
          <w:color w:val="191919"/>
          <w:spacing w:val="1"/>
          <w:sz w:val="20"/>
          <w:szCs w:val="20"/>
        </w:rPr>
        <w:t xml:space="preserve"> </w:t>
      </w:r>
      <w:r>
        <w:rPr>
          <w:rFonts w:ascii="Times New Roman" w:hAnsi="Times New Roman"/>
          <w:color w:val="191919"/>
          <w:sz w:val="20"/>
          <w:szCs w:val="20"/>
        </w:rPr>
        <w:t>investigated</w:t>
      </w:r>
      <w:r>
        <w:rPr>
          <w:rFonts w:ascii="Times New Roman" w:hAnsi="Times New Roman"/>
          <w:color w:val="191919"/>
          <w:spacing w:val="1"/>
          <w:sz w:val="20"/>
          <w:szCs w:val="20"/>
        </w:rPr>
        <w:t xml:space="preserve"> </w:t>
      </w:r>
      <w:r>
        <w:rPr>
          <w:rFonts w:ascii="Times New Roman" w:hAnsi="Times New Roman"/>
          <w:color w:val="191919"/>
          <w:sz w:val="20"/>
          <w:szCs w:val="20"/>
        </w:rPr>
        <w:t>in this course. Some emphasis will be placed on life cycles and vectors.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Mammalia</w:t>
      </w:r>
      <w:r>
        <w:rPr>
          <w:rFonts w:ascii="Times New Roman" w:hAnsi="Times New Roman"/>
          <w:b/>
          <w:bCs/>
          <w:color w:val="191919"/>
          <w:sz w:val="20"/>
          <w:szCs w:val="20"/>
        </w:rPr>
        <w:t>n</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Anatom</w:t>
      </w:r>
      <w:r>
        <w:rPr>
          <w:rFonts w:ascii="Times New Roman" w:hAnsi="Times New Roman"/>
          <w:b/>
          <w:bCs/>
          <w:color w:val="191919"/>
          <w:spacing w:val="-12"/>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50" w:lineRule="auto"/>
        <w:ind w:left="1230" w:right="1960"/>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involve</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study</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gross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microscopic</w:t>
      </w:r>
      <w:r>
        <w:rPr>
          <w:rFonts w:ascii="Times New Roman" w:hAnsi="Times New Roman"/>
          <w:color w:val="191919"/>
          <w:spacing w:val="-4"/>
          <w:sz w:val="20"/>
          <w:szCs w:val="20"/>
        </w:rPr>
        <w:t xml:space="preserve"> </w:t>
      </w:r>
      <w:r>
        <w:rPr>
          <w:rFonts w:ascii="Times New Roman" w:hAnsi="Times New Roman"/>
          <w:color w:val="191919"/>
          <w:sz w:val="20"/>
          <w:szCs w:val="20"/>
        </w:rPr>
        <w:t>structures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mammalian o</w:t>
      </w:r>
      <w:r>
        <w:rPr>
          <w:rFonts w:ascii="Times New Roman" w:hAnsi="Times New Roman"/>
          <w:color w:val="191919"/>
          <w:spacing w:val="-4"/>
          <w:sz w:val="20"/>
          <w:szCs w:val="20"/>
        </w:rPr>
        <w:t>r</w:t>
      </w:r>
      <w:r>
        <w:rPr>
          <w:rFonts w:ascii="Times New Roman" w:hAnsi="Times New Roman"/>
          <w:color w:val="191919"/>
          <w:sz w:val="20"/>
          <w:szCs w:val="20"/>
        </w:rPr>
        <w:t>gan systems. Emphasis will reflect the needs of the students taking the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Mic</w:t>
      </w:r>
      <w:r>
        <w:rPr>
          <w:rFonts w:ascii="Times New Roman" w:hAnsi="Times New Roman"/>
          <w:b/>
          <w:bCs/>
          <w:color w:val="191919"/>
          <w:spacing w:val="-4"/>
          <w:sz w:val="20"/>
          <w:szCs w:val="20"/>
        </w:rPr>
        <w:t>r</w:t>
      </w:r>
      <w:r>
        <w:rPr>
          <w:rFonts w:ascii="Times New Roman" w:hAnsi="Times New Roman"/>
          <w:b/>
          <w:bCs/>
          <w:color w:val="191919"/>
          <w:spacing w:val="-1"/>
          <w:sz w:val="20"/>
          <w:szCs w:val="20"/>
        </w:rPr>
        <w:t>obiolog</w:t>
      </w:r>
      <w:r>
        <w:rPr>
          <w:rFonts w:ascii="Times New Roman" w:hAnsi="Times New Roman"/>
          <w:b/>
          <w:bCs/>
          <w:color w:val="191919"/>
          <w:spacing w:val="-12"/>
          <w:sz w:val="20"/>
          <w:szCs w:val="20"/>
        </w:rPr>
        <w:t>y</w:t>
      </w:r>
      <w:r>
        <w:rPr>
          <w:rFonts w:ascii="Times New Roman" w:hAnsi="Times New Roman"/>
          <w:b/>
          <w:bCs/>
          <w:color w:val="191919"/>
          <w:spacing w:val="-1"/>
          <w:sz w:val="20"/>
          <w:szCs w:val="20"/>
        </w:rPr>
        <w:t>......................................................................................................</w:t>
      </w:r>
      <w:r>
        <w:rPr>
          <w:rFonts w:ascii="Times New Roman" w:hAnsi="Times New Roman"/>
          <w:b/>
          <w:bCs/>
          <w:color w:val="191919"/>
          <w:sz w:val="20"/>
          <w:szCs w:val="20"/>
        </w:rPr>
        <w:t>.</w:t>
      </w:r>
      <w:r>
        <w:rPr>
          <w:rFonts w:ascii="Times New Roman" w:hAnsi="Times New Roman"/>
          <w:b/>
          <w:bCs/>
          <w:color w:val="191919"/>
          <w:spacing w:val="-1"/>
          <w:sz w:val="20"/>
          <w:szCs w:val="20"/>
        </w:rPr>
        <w:t>...3(3-0)</w:t>
      </w:r>
    </w:p>
    <w:p w:rsidR="00721764" w:rsidRDefault="003F0AB9"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sidRPr="003F0AB9">
        <w:rPr>
          <w:noProof/>
        </w:rPr>
        <w:pict>
          <v:shape id="_x0000_s1398" type="#_x0000_t202" style="position:absolute;left:0;text-align:left;margin-left:520.75pt;margin-top:6.4pt;width:1in;height:270.75pt;z-index:-251561984;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Thi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wil</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emphasiz</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concept</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principle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bacteria</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fung</w:t>
      </w:r>
      <w:r w:rsidR="00721764">
        <w:rPr>
          <w:rFonts w:ascii="Times New Roman" w:hAnsi="Times New Roman"/>
          <w:color w:val="191919"/>
          <w:sz w:val="20"/>
          <w:szCs w:val="20"/>
        </w:rPr>
        <w:t>i</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microbia</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groups. </w:t>
      </w:r>
      <w:r w:rsidR="00721764">
        <w:rPr>
          <w:rFonts w:ascii="Times New Roman" w:hAnsi="Times New Roman"/>
          <w:color w:val="191919"/>
          <w:sz w:val="20"/>
          <w:szCs w:val="20"/>
        </w:rPr>
        <w:t>Some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attention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given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morphological,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physiological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biochemical relationships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 these groups.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proofErr w:type="spellStart"/>
      <w:r>
        <w:rPr>
          <w:rFonts w:ascii="Times New Roman" w:hAnsi="Times New Roman"/>
          <w:b/>
          <w:bCs/>
          <w:color w:val="191919"/>
          <w:spacing w:val="-1"/>
          <w:sz w:val="20"/>
          <w:szCs w:val="20"/>
        </w:rPr>
        <w:t>Nonuascula</w:t>
      </w:r>
      <w:r>
        <w:rPr>
          <w:rFonts w:ascii="Times New Roman" w:hAnsi="Times New Roman"/>
          <w:b/>
          <w:bCs/>
          <w:color w:val="191919"/>
          <w:sz w:val="20"/>
          <w:szCs w:val="20"/>
        </w:rPr>
        <w:t>r</w:t>
      </w:r>
      <w:proofErr w:type="spellEnd"/>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Plants...............................................................................................3</w:t>
      </w:r>
      <w:r>
        <w:rPr>
          <w:rFonts w:ascii="Times New Roman" w:hAnsi="Times New Roman"/>
          <w:b/>
          <w:bCs/>
          <w:color w:val="191919"/>
          <w:sz w:val="20"/>
          <w:szCs w:val="20"/>
        </w:rPr>
        <w:t>(</w:t>
      </w:r>
      <w:r>
        <w:rPr>
          <w:rFonts w:ascii="Times New Roman" w:hAnsi="Times New Roman"/>
          <w:b/>
          <w:bCs/>
          <w:color w:val="191919"/>
          <w:spacing w:val="-1"/>
          <w:sz w:val="20"/>
          <w:szCs w:val="20"/>
        </w:rPr>
        <w:t>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An evolutionary survey of the plant kingdom with emphasis on comparative morphology and evolution of the algae, fungi and bryophytes will be conducted in this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V</w:t>
      </w:r>
      <w:r>
        <w:rPr>
          <w:rFonts w:ascii="Times New Roman" w:hAnsi="Times New Roman"/>
          <w:b/>
          <w:bCs/>
          <w:color w:val="191919"/>
          <w:sz w:val="20"/>
          <w:szCs w:val="20"/>
        </w:rPr>
        <w:t>ascular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Plants....................................................................................................3(3-0)</w:t>
      </w:r>
    </w:p>
    <w:p w:rsidR="00721764" w:rsidRDefault="00721764" w:rsidP="00721764">
      <w:pPr>
        <w:widowControl w:val="0"/>
        <w:autoSpaceDE w:val="0"/>
        <w:autoSpaceDN w:val="0"/>
        <w:adjustRightInd w:val="0"/>
        <w:spacing w:before="13" w:after="0" w:line="250" w:lineRule="auto"/>
        <w:ind w:left="1230" w:right="1957"/>
        <w:jc w:val="both"/>
        <w:rPr>
          <w:rFonts w:ascii="Times New Roman" w:hAnsi="Times New Roman"/>
          <w:color w:val="000000"/>
          <w:sz w:val="20"/>
          <w:szCs w:val="20"/>
        </w:rPr>
      </w:pPr>
      <w:r>
        <w:rPr>
          <w:rFonts w:ascii="Times New Roman" w:hAnsi="Times New Roman"/>
          <w:color w:val="191919"/>
          <w:sz w:val="20"/>
          <w:szCs w:val="20"/>
        </w:rPr>
        <w:t xml:space="preserve">This course introduces the student to the structure and development of vegetative and repro- </w:t>
      </w:r>
      <w:proofErr w:type="spellStart"/>
      <w:r>
        <w:rPr>
          <w:rFonts w:ascii="Times New Roman" w:hAnsi="Times New Roman"/>
          <w:color w:val="191919"/>
          <w:spacing w:val="2"/>
          <w:sz w:val="20"/>
          <w:szCs w:val="20"/>
        </w:rPr>
        <w:t>ductiv</w:t>
      </w:r>
      <w:r>
        <w:rPr>
          <w:rFonts w:ascii="Times New Roman" w:hAnsi="Times New Roman"/>
          <w:color w:val="191919"/>
          <w:sz w:val="20"/>
          <w:szCs w:val="20"/>
        </w:rPr>
        <w:t>e</w:t>
      </w:r>
      <w:proofErr w:type="spellEnd"/>
      <w:r>
        <w:rPr>
          <w:rFonts w:ascii="Times New Roman" w:hAnsi="Times New Roman"/>
          <w:color w:val="191919"/>
          <w:sz w:val="20"/>
          <w:szCs w:val="20"/>
        </w:rPr>
        <w:t xml:space="preserve"> </w:t>
      </w:r>
      <w:r>
        <w:rPr>
          <w:rFonts w:ascii="Times New Roman" w:hAnsi="Times New Roman"/>
          <w:color w:val="191919"/>
          <w:spacing w:val="2"/>
          <w:sz w:val="20"/>
          <w:szCs w:val="20"/>
        </w:rPr>
        <w:t>o</w:t>
      </w:r>
      <w:r>
        <w:rPr>
          <w:rFonts w:ascii="Times New Roman" w:hAnsi="Times New Roman"/>
          <w:color w:val="191919"/>
          <w:spacing w:val="-2"/>
          <w:sz w:val="20"/>
          <w:szCs w:val="20"/>
        </w:rPr>
        <w:t>r</w:t>
      </w:r>
      <w:r>
        <w:rPr>
          <w:rFonts w:ascii="Times New Roman" w:hAnsi="Times New Roman"/>
          <w:color w:val="191919"/>
          <w:spacing w:val="2"/>
          <w:sz w:val="20"/>
          <w:szCs w:val="20"/>
        </w:rPr>
        <w:t>gan</w:t>
      </w:r>
      <w:r>
        <w:rPr>
          <w:rFonts w:ascii="Times New Roman" w:hAnsi="Times New Roman"/>
          <w:color w:val="191919"/>
          <w:sz w:val="20"/>
          <w:szCs w:val="20"/>
        </w:rPr>
        <w:t xml:space="preserve">s </w:t>
      </w:r>
      <w:r>
        <w:rPr>
          <w:rFonts w:ascii="Times New Roman" w:hAnsi="Times New Roman"/>
          <w:color w:val="191919"/>
          <w:spacing w:val="2"/>
          <w:sz w:val="20"/>
          <w:szCs w:val="20"/>
        </w:rPr>
        <w:t>o</w:t>
      </w:r>
      <w:r>
        <w:rPr>
          <w:rFonts w:ascii="Times New Roman" w:hAnsi="Times New Roman"/>
          <w:color w:val="191919"/>
          <w:sz w:val="20"/>
          <w:szCs w:val="20"/>
        </w:rPr>
        <w:t xml:space="preserve">f </w:t>
      </w:r>
      <w:r>
        <w:rPr>
          <w:rFonts w:ascii="Times New Roman" w:hAnsi="Times New Roman"/>
          <w:color w:val="191919"/>
          <w:spacing w:val="2"/>
          <w:sz w:val="20"/>
          <w:szCs w:val="20"/>
        </w:rPr>
        <w:t>vascula</w:t>
      </w:r>
      <w:r>
        <w:rPr>
          <w:rFonts w:ascii="Times New Roman" w:hAnsi="Times New Roman"/>
          <w:color w:val="191919"/>
          <w:sz w:val="20"/>
          <w:szCs w:val="20"/>
        </w:rPr>
        <w:t xml:space="preserve">r </w:t>
      </w:r>
      <w:r>
        <w:rPr>
          <w:rFonts w:ascii="Times New Roman" w:hAnsi="Times New Roman"/>
          <w:color w:val="191919"/>
          <w:spacing w:val="2"/>
          <w:sz w:val="20"/>
          <w:szCs w:val="20"/>
        </w:rPr>
        <w:t>plants</w:t>
      </w:r>
      <w:r>
        <w:rPr>
          <w:rFonts w:ascii="Times New Roman" w:hAnsi="Times New Roman"/>
          <w:color w:val="191919"/>
          <w:sz w:val="20"/>
          <w:szCs w:val="20"/>
        </w:rPr>
        <w:t xml:space="preserve">, </w:t>
      </w:r>
      <w:r>
        <w:rPr>
          <w:rFonts w:ascii="Times New Roman" w:hAnsi="Times New Roman"/>
          <w:color w:val="191919"/>
          <w:spacing w:val="2"/>
          <w:sz w:val="20"/>
          <w:szCs w:val="20"/>
        </w:rPr>
        <w:t>especiall</w:t>
      </w:r>
      <w:r>
        <w:rPr>
          <w:rFonts w:ascii="Times New Roman" w:hAnsi="Times New Roman"/>
          <w:color w:val="191919"/>
          <w:sz w:val="20"/>
          <w:szCs w:val="20"/>
        </w:rPr>
        <w:t xml:space="preserve">y </w:t>
      </w:r>
      <w:r>
        <w:rPr>
          <w:rFonts w:ascii="Times New Roman" w:hAnsi="Times New Roman"/>
          <w:color w:val="191919"/>
          <w:spacing w:val="2"/>
          <w:sz w:val="20"/>
          <w:szCs w:val="20"/>
        </w:rPr>
        <w:t>thos</w:t>
      </w:r>
      <w:r>
        <w:rPr>
          <w:rFonts w:ascii="Times New Roman" w:hAnsi="Times New Roman"/>
          <w:color w:val="191919"/>
          <w:sz w:val="20"/>
          <w:szCs w:val="20"/>
        </w:rPr>
        <w:t xml:space="preserve">e </w:t>
      </w:r>
      <w:r>
        <w:rPr>
          <w:rFonts w:ascii="Times New Roman" w:hAnsi="Times New Roman"/>
          <w:color w:val="191919"/>
          <w:spacing w:val="2"/>
          <w:sz w:val="20"/>
          <w:szCs w:val="20"/>
        </w:rPr>
        <w:t>associate</w:t>
      </w:r>
      <w:r>
        <w:rPr>
          <w:rFonts w:ascii="Times New Roman" w:hAnsi="Times New Roman"/>
          <w:color w:val="191919"/>
          <w:sz w:val="20"/>
          <w:szCs w:val="20"/>
        </w:rPr>
        <w:t xml:space="preserve">d </w:t>
      </w:r>
      <w:r>
        <w:rPr>
          <w:rFonts w:ascii="Times New Roman" w:hAnsi="Times New Roman"/>
          <w:color w:val="191919"/>
          <w:spacing w:val="2"/>
          <w:sz w:val="20"/>
          <w:szCs w:val="20"/>
        </w:rPr>
        <w:t>wit</w:t>
      </w:r>
      <w:r>
        <w:rPr>
          <w:rFonts w:ascii="Times New Roman" w:hAnsi="Times New Roman"/>
          <w:color w:val="191919"/>
          <w:sz w:val="20"/>
          <w:szCs w:val="20"/>
        </w:rPr>
        <w:t xml:space="preserve">h </w:t>
      </w:r>
      <w:r>
        <w:rPr>
          <w:rFonts w:ascii="Times New Roman" w:hAnsi="Times New Roman"/>
          <w:color w:val="191919"/>
          <w:spacing w:val="2"/>
          <w:sz w:val="20"/>
          <w:szCs w:val="20"/>
        </w:rPr>
        <w:t>angiosperm</w:t>
      </w:r>
      <w:r>
        <w:rPr>
          <w:rFonts w:ascii="Times New Roman" w:hAnsi="Times New Roman"/>
          <w:color w:val="191919"/>
          <w:sz w:val="20"/>
          <w:szCs w:val="20"/>
        </w:rPr>
        <w:t xml:space="preserve">s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 xml:space="preserve">gym- </w:t>
      </w:r>
      <w:proofErr w:type="spellStart"/>
      <w:r>
        <w:rPr>
          <w:rFonts w:ascii="Times New Roman" w:hAnsi="Times New Roman"/>
          <w:color w:val="191919"/>
          <w:sz w:val="20"/>
          <w:szCs w:val="20"/>
        </w:rPr>
        <w:t>nosperms</w:t>
      </w:r>
      <w:proofErr w:type="spellEnd"/>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Mammalian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0" w:right="1963"/>
        <w:jc w:val="both"/>
        <w:rPr>
          <w:rFonts w:ascii="Times New Roman" w:hAnsi="Times New Roman"/>
          <w:color w:val="000000"/>
          <w:sz w:val="20"/>
          <w:szCs w:val="20"/>
        </w:rPr>
      </w:pPr>
      <w:r>
        <w:rPr>
          <w:rFonts w:ascii="Times New Roman" w:hAnsi="Times New Roman"/>
          <w:color w:val="191919"/>
          <w:sz w:val="20"/>
          <w:szCs w:val="20"/>
        </w:rPr>
        <w:t>This course will emphasize the homeostatic mechanisms of such o</w:t>
      </w:r>
      <w:r>
        <w:rPr>
          <w:rFonts w:ascii="Times New Roman" w:hAnsi="Times New Roman"/>
          <w:color w:val="191919"/>
          <w:spacing w:val="-4"/>
          <w:sz w:val="20"/>
          <w:szCs w:val="20"/>
        </w:rPr>
        <w:t>r</w:t>
      </w:r>
      <w:r>
        <w:rPr>
          <w:rFonts w:ascii="Times New Roman" w:hAnsi="Times New Roman"/>
          <w:color w:val="191919"/>
          <w:sz w:val="20"/>
          <w:szCs w:val="20"/>
        </w:rPr>
        <w:t xml:space="preserve">gan systems as </w:t>
      </w:r>
      <w:proofErr w:type="spellStart"/>
      <w:r>
        <w:rPr>
          <w:rFonts w:ascii="Times New Roman" w:hAnsi="Times New Roman"/>
          <w:color w:val="191919"/>
          <w:sz w:val="20"/>
          <w:szCs w:val="20"/>
        </w:rPr>
        <w:t>cardiova</w:t>
      </w:r>
      <w:r>
        <w:rPr>
          <w:rFonts w:ascii="Times New Roman" w:hAnsi="Times New Roman"/>
          <w:color w:val="191919"/>
          <w:spacing w:val="-4"/>
          <w:sz w:val="20"/>
          <w:szCs w:val="20"/>
        </w:rPr>
        <w:t>s</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cula</w:t>
      </w:r>
      <w:r>
        <w:rPr>
          <w:rFonts w:ascii="Times New Roman" w:hAnsi="Times New Roman"/>
          <w:color w:val="191919"/>
          <w:spacing w:val="-8"/>
          <w:sz w:val="20"/>
          <w:szCs w:val="20"/>
        </w:rPr>
        <w:t>r</w:t>
      </w:r>
      <w:proofErr w:type="spellEnd"/>
      <w:r>
        <w:rPr>
          <w:rFonts w:ascii="Times New Roman" w:hAnsi="Times New Roman"/>
          <w:color w:val="191919"/>
          <w:sz w:val="20"/>
          <w:szCs w:val="20"/>
        </w:rPr>
        <w:t>, nervous, gastrointestinal, respiratory and genital urinar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w:t>
      </w:r>
      <w:r>
        <w:rPr>
          <w:rFonts w:ascii="Times New Roman" w:hAnsi="Times New Roman"/>
          <w:b/>
          <w:bCs/>
          <w:color w:val="191919"/>
          <w:spacing w:val="1"/>
          <w:sz w:val="20"/>
          <w:szCs w:val="20"/>
        </w:rPr>
        <w:t>-</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 course is a study of the biologically</w:t>
      </w:r>
      <w:r>
        <w:rPr>
          <w:rFonts w:ascii="Times New Roman" w:hAnsi="Times New Roman"/>
          <w:color w:val="191919"/>
          <w:spacing w:val="1"/>
          <w:sz w:val="20"/>
          <w:szCs w:val="20"/>
        </w:rPr>
        <w:t xml:space="preserve"> </w:t>
      </w:r>
      <w:r>
        <w:rPr>
          <w:rFonts w:ascii="Times New Roman" w:hAnsi="Times New Roman"/>
          <w:color w:val="191919"/>
          <w:sz w:val="20"/>
          <w:szCs w:val="20"/>
        </w:rPr>
        <w:t>important</w:t>
      </w:r>
      <w:r>
        <w:rPr>
          <w:rFonts w:ascii="Times New Roman" w:hAnsi="Times New Roman"/>
          <w:color w:val="191919"/>
          <w:spacing w:val="1"/>
          <w:sz w:val="20"/>
          <w:szCs w:val="20"/>
        </w:rPr>
        <w:t xml:space="preserve"> </w:t>
      </w:r>
      <w:r>
        <w:rPr>
          <w:rFonts w:ascii="Times New Roman" w:hAnsi="Times New Roman"/>
          <w:color w:val="191919"/>
          <w:sz w:val="20"/>
          <w:szCs w:val="20"/>
        </w:rPr>
        <w:t>compounds and their</w:t>
      </w:r>
      <w:r>
        <w:rPr>
          <w:rFonts w:ascii="Times New Roman" w:hAnsi="Times New Roman"/>
          <w:color w:val="191919"/>
          <w:spacing w:val="1"/>
          <w:sz w:val="20"/>
          <w:szCs w:val="20"/>
        </w:rPr>
        <w:t xml:space="preserve"> </w:t>
      </w:r>
      <w:r>
        <w:rPr>
          <w:rFonts w:ascii="Times New Roman" w:hAnsi="Times New Roman"/>
          <w:color w:val="191919"/>
          <w:sz w:val="20"/>
          <w:szCs w:val="20"/>
        </w:rPr>
        <w:t>formation</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and </w:t>
      </w:r>
      <w:proofErr w:type="spellStart"/>
      <w:r>
        <w:rPr>
          <w:rFonts w:ascii="Times New Roman" w:hAnsi="Times New Roman"/>
          <w:color w:val="191919"/>
          <w:sz w:val="20"/>
          <w:szCs w:val="20"/>
        </w:rPr>
        <w:t>reac</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tions</w:t>
      </w:r>
      <w:proofErr w:type="spellEnd"/>
      <w:r>
        <w:rPr>
          <w:rFonts w:ascii="Times New Roman" w:hAnsi="Times New Roman"/>
          <w:color w:val="191919"/>
          <w:sz w:val="20"/>
          <w:szCs w:val="20"/>
        </w:rPr>
        <w:t xml:space="preserve"> in living systems.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Selecte</w:t>
      </w:r>
      <w:r>
        <w:rPr>
          <w:rFonts w:ascii="Times New Roman" w:hAnsi="Times New Roman"/>
          <w:b/>
          <w:bCs/>
          <w:color w:val="191919"/>
          <w:sz w:val="20"/>
          <w:szCs w:val="20"/>
        </w:rPr>
        <w:t>d</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opic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Biolog</w:t>
      </w:r>
      <w:r>
        <w:rPr>
          <w:rFonts w:ascii="Times New Roman" w:hAnsi="Times New Roman"/>
          <w:b/>
          <w:bCs/>
          <w:color w:val="191919"/>
          <w:spacing w:val="-11"/>
          <w:sz w:val="20"/>
          <w:szCs w:val="20"/>
        </w:rPr>
        <w:t>y</w:t>
      </w:r>
      <w:r>
        <w:rPr>
          <w:rFonts w:ascii="Times New Roman" w:hAnsi="Times New Roman"/>
          <w:b/>
          <w:bCs/>
          <w:color w:val="191919"/>
          <w:spacing w:val="-1"/>
          <w:sz w:val="20"/>
          <w:szCs w:val="20"/>
        </w:rPr>
        <w:t>....................................................................................3(3-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1230" w:right="1957"/>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enhance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reinforce</w:t>
      </w:r>
      <w:r>
        <w:rPr>
          <w:rFonts w:ascii="Times New Roman" w:hAnsi="Times New Roman"/>
          <w:color w:val="191919"/>
          <w:spacing w:val="-4"/>
          <w:sz w:val="20"/>
          <w:szCs w:val="20"/>
        </w:rPr>
        <w:t xml:space="preserve"> </w:t>
      </w:r>
      <w:r>
        <w:rPr>
          <w:rFonts w:ascii="Times New Roman" w:hAnsi="Times New Roman"/>
          <w:color w:val="191919"/>
          <w:sz w:val="20"/>
          <w:szCs w:val="20"/>
        </w:rPr>
        <w:t>biological</w:t>
      </w:r>
      <w:r>
        <w:rPr>
          <w:rFonts w:ascii="Times New Roman" w:hAnsi="Times New Roman"/>
          <w:color w:val="191919"/>
          <w:spacing w:val="-4"/>
          <w:sz w:val="20"/>
          <w:szCs w:val="20"/>
        </w:rPr>
        <w:t xml:space="preserve"> </w:t>
      </w:r>
      <w:r>
        <w:rPr>
          <w:rFonts w:ascii="Times New Roman" w:hAnsi="Times New Roman"/>
          <w:color w:val="191919"/>
          <w:sz w:val="20"/>
          <w:szCs w:val="20"/>
        </w:rPr>
        <w:t>concepts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principles</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biology</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teachers. </w:t>
      </w:r>
      <w:r>
        <w:rPr>
          <w:rFonts w:ascii="Times New Roman" w:hAnsi="Times New Roman"/>
          <w:color w:val="191919"/>
          <w:spacing w:val="2"/>
          <w:sz w:val="20"/>
          <w:szCs w:val="20"/>
        </w:rPr>
        <w:t>Emphasi</w:t>
      </w:r>
      <w:r>
        <w:rPr>
          <w:rFonts w:ascii="Times New Roman" w:hAnsi="Times New Roman"/>
          <w:color w:val="191919"/>
          <w:sz w:val="20"/>
          <w:szCs w:val="20"/>
        </w:rPr>
        <w:t xml:space="preserve">s </w:t>
      </w:r>
      <w:r>
        <w:rPr>
          <w:rFonts w:ascii="Times New Roman" w:hAnsi="Times New Roman"/>
          <w:color w:val="191919"/>
          <w:spacing w:val="2"/>
          <w:sz w:val="20"/>
          <w:szCs w:val="20"/>
        </w:rPr>
        <w:t>wil</w:t>
      </w:r>
      <w:r>
        <w:rPr>
          <w:rFonts w:ascii="Times New Roman" w:hAnsi="Times New Roman"/>
          <w:color w:val="191919"/>
          <w:sz w:val="20"/>
          <w:szCs w:val="20"/>
        </w:rPr>
        <w:t xml:space="preserve">l </w:t>
      </w:r>
      <w:r>
        <w:rPr>
          <w:rFonts w:ascii="Times New Roman" w:hAnsi="Times New Roman"/>
          <w:color w:val="191919"/>
          <w:spacing w:val="2"/>
          <w:sz w:val="20"/>
          <w:szCs w:val="20"/>
        </w:rPr>
        <w:t>als</w:t>
      </w:r>
      <w:r>
        <w:rPr>
          <w:rFonts w:ascii="Times New Roman" w:hAnsi="Times New Roman"/>
          <w:color w:val="191919"/>
          <w:sz w:val="20"/>
          <w:szCs w:val="20"/>
        </w:rPr>
        <w:t xml:space="preserve">o </w:t>
      </w:r>
      <w:r>
        <w:rPr>
          <w:rFonts w:ascii="Times New Roman" w:hAnsi="Times New Roman"/>
          <w:color w:val="191919"/>
          <w:spacing w:val="2"/>
          <w:sz w:val="20"/>
          <w:szCs w:val="20"/>
        </w:rPr>
        <w:t>b</w:t>
      </w:r>
      <w:r>
        <w:rPr>
          <w:rFonts w:ascii="Times New Roman" w:hAnsi="Times New Roman"/>
          <w:color w:val="191919"/>
          <w:sz w:val="20"/>
          <w:szCs w:val="20"/>
        </w:rPr>
        <w:t xml:space="preserve">e </w:t>
      </w:r>
      <w:r>
        <w:rPr>
          <w:rFonts w:ascii="Times New Roman" w:hAnsi="Times New Roman"/>
          <w:color w:val="191919"/>
          <w:spacing w:val="2"/>
          <w:sz w:val="20"/>
          <w:szCs w:val="20"/>
        </w:rPr>
        <w:t>place</w:t>
      </w:r>
      <w:r>
        <w:rPr>
          <w:rFonts w:ascii="Times New Roman" w:hAnsi="Times New Roman"/>
          <w:color w:val="191919"/>
          <w:sz w:val="20"/>
          <w:szCs w:val="20"/>
        </w:rPr>
        <w:t xml:space="preserve">d </w:t>
      </w:r>
      <w:r>
        <w:rPr>
          <w:rFonts w:ascii="Times New Roman" w:hAnsi="Times New Roman"/>
          <w:color w:val="191919"/>
          <w:spacing w:val="2"/>
          <w:sz w:val="20"/>
          <w:szCs w:val="20"/>
        </w:rPr>
        <w:t>o</w:t>
      </w:r>
      <w:r>
        <w:rPr>
          <w:rFonts w:ascii="Times New Roman" w:hAnsi="Times New Roman"/>
          <w:color w:val="191919"/>
          <w:sz w:val="20"/>
          <w:szCs w:val="20"/>
        </w:rPr>
        <w:t xml:space="preserve">n </w:t>
      </w:r>
      <w:r>
        <w:rPr>
          <w:rFonts w:ascii="Times New Roman" w:hAnsi="Times New Roman"/>
          <w:color w:val="191919"/>
          <w:spacing w:val="2"/>
          <w:sz w:val="20"/>
          <w:szCs w:val="20"/>
        </w:rPr>
        <w:t>biolog</w:t>
      </w:r>
      <w:r>
        <w:rPr>
          <w:rFonts w:ascii="Times New Roman" w:hAnsi="Times New Roman"/>
          <w:color w:val="191919"/>
          <w:sz w:val="20"/>
          <w:szCs w:val="20"/>
        </w:rPr>
        <w:t xml:space="preserve">y </w:t>
      </w:r>
      <w:r>
        <w:rPr>
          <w:rFonts w:ascii="Times New Roman" w:hAnsi="Times New Roman"/>
          <w:color w:val="191919"/>
          <w:spacing w:val="2"/>
          <w:sz w:val="20"/>
          <w:szCs w:val="20"/>
        </w:rPr>
        <w:t>methodolog</w:t>
      </w:r>
      <w:r>
        <w:rPr>
          <w:rFonts w:ascii="Times New Roman" w:hAnsi="Times New Roman"/>
          <w:color w:val="191919"/>
          <w:sz w:val="20"/>
          <w:szCs w:val="20"/>
        </w:rPr>
        <w:t xml:space="preserve">y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compute</w:t>
      </w:r>
      <w:r>
        <w:rPr>
          <w:rFonts w:ascii="Times New Roman" w:hAnsi="Times New Roman"/>
          <w:color w:val="191919"/>
          <w:sz w:val="20"/>
          <w:szCs w:val="20"/>
        </w:rPr>
        <w:t xml:space="preserve">r </w:t>
      </w:r>
      <w:r>
        <w:rPr>
          <w:rFonts w:ascii="Times New Roman" w:hAnsi="Times New Roman"/>
          <w:color w:val="191919"/>
          <w:spacing w:val="2"/>
          <w:sz w:val="20"/>
          <w:szCs w:val="20"/>
        </w:rPr>
        <w:t>utilizatio</w:t>
      </w:r>
      <w:r>
        <w:rPr>
          <w:rFonts w:ascii="Times New Roman" w:hAnsi="Times New Roman"/>
          <w:color w:val="191919"/>
          <w:sz w:val="20"/>
          <w:szCs w:val="20"/>
        </w:rPr>
        <w:t xml:space="preserve">n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 xml:space="preserve">middle </w:t>
      </w:r>
      <w:r>
        <w:rPr>
          <w:rFonts w:ascii="Times New Roman" w:hAnsi="Times New Roman"/>
          <w:color w:val="191919"/>
          <w:sz w:val="20"/>
          <w:szCs w:val="20"/>
        </w:rPr>
        <w:t>grades and secondary teachers.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Innovativ</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Development</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Biolog</w:t>
      </w:r>
      <w:r>
        <w:rPr>
          <w:rFonts w:ascii="Times New Roman" w:hAnsi="Times New Roman"/>
          <w:b/>
          <w:bCs/>
          <w:color w:val="191919"/>
          <w:spacing w:val="-12"/>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 course will address biological</w:t>
      </w:r>
      <w:r>
        <w:rPr>
          <w:rFonts w:ascii="Times New Roman" w:hAnsi="Times New Roman"/>
          <w:color w:val="191919"/>
          <w:spacing w:val="1"/>
          <w:sz w:val="20"/>
          <w:szCs w:val="20"/>
        </w:rPr>
        <w:t xml:space="preserve"> </w:t>
      </w:r>
      <w:r>
        <w:rPr>
          <w:rFonts w:ascii="Times New Roman" w:hAnsi="Times New Roman"/>
          <w:color w:val="191919"/>
          <w:sz w:val="20"/>
          <w:szCs w:val="20"/>
        </w:rPr>
        <w:t>concepts</w:t>
      </w:r>
      <w:r>
        <w:rPr>
          <w:rFonts w:ascii="Times New Roman" w:hAnsi="Times New Roman"/>
          <w:color w:val="191919"/>
          <w:spacing w:val="1"/>
          <w:sz w:val="20"/>
          <w:szCs w:val="20"/>
        </w:rPr>
        <w:t xml:space="preserve"> </w:t>
      </w:r>
      <w:r>
        <w:rPr>
          <w:rFonts w:ascii="Times New Roman" w:hAnsi="Times New Roman"/>
          <w:color w:val="191919"/>
          <w:sz w:val="20"/>
          <w:szCs w:val="20"/>
        </w:rPr>
        <w:t>in the areas of cell</w:t>
      </w:r>
      <w:r>
        <w:rPr>
          <w:rFonts w:ascii="Times New Roman" w:hAnsi="Times New Roman"/>
          <w:color w:val="191919"/>
          <w:spacing w:val="1"/>
          <w:sz w:val="20"/>
          <w:szCs w:val="20"/>
        </w:rPr>
        <w:t xml:space="preserve"> </w:t>
      </w:r>
      <w:r>
        <w:rPr>
          <w:rFonts w:ascii="Times New Roman" w:hAnsi="Times New Roman"/>
          <w:color w:val="191919"/>
          <w:sz w:val="20"/>
          <w:szCs w:val="20"/>
        </w:rPr>
        <w:t>biolog</w:t>
      </w:r>
      <w:r>
        <w:rPr>
          <w:rFonts w:ascii="Times New Roman" w:hAnsi="Times New Roman"/>
          <w:color w:val="191919"/>
          <w:spacing w:val="-13"/>
          <w:sz w:val="20"/>
          <w:szCs w:val="20"/>
        </w:rPr>
        <w:t>y</w:t>
      </w:r>
      <w:r>
        <w:rPr>
          <w:rFonts w:ascii="Times New Roman" w:hAnsi="Times New Roman"/>
          <w:color w:val="191919"/>
          <w:sz w:val="20"/>
          <w:szCs w:val="20"/>
        </w:rPr>
        <w:t>, genetics</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and </w:t>
      </w:r>
      <w:proofErr w:type="spellStart"/>
      <w:r>
        <w:rPr>
          <w:rFonts w:ascii="Times New Roman" w:hAnsi="Times New Roman"/>
          <w:color w:val="191919"/>
          <w:sz w:val="20"/>
          <w:szCs w:val="20"/>
        </w:rPr>
        <w:t>metabo</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lism</w:t>
      </w:r>
      <w:proofErr w:type="spellEnd"/>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middle</w:t>
      </w:r>
      <w:r>
        <w:rPr>
          <w:rFonts w:ascii="Times New Roman" w:hAnsi="Times New Roman"/>
          <w:color w:val="191919"/>
          <w:spacing w:val="-7"/>
          <w:sz w:val="20"/>
          <w:szCs w:val="20"/>
        </w:rPr>
        <w:t xml:space="preserve"> </w:t>
      </w:r>
      <w:r>
        <w:rPr>
          <w:rFonts w:ascii="Times New Roman" w:hAnsi="Times New Roman"/>
          <w:color w:val="191919"/>
          <w:sz w:val="20"/>
          <w:szCs w:val="20"/>
        </w:rPr>
        <w:t>grades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secondary</w:t>
      </w:r>
      <w:r>
        <w:rPr>
          <w:rFonts w:ascii="Times New Roman" w:hAnsi="Times New Roman"/>
          <w:color w:val="191919"/>
          <w:spacing w:val="-7"/>
          <w:sz w:val="20"/>
          <w:szCs w:val="20"/>
        </w:rPr>
        <w:t xml:space="preserve"> </w:t>
      </w:r>
      <w:r>
        <w:rPr>
          <w:rFonts w:ascii="Times New Roman" w:hAnsi="Times New Roman"/>
          <w:color w:val="191919"/>
          <w:sz w:val="20"/>
          <w:szCs w:val="20"/>
        </w:rPr>
        <w:t>teachers.</w:t>
      </w:r>
      <w:r>
        <w:rPr>
          <w:rFonts w:ascii="Times New Roman" w:hAnsi="Times New Roman"/>
          <w:color w:val="191919"/>
          <w:spacing w:val="-7"/>
          <w:sz w:val="20"/>
          <w:szCs w:val="20"/>
        </w:rPr>
        <w:t xml:space="preserve"> </w:t>
      </w:r>
      <w:r>
        <w:rPr>
          <w:rFonts w:ascii="Times New Roman" w:hAnsi="Times New Roman"/>
          <w:color w:val="191919"/>
          <w:sz w:val="20"/>
          <w:szCs w:val="20"/>
        </w:rPr>
        <w:t>Emphasis</w:t>
      </w:r>
      <w:r>
        <w:rPr>
          <w:rFonts w:ascii="Times New Roman" w:hAnsi="Times New Roman"/>
          <w:color w:val="191919"/>
          <w:spacing w:val="-7"/>
          <w:sz w:val="20"/>
          <w:szCs w:val="20"/>
        </w:rPr>
        <w:t xml:space="preserve"> </w:t>
      </w:r>
      <w:r>
        <w:rPr>
          <w:rFonts w:ascii="Times New Roman" w:hAnsi="Times New Roman"/>
          <w:color w:val="191919"/>
          <w:sz w:val="20"/>
          <w:szCs w:val="20"/>
        </w:rPr>
        <w:t>will</w:t>
      </w:r>
      <w:r>
        <w:rPr>
          <w:rFonts w:ascii="Times New Roman" w:hAnsi="Times New Roman"/>
          <w:color w:val="191919"/>
          <w:spacing w:val="-7"/>
          <w:sz w:val="20"/>
          <w:szCs w:val="20"/>
        </w:rPr>
        <w:t xml:space="preserve"> </w:t>
      </w:r>
      <w:r>
        <w:rPr>
          <w:rFonts w:ascii="Times New Roman" w:hAnsi="Times New Roman"/>
          <w:color w:val="191919"/>
          <w:sz w:val="20"/>
          <w:szCs w:val="20"/>
        </w:rPr>
        <w:t>be</w:t>
      </w:r>
      <w:r>
        <w:rPr>
          <w:rFonts w:ascii="Times New Roman" w:hAnsi="Times New Roman"/>
          <w:color w:val="191919"/>
          <w:spacing w:val="-7"/>
          <w:sz w:val="20"/>
          <w:szCs w:val="20"/>
        </w:rPr>
        <w:t xml:space="preserve"> </w:t>
      </w:r>
      <w:r>
        <w:rPr>
          <w:rFonts w:ascii="Times New Roman" w:hAnsi="Times New Roman"/>
          <w:color w:val="191919"/>
          <w:sz w:val="20"/>
          <w:szCs w:val="20"/>
        </w:rPr>
        <w:t>placed</w:t>
      </w:r>
      <w:r>
        <w:rPr>
          <w:rFonts w:ascii="Times New Roman" w:hAnsi="Times New Roman"/>
          <w:color w:val="191919"/>
          <w:spacing w:val="-7"/>
          <w:sz w:val="20"/>
          <w:szCs w:val="20"/>
        </w:rPr>
        <w:t xml:space="preserve"> </w:t>
      </w:r>
      <w:r>
        <w:rPr>
          <w:rFonts w:ascii="Times New Roman" w:hAnsi="Times New Roman"/>
          <w:color w:val="191919"/>
          <w:sz w:val="20"/>
          <w:szCs w:val="20"/>
        </w:rPr>
        <w:t>on</w:t>
      </w:r>
      <w:r>
        <w:rPr>
          <w:rFonts w:ascii="Times New Roman" w:hAnsi="Times New Roman"/>
          <w:color w:val="191919"/>
          <w:spacing w:val="-7"/>
          <w:sz w:val="20"/>
          <w:szCs w:val="20"/>
        </w:rPr>
        <w:t xml:space="preserve"> </w:t>
      </w:r>
      <w:r>
        <w:rPr>
          <w:rFonts w:ascii="Times New Roman" w:hAnsi="Times New Roman"/>
          <w:color w:val="191919"/>
          <w:sz w:val="20"/>
          <w:szCs w:val="20"/>
        </w:rPr>
        <w:t>increasing</w:t>
      </w:r>
      <w:r>
        <w:rPr>
          <w:rFonts w:ascii="Times New Roman" w:hAnsi="Times New Roman"/>
          <w:color w:val="191919"/>
          <w:spacing w:val="-7"/>
          <w:sz w:val="20"/>
          <w:szCs w:val="20"/>
        </w:rPr>
        <w:t xml:space="preserve"> </w:t>
      </w:r>
      <w:r>
        <w:rPr>
          <w:rFonts w:ascii="Times New Roman" w:hAnsi="Times New Roman"/>
          <w:color w:val="191919"/>
          <w:sz w:val="20"/>
          <w:szCs w:val="20"/>
        </w:rPr>
        <w:t>teachers' knowledge and understanding in identifying, applying and analyzing recent biology concepts, processes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principles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increasing</w:t>
      </w:r>
      <w:r>
        <w:rPr>
          <w:rFonts w:ascii="Times New Roman" w:hAnsi="Times New Roman"/>
          <w:color w:val="191919"/>
          <w:spacing w:val="-5"/>
          <w:sz w:val="20"/>
          <w:szCs w:val="20"/>
        </w:rPr>
        <w:t xml:space="preserve"> </w:t>
      </w:r>
      <w:r>
        <w:rPr>
          <w:rFonts w:ascii="Times New Roman" w:hAnsi="Times New Roman"/>
          <w:color w:val="191919"/>
          <w:sz w:val="20"/>
          <w:szCs w:val="20"/>
        </w:rPr>
        <w:t>teachers'</w:t>
      </w:r>
      <w:r>
        <w:rPr>
          <w:rFonts w:ascii="Times New Roman" w:hAnsi="Times New Roman"/>
          <w:color w:val="191919"/>
          <w:spacing w:val="-5"/>
          <w:sz w:val="20"/>
          <w:szCs w:val="20"/>
        </w:rPr>
        <w:t xml:space="preserve"> </w:t>
      </w:r>
      <w:r>
        <w:rPr>
          <w:rFonts w:ascii="Times New Roman" w:hAnsi="Times New Roman"/>
          <w:color w:val="191919"/>
          <w:sz w:val="20"/>
          <w:szCs w:val="20"/>
        </w:rPr>
        <w:t>understanding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skills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using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methods of science through the use of open-ended investigations.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55</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8"/>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Ecolog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870" w:right="2013" w:firstLine="360"/>
        <w:jc w:val="both"/>
        <w:rPr>
          <w:rFonts w:ascii="Times New Roman" w:hAnsi="Times New Roman"/>
          <w:color w:val="000000"/>
          <w:sz w:val="20"/>
          <w:szCs w:val="20"/>
        </w:rPr>
      </w:pPr>
      <w:r>
        <w:rPr>
          <w:rFonts w:ascii="Times New Roman" w:hAnsi="Times New Roman"/>
          <w:color w:val="000000"/>
          <w:sz w:val="20"/>
          <w:szCs w:val="20"/>
        </w:rPr>
        <w:t>This course will address ecological concepts in northern, middle and coastal areas of Geo</w:t>
      </w:r>
      <w:r>
        <w:rPr>
          <w:rFonts w:ascii="Times New Roman" w:hAnsi="Times New Roman"/>
          <w:color w:val="000000"/>
          <w:spacing w:val="-4"/>
          <w:sz w:val="20"/>
          <w:szCs w:val="20"/>
        </w:rPr>
        <w:t>r</w:t>
      </w:r>
      <w:r>
        <w:rPr>
          <w:rFonts w:ascii="Times New Roman" w:hAnsi="Times New Roman"/>
          <w:color w:val="000000"/>
          <w:sz w:val="20"/>
          <w:szCs w:val="20"/>
        </w:rPr>
        <w:t xml:space="preserve">gia for middle grades and secondary teachers. Emphasis will be placed on addressing current </w:t>
      </w:r>
      <w:proofErr w:type="spellStart"/>
      <w:r>
        <w:rPr>
          <w:rFonts w:ascii="Times New Roman" w:hAnsi="Times New Roman"/>
          <w:color w:val="000000"/>
          <w:sz w:val="20"/>
          <w:szCs w:val="20"/>
        </w:rPr>
        <w:t>ecologi</w:t>
      </w:r>
      <w:proofErr w:type="spellEnd"/>
      <w:r>
        <w:rPr>
          <w:rFonts w:ascii="Times New Roman" w:hAnsi="Times New Roman"/>
          <w:color w:val="000000"/>
          <w:sz w:val="20"/>
          <w:szCs w:val="20"/>
        </w:rPr>
        <w:t>- cal issues that incorporate hands-on field activities into the learning process.</w:t>
      </w:r>
    </w:p>
    <w:p w:rsidR="00721764" w:rsidRDefault="00721764" w:rsidP="00721764">
      <w:pPr>
        <w:widowControl w:val="0"/>
        <w:autoSpaceDE w:val="0"/>
        <w:autoSpaceDN w:val="0"/>
        <w:adjustRightInd w:val="0"/>
        <w:spacing w:before="13" w:after="0" w:line="250" w:lineRule="auto"/>
        <w:ind w:left="870" w:right="2013" w:firstLine="360"/>
        <w:jc w:val="both"/>
        <w:rPr>
          <w:rFonts w:ascii="Times New Roman" w:hAnsi="Times New Roman"/>
          <w:color w:val="000000"/>
          <w:sz w:val="20"/>
          <w:szCs w:val="20"/>
        </w:rPr>
        <w:sectPr w:rsidR="00721764">
          <w:pgSz w:w="12240" w:h="15840"/>
          <w:pgMar w:top="280" w:right="220" w:bottom="280" w:left="1260" w:header="0" w:footer="955" w:gutter="0"/>
          <w:cols w:space="720" w:equalWidth="0">
            <w:col w:w="10760"/>
          </w:cols>
          <w:noEndnote/>
        </w:sectPr>
      </w:pPr>
    </w:p>
    <w:p w:rsidR="00721764" w:rsidRDefault="00721764" w:rsidP="00721764">
      <w:pPr>
        <w:widowControl w:val="0"/>
        <w:autoSpaceDE w:val="0"/>
        <w:autoSpaceDN w:val="0"/>
        <w:adjustRightInd w:val="0"/>
        <w:spacing w:before="10" w:after="0" w:line="80" w:lineRule="exact"/>
        <w:rPr>
          <w:rFonts w:ascii="Times New Roman" w:hAnsi="Times New Roman"/>
          <w:color w:val="000000"/>
          <w:sz w:val="8"/>
          <w:szCs w:val="8"/>
        </w:rPr>
      </w:pPr>
    </w:p>
    <w:tbl>
      <w:tblPr>
        <w:tblW w:w="0" w:type="auto"/>
        <w:tblInd w:w="113"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82" w:lineRule="exact"/>
              <w:ind w:left="1251" w:right="1946"/>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B67EC4">
            <w:pPr>
              <w:widowControl w:val="0"/>
              <w:autoSpaceDE w:val="0"/>
              <w:autoSpaceDN w:val="0"/>
              <w:adjustRightInd w:val="0"/>
              <w:spacing w:after="0" w:line="318" w:lineRule="exact"/>
              <w:ind w:left="1035" w:right="1730"/>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7" w:after="0" w:line="251" w:lineRule="auto"/>
        <w:ind w:left="2298" w:right="851" w:hanging="360"/>
        <w:jc w:val="both"/>
        <w:rPr>
          <w:rFonts w:ascii="Times New Roman" w:hAnsi="Times New Roman"/>
          <w:color w:val="000000"/>
          <w:sz w:val="20"/>
          <w:szCs w:val="20"/>
        </w:rPr>
      </w:pPr>
      <w:r w:rsidRPr="003F0AB9">
        <w:rPr>
          <w:noProof/>
        </w:rPr>
        <w:pict>
          <v:group id="_x0000_s1399" style="position:absolute;left:0;text-align:left;margin-left:264.25pt;margin-top:-53.95pt;width:31.2pt;height:31.05pt;z-index:-251560960;mso-position-horizontal-relative:page" coordorigin="5285,-1079" coordsize="624,621" o:allowincell="f">
            <v:rect id="_x0000_s1400" style="position:absolute;left:5290;top:-1074;width:613;height:610" o:allowincell="f" stroked="f">
              <v:path arrowok="t"/>
            </v:rect>
            <v:rect id="_x0000_s1401" style="position:absolute;left:5291;top:-107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BIOL</w:t>
      </w:r>
      <w:r w:rsidR="00721764">
        <w:rPr>
          <w:rFonts w:ascii="Times New Roman" w:hAnsi="Times New Roman"/>
          <w:b/>
          <w:bCs/>
          <w:color w:val="191919"/>
          <w:spacing w:val="-19"/>
          <w:sz w:val="20"/>
          <w:szCs w:val="20"/>
        </w:rPr>
        <w:t xml:space="preserve"> </w:t>
      </w:r>
      <w:r w:rsidR="00721764">
        <w:rPr>
          <w:rFonts w:ascii="Times New Roman" w:hAnsi="Times New Roman"/>
          <w:b/>
          <w:bCs/>
          <w:color w:val="191919"/>
          <w:sz w:val="20"/>
          <w:szCs w:val="20"/>
        </w:rPr>
        <w:t>5518</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Biotechnolog</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w:t>
      </w:r>
      <w:r w:rsidR="00721764">
        <w:rPr>
          <w:rFonts w:ascii="Times New Roman" w:hAnsi="Times New Roman"/>
          <w:b/>
          <w:bCs/>
          <w:color w:val="191919"/>
          <w:spacing w:val="1"/>
          <w:sz w:val="20"/>
          <w:szCs w:val="20"/>
        </w:rPr>
        <w:t>.</w:t>
      </w:r>
      <w:r w:rsidR="00721764">
        <w:rPr>
          <w:rFonts w:ascii="Times New Roman" w:hAnsi="Times New Roman"/>
          <w:b/>
          <w:bCs/>
          <w:color w:val="191919"/>
          <w:sz w:val="20"/>
          <w:szCs w:val="20"/>
        </w:rPr>
        <w:t xml:space="preserve">.3(3-0) </w:t>
      </w:r>
      <w:proofErr w:type="gramStart"/>
      <w:r w:rsidR="00721764">
        <w:rPr>
          <w:rFonts w:ascii="Times New Roman" w:hAnsi="Times New Roman"/>
          <w:color w:val="191919"/>
          <w:sz w:val="20"/>
          <w:szCs w:val="20"/>
        </w:rPr>
        <w:t>This</w:t>
      </w:r>
      <w:proofErr w:type="gramEnd"/>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emphasize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gene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structure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regulation.</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Consideration</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be given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DNA structure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replicating,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RNA transcription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processing,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protein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synthesis and the mechanisms which regulate gene expression. Emphasis will be placed on the study of the above topic using application of the new biotechnolog</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Plant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sidRPr="003F0AB9">
        <w:rPr>
          <w:noProof/>
        </w:rPr>
        <w:pict>
          <v:shape id="_x0000_s1403" type="#_x0000_t202" style="position:absolute;left:0;text-align:left;margin-left:18.45pt;margin-top:7.75pt;width:1in;height:270.7pt;z-index:-251558912;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 xml:space="preserve">Particular attention will be placed on the identification, selection and use of materials for </w:t>
      </w:r>
      <w:proofErr w:type="spellStart"/>
      <w:r w:rsidR="00721764">
        <w:rPr>
          <w:rFonts w:ascii="Times New Roman" w:hAnsi="Times New Roman"/>
          <w:color w:val="191919"/>
          <w:sz w:val="20"/>
          <w:szCs w:val="20"/>
        </w:rPr>
        <w:t>co</w:t>
      </w:r>
      <w:r w:rsidR="00721764">
        <w:rPr>
          <w:rFonts w:ascii="Times New Roman" w:hAnsi="Times New Roman"/>
          <w:color w:val="191919"/>
          <w:spacing w:val="-4"/>
          <w:sz w:val="20"/>
          <w:szCs w:val="20"/>
        </w:rPr>
        <w:t>r</w:t>
      </w:r>
      <w:proofErr w:type="spellEnd"/>
      <w:r w:rsidR="00721764">
        <w:rPr>
          <w:rFonts w:ascii="Times New Roman" w:hAnsi="Times New Roman"/>
          <w:color w:val="191919"/>
          <w:sz w:val="20"/>
          <w:szCs w:val="20"/>
        </w:rPr>
        <w:t>- relating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plants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other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subjects. 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teacher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develop</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base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knowledge that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enhance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his/her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fectiveness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planning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executing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laboratory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field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exercises in botany that complement lecture presentation.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5520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Evolution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Natu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nature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science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fundamentals</w:t>
      </w:r>
      <w:r>
        <w:rPr>
          <w:rFonts w:ascii="Times New Roman" w:hAnsi="Times New Roman"/>
          <w:color w:val="191919"/>
          <w:spacing w:val="-4"/>
          <w:sz w:val="20"/>
          <w:szCs w:val="20"/>
        </w:rPr>
        <w:t xml:space="preserve"> </w:t>
      </w:r>
      <w:r>
        <w:rPr>
          <w:rFonts w:ascii="Times New Roman" w:hAnsi="Times New Roman"/>
          <w:color w:val="191919"/>
          <w:sz w:val="20"/>
          <w:szCs w:val="20"/>
        </w:rPr>
        <w:t>governing</w:t>
      </w:r>
      <w:r>
        <w:rPr>
          <w:rFonts w:ascii="Times New Roman" w:hAnsi="Times New Roman"/>
          <w:color w:val="191919"/>
          <w:spacing w:val="-4"/>
          <w:sz w:val="20"/>
          <w:szCs w:val="20"/>
        </w:rPr>
        <w:t xml:space="preserve"> </w:t>
      </w:r>
      <w:r>
        <w:rPr>
          <w:rFonts w:ascii="Times New Roman" w:hAnsi="Times New Roman"/>
          <w:color w:val="191919"/>
          <w:sz w:val="20"/>
          <w:szCs w:val="20"/>
        </w:rPr>
        <w:t>its</w:t>
      </w:r>
      <w:r>
        <w:rPr>
          <w:rFonts w:ascii="Times New Roman" w:hAnsi="Times New Roman"/>
          <w:color w:val="191919"/>
          <w:spacing w:val="-4"/>
          <w:sz w:val="20"/>
          <w:szCs w:val="20"/>
        </w:rPr>
        <w:t xml:space="preserve"> </w:t>
      </w:r>
      <w:r>
        <w:rPr>
          <w:rFonts w:ascii="Times New Roman" w:hAnsi="Times New Roman"/>
          <w:color w:val="191919"/>
          <w:sz w:val="20"/>
          <w:szCs w:val="20"/>
        </w:rPr>
        <w:t>origin</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presented</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relation</w:t>
      </w:r>
      <w:r>
        <w:rPr>
          <w:rFonts w:ascii="Times New Roman" w:hAnsi="Times New Roman"/>
          <w:color w:val="191919"/>
          <w:spacing w:val="-4"/>
          <w:sz w:val="20"/>
          <w:szCs w:val="20"/>
        </w:rPr>
        <w:t xml:space="preserve"> </w:t>
      </w:r>
      <w:r>
        <w:rPr>
          <w:rFonts w:ascii="Times New Roman" w:hAnsi="Times New Roman"/>
          <w:color w:val="191919"/>
          <w:sz w:val="20"/>
          <w:szCs w:val="20"/>
        </w:rPr>
        <w:t>to current</w:t>
      </w:r>
      <w:r>
        <w:rPr>
          <w:rFonts w:ascii="Times New Roman" w:hAnsi="Times New Roman"/>
          <w:color w:val="191919"/>
          <w:spacing w:val="-5"/>
          <w:sz w:val="20"/>
          <w:szCs w:val="20"/>
        </w:rPr>
        <w:t xml:space="preserve"> </w:t>
      </w:r>
      <w:r>
        <w:rPr>
          <w:rFonts w:ascii="Times New Roman" w:hAnsi="Times New Roman"/>
          <w:color w:val="191919"/>
          <w:sz w:val="20"/>
          <w:szCs w:val="20"/>
        </w:rPr>
        <w:t>problems</w:t>
      </w:r>
      <w:r>
        <w:rPr>
          <w:rFonts w:ascii="Times New Roman" w:hAnsi="Times New Roman"/>
          <w:color w:val="191919"/>
          <w:spacing w:val="-5"/>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maintenance</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life</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earth.</w:t>
      </w:r>
      <w:r>
        <w:rPr>
          <w:rFonts w:ascii="Times New Roman" w:hAnsi="Times New Roman"/>
          <w:color w:val="191919"/>
          <w:spacing w:val="-5"/>
          <w:sz w:val="20"/>
          <w:szCs w:val="20"/>
        </w:rPr>
        <w:t xml:space="preserve"> </w:t>
      </w:r>
      <w:r>
        <w:rPr>
          <w:rFonts w:ascii="Times New Roman" w:hAnsi="Times New Roman"/>
          <w:color w:val="191919"/>
          <w:sz w:val="20"/>
          <w:szCs w:val="20"/>
        </w:rPr>
        <w:t>Special</w:t>
      </w:r>
      <w:r>
        <w:rPr>
          <w:rFonts w:ascii="Times New Roman" w:hAnsi="Times New Roman"/>
          <w:color w:val="191919"/>
          <w:spacing w:val="-5"/>
          <w:sz w:val="20"/>
          <w:szCs w:val="20"/>
        </w:rPr>
        <w:t xml:space="preserve"> </w:t>
      </w:r>
      <w:r>
        <w:rPr>
          <w:rFonts w:ascii="Times New Roman" w:hAnsi="Times New Roman"/>
          <w:color w:val="191919"/>
          <w:sz w:val="20"/>
          <w:szCs w:val="20"/>
        </w:rPr>
        <w:t>emphasis</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be</w:t>
      </w:r>
      <w:r>
        <w:rPr>
          <w:rFonts w:ascii="Times New Roman" w:hAnsi="Times New Roman"/>
          <w:color w:val="191919"/>
          <w:spacing w:val="-5"/>
          <w:sz w:val="20"/>
          <w:szCs w:val="20"/>
        </w:rPr>
        <w:t xml:space="preserve"> </w:t>
      </w:r>
      <w:r>
        <w:rPr>
          <w:rFonts w:ascii="Times New Roman" w:hAnsi="Times New Roman"/>
          <w:color w:val="191919"/>
          <w:sz w:val="20"/>
          <w:szCs w:val="20"/>
        </w:rPr>
        <w:t>placed</w:t>
      </w:r>
      <w:r>
        <w:rPr>
          <w:rFonts w:ascii="Times New Roman" w:hAnsi="Times New Roman"/>
          <w:color w:val="191919"/>
          <w:spacing w:val="-5"/>
          <w:sz w:val="20"/>
          <w:szCs w:val="20"/>
        </w:rPr>
        <w:t xml:space="preserve"> </w:t>
      </w:r>
      <w:r>
        <w:rPr>
          <w:rFonts w:ascii="Times New Roman" w:hAnsi="Times New Roman"/>
          <w:color w:val="191919"/>
          <w:sz w:val="20"/>
          <w:szCs w:val="20"/>
        </w:rPr>
        <w:t xml:space="preserve">on the interaction of biological and cultural evolution and the alternatives to extinction that </w:t>
      </w:r>
      <w:proofErr w:type="spellStart"/>
      <w:r>
        <w:rPr>
          <w:rFonts w:ascii="Times New Roman" w:hAnsi="Times New Roman"/>
          <w:color w:val="191919"/>
          <w:sz w:val="20"/>
          <w:szCs w:val="20"/>
        </w:rPr>
        <w:t>chal</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lenge</w:t>
      </w:r>
      <w:proofErr w:type="spellEnd"/>
      <w:r>
        <w:rPr>
          <w:rFonts w:ascii="Times New Roman" w:hAnsi="Times New Roman"/>
          <w:color w:val="191919"/>
          <w:sz w:val="20"/>
          <w:szCs w:val="20"/>
        </w:rPr>
        <w:t xml:space="preserve"> contemporary man.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Inorganic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1"/>
          <w:sz w:val="20"/>
          <w:szCs w:val="20"/>
        </w:rPr>
        <w:t xml:space="preserve"> </w:t>
      </w:r>
      <w:r>
        <w:rPr>
          <w:rFonts w:ascii="Times New Roman" w:hAnsi="Times New Roman"/>
          <w:color w:val="191919"/>
          <w:sz w:val="20"/>
          <w:szCs w:val="20"/>
        </w:rPr>
        <w:t>course</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emphasize</w:t>
      </w:r>
      <w:r>
        <w:rPr>
          <w:rFonts w:ascii="Times New Roman" w:hAnsi="Times New Roman"/>
          <w:color w:val="191919"/>
          <w:spacing w:val="-1"/>
          <w:sz w:val="20"/>
          <w:szCs w:val="20"/>
        </w:rPr>
        <w:t xml:space="preserve"> </w:t>
      </w:r>
      <w:r>
        <w:rPr>
          <w:rFonts w:ascii="Times New Roman" w:hAnsi="Times New Roman"/>
          <w:color w:val="191919"/>
          <w:sz w:val="20"/>
          <w:szCs w:val="20"/>
        </w:rPr>
        <w:t>periodic</w:t>
      </w:r>
      <w:r>
        <w:rPr>
          <w:rFonts w:ascii="Times New Roman" w:hAnsi="Times New Roman"/>
          <w:color w:val="191919"/>
          <w:spacing w:val="-1"/>
          <w:sz w:val="20"/>
          <w:szCs w:val="20"/>
        </w:rPr>
        <w:t xml:space="preserve"> </w:t>
      </w:r>
      <w:r>
        <w:rPr>
          <w:rFonts w:ascii="Times New Roman" w:hAnsi="Times New Roman"/>
          <w:color w:val="191919"/>
          <w:sz w:val="20"/>
          <w:szCs w:val="20"/>
        </w:rPr>
        <w:t>relationship</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elements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their</w:t>
      </w:r>
      <w:r>
        <w:rPr>
          <w:rFonts w:ascii="Times New Roman" w:hAnsi="Times New Roman"/>
          <w:color w:val="191919"/>
          <w:spacing w:val="-1"/>
          <w:sz w:val="20"/>
          <w:szCs w:val="20"/>
        </w:rPr>
        <w:t xml:space="preserve"> </w:t>
      </w:r>
      <w:r>
        <w:rPr>
          <w:rFonts w:ascii="Times New Roman" w:hAnsi="Times New Roman"/>
          <w:color w:val="191919"/>
          <w:sz w:val="20"/>
          <w:szCs w:val="20"/>
        </w:rPr>
        <w:t>compounds,</w:t>
      </w:r>
      <w:r>
        <w:rPr>
          <w:rFonts w:ascii="Times New Roman" w:hAnsi="Times New Roman"/>
          <w:color w:val="191919"/>
          <w:spacing w:val="-1"/>
          <w:sz w:val="20"/>
          <w:szCs w:val="20"/>
        </w:rPr>
        <w:t xml:space="preserve"> </w:t>
      </w:r>
      <w:proofErr w:type="spellStart"/>
      <w:r>
        <w:rPr>
          <w:rFonts w:ascii="Times New Roman" w:hAnsi="Times New Roman"/>
          <w:color w:val="191919"/>
          <w:sz w:val="20"/>
          <w:szCs w:val="20"/>
        </w:rPr>
        <w:t>includ</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ing</w:t>
      </w:r>
      <w:proofErr w:type="spellEnd"/>
      <w:r>
        <w:rPr>
          <w:rFonts w:ascii="Times New Roman" w:hAnsi="Times New Roman"/>
          <w:color w:val="191919"/>
          <w:sz w:val="20"/>
          <w:szCs w:val="20"/>
        </w:rPr>
        <w:t xml:space="preserve"> those less commonly encountered. Bonding, reaction mechanism, complexes and stereo- chemistry are among the topics discussed.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Organic</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 xml:space="preserve">ganic chemistry is the study of the structure and </w:t>
      </w:r>
      <w:proofErr w:type="spellStart"/>
      <w:r>
        <w:rPr>
          <w:rFonts w:ascii="Times New Roman" w:hAnsi="Times New Roman"/>
          <w:color w:val="191919"/>
          <w:sz w:val="20"/>
          <w:szCs w:val="20"/>
        </w:rPr>
        <w:t>reactivities</w:t>
      </w:r>
      <w:proofErr w:type="spellEnd"/>
      <w:r>
        <w:rPr>
          <w:rFonts w:ascii="Times New Roman" w:hAnsi="Times New Roman"/>
          <w:color w:val="191919"/>
          <w:sz w:val="20"/>
          <w:szCs w:val="20"/>
        </w:rPr>
        <w:t xml:space="preserve"> of o</w:t>
      </w:r>
      <w:r>
        <w:rPr>
          <w:rFonts w:ascii="Times New Roman" w:hAnsi="Times New Roman"/>
          <w:color w:val="191919"/>
          <w:spacing w:val="-4"/>
          <w:sz w:val="20"/>
          <w:szCs w:val="20"/>
        </w:rPr>
        <w:t>r</w:t>
      </w:r>
      <w:r>
        <w:rPr>
          <w:rFonts w:ascii="Times New Roman" w:hAnsi="Times New Roman"/>
          <w:color w:val="191919"/>
          <w:sz w:val="20"/>
          <w:szCs w:val="20"/>
        </w:rPr>
        <w:t xml:space="preserve">ganic compounds, </w:t>
      </w:r>
      <w:proofErr w:type="spellStart"/>
      <w:r>
        <w:rPr>
          <w:rFonts w:ascii="Times New Roman" w:hAnsi="Times New Roman"/>
          <w:color w:val="191919"/>
          <w:sz w:val="20"/>
          <w:szCs w:val="20"/>
        </w:rPr>
        <w:t>includ</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ing</w:t>
      </w:r>
      <w:proofErr w:type="spellEnd"/>
      <w:r>
        <w:rPr>
          <w:rFonts w:ascii="Times New Roman" w:hAnsi="Times New Roman"/>
          <w:color w:val="191919"/>
          <w:sz w:val="20"/>
          <w:szCs w:val="20"/>
        </w:rPr>
        <w:t xml:space="preserve"> a discussion of molecular structure-spectral interpretation.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Analytical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solutio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equilibriu</w:t>
      </w:r>
      <w:r>
        <w:rPr>
          <w:rFonts w:ascii="Times New Roman" w:hAnsi="Times New Roman"/>
          <w:color w:val="191919"/>
          <w:sz w:val="20"/>
          <w:szCs w:val="20"/>
        </w:rPr>
        <w:t>m</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applie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volumetri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gravimetri</w:t>
      </w:r>
      <w:r>
        <w:rPr>
          <w:rFonts w:ascii="Times New Roman" w:hAnsi="Times New Roman"/>
          <w:color w:val="191919"/>
          <w:sz w:val="20"/>
          <w:szCs w:val="20"/>
        </w:rPr>
        <w:t>c</w:t>
      </w:r>
      <w:r>
        <w:rPr>
          <w:rFonts w:ascii="Times New Roman" w:hAnsi="Times New Roman"/>
          <w:color w:val="191919"/>
          <w:spacing w:val="-8"/>
          <w:sz w:val="20"/>
          <w:szCs w:val="20"/>
        </w:rPr>
        <w:t xml:space="preserve"> </w:t>
      </w:r>
      <w:proofErr w:type="spellStart"/>
      <w:r>
        <w:rPr>
          <w:rFonts w:ascii="Times New Roman" w:hAnsi="Times New Roman"/>
          <w:color w:val="191919"/>
          <w:spacing w:val="-1"/>
          <w:sz w:val="20"/>
          <w:szCs w:val="20"/>
        </w:rPr>
        <w:t>analy</w:t>
      </w:r>
      <w:proofErr w:type="spellEnd"/>
      <w:r>
        <w:rPr>
          <w:rFonts w:ascii="Times New Roman" w:hAnsi="Times New Roman"/>
          <w:color w:val="191919"/>
          <w:spacing w:val="-1"/>
          <w:sz w:val="20"/>
          <w:szCs w:val="20"/>
        </w:rPr>
        <w:t xml:space="preserve">- </w:t>
      </w:r>
      <w:r>
        <w:rPr>
          <w:rFonts w:ascii="Times New Roman" w:hAnsi="Times New Roman"/>
          <w:color w:val="191919"/>
          <w:sz w:val="20"/>
          <w:szCs w:val="20"/>
        </w:rPr>
        <w:t>sis.</w:t>
      </w:r>
      <w:r>
        <w:rPr>
          <w:rFonts w:ascii="Times New Roman" w:hAnsi="Times New Roman"/>
          <w:color w:val="191919"/>
          <w:spacing w:val="-8"/>
          <w:sz w:val="20"/>
          <w:szCs w:val="20"/>
        </w:rPr>
        <w:t xml:space="preserve"> </w:t>
      </w:r>
      <w:r>
        <w:rPr>
          <w:rFonts w:ascii="Times New Roman" w:hAnsi="Times New Roman"/>
          <w:color w:val="191919"/>
          <w:sz w:val="20"/>
          <w:szCs w:val="20"/>
        </w:rPr>
        <w:t>Methodologies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selective</w:t>
      </w:r>
      <w:r>
        <w:rPr>
          <w:rFonts w:ascii="Times New Roman" w:hAnsi="Times New Roman"/>
          <w:color w:val="191919"/>
          <w:spacing w:val="-8"/>
          <w:sz w:val="20"/>
          <w:szCs w:val="20"/>
        </w:rPr>
        <w:t xml:space="preserve"> </w:t>
      </w:r>
      <w:r>
        <w:rPr>
          <w:rFonts w:ascii="Times New Roman" w:hAnsi="Times New Roman"/>
          <w:color w:val="191919"/>
          <w:sz w:val="20"/>
          <w:szCs w:val="20"/>
        </w:rPr>
        <w:t>ion</w:t>
      </w:r>
      <w:r>
        <w:rPr>
          <w:rFonts w:ascii="Times New Roman" w:hAnsi="Times New Roman"/>
          <w:color w:val="191919"/>
          <w:spacing w:val="-8"/>
          <w:sz w:val="20"/>
          <w:szCs w:val="20"/>
        </w:rPr>
        <w:t xml:space="preserve"> </w:t>
      </w:r>
      <w:r>
        <w:rPr>
          <w:rFonts w:ascii="Times New Roman" w:hAnsi="Times New Roman"/>
          <w:color w:val="191919"/>
          <w:sz w:val="20"/>
          <w:szCs w:val="20"/>
        </w:rPr>
        <w:t>analysis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absorption</w:t>
      </w:r>
      <w:r>
        <w:rPr>
          <w:rFonts w:ascii="Times New Roman" w:hAnsi="Times New Roman"/>
          <w:color w:val="191919"/>
          <w:spacing w:val="-8"/>
          <w:sz w:val="20"/>
          <w:szCs w:val="20"/>
        </w:rPr>
        <w:t xml:space="preserve"> </w:t>
      </w:r>
      <w:r>
        <w:rPr>
          <w:rFonts w:ascii="Times New Roman" w:hAnsi="Times New Roman"/>
          <w:color w:val="191919"/>
          <w:sz w:val="20"/>
          <w:szCs w:val="20"/>
        </w:rPr>
        <w:t>spectroscopy</w:t>
      </w:r>
      <w:r>
        <w:rPr>
          <w:rFonts w:ascii="Times New Roman" w:hAnsi="Times New Roman"/>
          <w:color w:val="191919"/>
          <w:spacing w:val="-8"/>
          <w:sz w:val="20"/>
          <w:szCs w:val="20"/>
        </w:rPr>
        <w:t xml:space="preserve"> </w:t>
      </w:r>
      <w:r>
        <w:rPr>
          <w:rFonts w:ascii="Times New Roman" w:hAnsi="Times New Roman"/>
          <w:color w:val="191919"/>
          <w:sz w:val="20"/>
          <w:szCs w:val="20"/>
        </w:rPr>
        <w:t>separation</w:t>
      </w:r>
      <w:r>
        <w:rPr>
          <w:rFonts w:ascii="Times New Roman" w:hAnsi="Times New Roman"/>
          <w:color w:val="191919"/>
          <w:spacing w:val="-8"/>
          <w:sz w:val="20"/>
          <w:szCs w:val="20"/>
        </w:rPr>
        <w:t xml:space="preserve"> </w:t>
      </w:r>
      <w:r>
        <w:rPr>
          <w:rFonts w:ascii="Times New Roman" w:hAnsi="Times New Roman"/>
          <w:color w:val="191919"/>
          <w:sz w:val="20"/>
          <w:szCs w:val="20"/>
        </w:rPr>
        <w:t>will</w:t>
      </w:r>
      <w:r>
        <w:rPr>
          <w:rFonts w:ascii="Times New Roman" w:hAnsi="Times New Roman"/>
          <w:color w:val="191919"/>
          <w:spacing w:val="-8"/>
          <w:sz w:val="20"/>
          <w:szCs w:val="20"/>
        </w:rPr>
        <w:t xml:space="preserve"> </w:t>
      </w:r>
      <w:r>
        <w:rPr>
          <w:rFonts w:ascii="Times New Roman" w:hAnsi="Times New Roman"/>
          <w:color w:val="191919"/>
          <w:sz w:val="20"/>
          <w:szCs w:val="20"/>
        </w:rPr>
        <w:t>also</w:t>
      </w:r>
      <w:r>
        <w:rPr>
          <w:rFonts w:ascii="Times New Roman" w:hAnsi="Times New Roman"/>
          <w:color w:val="191919"/>
          <w:spacing w:val="-8"/>
          <w:sz w:val="20"/>
          <w:szCs w:val="20"/>
        </w:rPr>
        <w:t xml:space="preserve"> </w:t>
      </w:r>
      <w:r>
        <w:rPr>
          <w:rFonts w:ascii="Times New Roman" w:hAnsi="Times New Roman"/>
          <w:color w:val="191919"/>
          <w:sz w:val="20"/>
          <w:szCs w:val="20"/>
        </w:rPr>
        <w:t>be investigated.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 course will emphasize</w:t>
      </w:r>
      <w:r>
        <w:rPr>
          <w:rFonts w:ascii="Times New Roman" w:hAnsi="Times New Roman"/>
          <w:color w:val="191919"/>
          <w:spacing w:val="1"/>
          <w:sz w:val="20"/>
          <w:szCs w:val="20"/>
        </w:rPr>
        <w:t xml:space="preserve"> </w:t>
      </w:r>
      <w:r>
        <w:rPr>
          <w:rFonts w:ascii="Times New Roman" w:hAnsi="Times New Roman"/>
          <w:color w:val="191919"/>
          <w:sz w:val="20"/>
          <w:szCs w:val="20"/>
        </w:rPr>
        <w:t>principles</w:t>
      </w:r>
      <w:r>
        <w:rPr>
          <w:rFonts w:ascii="Times New Roman" w:hAnsi="Times New Roman"/>
          <w:color w:val="191919"/>
          <w:spacing w:val="1"/>
          <w:sz w:val="20"/>
          <w:szCs w:val="20"/>
        </w:rPr>
        <w:t xml:space="preserve"> </w:t>
      </w:r>
      <w:r>
        <w:rPr>
          <w:rFonts w:ascii="Times New Roman" w:hAnsi="Times New Roman"/>
          <w:color w:val="191919"/>
          <w:sz w:val="20"/>
          <w:szCs w:val="20"/>
        </w:rPr>
        <w:t>and thermodynamics,</w:t>
      </w:r>
      <w:r>
        <w:rPr>
          <w:rFonts w:ascii="Times New Roman" w:hAnsi="Times New Roman"/>
          <w:color w:val="191919"/>
          <w:spacing w:val="1"/>
          <w:sz w:val="20"/>
          <w:szCs w:val="20"/>
        </w:rPr>
        <w:t xml:space="preserve"> </w:t>
      </w:r>
      <w:r>
        <w:rPr>
          <w:rFonts w:ascii="Times New Roman" w:hAnsi="Times New Roman"/>
          <w:color w:val="191919"/>
          <w:sz w:val="20"/>
          <w:szCs w:val="20"/>
        </w:rPr>
        <w:t>molecular</w:t>
      </w:r>
      <w:r>
        <w:rPr>
          <w:rFonts w:ascii="Times New Roman" w:hAnsi="Times New Roman"/>
          <w:color w:val="191919"/>
          <w:spacing w:val="1"/>
          <w:sz w:val="20"/>
          <w:szCs w:val="20"/>
        </w:rPr>
        <w:t xml:space="preserve"> </w:t>
      </w:r>
      <w:r>
        <w:rPr>
          <w:rFonts w:ascii="Times New Roman" w:hAnsi="Times New Roman"/>
          <w:color w:val="191919"/>
          <w:sz w:val="20"/>
          <w:szCs w:val="20"/>
        </w:rPr>
        <w:t>structures, kinetics</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and quantum theory as a basis for interpreting and </w:t>
      </w:r>
      <w:proofErr w:type="gramStart"/>
      <w:r>
        <w:rPr>
          <w:rFonts w:ascii="Times New Roman" w:hAnsi="Times New Roman"/>
          <w:color w:val="191919"/>
          <w:sz w:val="20"/>
          <w:szCs w:val="20"/>
        </w:rPr>
        <w:t>interrelating</w:t>
      </w:r>
      <w:proofErr w:type="gramEnd"/>
      <w:r>
        <w:rPr>
          <w:rFonts w:ascii="Times New Roman" w:hAnsi="Times New Roman"/>
          <w:color w:val="191919"/>
          <w:sz w:val="20"/>
          <w:szCs w:val="20"/>
        </w:rPr>
        <w:t xml:space="preserve"> the properties of matte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Advanced</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Analytical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1903" w:right="885" w:firstLine="360"/>
        <w:jc w:val="right"/>
        <w:rPr>
          <w:rFonts w:ascii="Times New Roman" w:hAnsi="Times New Roman"/>
          <w:color w:val="000000"/>
          <w:sz w:val="20"/>
          <w:szCs w:val="20"/>
        </w:rPr>
      </w:pPr>
      <w:r w:rsidRPr="003F0AB9">
        <w:rPr>
          <w:noProof/>
        </w:rPr>
        <w:pict>
          <v:shape id="_x0000_s1402" type="#_x0000_t202" style="position:absolute;left:0;text-align:left;margin-left:18.45pt;margin-top:4.3pt;width:1in;height:184.35pt;z-index:-251559936;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introduce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advanced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theories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methods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analytical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chemistr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b/>
          <w:bCs/>
          <w:color w:val="191919"/>
          <w:sz w:val="20"/>
          <w:szCs w:val="20"/>
        </w:rPr>
        <w:t>CHEM</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5524</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Instrumental</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Methods</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17"/>
          <w:sz w:val="20"/>
          <w:szCs w:val="20"/>
        </w:rPr>
        <w:t xml:space="preserve"> </w:t>
      </w:r>
      <w:r w:rsidR="00721764">
        <w:rPr>
          <w:rFonts w:ascii="Times New Roman" w:hAnsi="Times New Roman"/>
          <w:b/>
          <w:bCs/>
          <w:color w:val="191919"/>
          <w:sz w:val="20"/>
          <w:szCs w:val="20"/>
        </w:rPr>
        <w:t xml:space="preserve">Analysis..................................................................3(3-0) </w:t>
      </w:r>
      <w:proofErr w:type="gramStart"/>
      <w:r w:rsidR="00721764">
        <w:rPr>
          <w:rFonts w:ascii="Times New Roman" w:hAnsi="Times New Roman"/>
          <w:color w:val="191919"/>
          <w:spacing w:val="1"/>
          <w:sz w:val="20"/>
          <w:szCs w:val="20"/>
        </w:rPr>
        <w:t>Thi</w:t>
      </w:r>
      <w:r w:rsidR="00721764">
        <w:rPr>
          <w:rFonts w:ascii="Times New Roman" w:hAnsi="Times New Roman"/>
          <w:color w:val="191919"/>
          <w:sz w:val="20"/>
          <w:szCs w:val="20"/>
        </w:rPr>
        <w:t>s</w:t>
      </w:r>
      <w:proofErr w:type="gramEnd"/>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wil</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emphasiz</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specia</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advance</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concept</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instrumenta</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measurement</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of</w:t>
      </w:r>
    </w:p>
    <w:p w:rsidR="00721764" w:rsidRDefault="00721764" w:rsidP="00721764">
      <w:pPr>
        <w:widowControl w:val="0"/>
        <w:autoSpaceDE w:val="0"/>
        <w:autoSpaceDN w:val="0"/>
        <w:adjustRightInd w:val="0"/>
        <w:spacing w:after="0" w:line="240" w:lineRule="auto"/>
        <w:ind w:left="2298" w:right="5715"/>
        <w:jc w:val="both"/>
        <w:rPr>
          <w:rFonts w:ascii="Times New Roman" w:hAnsi="Times New Roman"/>
          <w:color w:val="000000"/>
          <w:sz w:val="20"/>
          <w:szCs w:val="20"/>
        </w:rPr>
      </w:pPr>
      <w:proofErr w:type="gramStart"/>
      <w:r>
        <w:rPr>
          <w:rFonts w:ascii="Times New Roman" w:hAnsi="Times New Roman"/>
          <w:color w:val="191919"/>
          <w:sz w:val="20"/>
          <w:szCs w:val="20"/>
        </w:rPr>
        <w:t>physical</w:t>
      </w:r>
      <w:proofErr w:type="gramEnd"/>
      <w:r>
        <w:rPr>
          <w:rFonts w:ascii="Times New Roman" w:hAnsi="Times New Roman"/>
          <w:color w:val="191919"/>
          <w:sz w:val="20"/>
          <w:szCs w:val="20"/>
        </w:rPr>
        <w:t xml:space="preserve"> and chemical properties.</w:t>
      </w:r>
    </w:p>
    <w:p w:rsidR="00721764" w:rsidRDefault="00721764" w:rsidP="00721764">
      <w:pPr>
        <w:widowControl w:val="0"/>
        <w:autoSpaceDE w:val="0"/>
        <w:autoSpaceDN w:val="0"/>
        <w:adjustRightInd w:val="0"/>
        <w:spacing w:before="6" w:after="0" w:line="251" w:lineRule="auto"/>
        <w:ind w:left="2298" w:right="851" w:hanging="360"/>
        <w:jc w:val="both"/>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opics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Organic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2"/>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Special</w:t>
      </w:r>
      <w:r>
        <w:rPr>
          <w:rFonts w:ascii="Times New Roman" w:hAnsi="Times New Roman"/>
          <w:color w:val="191919"/>
          <w:spacing w:val="5"/>
          <w:sz w:val="20"/>
          <w:szCs w:val="20"/>
        </w:rPr>
        <w:t xml:space="preserve"> </w:t>
      </w:r>
      <w:r>
        <w:rPr>
          <w:rFonts w:ascii="Times New Roman" w:hAnsi="Times New Roman"/>
          <w:color w:val="191919"/>
          <w:sz w:val="20"/>
          <w:szCs w:val="20"/>
        </w:rPr>
        <w:t>topics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w:t>
      </w:r>
      <w:r>
        <w:rPr>
          <w:rFonts w:ascii="Times New Roman" w:hAnsi="Times New Roman"/>
          <w:color w:val="191919"/>
          <w:spacing w:val="5"/>
          <w:sz w:val="20"/>
          <w:szCs w:val="20"/>
        </w:rPr>
        <w:t xml:space="preserve"> </w:t>
      </w:r>
      <w:r>
        <w:rPr>
          <w:rFonts w:ascii="Times New Roman" w:hAnsi="Times New Roman"/>
          <w:color w:val="191919"/>
          <w:sz w:val="20"/>
          <w:szCs w:val="20"/>
        </w:rPr>
        <w:t>chemistry</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emphasize</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needs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interests</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students</w:t>
      </w:r>
      <w:r>
        <w:rPr>
          <w:rFonts w:ascii="Times New Roman" w:hAnsi="Times New Roman"/>
          <w:color w:val="191919"/>
          <w:spacing w:val="5"/>
          <w:sz w:val="20"/>
          <w:szCs w:val="20"/>
        </w:rPr>
        <w:t xml:space="preserve"> </w:t>
      </w:r>
      <w:r>
        <w:rPr>
          <w:rFonts w:ascii="Times New Roman" w:hAnsi="Times New Roman"/>
          <w:color w:val="191919"/>
          <w:sz w:val="20"/>
          <w:szCs w:val="20"/>
        </w:rPr>
        <w:t>and faculty</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w:t>
      </w:r>
      <w:r>
        <w:rPr>
          <w:rFonts w:ascii="Times New Roman" w:hAnsi="Times New Roman"/>
          <w:color w:val="191919"/>
          <w:spacing w:val="4"/>
          <w:sz w:val="20"/>
          <w:szCs w:val="20"/>
        </w:rPr>
        <w:t xml:space="preserve"> </w:t>
      </w:r>
      <w:r>
        <w:rPr>
          <w:rFonts w:ascii="Times New Roman" w:hAnsi="Times New Roman"/>
          <w:color w:val="191919"/>
          <w:sz w:val="20"/>
          <w:szCs w:val="20"/>
        </w:rPr>
        <w:t>chemistry</w:t>
      </w:r>
      <w:r>
        <w:rPr>
          <w:rFonts w:ascii="Times New Roman" w:hAnsi="Times New Roman"/>
          <w:color w:val="191919"/>
          <w:spacing w:val="4"/>
          <w:sz w:val="20"/>
          <w:szCs w:val="20"/>
        </w:rPr>
        <w:t xml:space="preserve"> </w:t>
      </w:r>
      <w:r>
        <w:rPr>
          <w:rFonts w:ascii="Times New Roman" w:hAnsi="Times New Roman"/>
          <w:color w:val="191919"/>
          <w:sz w:val="20"/>
          <w:szCs w:val="20"/>
        </w:rPr>
        <w:t>based</w:t>
      </w:r>
      <w:r>
        <w:rPr>
          <w:rFonts w:ascii="Times New Roman" w:hAnsi="Times New Roman"/>
          <w:color w:val="191919"/>
          <w:spacing w:val="4"/>
          <w:sz w:val="20"/>
          <w:szCs w:val="20"/>
        </w:rPr>
        <w:t xml:space="preserve"> </w:t>
      </w:r>
      <w:r>
        <w:rPr>
          <w:rFonts w:ascii="Times New Roman" w:hAnsi="Times New Roman"/>
          <w:color w:val="191919"/>
          <w:sz w:val="20"/>
          <w:szCs w:val="20"/>
        </w:rPr>
        <w:t>on</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needs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participants.</w:t>
      </w:r>
      <w:r>
        <w:rPr>
          <w:rFonts w:ascii="Times New Roman" w:hAnsi="Times New Roman"/>
          <w:color w:val="191919"/>
          <w:spacing w:val="1"/>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w:t>
      </w:r>
      <w:r>
        <w:rPr>
          <w:rFonts w:ascii="Times New Roman" w:hAnsi="Times New Roman"/>
          <w:color w:val="191919"/>
          <w:spacing w:val="4"/>
          <w:sz w:val="20"/>
          <w:szCs w:val="20"/>
        </w:rPr>
        <w:t xml:space="preserve"> </w:t>
      </w:r>
      <w:r>
        <w:rPr>
          <w:rFonts w:ascii="Times New Roman" w:hAnsi="Times New Roman"/>
          <w:color w:val="191919"/>
          <w:sz w:val="20"/>
          <w:szCs w:val="20"/>
        </w:rPr>
        <w:t>that</w:t>
      </w:r>
      <w:r>
        <w:rPr>
          <w:rFonts w:ascii="Times New Roman" w:hAnsi="Times New Roman"/>
          <w:color w:val="191919"/>
          <w:spacing w:val="4"/>
          <w:sz w:val="20"/>
          <w:szCs w:val="20"/>
        </w:rPr>
        <w:t xml:space="preserve"> </w:t>
      </w:r>
      <w:r>
        <w:rPr>
          <w:rFonts w:ascii="Times New Roman" w:hAnsi="Times New Roman"/>
          <w:color w:val="191919"/>
          <w:sz w:val="20"/>
          <w:szCs w:val="20"/>
        </w:rPr>
        <w:t>may</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be considered are stereo isomerism, </w:t>
      </w:r>
      <w:proofErr w:type="spellStart"/>
      <w:r>
        <w:rPr>
          <w:rFonts w:ascii="Times New Roman" w:hAnsi="Times New Roman"/>
          <w:color w:val="191919"/>
          <w:sz w:val="20"/>
          <w:szCs w:val="20"/>
        </w:rPr>
        <w:t>heterocytes</w:t>
      </w:r>
      <w:proofErr w:type="spellEnd"/>
      <w:r>
        <w:rPr>
          <w:rFonts w:ascii="Times New Roman" w:hAnsi="Times New Roman"/>
          <w:color w:val="191919"/>
          <w:sz w:val="20"/>
          <w:szCs w:val="20"/>
        </w:rPr>
        <w:t>, alkaloids, o</w:t>
      </w:r>
      <w:r>
        <w:rPr>
          <w:rFonts w:ascii="Times New Roman" w:hAnsi="Times New Roman"/>
          <w:color w:val="191919"/>
          <w:spacing w:val="-4"/>
          <w:sz w:val="20"/>
          <w:szCs w:val="20"/>
        </w:rPr>
        <w:t>r</w:t>
      </w:r>
      <w:r>
        <w:rPr>
          <w:rFonts w:ascii="Times New Roman" w:hAnsi="Times New Roman"/>
          <w:color w:val="191919"/>
          <w:sz w:val="20"/>
          <w:szCs w:val="20"/>
        </w:rPr>
        <w:t xml:space="preserve">ganic mechanisms and structure-ac- </w:t>
      </w:r>
      <w:proofErr w:type="spellStart"/>
      <w:r>
        <w:rPr>
          <w:rFonts w:ascii="Times New Roman" w:hAnsi="Times New Roman"/>
          <w:color w:val="191919"/>
          <w:sz w:val="20"/>
          <w:szCs w:val="20"/>
        </w:rPr>
        <w:t>tivity</w:t>
      </w:r>
      <w:proofErr w:type="spellEnd"/>
      <w:r>
        <w:rPr>
          <w:rFonts w:ascii="Times New Roman" w:hAnsi="Times New Roman"/>
          <w:color w:val="191919"/>
          <w:sz w:val="20"/>
          <w:szCs w:val="20"/>
        </w:rPr>
        <w:t xml:space="preserve"> relationships.</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proofErr w:type="gramStart"/>
      <w:r>
        <w:rPr>
          <w:rFonts w:ascii="Times New Roman" w:hAnsi="Times New Roman"/>
          <w:color w:val="191919"/>
          <w:spacing w:val="1"/>
          <w:sz w:val="20"/>
          <w:szCs w:val="20"/>
        </w:rPr>
        <w:t>Exploratio</w:t>
      </w:r>
      <w:r>
        <w:rPr>
          <w:rFonts w:ascii="Times New Roman" w:hAnsi="Times New Roman"/>
          <w:color w:val="191919"/>
          <w:sz w:val="20"/>
          <w:szCs w:val="20"/>
        </w:rPr>
        <w:t xml:space="preserve">n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basi</w:t>
      </w:r>
      <w:r>
        <w:rPr>
          <w:rFonts w:ascii="Times New Roman" w:hAnsi="Times New Roman"/>
          <w:color w:val="191919"/>
          <w:sz w:val="20"/>
          <w:szCs w:val="20"/>
        </w:rPr>
        <w:t xml:space="preserve">c </w:t>
      </w:r>
      <w:r>
        <w:rPr>
          <w:rFonts w:ascii="Times New Roman" w:hAnsi="Times New Roman"/>
          <w:color w:val="191919"/>
          <w:spacing w:val="1"/>
          <w:sz w:val="20"/>
          <w:szCs w:val="20"/>
        </w:rPr>
        <w:t>concept</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processe</w:t>
      </w:r>
      <w:r>
        <w:rPr>
          <w:rFonts w:ascii="Times New Roman" w:hAnsi="Times New Roman"/>
          <w:color w:val="191919"/>
          <w:sz w:val="20"/>
          <w:szCs w:val="20"/>
        </w:rPr>
        <w:t xml:space="preserve">s </w:t>
      </w:r>
      <w:r>
        <w:rPr>
          <w:rFonts w:ascii="Times New Roman" w:hAnsi="Times New Roman"/>
          <w:color w:val="191919"/>
          <w:spacing w:val="1"/>
          <w:sz w:val="20"/>
          <w:szCs w:val="20"/>
        </w:rPr>
        <w:t>i</w:t>
      </w:r>
      <w:r>
        <w:rPr>
          <w:rFonts w:ascii="Times New Roman" w:hAnsi="Times New Roman"/>
          <w:color w:val="191919"/>
          <w:sz w:val="20"/>
          <w:szCs w:val="20"/>
        </w:rPr>
        <w:t xml:space="preserve">n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eart</w:t>
      </w:r>
      <w:r>
        <w:rPr>
          <w:rFonts w:ascii="Times New Roman" w:hAnsi="Times New Roman"/>
          <w:color w:val="191919"/>
          <w:sz w:val="20"/>
          <w:szCs w:val="20"/>
        </w:rPr>
        <w:t xml:space="preserve">h </w:t>
      </w:r>
      <w:r>
        <w:rPr>
          <w:rFonts w:ascii="Times New Roman" w:hAnsi="Times New Roman"/>
          <w:color w:val="191919"/>
          <w:spacing w:val="1"/>
          <w:sz w:val="20"/>
          <w:szCs w:val="20"/>
        </w:rPr>
        <w:t>sciences</w:t>
      </w:r>
      <w:r>
        <w:rPr>
          <w:rFonts w:ascii="Times New Roman" w:hAnsi="Times New Roman"/>
          <w:color w:val="191919"/>
          <w:sz w:val="20"/>
          <w:szCs w:val="20"/>
        </w:rPr>
        <w:t>.</w:t>
      </w:r>
      <w:proofErr w:type="gramEnd"/>
      <w:r>
        <w:rPr>
          <w:rFonts w:ascii="Times New Roman" w:hAnsi="Times New Roman"/>
          <w:color w:val="191919"/>
          <w:sz w:val="20"/>
          <w:szCs w:val="20"/>
        </w:rPr>
        <w:t xml:space="preserve"> </w:t>
      </w:r>
      <w:r>
        <w:rPr>
          <w:rFonts w:ascii="Times New Roman" w:hAnsi="Times New Roman"/>
          <w:color w:val="191919"/>
          <w:spacing w:val="1"/>
          <w:sz w:val="20"/>
          <w:szCs w:val="20"/>
        </w:rPr>
        <w:t>Conten</w:t>
      </w:r>
      <w:r>
        <w:rPr>
          <w:rFonts w:ascii="Times New Roman" w:hAnsi="Times New Roman"/>
          <w:color w:val="191919"/>
          <w:sz w:val="20"/>
          <w:szCs w:val="20"/>
        </w:rPr>
        <w:t xml:space="preserve">t </w:t>
      </w:r>
      <w:r>
        <w:rPr>
          <w:rFonts w:ascii="Times New Roman" w:hAnsi="Times New Roman"/>
          <w:color w:val="191919"/>
          <w:spacing w:val="1"/>
          <w:sz w:val="20"/>
          <w:szCs w:val="20"/>
        </w:rPr>
        <w:t>area</w:t>
      </w:r>
      <w:r>
        <w:rPr>
          <w:rFonts w:ascii="Times New Roman" w:hAnsi="Times New Roman"/>
          <w:color w:val="191919"/>
          <w:sz w:val="20"/>
          <w:szCs w:val="20"/>
        </w:rPr>
        <w:t xml:space="preserve">s </w:t>
      </w:r>
      <w:r>
        <w:rPr>
          <w:rFonts w:ascii="Times New Roman" w:hAnsi="Times New Roman"/>
          <w:color w:val="191919"/>
          <w:spacing w:val="1"/>
          <w:sz w:val="20"/>
          <w:szCs w:val="20"/>
        </w:rPr>
        <w:t>includ</w:t>
      </w:r>
      <w:r>
        <w:rPr>
          <w:rFonts w:ascii="Times New Roman" w:hAnsi="Times New Roman"/>
          <w:color w:val="191919"/>
          <w:sz w:val="20"/>
          <w:szCs w:val="20"/>
        </w:rPr>
        <w:t xml:space="preserve">e </w:t>
      </w:r>
      <w:r>
        <w:rPr>
          <w:rFonts w:ascii="Times New Roman" w:hAnsi="Times New Roman"/>
          <w:color w:val="191919"/>
          <w:spacing w:val="1"/>
          <w:sz w:val="20"/>
          <w:szCs w:val="20"/>
        </w:rPr>
        <w:t xml:space="preserve">as- </w:t>
      </w:r>
      <w:proofErr w:type="spellStart"/>
      <w:r>
        <w:rPr>
          <w:rFonts w:ascii="Times New Roman" w:hAnsi="Times New Roman"/>
          <w:color w:val="191919"/>
          <w:sz w:val="20"/>
          <w:szCs w:val="20"/>
        </w:rPr>
        <w:t>tronom</w:t>
      </w:r>
      <w:r>
        <w:rPr>
          <w:rFonts w:ascii="Times New Roman" w:hAnsi="Times New Roman"/>
          <w:color w:val="191919"/>
          <w:spacing w:val="-13"/>
          <w:sz w:val="20"/>
          <w:szCs w:val="20"/>
        </w:rPr>
        <w:t>y</w:t>
      </w:r>
      <w:proofErr w:type="spellEnd"/>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geology</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meteorolog</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Strategies</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teaching</w:t>
      </w:r>
      <w:r>
        <w:rPr>
          <w:rFonts w:ascii="Times New Roman" w:hAnsi="Times New Roman"/>
          <w:color w:val="191919"/>
          <w:spacing w:val="-2"/>
          <w:sz w:val="20"/>
          <w:szCs w:val="20"/>
        </w:rPr>
        <w:t xml:space="preserve"> </w:t>
      </w:r>
      <w:r>
        <w:rPr>
          <w:rFonts w:ascii="Times New Roman" w:hAnsi="Times New Roman"/>
          <w:color w:val="191919"/>
          <w:sz w:val="20"/>
          <w:szCs w:val="20"/>
        </w:rPr>
        <w:t>earth</w:t>
      </w:r>
      <w:r>
        <w:rPr>
          <w:rFonts w:ascii="Times New Roman" w:hAnsi="Times New Roman"/>
          <w:color w:val="191919"/>
          <w:spacing w:val="-2"/>
          <w:sz w:val="20"/>
          <w:szCs w:val="20"/>
        </w:rPr>
        <w:t xml:space="preserve"> </w:t>
      </w:r>
      <w:r>
        <w:rPr>
          <w:rFonts w:ascii="Times New Roman" w:hAnsi="Times New Roman"/>
          <w:color w:val="191919"/>
          <w:sz w:val="20"/>
          <w:szCs w:val="20"/>
        </w:rPr>
        <w:t>science</w:t>
      </w:r>
      <w:r>
        <w:rPr>
          <w:rFonts w:ascii="Times New Roman" w:hAnsi="Times New Roman"/>
          <w:color w:val="191919"/>
          <w:spacing w:val="-2"/>
          <w:sz w:val="20"/>
          <w:szCs w:val="20"/>
        </w:rPr>
        <w:t xml:space="preserve"> </w:t>
      </w:r>
      <w:r>
        <w:rPr>
          <w:rFonts w:ascii="Times New Roman" w:hAnsi="Times New Roman"/>
          <w:color w:val="191919"/>
          <w:sz w:val="20"/>
          <w:szCs w:val="20"/>
        </w:rPr>
        <w:t>in</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middle</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high schools will also be explored.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2298" w:right="853"/>
        <w:jc w:val="both"/>
        <w:rPr>
          <w:rFonts w:ascii="Times New Roman" w:hAnsi="Times New Roman"/>
          <w:color w:val="000000"/>
          <w:sz w:val="20"/>
          <w:szCs w:val="20"/>
        </w:rPr>
      </w:pPr>
      <w:proofErr w:type="gramStart"/>
      <w:r>
        <w:rPr>
          <w:rFonts w:ascii="Times New Roman" w:hAnsi="Times New Roman"/>
          <w:color w:val="191919"/>
          <w:sz w:val="20"/>
          <w:szCs w:val="20"/>
        </w:rPr>
        <w:t>Foundations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is</w:t>
      </w:r>
      <w:proofErr w:type="gramEnd"/>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basic</w:t>
      </w:r>
      <w:r>
        <w:rPr>
          <w:rFonts w:ascii="Times New Roman" w:hAnsi="Times New Roman"/>
          <w:color w:val="191919"/>
          <w:spacing w:val="-8"/>
          <w:sz w:val="20"/>
          <w:szCs w:val="20"/>
        </w:rPr>
        <w:t xml:space="preserve"> </w:t>
      </w:r>
      <w:r>
        <w:rPr>
          <w:rFonts w:ascii="Times New Roman" w:hAnsi="Times New Roman"/>
          <w:color w:val="191919"/>
          <w:sz w:val="20"/>
          <w:szCs w:val="20"/>
        </w:rPr>
        <w:t>principles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their</w:t>
      </w:r>
      <w:r>
        <w:rPr>
          <w:rFonts w:ascii="Times New Roman" w:hAnsi="Times New Roman"/>
          <w:color w:val="191919"/>
          <w:spacing w:val="-8"/>
          <w:sz w:val="20"/>
          <w:szCs w:val="20"/>
        </w:rPr>
        <w:t xml:space="preserve"> </w:t>
      </w:r>
      <w:r>
        <w:rPr>
          <w:rFonts w:ascii="Times New Roman" w:hAnsi="Times New Roman"/>
          <w:color w:val="191919"/>
          <w:sz w:val="20"/>
          <w:szCs w:val="20"/>
        </w:rPr>
        <w:t xml:space="preserve">re- </w:t>
      </w:r>
      <w:proofErr w:type="spellStart"/>
      <w:r>
        <w:rPr>
          <w:rFonts w:ascii="Times New Roman" w:hAnsi="Times New Roman"/>
          <w:color w:val="191919"/>
          <w:sz w:val="20"/>
          <w:szCs w:val="20"/>
        </w:rPr>
        <w:t>lation</w:t>
      </w:r>
      <w:proofErr w:type="spellEnd"/>
      <w:r>
        <w:rPr>
          <w:rFonts w:ascii="Times New Roman" w:hAnsi="Times New Roman"/>
          <w:color w:val="191919"/>
          <w:sz w:val="20"/>
          <w:szCs w:val="20"/>
        </w:rPr>
        <w:t xml:space="preserve"> to the teaching of science in the elementary school.</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5530-553</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w:t>
      </w:r>
      <w:r>
        <w:rPr>
          <w:rFonts w:ascii="Times New Roman" w:hAnsi="Times New Roman"/>
          <w:b/>
          <w:bCs/>
          <w:color w:val="191919"/>
          <w:spacing w:val="-4"/>
          <w:sz w:val="20"/>
          <w:szCs w:val="20"/>
        </w:rPr>
        <w:t>r</w:t>
      </w:r>
      <w:r>
        <w:rPr>
          <w:rFonts w:ascii="Times New Roman" w:hAnsi="Times New Roman"/>
          <w:b/>
          <w:bCs/>
          <w:color w:val="191919"/>
          <w:spacing w:val="-1"/>
          <w:sz w:val="20"/>
          <w:szCs w:val="20"/>
        </w:rPr>
        <w:t>oductor</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Science...................................................................3(3-0)</w:t>
      </w:r>
    </w:p>
    <w:p w:rsidR="00721764" w:rsidRDefault="00721764" w:rsidP="00721764">
      <w:pPr>
        <w:widowControl w:val="0"/>
        <w:autoSpaceDE w:val="0"/>
        <w:autoSpaceDN w:val="0"/>
        <w:adjustRightInd w:val="0"/>
        <w:spacing w:before="13" w:after="0" w:line="250" w:lineRule="auto"/>
        <w:ind w:left="2298" w:right="852"/>
        <w:jc w:val="both"/>
        <w:rPr>
          <w:rFonts w:ascii="Times New Roman" w:hAnsi="Times New Roman"/>
          <w:color w:val="000000"/>
          <w:sz w:val="20"/>
          <w:szCs w:val="20"/>
        </w:rPr>
      </w:pPr>
      <w:r>
        <w:rPr>
          <w:rFonts w:ascii="Times New Roman" w:hAnsi="Times New Roman"/>
          <w:color w:val="191919"/>
          <w:sz w:val="20"/>
          <w:szCs w:val="20"/>
        </w:rPr>
        <w:t xml:space="preserve">This course is designed to prepare students to learn introductory physical science in the sec- </w:t>
      </w:r>
      <w:proofErr w:type="spellStart"/>
      <w:proofErr w:type="gramStart"/>
      <w:r>
        <w:rPr>
          <w:rFonts w:ascii="Times New Roman" w:hAnsi="Times New Roman"/>
          <w:color w:val="191919"/>
          <w:spacing w:val="-1"/>
          <w:sz w:val="20"/>
          <w:szCs w:val="20"/>
        </w:rPr>
        <w:t>ondar</w:t>
      </w:r>
      <w:r>
        <w:rPr>
          <w:rFonts w:ascii="Times New Roman" w:hAnsi="Times New Roman"/>
          <w:color w:val="191919"/>
          <w:sz w:val="20"/>
          <w:szCs w:val="20"/>
        </w:rPr>
        <w:t>y</w:t>
      </w:r>
      <w:proofErr w:type="spellEnd"/>
      <w:r>
        <w:rPr>
          <w:rFonts w:ascii="Times New Roman" w:hAnsi="Times New Roman"/>
          <w:color w:val="191919"/>
          <w:spacing w:val="-9"/>
          <w:sz w:val="20"/>
          <w:szCs w:val="20"/>
        </w:rPr>
        <w:t xml:space="preserve"> </w:t>
      </w:r>
      <w:r>
        <w:rPr>
          <w:rFonts w:ascii="Times New Roman" w:hAnsi="Times New Roman"/>
          <w:color w:val="191919"/>
          <w:spacing w:val="-1"/>
          <w:sz w:val="20"/>
          <w:szCs w:val="20"/>
        </w:rPr>
        <w:t>school</w:t>
      </w:r>
      <w:proofErr w:type="gramEnd"/>
      <w:r>
        <w:rPr>
          <w:rFonts w:ascii="Times New Roman" w:hAnsi="Times New Roman"/>
          <w:color w:val="191919"/>
          <w:sz w:val="20"/>
          <w:szCs w:val="20"/>
        </w:rPr>
        <w:t>.</w:t>
      </w:r>
      <w:r>
        <w:rPr>
          <w:rFonts w:ascii="Times New Roman" w:hAnsi="Times New Roman"/>
          <w:color w:val="191919"/>
          <w:spacing w:val="-12"/>
          <w:sz w:val="20"/>
          <w:szCs w:val="20"/>
        </w:rPr>
        <w:t xml:space="preserve"> </w:t>
      </w: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update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enla</w:t>
      </w:r>
      <w:r>
        <w:rPr>
          <w:rFonts w:ascii="Times New Roman" w:hAnsi="Times New Roman"/>
          <w:color w:val="191919"/>
          <w:spacing w:val="-5"/>
          <w:sz w:val="20"/>
          <w:szCs w:val="20"/>
        </w:rPr>
        <w:t>r</w:t>
      </w:r>
      <w:r>
        <w:rPr>
          <w:rFonts w:ascii="Times New Roman" w:hAnsi="Times New Roman"/>
          <w:color w:val="191919"/>
          <w:spacing w:val="-1"/>
          <w:sz w:val="20"/>
          <w:szCs w:val="20"/>
        </w:rPr>
        <w:t>ge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knowledg</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physica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scienc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and </w:t>
      </w:r>
      <w:r>
        <w:rPr>
          <w:rFonts w:ascii="Times New Roman" w:hAnsi="Times New Roman"/>
          <w:color w:val="191919"/>
          <w:sz w:val="20"/>
          <w:szCs w:val="20"/>
        </w:rPr>
        <w:t>familiarizes him/her with the materials and methods utilized in I.</w:t>
      </w:r>
      <w:r>
        <w:rPr>
          <w:rFonts w:ascii="Times New Roman" w:hAnsi="Times New Roman"/>
          <w:color w:val="191919"/>
          <w:spacing w:val="-22"/>
          <w:sz w:val="20"/>
          <w:szCs w:val="20"/>
        </w:rPr>
        <w:t>P</w:t>
      </w:r>
      <w:r>
        <w:rPr>
          <w:rFonts w:ascii="Times New Roman" w:hAnsi="Times New Roman"/>
          <w:color w:val="191919"/>
          <w:sz w:val="20"/>
          <w:szCs w:val="20"/>
        </w:rPr>
        <w:t>.S.</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5547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Oceanograph</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emphasizes</w:t>
      </w:r>
      <w:r>
        <w:rPr>
          <w:rFonts w:ascii="Times New Roman" w:hAnsi="Times New Roman"/>
          <w:color w:val="191919"/>
          <w:spacing w:val="-3"/>
          <w:sz w:val="20"/>
          <w:szCs w:val="20"/>
        </w:rPr>
        <w:t xml:space="preserve"> </w:t>
      </w:r>
      <w:r>
        <w:rPr>
          <w:rFonts w:ascii="Times New Roman" w:hAnsi="Times New Roman"/>
          <w:color w:val="191919"/>
          <w:sz w:val="20"/>
          <w:szCs w:val="20"/>
        </w:rPr>
        <w:t>physical,</w:t>
      </w:r>
      <w:r>
        <w:rPr>
          <w:rFonts w:ascii="Times New Roman" w:hAnsi="Times New Roman"/>
          <w:color w:val="191919"/>
          <w:spacing w:val="-3"/>
          <w:sz w:val="20"/>
          <w:szCs w:val="20"/>
        </w:rPr>
        <w:t xml:space="preserve"> </w:t>
      </w:r>
      <w:r>
        <w:rPr>
          <w:rFonts w:ascii="Times New Roman" w:hAnsi="Times New Roman"/>
          <w:color w:val="191919"/>
          <w:sz w:val="20"/>
          <w:szCs w:val="20"/>
        </w:rPr>
        <w:t>chemical,</w:t>
      </w:r>
      <w:r>
        <w:rPr>
          <w:rFonts w:ascii="Times New Roman" w:hAnsi="Times New Roman"/>
          <w:color w:val="191919"/>
          <w:spacing w:val="-3"/>
          <w:sz w:val="20"/>
          <w:szCs w:val="20"/>
        </w:rPr>
        <w:t xml:space="preserve"> </w:t>
      </w:r>
      <w:r>
        <w:rPr>
          <w:rFonts w:ascii="Times New Roman" w:hAnsi="Times New Roman"/>
          <w:color w:val="191919"/>
          <w:sz w:val="20"/>
          <w:szCs w:val="20"/>
        </w:rPr>
        <w:t>geologic</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biologic</w:t>
      </w:r>
      <w:r>
        <w:rPr>
          <w:rFonts w:ascii="Times New Roman" w:hAnsi="Times New Roman"/>
          <w:color w:val="191919"/>
          <w:spacing w:val="-3"/>
          <w:sz w:val="20"/>
          <w:szCs w:val="20"/>
        </w:rPr>
        <w:t xml:space="preserve"> </w:t>
      </w:r>
      <w:r>
        <w:rPr>
          <w:rFonts w:ascii="Times New Roman" w:hAnsi="Times New Roman"/>
          <w:color w:val="191919"/>
          <w:sz w:val="20"/>
          <w:szCs w:val="20"/>
        </w:rPr>
        <w:t>characteristics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oceans and the interaction between the hydrosphere, atmosphere and biosphere.</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sectPr w:rsidR="00721764">
          <w:pgSz w:w="12240" w:h="15840"/>
          <w:pgMar w:top="280" w:right="1300" w:bottom="280" w:left="220" w:header="0" w:footer="1034" w:gutter="0"/>
          <w:cols w:space="720" w:equalWidth="0">
            <w:col w:w="10720"/>
          </w:cols>
          <w:noEndnote/>
        </w:sectPr>
      </w:pPr>
    </w:p>
    <w:p w:rsidR="00721764" w:rsidRDefault="00721764" w:rsidP="00721764">
      <w:pPr>
        <w:widowControl w:val="0"/>
        <w:autoSpaceDE w:val="0"/>
        <w:autoSpaceDN w:val="0"/>
        <w:adjustRightInd w:val="0"/>
        <w:spacing w:before="10" w:after="0" w:line="80" w:lineRule="exact"/>
        <w:rPr>
          <w:rFonts w:ascii="Times New Roman" w:hAnsi="Times New Roman"/>
          <w:color w:val="000000"/>
          <w:sz w:val="8"/>
          <w:szCs w:val="8"/>
        </w:rPr>
      </w:pPr>
    </w:p>
    <w:tbl>
      <w:tblPr>
        <w:tblW w:w="0" w:type="auto"/>
        <w:tblInd w:w="113"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385" w:lineRule="exact"/>
              <w:ind w:left="1933" w:right="1264"/>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B67EC4">
            <w:pPr>
              <w:widowControl w:val="0"/>
              <w:autoSpaceDE w:val="0"/>
              <w:autoSpaceDN w:val="0"/>
              <w:adjustRightInd w:val="0"/>
              <w:spacing w:after="0" w:line="315" w:lineRule="exact"/>
              <w:ind w:left="1717" w:right="1048"/>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7" w:after="0" w:line="251" w:lineRule="auto"/>
        <w:ind w:left="1233" w:right="1936" w:hanging="360"/>
        <w:jc w:val="both"/>
        <w:rPr>
          <w:rFonts w:ascii="Times New Roman" w:hAnsi="Times New Roman"/>
          <w:color w:val="000000"/>
          <w:sz w:val="20"/>
          <w:szCs w:val="20"/>
        </w:rPr>
      </w:pPr>
      <w:r w:rsidRPr="003F0AB9">
        <w:rPr>
          <w:noProof/>
        </w:rPr>
        <w:pict>
          <v:group id="_x0000_s1404" style="position:absolute;left:0;text-align:left;margin-left:315.7pt;margin-top:-52.9pt;width:31.2pt;height:31pt;z-index:-251557888;mso-position-horizontal-relative:page" coordorigin="6314,-1058" coordsize="624,620" o:allowincell="f">
            <v:rect id="_x0000_s1405" style="position:absolute;left:6319;top:-1053;width:613;height:610" o:allowincell="f" stroked="f">
              <v:path arrowok="t"/>
            </v:rect>
            <v:rect id="_x0000_s1406" style="position:absolute;left:6320;top:-105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PHYS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5548</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Int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oduction</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to</w:t>
      </w:r>
      <w:r w:rsidR="00721764">
        <w:rPr>
          <w:rFonts w:ascii="Times New Roman" w:hAnsi="Times New Roman"/>
          <w:b/>
          <w:bCs/>
          <w:color w:val="191919"/>
          <w:spacing w:val="-18"/>
          <w:sz w:val="20"/>
          <w:szCs w:val="20"/>
        </w:rPr>
        <w:t xml:space="preserve"> </w:t>
      </w:r>
      <w:r w:rsidR="00721764">
        <w:rPr>
          <w:rFonts w:ascii="Times New Roman" w:hAnsi="Times New Roman"/>
          <w:b/>
          <w:bCs/>
          <w:color w:val="191919"/>
          <w:sz w:val="20"/>
          <w:szCs w:val="20"/>
        </w:rPr>
        <w:t>Ast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onom</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 course will emphasize topics related to the theory and consideration of planets, the solar system, stars, galaxy and universe, including the study of constellations, historical overvie</w:t>
      </w:r>
      <w:r w:rsidR="00721764">
        <w:rPr>
          <w:rFonts w:ascii="Times New Roman" w:hAnsi="Times New Roman"/>
          <w:color w:val="191919"/>
          <w:spacing w:val="-13"/>
          <w:sz w:val="20"/>
          <w:szCs w:val="20"/>
        </w:rPr>
        <w:t>w</w:t>
      </w:r>
      <w:r w:rsidR="00721764">
        <w:rPr>
          <w:rFonts w:ascii="Times New Roman" w:hAnsi="Times New Roman"/>
          <w:color w:val="191919"/>
          <w:sz w:val="20"/>
          <w:szCs w:val="20"/>
        </w:rPr>
        <w:t>, astronomy and laws of planetary motion.</w:t>
      </w:r>
    </w:p>
    <w:p w:rsidR="00721764" w:rsidRDefault="00721764" w:rsidP="00721764">
      <w:pPr>
        <w:widowControl w:val="0"/>
        <w:autoSpaceDE w:val="0"/>
        <w:autoSpaceDN w:val="0"/>
        <w:adjustRightInd w:val="0"/>
        <w:spacing w:after="0" w:line="226"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5549</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pacing w:val="-11"/>
          <w:sz w:val="20"/>
          <w:szCs w:val="20"/>
        </w:rPr>
        <w:t>W</w:t>
      </w:r>
      <w:r>
        <w:rPr>
          <w:rFonts w:ascii="Times New Roman" w:hAnsi="Times New Roman"/>
          <w:b/>
          <w:bCs/>
          <w:color w:val="191919"/>
          <w:sz w:val="20"/>
          <w:szCs w:val="20"/>
        </w:rPr>
        <w:t>eather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Climate.........................................................................................3(3-0)</w:t>
      </w:r>
    </w:p>
    <w:p w:rsidR="00721764" w:rsidRDefault="003F0AB9"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sidRPr="003F0AB9">
        <w:rPr>
          <w:noProof/>
        </w:rPr>
        <w:pict>
          <v:shape id="_x0000_s1407" type="#_x0000_t202" style="position:absolute;left:0;text-align:left;margin-left:520.9pt;margin-top:24.2pt;width:1in;height:184.35pt;z-index:-251556864;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emphasizes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introduction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profiles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dynamics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air</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masses and an overview of system to climatic 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fects and global distribution of climates.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algebra of vectors, vector calculus, dive</w:t>
      </w:r>
      <w:r>
        <w:rPr>
          <w:rFonts w:ascii="Times New Roman" w:hAnsi="Times New Roman"/>
          <w:color w:val="191919"/>
          <w:spacing w:val="-4"/>
          <w:sz w:val="20"/>
          <w:szCs w:val="20"/>
        </w:rPr>
        <w:t>r</w:t>
      </w:r>
      <w:r>
        <w:rPr>
          <w:rFonts w:ascii="Times New Roman" w:hAnsi="Times New Roman"/>
          <w:color w:val="191919"/>
          <w:sz w:val="20"/>
          <w:szCs w:val="20"/>
        </w:rPr>
        <w:t xml:space="preserve">gence, gradient, curl, line </w:t>
      </w:r>
      <w:r>
        <w:rPr>
          <w:rFonts w:ascii="Times New Roman" w:hAnsi="Times New Roman"/>
          <w:color w:val="191919"/>
          <w:spacing w:val="-2"/>
          <w:sz w:val="20"/>
          <w:szCs w:val="20"/>
        </w:rPr>
        <w:t>integrals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surfac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integrals</w:t>
      </w:r>
      <w:r>
        <w:rPr>
          <w:rFonts w:ascii="Times New Roman" w:hAnsi="Times New Roman"/>
          <w:color w:val="191919"/>
          <w:sz w:val="20"/>
          <w:szCs w:val="20"/>
        </w:rPr>
        <w:t>,</w:t>
      </w:r>
      <w:r>
        <w:rPr>
          <w:rFonts w:ascii="Times New Roman" w:hAnsi="Times New Roman"/>
          <w:color w:val="191919"/>
          <w:spacing w:val="-9"/>
          <w:sz w:val="20"/>
          <w:szCs w:val="20"/>
        </w:rPr>
        <w:t xml:space="preserve"> </w:t>
      </w:r>
      <w:proofErr w:type="gramStart"/>
      <w:r>
        <w:rPr>
          <w:rFonts w:ascii="Times New Roman" w:hAnsi="Times New Roman"/>
          <w:color w:val="191919"/>
          <w:spacing w:val="-2"/>
          <w:sz w:val="20"/>
          <w:szCs w:val="20"/>
        </w:rPr>
        <w:t>dive</w:t>
      </w:r>
      <w:r>
        <w:rPr>
          <w:rFonts w:ascii="Times New Roman" w:hAnsi="Times New Roman"/>
          <w:color w:val="191919"/>
          <w:spacing w:val="-5"/>
          <w:sz w:val="20"/>
          <w:szCs w:val="20"/>
        </w:rPr>
        <w:t>r</w:t>
      </w:r>
      <w:r>
        <w:rPr>
          <w:rFonts w:ascii="Times New Roman" w:hAnsi="Times New Roman"/>
          <w:color w:val="191919"/>
          <w:spacing w:val="-2"/>
          <w:sz w:val="20"/>
          <w:szCs w:val="20"/>
        </w:rPr>
        <w:t>genc</w:t>
      </w:r>
      <w:r>
        <w:rPr>
          <w:rFonts w:ascii="Times New Roman" w:hAnsi="Times New Roman"/>
          <w:color w:val="191919"/>
          <w:sz w:val="20"/>
          <w:szCs w:val="20"/>
        </w:rPr>
        <w:t>e</w:t>
      </w:r>
      <w:proofErr w:type="gramEnd"/>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theore</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Gauss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Stokes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theorem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conservativ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fields, </w:t>
      </w:r>
      <w:r>
        <w:rPr>
          <w:rFonts w:ascii="Times New Roman" w:hAnsi="Times New Roman"/>
          <w:color w:val="191919"/>
          <w:sz w:val="20"/>
          <w:szCs w:val="20"/>
        </w:rPr>
        <w:t xml:space="preserve">orthogonal curvilinear coordinates, matrices and </w:t>
      </w:r>
      <w:proofErr w:type="spellStart"/>
      <w:r>
        <w:rPr>
          <w:rFonts w:ascii="Times New Roman" w:hAnsi="Times New Roman"/>
          <w:color w:val="191919"/>
          <w:sz w:val="20"/>
          <w:szCs w:val="20"/>
        </w:rPr>
        <w:t>eigenvalue</w:t>
      </w:r>
      <w:proofErr w:type="spellEnd"/>
      <w:r>
        <w:rPr>
          <w:rFonts w:ascii="Times New Roman" w:hAnsi="Times New Roman"/>
          <w:color w:val="191919"/>
          <w:sz w:val="20"/>
          <w:szCs w:val="20"/>
        </w:rPr>
        <w:t xml:space="preserve"> problems.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derivation and solution of partial di</w:t>
      </w:r>
      <w:r>
        <w:rPr>
          <w:rFonts w:ascii="Times New Roman" w:hAnsi="Times New Roman"/>
          <w:color w:val="191919"/>
          <w:spacing w:val="-4"/>
          <w:sz w:val="20"/>
          <w:szCs w:val="20"/>
        </w:rPr>
        <w:t>f</w:t>
      </w:r>
      <w:r>
        <w:rPr>
          <w:rFonts w:ascii="Times New Roman" w:hAnsi="Times New Roman"/>
          <w:color w:val="191919"/>
          <w:sz w:val="20"/>
          <w:szCs w:val="20"/>
        </w:rPr>
        <w:t>ferential equations of physics, wave equation</w:t>
      </w:r>
      <w:r>
        <w:rPr>
          <w:rFonts w:ascii="Times New Roman" w:hAnsi="Times New Roman"/>
          <w:color w:val="191919"/>
          <w:spacing w:val="1"/>
          <w:sz w:val="20"/>
          <w:szCs w:val="20"/>
        </w:rPr>
        <w:t xml:space="preserve"> </w:t>
      </w:r>
      <w:r>
        <w:rPr>
          <w:rFonts w:ascii="Times New Roman" w:hAnsi="Times New Roman"/>
          <w:color w:val="191919"/>
          <w:sz w:val="20"/>
          <w:szCs w:val="20"/>
        </w:rPr>
        <w:t>and Laplace's</w:t>
      </w:r>
      <w:r>
        <w:rPr>
          <w:rFonts w:ascii="Times New Roman" w:hAnsi="Times New Roman"/>
          <w:color w:val="191919"/>
          <w:spacing w:val="1"/>
          <w:sz w:val="20"/>
          <w:szCs w:val="20"/>
        </w:rPr>
        <w:t xml:space="preserve"> </w:t>
      </w:r>
      <w:r>
        <w:rPr>
          <w:rFonts w:ascii="Times New Roman" w:hAnsi="Times New Roman"/>
          <w:color w:val="191919"/>
          <w:sz w:val="20"/>
          <w:szCs w:val="20"/>
        </w:rPr>
        <w:t>equation,</w:t>
      </w:r>
      <w:r>
        <w:rPr>
          <w:rFonts w:ascii="Times New Roman" w:hAnsi="Times New Roman"/>
          <w:color w:val="191919"/>
          <w:spacing w:val="1"/>
          <w:sz w:val="20"/>
          <w:szCs w:val="20"/>
        </w:rPr>
        <w:t xml:space="preserve"> </w:t>
      </w:r>
      <w:proofErr w:type="spellStart"/>
      <w:r>
        <w:rPr>
          <w:rFonts w:ascii="Times New Roman" w:hAnsi="Times New Roman"/>
          <w:color w:val="191919"/>
          <w:sz w:val="20"/>
          <w:szCs w:val="20"/>
        </w:rPr>
        <w:t>Schroedinger's</w:t>
      </w:r>
      <w:proofErr w:type="spellEnd"/>
      <w:r>
        <w:rPr>
          <w:rFonts w:ascii="Times New Roman" w:hAnsi="Times New Roman"/>
          <w:color w:val="191919"/>
          <w:sz w:val="20"/>
          <w:szCs w:val="20"/>
        </w:rPr>
        <w:t xml:space="preserve"> equation,</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power series solution of </w:t>
      </w:r>
      <w:proofErr w:type="spellStart"/>
      <w:r>
        <w:rPr>
          <w:rFonts w:ascii="Times New Roman" w:hAnsi="Times New Roman"/>
          <w:color w:val="191919"/>
          <w:sz w:val="20"/>
          <w:szCs w:val="20"/>
        </w:rPr>
        <w:t>ord</w:t>
      </w:r>
      <w:r>
        <w:rPr>
          <w:rFonts w:ascii="Times New Roman" w:hAnsi="Times New Roman"/>
          <w:color w:val="191919"/>
          <w:spacing w:val="-4"/>
          <w:sz w:val="20"/>
          <w:szCs w:val="20"/>
        </w:rPr>
        <w:t>i</w:t>
      </w:r>
      <w:proofErr w:type="spellEnd"/>
      <w:r>
        <w:rPr>
          <w:rFonts w:ascii="Times New Roman" w:hAnsi="Times New Roman"/>
          <w:color w:val="191919"/>
          <w:sz w:val="20"/>
          <w:szCs w:val="20"/>
        </w:rPr>
        <w:t>- nary</w:t>
      </w:r>
      <w:r>
        <w:rPr>
          <w:rFonts w:ascii="Times New Roman" w:hAnsi="Times New Roman"/>
          <w:color w:val="191919"/>
          <w:spacing w:val="-8"/>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ferential</w:t>
      </w:r>
      <w:r>
        <w:rPr>
          <w:rFonts w:ascii="Times New Roman" w:hAnsi="Times New Roman"/>
          <w:color w:val="191919"/>
          <w:spacing w:val="-7"/>
          <w:sz w:val="20"/>
          <w:szCs w:val="20"/>
        </w:rPr>
        <w:t xml:space="preserve"> </w:t>
      </w:r>
      <w:r>
        <w:rPr>
          <w:rFonts w:ascii="Times New Roman" w:hAnsi="Times New Roman"/>
          <w:color w:val="191919"/>
          <w:sz w:val="20"/>
          <w:szCs w:val="20"/>
        </w:rPr>
        <w:t>equations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special</w:t>
      </w:r>
      <w:r>
        <w:rPr>
          <w:rFonts w:ascii="Times New Roman" w:hAnsi="Times New Roman"/>
          <w:color w:val="191919"/>
          <w:spacing w:val="-7"/>
          <w:sz w:val="20"/>
          <w:szCs w:val="20"/>
        </w:rPr>
        <w:t xml:space="preserve"> </w:t>
      </w:r>
      <w:r>
        <w:rPr>
          <w:rFonts w:ascii="Times New Roman" w:hAnsi="Times New Roman"/>
          <w:color w:val="191919"/>
          <w:sz w:val="20"/>
          <w:szCs w:val="20"/>
        </w:rPr>
        <w:t>functions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mathematics</w:t>
      </w:r>
      <w:r>
        <w:rPr>
          <w:rFonts w:ascii="Times New Roman" w:hAnsi="Times New Roman"/>
          <w:color w:val="191919"/>
          <w:spacing w:val="-7"/>
          <w:sz w:val="20"/>
          <w:szCs w:val="20"/>
        </w:rPr>
        <w:t xml:space="preserve"> </w:t>
      </w:r>
      <w:r>
        <w:rPr>
          <w:rFonts w:ascii="Times New Roman" w:hAnsi="Times New Roman"/>
          <w:color w:val="191919"/>
          <w:sz w:val="20"/>
          <w:szCs w:val="20"/>
        </w:rPr>
        <w:t>physics;</w:t>
      </w:r>
      <w:r>
        <w:rPr>
          <w:rFonts w:ascii="Times New Roman" w:hAnsi="Times New Roman"/>
          <w:color w:val="191919"/>
          <w:spacing w:val="-8"/>
          <w:sz w:val="20"/>
          <w:szCs w:val="20"/>
        </w:rPr>
        <w:t xml:space="preserve"> </w:t>
      </w:r>
      <w:r>
        <w:rPr>
          <w:rFonts w:ascii="Times New Roman" w:hAnsi="Times New Roman"/>
          <w:color w:val="191919"/>
          <w:sz w:val="20"/>
          <w:szCs w:val="20"/>
        </w:rPr>
        <w:t>Fourier</w:t>
      </w:r>
      <w:r>
        <w:rPr>
          <w:rFonts w:ascii="Times New Roman" w:hAnsi="Times New Roman"/>
          <w:color w:val="191919"/>
          <w:spacing w:val="-8"/>
          <w:sz w:val="20"/>
          <w:szCs w:val="20"/>
        </w:rPr>
        <w:t xml:space="preserve"> </w:t>
      </w:r>
      <w:r>
        <w:rPr>
          <w:rFonts w:ascii="Times New Roman" w:hAnsi="Times New Roman"/>
          <w:color w:val="191919"/>
          <w:sz w:val="20"/>
          <w:szCs w:val="20"/>
        </w:rPr>
        <w:t>series,</w:t>
      </w:r>
      <w:r>
        <w:rPr>
          <w:rFonts w:ascii="Times New Roman" w:hAnsi="Times New Roman"/>
          <w:color w:val="191919"/>
          <w:spacing w:val="-8"/>
          <w:sz w:val="20"/>
          <w:szCs w:val="20"/>
        </w:rPr>
        <w:t xml:space="preserve"> </w:t>
      </w:r>
      <w:r>
        <w:rPr>
          <w:rFonts w:ascii="Times New Roman" w:hAnsi="Times New Roman"/>
          <w:color w:val="191919"/>
          <w:sz w:val="20"/>
          <w:szCs w:val="20"/>
        </w:rPr>
        <w:t xml:space="preserve">Sturm- </w:t>
      </w:r>
      <w:proofErr w:type="spellStart"/>
      <w:r>
        <w:rPr>
          <w:rFonts w:ascii="Times New Roman" w:hAnsi="Times New Roman"/>
          <w:color w:val="191919"/>
          <w:sz w:val="20"/>
          <w:szCs w:val="20"/>
        </w:rPr>
        <w:t>Liouville</w:t>
      </w:r>
      <w:proofErr w:type="spellEnd"/>
      <w:r>
        <w:rPr>
          <w:rFonts w:ascii="Times New Roman" w:hAnsi="Times New Roman"/>
          <w:color w:val="191919"/>
          <w:sz w:val="20"/>
          <w:szCs w:val="20"/>
        </w:rPr>
        <w:t xml:space="preserve"> system, complex analysis and integration will also be considered.</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5564</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7"/>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Concepts................................................................................................3(3-0)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Focus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understanding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application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scientific</w:t>
      </w:r>
      <w:r>
        <w:rPr>
          <w:rFonts w:ascii="Times New Roman" w:hAnsi="Times New Roman"/>
          <w:color w:val="191919"/>
          <w:spacing w:val="-5"/>
          <w:sz w:val="20"/>
          <w:szCs w:val="20"/>
        </w:rPr>
        <w:t xml:space="preserve"> </w:t>
      </w:r>
      <w:r>
        <w:rPr>
          <w:rFonts w:ascii="Times New Roman" w:hAnsi="Times New Roman"/>
          <w:color w:val="191919"/>
          <w:sz w:val="20"/>
          <w:szCs w:val="20"/>
        </w:rPr>
        <w:t>processes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major</w:t>
      </w:r>
      <w:r>
        <w:rPr>
          <w:rFonts w:ascii="Times New Roman" w:hAnsi="Times New Roman"/>
          <w:color w:val="191919"/>
          <w:spacing w:val="-5"/>
          <w:sz w:val="20"/>
          <w:szCs w:val="20"/>
        </w:rPr>
        <w:t xml:space="preserve"> </w:t>
      </w:r>
      <w:r>
        <w:rPr>
          <w:rFonts w:ascii="Times New Roman" w:hAnsi="Times New Roman"/>
          <w:color w:val="191919"/>
          <w:sz w:val="20"/>
          <w:szCs w:val="20"/>
        </w:rPr>
        <w:t>concepts</w:t>
      </w:r>
      <w:r>
        <w:rPr>
          <w:rFonts w:ascii="Times New Roman" w:hAnsi="Times New Roman"/>
          <w:color w:val="191919"/>
          <w:spacing w:val="-5"/>
          <w:sz w:val="20"/>
          <w:szCs w:val="20"/>
        </w:rPr>
        <w:t xml:space="preserve"> </w:t>
      </w:r>
      <w:r>
        <w:rPr>
          <w:rFonts w:ascii="Times New Roman" w:hAnsi="Times New Roman"/>
          <w:color w:val="191919"/>
          <w:sz w:val="20"/>
          <w:szCs w:val="20"/>
        </w:rPr>
        <w:t>relevant to the teaching of middle childhood science.</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564</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Secondar</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Schoo</w:t>
      </w:r>
      <w:r>
        <w:rPr>
          <w:rFonts w:ascii="Times New Roman" w:hAnsi="Times New Roman"/>
          <w:b/>
          <w:bCs/>
          <w:color w:val="191919"/>
          <w:sz w:val="20"/>
          <w:szCs w:val="20"/>
        </w:rPr>
        <w:t>l</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eachers.............................................................3(3-0)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6"/>
          <w:sz w:val="20"/>
          <w:szCs w:val="20"/>
        </w:rPr>
        <w:t xml:space="preserve"> </w:t>
      </w:r>
      <w:r>
        <w:rPr>
          <w:rFonts w:ascii="Times New Roman" w:hAnsi="Times New Roman"/>
          <w:color w:val="191919"/>
          <w:sz w:val="20"/>
          <w:szCs w:val="20"/>
        </w:rPr>
        <w:t>course</w:t>
      </w:r>
      <w:r>
        <w:rPr>
          <w:rFonts w:ascii="Times New Roman" w:hAnsi="Times New Roman"/>
          <w:color w:val="191919"/>
          <w:spacing w:val="-6"/>
          <w:sz w:val="20"/>
          <w:szCs w:val="20"/>
        </w:rPr>
        <w:t xml:space="preserve"> </w:t>
      </w:r>
      <w:r>
        <w:rPr>
          <w:rFonts w:ascii="Times New Roman" w:hAnsi="Times New Roman"/>
          <w:color w:val="191919"/>
          <w:sz w:val="20"/>
          <w:szCs w:val="20"/>
        </w:rPr>
        <w:t>is</w:t>
      </w:r>
      <w:r>
        <w:rPr>
          <w:rFonts w:ascii="Times New Roman" w:hAnsi="Times New Roman"/>
          <w:color w:val="191919"/>
          <w:spacing w:val="-6"/>
          <w:sz w:val="20"/>
          <w:szCs w:val="20"/>
        </w:rPr>
        <w:t xml:space="preserve"> </w:t>
      </w:r>
      <w:r>
        <w:rPr>
          <w:rFonts w:ascii="Times New Roman" w:hAnsi="Times New Roman"/>
          <w:color w:val="191919"/>
          <w:sz w:val="20"/>
          <w:szCs w:val="20"/>
        </w:rPr>
        <w:t>designed</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both</w:t>
      </w:r>
      <w:r>
        <w:rPr>
          <w:rFonts w:ascii="Times New Roman" w:hAnsi="Times New Roman"/>
          <w:color w:val="191919"/>
          <w:spacing w:val="-6"/>
          <w:sz w:val="20"/>
          <w:szCs w:val="20"/>
        </w:rPr>
        <w:t xml:space="preserve"> </w:t>
      </w:r>
      <w:r>
        <w:rPr>
          <w:rFonts w:ascii="Times New Roman" w:hAnsi="Times New Roman"/>
          <w:color w:val="191919"/>
          <w:sz w:val="20"/>
          <w:szCs w:val="20"/>
        </w:rPr>
        <w:t>refresh</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enla</w:t>
      </w:r>
      <w:r>
        <w:rPr>
          <w:rFonts w:ascii="Times New Roman" w:hAnsi="Times New Roman"/>
          <w:color w:val="191919"/>
          <w:spacing w:val="-4"/>
          <w:sz w:val="20"/>
          <w:szCs w:val="20"/>
        </w:rPr>
        <w:t>r</w:t>
      </w:r>
      <w:r>
        <w:rPr>
          <w:rFonts w:ascii="Times New Roman" w:hAnsi="Times New Roman"/>
          <w:color w:val="191919"/>
          <w:sz w:val="20"/>
          <w:szCs w:val="20"/>
        </w:rPr>
        <w:t>ge</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high</w:t>
      </w:r>
      <w:r>
        <w:rPr>
          <w:rFonts w:ascii="Times New Roman" w:hAnsi="Times New Roman"/>
          <w:color w:val="191919"/>
          <w:spacing w:val="-6"/>
          <w:sz w:val="20"/>
          <w:szCs w:val="20"/>
        </w:rPr>
        <w:t xml:space="preserve"> </w:t>
      </w:r>
      <w:r>
        <w:rPr>
          <w:rFonts w:ascii="Times New Roman" w:hAnsi="Times New Roman"/>
          <w:color w:val="191919"/>
          <w:sz w:val="20"/>
          <w:szCs w:val="20"/>
        </w:rPr>
        <w:t>school</w:t>
      </w:r>
      <w:r>
        <w:rPr>
          <w:rFonts w:ascii="Times New Roman" w:hAnsi="Times New Roman"/>
          <w:color w:val="191919"/>
          <w:spacing w:val="-6"/>
          <w:sz w:val="20"/>
          <w:szCs w:val="20"/>
        </w:rPr>
        <w:t xml:space="preserve"> </w:t>
      </w:r>
      <w:r>
        <w:rPr>
          <w:rFonts w:ascii="Times New Roman" w:hAnsi="Times New Roman"/>
          <w:color w:val="191919"/>
          <w:sz w:val="20"/>
          <w:szCs w:val="20"/>
        </w:rPr>
        <w:t>teacher's</w:t>
      </w:r>
      <w:r>
        <w:rPr>
          <w:rFonts w:ascii="Times New Roman" w:hAnsi="Times New Roman"/>
          <w:color w:val="191919"/>
          <w:spacing w:val="-6"/>
          <w:sz w:val="20"/>
          <w:szCs w:val="20"/>
        </w:rPr>
        <w:t xml:space="preserve"> </w:t>
      </w:r>
      <w:r>
        <w:rPr>
          <w:rFonts w:ascii="Times New Roman" w:hAnsi="Times New Roman"/>
          <w:color w:val="191919"/>
          <w:sz w:val="20"/>
          <w:szCs w:val="20"/>
        </w:rPr>
        <w:t>knowledge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 xml:space="preserve">gen- </w:t>
      </w:r>
      <w:proofErr w:type="spellStart"/>
      <w:r>
        <w:rPr>
          <w:rFonts w:ascii="Times New Roman" w:hAnsi="Times New Roman"/>
          <w:color w:val="191919"/>
          <w:sz w:val="20"/>
          <w:szCs w:val="20"/>
        </w:rPr>
        <w:t>eral</w:t>
      </w:r>
      <w:proofErr w:type="spellEnd"/>
      <w:r>
        <w:rPr>
          <w:rFonts w:ascii="Times New Roman" w:hAnsi="Times New Roman"/>
          <w:color w:val="191919"/>
          <w:sz w:val="20"/>
          <w:szCs w:val="20"/>
        </w:rPr>
        <w:t xml:space="preserve"> physics.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5646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Secondary</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I.......................................................3(3-0)</w:t>
      </w:r>
    </w:p>
    <w:p w:rsidR="00721764" w:rsidRDefault="003F0AB9"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sidRPr="003F0AB9">
        <w:rPr>
          <w:noProof/>
        </w:rPr>
        <w:pict>
          <v:shape id="_x0000_s1408" type="#_x0000_t202" style="position:absolute;left:0;text-align:left;margin-left:520.9pt;margin-top:6.4pt;width:1in;height:270.75pt;z-index:-251555840;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 course is designed to provide students an introduction to special relativit</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quantum me- </w:t>
      </w:r>
      <w:proofErr w:type="spellStart"/>
      <w:r w:rsidR="00721764">
        <w:rPr>
          <w:rFonts w:ascii="Times New Roman" w:hAnsi="Times New Roman"/>
          <w:color w:val="191919"/>
          <w:sz w:val="20"/>
          <w:szCs w:val="20"/>
        </w:rPr>
        <w:t>chanics</w:t>
      </w:r>
      <w:proofErr w:type="spellEnd"/>
      <w:r w:rsidR="00721764">
        <w:rPr>
          <w:rFonts w:ascii="Times New Roman" w:hAnsi="Times New Roman"/>
          <w:color w:val="191919"/>
          <w:sz w:val="20"/>
          <w:szCs w:val="20"/>
        </w:rPr>
        <w:t xml:space="preserve"> and atomic structure.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General physics.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5641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Secondary</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50" w:lineRule="auto"/>
        <w:ind w:left="1233" w:right="1937"/>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provid</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introductio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x-ra</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spectra</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molecula</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structure, </w:t>
      </w:r>
      <w:r>
        <w:rPr>
          <w:rFonts w:ascii="Times New Roman" w:hAnsi="Times New Roman"/>
          <w:color w:val="191919"/>
          <w:sz w:val="20"/>
          <w:szCs w:val="20"/>
        </w:rPr>
        <w:t>solid-state physics, nuclear structure and nuclear reactions. Prerequisite: PHYS 5646.</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5660</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Classical</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Mechanics</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7"/>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element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Newtonia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mechanics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particle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variou</w:t>
      </w:r>
      <w:r>
        <w:rPr>
          <w:rFonts w:ascii="Times New Roman" w:hAnsi="Times New Roman"/>
          <w:color w:val="191919"/>
          <w:sz w:val="20"/>
          <w:szCs w:val="20"/>
        </w:rPr>
        <w:t>s</w:t>
      </w:r>
      <w:r>
        <w:rPr>
          <w:rFonts w:ascii="Times New Roman" w:hAnsi="Times New Roman"/>
          <w:color w:val="191919"/>
          <w:spacing w:val="-8"/>
          <w:sz w:val="20"/>
          <w:szCs w:val="20"/>
        </w:rPr>
        <w:t xml:space="preserve"> </w:t>
      </w:r>
      <w:proofErr w:type="spellStart"/>
      <w:r>
        <w:rPr>
          <w:rFonts w:ascii="Times New Roman" w:hAnsi="Times New Roman"/>
          <w:color w:val="191919"/>
          <w:spacing w:val="-1"/>
          <w:sz w:val="20"/>
          <w:szCs w:val="20"/>
        </w:rPr>
        <w:t>di</w:t>
      </w:r>
      <w:proofErr w:type="spellEnd"/>
      <w:r>
        <w:rPr>
          <w:rFonts w:ascii="Times New Roman" w:hAnsi="Times New Roman"/>
          <w:color w:val="191919"/>
          <w:spacing w:val="-1"/>
          <w:sz w:val="20"/>
          <w:szCs w:val="20"/>
        </w:rPr>
        <w:t xml:space="preserve">- </w:t>
      </w:r>
      <w:proofErr w:type="spellStart"/>
      <w:r>
        <w:rPr>
          <w:rFonts w:ascii="Times New Roman" w:hAnsi="Times New Roman"/>
          <w:color w:val="191919"/>
          <w:sz w:val="20"/>
          <w:szCs w:val="20"/>
        </w:rPr>
        <w:t>mensions</w:t>
      </w:r>
      <w:proofErr w:type="spellEnd"/>
      <w:r>
        <w:rPr>
          <w:rFonts w:ascii="Times New Roman" w:hAnsi="Times New Roman"/>
          <w:color w:val="191919"/>
          <w:sz w:val="20"/>
          <w:szCs w:val="20"/>
        </w:rPr>
        <w:t>, motion of system of particles, rigid bodies, gravitational and coordinate systems.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566</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Mechanic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emphasize</w:t>
      </w:r>
      <w:r>
        <w:rPr>
          <w:rFonts w:ascii="Times New Roman" w:hAnsi="Times New Roman"/>
          <w:color w:val="191919"/>
          <w:spacing w:val="-4"/>
          <w:sz w:val="20"/>
          <w:szCs w:val="20"/>
        </w:rPr>
        <w:t xml:space="preserve"> </w:t>
      </w:r>
      <w:r>
        <w:rPr>
          <w:rFonts w:ascii="Times New Roman" w:hAnsi="Times New Roman"/>
          <w:color w:val="191919"/>
          <w:sz w:val="20"/>
          <w:szCs w:val="20"/>
        </w:rPr>
        <w:t>mechanics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continuous</w:t>
      </w:r>
      <w:r>
        <w:rPr>
          <w:rFonts w:ascii="Times New Roman" w:hAnsi="Times New Roman"/>
          <w:color w:val="191919"/>
          <w:spacing w:val="-4"/>
          <w:sz w:val="20"/>
          <w:szCs w:val="20"/>
        </w:rPr>
        <w:t xml:space="preserve"> </w:t>
      </w:r>
      <w:r>
        <w:rPr>
          <w:rFonts w:ascii="Times New Roman" w:hAnsi="Times New Roman"/>
          <w:color w:val="191919"/>
          <w:sz w:val="20"/>
          <w:szCs w:val="20"/>
        </w:rPr>
        <w:t>media,</w:t>
      </w:r>
      <w:r>
        <w:rPr>
          <w:rFonts w:ascii="Times New Roman" w:hAnsi="Times New Roman"/>
          <w:color w:val="191919"/>
          <w:spacing w:val="-4"/>
          <w:sz w:val="20"/>
          <w:szCs w:val="20"/>
        </w:rPr>
        <w:t xml:space="preserve"> </w:t>
      </w:r>
      <w:r>
        <w:rPr>
          <w:rFonts w:ascii="Times New Roman" w:hAnsi="Times New Roman"/>
          <w:color w:val="191919"/>
          <w:sz w:val="20"/>
          <w:szCs w:val="20"/>
        </w:rPr>
        <w:t>Lagrange's</w:t>
      </w:r>
      <w:r>
        <w:rPr>
          <w:rFonts w:ascii="Times New Roman" w:hAnsi="Times New Roman"/>
          <w:color w:val="191919"/>
          <w:spacing w:val="-4"/>
          <w:sz w:val="20"/>
          <w:szCs w:val="20"/>
        </w:rPr>
        <w:t xml:space="preserve"> </w:t>
      </w:r>
      <w:r>
        <w:rPr>
          <w:rFonts w:ascii="Times New Roman" w:hAnsi="Times New Roman"/>
          <w:color w:val="191919"/>
          <w:sz w:val="20"/>
          <w:szCs w:val="20"/>
        </w:rPr>
        <w:t>equations,</w:t>
      </w:r>
      <w:r>
        <w:rPr>
          <w:rFonts w:ascii="Times New Roman" w:hAnsi="Times New Roman"/>
          <w:color w:val="191919"/>
          <w:spacing w:val="-4"/>
          <w:sz w:val="20"/>
          <w:szCs w:val="20"/>
        </w:rPr>
        <w:t xml:space="preserve"> </w:t>
      </w:r>
      <w:r>
        <w:rPr>
          <w:rFonts w:ascii="Times New Roman" w:hAnsi="Times New Roman"/>
          <w:color w:val="191919"/>
          <w:sz w:val="20"/>
          <w:szCs w:val="20"/>
        </w:rPr>
        <w:t>tensor</w:t>
      </w:r>
      <w:r>
        <w:rPr>
          <w:rFonts w:ascii="Times New Roman" w:hAnsi="Times New Roman"/>
          <w:color w:val="191919"/>
          <w:spacing w:val="-4"/>
          <w:sz w:val="20"/>
          <w:szCs w:val="20"/>
        </w:rPr>
        <w:t xml:space="preserve"> </w:t>
      </w:r>
      <w:proofErr w:type="spellStart"/>
      <w:r>
        <w:rPr>
          <w:rFonts w:ascii="Times New Roman" w:hAnsi="Times New Roman"/>
          <w:color w:val="191919"/>
          <w:sz w:val="20"/>
          <w:szCs w:val="20"/>
        </w:rPr>
        <w:t>alge</w:t>
      </w:r>
      <w:proofErr w:type="spellEnd"/>
      <w:r>
        <w:rPr>
          <w:rFonts w:ascii="Times New Roman" w:hAnsi="Times New Roman"/>
          <w:color w:val="191919"/>
          <w:sz w:val="20"/>
          <w:szCs w:val="20"/>
        </w:rPr>
        <w:t>- bra,</w:t>
      </w:r>
      <w:r>
        <w:rPr>
          <w:rFonts w:ascii="Times New Roman" w:hAnsi="Times New Roman"/>
          <w:color w:val="191919"/>
          <w:spacing w:val="-3"/>
          <w:sz w:val="20"/>
          <w:szCs w:val="20"/>
        </w:rPr>
        <w:t xml:space="preserve"> </w:t>
      </w:r>
      <w:r>
        <w:rPr>
          <w:rFonts w:ascii="Times New Roman" w:hAnsi="Times New Roman"/>
          <w:color w:val="191919"/>
          <w:sz w:val="20"/>
          <w:szCs w:val="20"/>
        </w:rPr>
        <w:t>inertia</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stress</w:t>
      </w:r>
      <w:r>
        <w:rPr>
          <w:rFonts w:ascii="Times New Roman" w:hAnsi="Times New Roman"/>
          <w:color w:val="191919"/>
          <w:spacing w:val="-3"/>
          <w:sz w:val="20"/>
          <w:szCs w:val="20"/>
        </w:rPr>
        <w:t xml:space="preserve"> </w:t>
      </w:r>
      <w:r>
        <w:rPr>
          <w:rFonts w:ascii="Times New Roman" w:hAnsi="Times New Roman"/>
          <w:color w:val="191919"/>
          <w:sz w:val="20"/>
          <w:szCs w:val="20"/>
        </w:rPr>
        <w:t>tensors,</w:t>
      </w:r>
      <w:r>
        <w:rPr>
          <w:rFonts w:ascii="Times New Roman" w:hAnsi="Times New Roman"/>
          <w:color w:val="191919"/>
          <w:spacing w:val="-3"/>
          <w:sz w:val="20"/>
          <w:szCs w:val="20"/>
        </w:rPr>
        <w:t xml:space="preserve"> </w:t>
      </w:r>
      <w:proofErr w:type="gramStart"/>
      <w:r>
        <w:rPr>
          <w:rFonts w:ascii="Times New Roman" w:hAnsi="Times New Roman"/>
          <w:color w:val="191919"/>
          <w:sz w:val="20"/>
          <w:szCs w:val="20"/>
        </w:rPr>
        <w:t>rotation</w:t>
      </w:r>
      <w:proofErr w:type="gramEnd"/>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a</w:t>
      </w:r>
      <w:r>
        <w:rPr>
          <w:rFonts w:ascii="Times New Roman" w:hAnsi="Times New Roman"/>
          <w:color w:val="191919"/>
          <w:spacing w:val="-3"/>
          <w:sz w:val="20"/>
          <w:szCs w:val="20"/>
        </w:rPr>
        <w:t xml:space="preserve"> </w:t>
      </w:r>
      <w:r>
        <w:rPr>
          <w:rFonts w:ascii="Times New Roman" w:hAnsi="Times New Roman"/>
          <w:color w:val="191919"/>
          <w:sz w:val="20"/>
          <w:szCs w:val="20"/>
        </w:rPr>
        <w:t>rigid</w:t>
      </w:r>
      <w:r>
        <w:rPr>
          <w:rFonts w:ascii="Times New Roman" w:hAnsi="Times New Roman"/>
          <w:color w:val="191919"/>
          <w:spacing w:val="-3"/>
          <w:sz w:val="20"/>
          <w:szCs w:val="20"/>
        </w:rPr>
        <w:t xml:space="preserve"> </w:t>
      </w:r>
      <w:r>
        <w:rPr>
          <w:rFonts w:ascii="Times New Roman" w:hAnsi="Times New Roman"/>
          <w:color w:val="191919"/>
          <w:sz w:val="20"/>
          <w:szCs w:val="20"/>
        </w:rPr>
        <w:t>body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theory</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small</w:t>
      </w:r>
      <w:r>
        <w:rPr>
          <w:rFonts w:ascii="Times New Roman" w:hAnsi="Times New Roman"/>
          <w:color w:val="191919"/>
          <w:spacing w:val="-3"/>
          <w:sz w:val="20"/>
          <w:szCs w:val="20"/>
        </w:rPr>
        <w:t xml:space="preserve"> </w:t>
      </w:r>
      <w:r>
        <w:rPr>
          <w:rFonts w:ascii="Times New Roman" w:hAnsi="Times New Roman"/>
          <w:color w:val="191919"/>
          <w:sz w:val="20"/>
          <w:szCs w:val="20"/>
        </w:rPr>
        <w:t>vibrations.</w:t>
      </w:r>
      <w:r>
        <w:rPr>
          <w:rFonts w:ascii="Times New Roman" w:hAnsi="Times New Roman"/>
          <w:color w:val="191919"/>
          <w:spacing w:val="-4"/>
          <w:sz w:val="20"/>
          <w:szCs w:val="20"/>
        </w:rPr>
        <w:t xml:space="preserve"> </w:t>
      </w:r>
      <w:proofErr w:type="spellStart"/>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w:t>
      </w:r>
      <w:proofErr w:type="spellEnd"/>
      <w:r>
        <w:rPr>
          <w:rFonts w:ascii="Times New Roman" w:hAnsi="Times New Roman"/>
          <w:i/>
          <w:iCs/>
          <w:color w:val="191919"/>
          <w:sz w:val="20"/>
          <w:szCs w:val="20"/>
        </w:rPr>
        <w:t>- site: Consent of instructor</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Electricity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Magnetism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electrostatics, steady currents and the magnetic properties of mat- te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Electricit</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Magnetis</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II..............................................................................3(3-0)</w:t>
      </w:r>
    </w:p>
    <w:p w:rsidR="00721764" w:rsidRDefault="00721764" w:rsidP="00721764">
      <w:pPr>
        <w:widowControl w:val="0"/>
        <w:autoSpaceDE w:val="0"/>
        <w:autoSpaceDN w:val="0"/>
        <w:adjustRightInd w:val="0"/>
        <w:spacing w:before="13" w:after="0" w:line="250" w:lineRule="auto"/>
        <w:ind w:left="1233" w:right="1935"/>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 xml:space="preserve">s </w:t>
      </w:r>
      <w:r>
        <w:rPr>
          <w:rFonts w:ascii="Times New Roman" w:hAnsi="Times New Roman"/>
          <w:color w:val="191919"/>
          <w:spacing w:val="1"/>
          <w:sz w:val="20"/>
          <w:szCs w:val="20"/>
        </w:rPr>
        <w:t>cours</w:t>
      </w:r>
      <w:r>
        <w:rPr>
          <w:rFonts w:ascii="Times New Roman" w:hAnsi="Times New Roman"/>
          <w:color w:val="191919"/>
          <w:sz w:val="20"/>
          <w:szCs w:val="20"/>
        </w:rPr>
        <w:t xml:space="preserve">e </w:t>
      </w:r>
      <w:r>
        <w:rPr>
          <w:rFonts w:ascii="Times New Roman" w:hAnsi="Times New Roman"/>
          <w:color w:val="191919"/>
          <w:spacing w:val="1"/>
          <w:sz w:val="20"/>
          <w:szCs w:val="20"/>
        </w:rPr>
        <w:t>wil</w:t>
      </w:r>
      <w:r>
        <w:rPr>
          <w:rFonts w:ascii="Times New Roman" w:hAnsi="Times New Roman"/>
          <w:color w:val="191919"/>
          <w:sz w:val="20"/>
          <w:szCs w:val="20"/>
        </w:rPr>
        <w:t xml:space="preserve">l </w:t>
      </w:r>
      <w:r>
        <w:rPr>
          <w:rFonts w:ascii="Times New Roman" w:hAnsi="Times New Roman"/>
          <w:color w:val="191919"/>
          <w:spacing w:val="1"/>
          <w:sz w:val="20"/>
          <w:szCs w:val="20"/>
        </w:rPr>
        <w:t>emphasiz</w:t>
      </w:r>
      <w:r>
        <w:rPr>
          <w:rFonts w:ascii="Times New Roman" w:hAnsi="Times New Roman"/>
          <w:color w:val="191919"/>
          <w:sz w:val="20"/>
          <w:szCs w:val="20"/>
        </w:rPr>
        <w:t xml:space="preserve">e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developmen</w:t>
      </w:r>
      <w:r>
        <w:rPr>
          <w:rFonts w:ascii="Times New Roman" w:hAnsi="Times New Roman"/>
          <w:color w:val="191919"/>
          <w:sz w:val="20"/>
          <w:szCs w:val="20"/>
        </w:rPr>
        <w:t xml:space="preserve">t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fiel</w:t>
      </w:r>
      <w:r>
        <w:rPr>
          <w:rFonts w:ascii="Times New Roman" w:hAnsi="Times New Roman"/>
          <w:color w:val="191919"/>
          <w:sz w:val="20"/>
          <w:szCs w:val="20"/>
        </w:rPr>
        <w:t xml:space="preserve">d </w:t>
      </w:r>
      <w:r>
        <w:rPr>
          <w:rFonts w:ascii="Times New Roman" w:hAnsi="Times New Roman"/>
          <w:color w:val="191919"/>
          <w:spacing w:val="1"/>
          <w:sz w:val="20"/>
          <w:szCs w:val="20"/>
        </w:rPr>
        <w:t>theor</w:t>
      </w:r>
      <w:r>
        <w:rPr>
          <w:rFonts w:ascii="Times New Roman" w:hAnsi="Times New Roman"/>
          <w:color w:val="191919"/>
          <w:sz w:val="20"/>
          <w:szCs w:val="20"/>
        </w:rPr>
        <w:t xml:space="preserve">y </w:t>
      </w:r>
      <w:r>
        <w:rPr>
          <w:rFonts w:ascii="Times New Roman" w:hAnsi="Times New Roman"/>
          <w:color w:val="191919"/>
          <w:spacing w:val="1"/>
          <w:sz w:val="20"/>
          <w:szCs w:val="20"/>
        </w:rPr>
        <w:t>leadin</w:t>
      </w:r>
      <w:r>
        <w:rPr>
          <w:rFonts w:ascii="Times New Roman" w:hAnsi="Times New Roman"/>
          <w:color w:val="191919"/>
          <w:sz w:val="20"/>
          <w:szCs w:val="20"/>
        </w:rPr>
        <w:t xml:space="preserve">g </w:t>
      </w:r>
      <w:r>
        <w:rPr>
          <w:rFonts w:ascii="Times New Roman" w:hAnsi="Times New Roman"/>
          <w:color w:val="191919"/>
          <w:spacing w:val="1"/>
          <w:sz w:val="20"/>
          <w:szCs w:val="20"/>
        </w:rPr>
        <w:t>t</w:t>
      </w:r>
      <w:r>
        <w:rPr>
          <w:rFonts w:ascii="Times New Roman" w:hAnsi="Times New Roman"/>
          <w:color w:val="191919"/>
          <w:sz w:val="20"/>
          <w:szCs w:val="20"/>
        </w:rPr>
        <w:t xml:space="preserve">o </w:t>
      </w:r>
      <w:r>
        <w:rPr>
          <w:rFonts w:ascii="Times New Roman" w:hAnsi="Times New Roman"/>
          <w:color w:val="191919"/>
          <w:spacing w:val="1"/>
          <w:sz w:val="20"/>
          <w:szCs w:val="20"/>
        </w:rPr>
        <w:t>Maxwell'</w:t>
      </w:r>
      <w:r>
        <w:rPr>
          <w:rFonts w:ascii="Times New Roman" w:hAnsi="Times New Roman"/>
          <w:color w:val="191919"/>
          <w:sz w:val="20"/>
          <w:szCs w:val="20"/>
        </w:rPr>
        <w:t xml:space="preserve">s </w:t>
      </w:r>
      <w:r>
        <w:rPr>
          <w:rFonts w:ascii="Times New Roman" w:hAnsi="Times New Roman"/>
          <w:color w:val="191919"/>
          <w:spacing w:val="1"/>
          <w:sz w:val="20"/>
          <w:szCs w:val="20"/>
        </w:rPr>
        <w:t xml:space="preserve">equations, </w:t>
      </w:r>
      <w:r>
        <w:rPr>
          <w:rFonts w:ascii="Times New Roman" w:hAnsi="Times New Roman"/>
          <w:color w:val="191919"/>
          <w:sz w:val="20"/>
          <w:szCs w:val="20"/>
        </w:rPr>
        <w:t xml:space="preserve">plane waves and solutions of Maxwell's equations.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w:t>
      </w:r>
      <w:r>
        <w:rPr>
          <w:rFonts w:ascii="Times New Roman" w:hAnsi="Times New Roman"/>
          <w:i/>
          <w:iCs/>
          <w:color w:val="191919"/>
          <w:spacing w:val="-22"/>
          <w:sz w:val="20"/>
          <w:szCs w:val="20"/>
        </w:rPr>
        <w:t>r</w:t>
      </w:r>
      <w:r>
        <w:rPr>
          <w:rFonts w:ascii="Times New Roman" w:hAnsi="Times New Roman"/>
          <w:i/>
          <w:iCs/>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2"/>
          <w:sz w:val="20"/>
          <w:szCs w:val="20"/>
        </w:rPr>
        <w:t xml:space="preserve"> </w:t>
      </w:r>
      <w:r>
        <w:rPr>
          <w:rFonts w:ascii="Times New Roman" w:hAnsi="Times New Roman"/>
          <w:b/>
          <w:bCs/>
          <w:color w:val="191919"/>
          <w:sz w:val="20"/>
          <w:szCs w:val="20"/>
        </w:rPr>
        <w:t>5681</w:t>
      </w:r>
      <w:r>
        <w:rPr>
          <w:rFonts w:ascii="Times New Roman" w:hAnsi="Times New Roman"/>
          <w:b/>
          <w:bCs/>
          <w:color w:val="191919"/>
          <w:spacing w:val="2"/>
          <w:sz w:val="20"/>
          <w:szCs w:val="20"/>
        </w:rPr>
        <w:t xml:space="preserve"> </w:t>
      </w:r>
      <w:r>
        <w:rPr>
          <w:rFonts w:ascii="Times New Roman" w:hAnsi="Times New Roman"/>
          <w:b/>
          <w:bCs/>
          <w:color w:val="191919"/>
          <w:sz w:val="20"/>
          <w:szCs w:val="20"/>
        </w:rPr>
        <w:t>-</w:t>
      </w:r>
      <w:r>
        <w:rPr>
          <w:rFonts w:ascii="Times New Roman" w:hAnsi="Times New Roman"/>
          <w:b/>
          <w:bCs/>
          <w:color w:val="191919"/>
          <w:spacing w:val="2"/>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2"/>
          <w:sz w:val="20"/>
          <w:szCs w:val="20"/>
        </w:rPr>
        <w:t xml:space="preserve"> </w:t>
      </w:r>
      <w:r>
        <w:rPr>
          <w:rFonts w:ascii="Times New Roman" w:hAnsi="Times New Roman"/>
          <w:b/>
          <w:bCs/>
          <w:color w:val="191919"/>
          <w:sz w:val="20"/>
          <w:szCs w:val="20"/>
        </w:rPr>
        <w:t>Quantum</w:t>
      </w:r>
      <w:r>
        <w:rPr>
          <w:rFonts w:ascii="Times New Roman" w:hAnsi="Times New Roman"/>
          <w:b/>
          <w:bCs/>
          <w:color w:val="191919"/>
          <w:spacing w:val="2"/>
          <w:sz w:val="20"/>
          <w:szCs w:val="20"/>
        </w:rPr>
        <w:t xml:space="preserve"> </w:t>
      </w:r>
      <w:r>
        <w:rPr>
          <w:rFonts w:ascii="Times New Roman" w:hAnsi="Times New Roman"/>
          <w:b/>
          <w:bCs/>
          <w:color w:val="191919"/>
          <w:sz w:val="20"/>
          <w:szCs w:val="20"/>
        </w:rPr>
        <w:t>Mechanics..............................................................3(3-0)</w:t>
      </w:r>
    </w:p>
    <w:p w:rsidR="00721764" w:rsidRDefault="00721764" w:rsidP="00721764">
      <w:pPr>
        <w:widowControl w:val="0"/>
        <w:autoSpaceDE w:val="0"/>
        <w:autoSpaceDN w:val="0"/>
        <w:adjustRightInd w:val="0"/>
        <w:spacing w:before="13" w:after="0" w:line="250" w:lineRule="auto"/>
        <w:ind w:left="1233" w:right="1934"/>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 xml:space="preserve">s </w:t>
      </w:r>
      <w:r>
        <w:rPr>
          <w:rFonts w:ascii="Times New Roman" w:hAnsi="Times New Roman"/>
          <w:color w:val="191919"/>
          <w:spacing w:val="2"/>
          <w:sz w:val="20"/>
          <w:szCs w:val="20"/>
        </w:rPr>
        <w:t>cours</w:t>
      </w:r>
      <w:r>
        <w:rPr>
          <w:rFonts w:ascii="Times New Roman" w:hAnsi="Times New Roman"/>
          <w:color w:val="191919"/>
          <w:sz w:val="20"/>
          <w:szCs w:val="20"/>
        </w:rPr>
        <w:t xml:space="preserve">e </w:t>
      </w:r>
      <w:r>
        <w:rPr>
          <w:rFonts w:ascii="Times New Roman" w:hAnsi="Times New Roman"/>
          <w:color w:val="191919"/>
          <w:spacing w:val="2"/>
          <w:sz w:val="20"/>
          <w:szCs w:val="20"/>
        </w:rPr>
        <w:t>wil</w:t>
      </w:r>
      <w:r>
        <w:rPr>
          <w:rFonts w:ascii="Times New Roman" w:hAnsi="Times New Roman"/>
          <w:color w:val="191919"/>
          <w:sz w:val="20"/>
          <w:szCs w:val="20"/>
        </w:rPr>
        <w:t xml:space="preserve">l </w:t>
      </w:r>
      <w:r>
        <w:rPr>
          <w:rFonts w:ascii="Times New Roman" w:hAnsi="Times New Roman"/>
          <w:color w:val="191919"/>
          <w:spacing w:val="2"/>
          <w:sz w:val="20"/>
          <w:szCs w:val="20"/>
        </w:rPr>
        <w:t>emphasiz</w:t>
      </w:r>
      <w:r>
        <w:rPr>
          <w:rFonts w:ascii="Times New Roman" w:hAnsi="Times New Roman"/>
          <w:color w:val="191919"/>
          <w:sz w:val="20"/>
          <w:szCs w:val="20"/>
        </w:rPr>
        <w:t xml:space="preserve">e </w:t>
      </w:r>
      <w:proofErr w:type="spellStart"/>
      <w:r>
        <w:rPr>
          <w:rFonts w:ascii="Times New Roman" w:hAnsi="Times New Roman"/>
          <w:color w:val="191919"/>
          <w:spacing w:val="2"/>
          <w:sz w:val="20"/>
          <w:szCs w:val="20"/>
        </w:rPr>
        <w:t>Schroedinger'</w:t>
      </w:r>
      <w:r>
        <w:rPr>
          <w:rFonts w:ascii="Times New Roman" w:hAnsi="Times New Roman"/>
          <w:color w:val="191919"/>
          <w:sz w:val="20"/>
          <w:szCs w:val="20"/>
        </w:rPr>
        <w:t>s</w:t>
      </w:r>
      <w:proofErr w:type="spellEnd"/>
      <w:r>
        <w:rPr>
          <w:rFonts w:ascii="Times New Roman" w:hAnsi="Times New Roman"/>
          <w:color w:val="191919"/>
          <w:sz w:val="20"/>
          <w:szCs w:val="20"/>
        </w:rPr>
        <w:t xml:space="preserve"> </w:t>
      </w:r>
      <w:r>
        <w:rPr>
          <w:rFonts w:ascii="Times New Roman" w:hAnsi="Times New Roman"/>
          <w:color w:val="191919"/>
          <w:spacing w:val="2"/>
          <w:sz w:val="20"/>
          <w:szCs w:val="20"/>
        </w:rPr>
        <w:t>theor</w:t>
      </w:r>
      <w:r>
        <w:rPr>
          <w:rFonts w:ascii="Times New Roman" w:hAnsi="Times New Roman"/>
          <w:color w:val="191919"/>
          <w:sz w:val="20"/>
          <w:szCs w:val="20"/>
        </w:rPr>
        <w:t xml:space="preserve">y </w:t>
      </w:r>
      <w:r>
        <w:rPr>
          <w:rFonts w:ascii="Times New Roman" w:hAnsi="Times New Roman"/>
          <w:color w:val="191919"/>
          <w:spacing w:val="2"/>
          <w:sz w:val="20"/>
          <w:szCs w:val="20"/>
        </w:rPr>
        <w:t>o</w:t>
      </w:r>
      <w:r>
        <w:rPr>
          <w:rFonts w:ascii="Times New Roman" w:hAnsi="Times New Roman"/>
          <w:color w:val="191919"/>
          <w:sz w:val="20"/>
          <w:szCs w:val="20"/>
        </w:rPr>
        <w:t xml:space="preserve">f </w:t>
      </w:r>
      <w:r>
        <w:rPr>
          <w:rFonts w:ascii="Times New Roman" w:hAnsi="Times New Roman"/>
          <w:color w:val="191919"/>
          <w:spacing w:val="2"/>
          <w:sz w:val="20"/>
          <w:szCs w:val="20"/>
        </w:rPr>
        <w:t>quantu</w:t>
      </w:r>
      <w:r>
        <w:rPr>
          <w:rFonts w:ascii="Times New Roman" w:hAnsi="Times New Roman"/>
          <w:color w:val="191919"/>
          <w:sz w:val="20"/>
          <w:szCs w:val="20"/>
        </w:rPr>
        <w:t xml:space="preserve">m </w:t>
      </w:r>
      <w:r>
        <w:rPr>
          <w:rFonts w:ascii="Times New Roman" w:hAnsi="Times New Roman"/>
          <w:color w:val="191919"/>
          <w:spacing w:val="2"/>
          <w:sz w:val="20"/>
          <w:szCs w:val="20"/>
        </w:rPr>
        <w:t>mechanics</w:t>
      </w:r>
      <w:r>
        <w:rPr>
          <w:rFonts w:ascii="Times New Roman" w:hAnsi="Times New Roman"/>
          <w:color w:val="191919"/>
          <w:sz w:val="20"/>
          <w:szCs w:val="20"/>
        </w:rPr>
        <w:t xml:space="preserve">, </w:t>
      </w:r>
      <w:r>
        <w:rPr>
          <w:rFonts w:ascii="Times New Roman" w:hAnsi="Times New Roman"/>
          <w:color w:val="191919"/>
          <w:spacing w:val="2"/>
          <w:sz w:val="20"/>
          <w:szCs w:val="20"/>
        </w:rPr>
        <w:t>solution</w:t>
      </w:r>
      <w:r>
        <w:rPr>
          <w:rFonts w:ascii="Times New Roman" w:hAnsi="Times New Roman"/>
          <w:color w:val="191919"/>
          <w:sz w:val="20"/>
          <w:szCs w:val="20"/>
        </w:rPr>
        <w:t xml:space="preserve">s </w:t>
      </w:r>
      <w:r>
        <w:rPr>
          <w:rFonts w:ascii="Times New Roman" w:hAnsi="Times New Roman"/>
          <w:color w:val="191919"/>
          <w:spacing w:val="2"/>
          <w:sz w:val="20"/>
          <w:szCs w:val="20"/>
        </w:rPr>
        <w:t xml:space="preserve">of </w:t>
      </w:r>
      <w:proofErr w:type="spellStart"/>
      <w:r>
        <w:rPr>
          <w:rFonts w:ascii="Times New Roman" w:hAnsi="Times New Roman"/>
          <w:color w:val="191919"/>
          <w:sz w:val="20"/>
          <w:szCs w:val="20"/>
        </w:rPr>
        <w:t>Schroedinger's</w:t>
      </w:r>
      <w:proofErr w:type="spellEnd"/>
      <w:r>
        <w:rPr>
          <w:rFonts w:ascii="Times New Roman" w:hAnsi="Times New Roman"/>
          <w:color w:val="191919"/>
          <w:spacing w:val="-3"/>
          <w:sz w:val="20"/>
          <w:szCs w:val="20"/>
        </w:rPr>
        <w:t xml:space="preserve"> </w:t>
      </w:r>
      <w:r>
        <w:rPr>
          <w:rFonts w:ascii="Times New Roman" w:hAnsi="Times New Roman"/>
          <w:color w:val="191919"/>
          <w:sz w:val="20"/>
          <w:szCs w:val="20"/>
        </w:rPr>
        <w:t>equation,</w:t>
      </w:r>
      <w:r>
        <w:rPr>
          <w:rFonts w:ascii="Times New Roman" w:hAnsi="Times New Roman"/>
          <w:color w:val="191919"/>
          <w:spacing w:val="-3"/>
          <w:sz w:val="20"/>
          <w:szCs w:val="20"/>
        </w:rPr>
        <w:t xml:space="preserve"> </w:t>
      </w:r>
      <w:r>
        <w:rPr>
          <w:rFonts w:ascii="Times New Roman" w:hAnsi="Times New Roman"/>
          <w:color w:val="191919"/>
          <w:sz w:val="20"/>
          <w:szCs w:val="20"/>
        </w:rPr>
        <w:t>perturbation</w:t>
      </w:r>
      <w:r>
        <w:rPr>
          <w:rFonts w:ascii="Times New Roman" w:hAnsi="Times New Roman"/>
          <w:color w:val="191919"/>
          <w:spacing w:val="-3"/>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one-electron</w:t>
      </w:r>
      <w:r>
        <w:rPr>
          <w:rFonts w:ascii="Times New Roman" w:hAnsi="Times New Roman"/>
          <w:color w:val="191919"/>
          <w:spacing w:val="-3"/>
          <w:sz w:val="20"/>
          <w:szCs w:val="20"/>
        </w:rPr>
        <w:t xml:space="preserve"> </w:t>
      </w:r>
      <w:r>
        <w:rPr>
          <w:rFonts w:ascii="Times New Roman" w:hAnsi="Times New Roman"/>
          <w:color w:val="191919"/>
          <w:sz w:val="20"/>
          <w:szCs w:val="20"/>
        </w:rPr>
        <w:t>atoms,</w:t>
      </w:r>
      <w:r>
        <w:rPr>
          <w:rFonts w:ascii="Times New Roman" w:hAnsi="Times New Roman"/>
          <w:color w:val="191919"/>
          <w:spacing w:val="-3"/>
          <w:sz w:val="20"/>
          <w:szCs w:val="20"/>
        </w:rPr>
        <w:t xml:space="preserve"> </w:t>
      </w:r>
      <w:r>
        <w:rPr>
          <w:rFonts w:ascii="Times New Roman" w:hAnsi="Times New Roman"/>
          <w:color w:val="191919"/>
          <w:sz w:val="20"/>
          <w:szCs w:val="20"/>
        </w:rPr>
        <w:t>magnetic</w:t>
      </w:r>
      <w:r>
        <w:rPr>
          <w:rFonts w:ascii="Times New Roman" w:hAnsi="Times New Roman"/>
          <w:color w:val="191919"/>
          <w:spacing w:val="-3"/>
          <w:sz w:val="20"/>
          <w:szCs w:val="20"/>
        </w:rPr>
        <w:t xml:space="preserve"> </w:t>
      </w:r>
      <w:r>
        <w:rPr>
          <w:rFonts w:ascii="Times New Roman" w:hAnsi="Times New Roman"/>
          <w:color w:val="191919"/>
          <w:sz w:val="20"/>
          <w:szCs w:val="20"/>
        </w:rPr>
        <w:t>moments,</w:t>
      </w:r>
      <w:r>
        <w:rPr>
          <w:rFonts w:ascii="Times New Roman" w:hAnsi="Times New Roman"/>
          <w:color w:val="191919"/>
          <w:spacing w:val="-3"/>
          <w:sz w:val="20"/>
          <w:szCs w:val="20"/>
        </w:rPr>
        <w:t xml:space="preserve"> </w:t>
      </w:r>
      <w:r>
        <w:rPr>
          <w:rFonts w:ascii="Times New Roman" w:hAnsi="Times New Roman"/>
          <w:color w:val="191919"/>
          <w:sz w:val="20"/>
          <w:szCs w:val="20"/>
        </w:rPr>
        <w:t>spin</w:t>
      </w:r>
      <w:r>
        <w:rPr>
          <w:rFonts w:ascii="Times New Roman" w:hAnsi="Times New Roman"/>
          <w:color w:val="191919"/>
          <w:spacing w:val="-3"/>
          <w:sz w:val="20"/>
          <w:szCs w:val="20"/>
        </w:rPr>
        <w:t xml:space="preserve"> </w:t>
      </w:r>
      <w:r>
        <w:rPr>
          <w:rFonts w:ascii="Times New Roman" w:hAnsi="Times New Roman"/>
          <w:color w:val="191919"/>
          <w:sz w:val="20"/>
          <w:szCs w:val="20"/>
        </w:rPr>
        <w:t>and relativistic e</w:t>
      </w:r>
      <w:r>
        <w:rPr>
          <w:rFonts w:ascii="Times New Roman" w:hAnsi="Times New Roman"/>
          <w:color w:val="191919"/>
          <w:spacing w:val="-4"/>
          <w:sz w:val="20"/>
          <w:szCs w:val="20"/>
        </w:rPr>
        <w:t>f</w:t>
      </w:r>
      <w:r>
        <w:rPr>
          <w:rFonts w:ascii="Times New Roman" w:hAnsi="Times New Roman"/>
          <w:color w:val="191919"/>
          <w:sz w:val="20"/>
          <w:szCs w:val="20"/>
        </w:rPr>
        <w:t>fects, identical particles and multi-electron atoms.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5685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Seminar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6"/>
          <w:sz w:val="20"/>
          <w:szCs w:val="20"/>
        </w:rPr>
        <w:t xml:space="preserve"> </w:t>
      </w:r>
      <w:r>
        <w:rPr>
          <w:rFonts w:ascii="Times New Roman" w:hAnsi="Times New Roman"/>
          <w:color w:val="191919"/>
          <w:sz w:val="20"/>
          <w:szCs w:val="20"/>
        </w:rPr>
        <w:t>course</w:t>
      </w:r>
      <w:r>
        <w:rPr>
          <w:rFonts w:ascii="Times New Roman" w:hAnsi="Times New Roman"/>
          <w:color w:val="191919"/>
          <w:spacing w:val="-6"/>
          <w:sz w:val="20"/>
          <w:szCs w:val="20"/>
        </w:rPr>
        <w:t xml:space="preserve"> </w:t>
      </w:r>
      <w:r>
        <w:rPr>
          <w:rFonts w:ascii="Times New Roman" w:hAnsi="Times New Roman"/>
          <w:color w:val="191919"/>
          <w:sz w:val="20"/>
          <w:szCs w:val="20"/>
        </w:rPr>
        <w:t>will</w:t>
      </w:r>
      <w:r>
        <w:rPr>
          <w:rFonts w:ascii="Times New Roman" w:hAnsi="Times New Roman"/>
          <w:color w:val="191919"/>
          <w:spacing w:val="-6"/>
          <w:sz w:val="20"/>
          <w:szCs w:val="20"/>
        </w:rPr>
        <w:t xml:space="preserve"> </w:t>
      </w:r>
      <w:r>
        <w:rPr>
          <w:rFonts w:ascii="Times New Roman" w:hAnsi="Times New Roman"/>
          <w:color w:val="191919"/>
          <w:sz w:val="20"/>
          <w:szCs w:val="20"/>
        </w:rPr>
        <w:t>emphasize</w:t>
      </w:r>
      <w:r>
        <w:rPr>
          <w:rFonts w:ascii="Times New Roman" w:hAnsi="Times New Roman"/>
          <w:color w:val="191919"/>
          <w:spacing w:val="-6"/>
          <w:sz w:val="20"/>
          <w:szCs w:val="20"/>
        </w:rPr>
        <w:t xml:space="preserve"> </w:t>
      </w:r>
      <w:r>
        <w:rPr>
          <w:rFonts w:ascii="Times New Roman" w:hAnsi="Times New Roman"/>
          <w:color w:val="191919"/>
          <w:sz w:val="20"/>
          <w:szCs w:val="20"/>
        </w:rPr>
        <w:t>methods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teaching</w:t>
      </w:r>
      <w:r>
        <w:rPr>
          <w:rFonts w:ascii="Times New Roman" w:hAnsi="Times New Roman"/>
          <w:color w:val="191919"/>
          <w:spacing w:val="-6"/>
          <w:sz w:val="20"/>
          <w:szCs w:val="20"/>
        </w:rPr>
        <w:t xml:space="preserve"> </w:t>
      </w:r>
      <w:r>
        <w:rPr>
          <w:rFonts w:ascii="Times New Roman" w:hAnsi="Times New Roman"/>
          <w:color w:val="191919"/>
          <w:sz w:val="20"/>
          <w:szCs w:val="20"/>
        </w:rPr>
        <w:t>physics</w:t>
      </w:r>
      <w:r>
        <w:rPr>
          <w:rFonts w:ascii="Times New Roman" w:hAnsi="Times New Roman"/>
          <w:color w:val="191919"/>
          <w:spacing w:val="-6"/>
          <w:sz w:val="20"/>
          <w:szCs w:val="20"/>
        </w:rPr>
        <w:t xml:space="preserve"> </w:t>
      </w:r>
      <w:r>
        <w:rPr>
          <w:rFonts w:ascii="Times New Roman" w:hAnsi="Times New Roman"/>
          <w:color w:val="191919"/>
          <w:sz w:val="20"/>
          <w:szCs w:val="20"/>
        </w:rPr>
        <w:t>stressing</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planning</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curricula</w:t>
      </w:r>
      <w:r>
        <w:rPr>
          <w:rFonts w:ascii="Times New Roman" w:hAnsi="Times New Roman"/>
          <w:color w:val="191919"/>
          <w:spacing w:val="-6"/>
          <w:sz w:val="20"/>
          <w:szCs w:val="20"/>
        </w:rPr>
        <w:t xml:space="preserve"> </w:t>
      </w:r>
      <w:r>
        <w:rPr>
          <w:rFonts w:ascii="Times New Roman" w:hAnsi="Times New Roman"/>
          <w:color w:val="191919"/>
          <w:sz w:val="20"/>
          <w:szCs w:val="20"/>
        </w:rPr>
        <w:t>and laboratory programs.</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sectPr w:rsidR="00721764">
          <w:pgSz w:w="12240" w:h="15840"/>
          <w:pgMar w:top="280" w:right="240" w:bottom="280" w:left="1260" w:header="0" w:footer="955" w:gutter="0"/>
          <w:cols w:space="720" w:equalWidth="0">
            <w:col w:w="10740"/>
          </w:cols>
          <w:noEndnote/>
        </w:sectPr>
      </w:pPr>
    </w:p>
    <w:p w:rsidR="00721764" w:rsidRDefault="00721764" w:rsidP="00721764">
      <w:pPr>
        <w:widowControl w:val="0"/>
        <w:autoSpaceDE w:val="0"/>
        <w:autoSpaceDN w:val="0"/>
        <w:adjustRightInd w:val="0"/>
        <w:spacing w:before="4" w:after="0" w:line="100" w:lineRule="exact"/>
        <w:rPr>
          <w:rFonts w:ascii="Times New Roman" w:hAnsi="Times New Roman"/>
          <w:color w:val="000000"/>
          <w:sz w:val="10"/>
          <w:szCs w:val="10"/>
        </w:rPr>
      </w:pPr>
    </w:p>
    <w:tbl>
      <w:tblPr>
        <w:tblW w:w="0" w:type="auto"/>
        <w:tblInd w:w="104"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431"/>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20" w:lineRule="exact"/>
        <w:rPr>
          <w:rFonts w:ascii="Times New Roman" w:hAnsi="Times New Roman"/>
        </w:rPr>
      </w:pPr>
    </w:p>
    <w:p w:rsidR="00721764" w:rsidRDefault="003F0AB9" w:rsidP="00721764">
      <w:pPr>
        <w:widowControl w:val="0"/>
        <w:autoSpaceDE w:val="0"/>
        <w:autoSpaceDN w:val="0"/>
        <w:adjustRightInd w:val="0"/>
        <w:spacing w:after="0" w:line="456" w:lineRule="exact"/>
        <w:ind w:left="1929"/>
        <w:rPr>
          <w:rFonts w:ascii="Impact" w:hAnsi="Impact" w:cs="Impact"/>
          <w:color w:val="000000"/>
          <w:sz w:val="40"/>
          <w:szCs w:val="40"/>
        </w:rPr>
      </w:pPr>
      <w:r w:rsidRPr="003F0AB9">
        <w:rPr>
          <w:noProof/>
        </w:rPr>
        <w:pict>
          <v:group id="_x0000_s1409" style="position:absolute;left:0;text-align:left;margin-left:263.8pt;margin-top:-55.05pt;width:31.2pt;height:31pt;z-index:-251554816;mso-position-horizontal-relative:page" coordorigin="5276,-1101" coordsize="624,620" o:allowincell="f">
            <v:rect id="_x0000_s1410" style="position:absolute;left:5281;top:-1096;width:613;height:610" o:allowincell="f" stroked="f">
              <v:path arrowok="t"/>
            </v:rect>
            <v:rect id="_x0000_s1411" style="position:absolute;left:5281;top:-1097;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7"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0"/>
          <w:szCs w:val="40"/>
        </w:rPr>
        <w:t>SPECIAL EDUC</w:t>
      </w:r>
      <w:r w:rsidR="00721764">
        <w:rPr>
          <w:rFonts w:ascii="Impact" w:hAnsi="Impact" w:cs="Impact"/>
          <w:color w:val="666666"/>
          <w:spacing w:val="-22"/>
          <w:position w:val="-1"/>
          <w:sz w:val="40"/>
          <w:szCs w:val="40"/>
        </w:rPr>
        <w:t>A</w:t>
      </w:r>
      <w:r w:rsidR="00721764">
        <w:rPr>
          <w:rFonts w:ascii="Impact" w:hAnsi="Impact" w:cs="Impact"/>
          <w:color w:val="666666"/>
          <w:position w:val="-1"/>
          <w:sz w:val="40"/>
          <w:szCs w:val="40"/>
        </w:rPr>
        <w:t>TION</w:t>
      </w:r>
    </w:p>
    <w:p w:rsidR="00721764" w:rsidRDefault="003F0AB9" w:rsidP="00721764">
      <w:pPr>
        <w:widowControl w:val="0"/>
        <w:autoSpaceDE w:val="0"/>
        <w:autoSpaceDN w:val="0"/>
        <w:adjustRightInd w:val="0"/>
        <w:spacing w:before="31" w:after="0" w:line="250" w:lineRule="auto"/>
        <w:ind w:left="1929" w:right="926" w:firstLine="360"/>
        <w:rPr>
          <w:rFonts w:ascii="Times New Roman" w:hAnsi="Times New Roman"/>
          <w:color w:val="000000"/>
          <w:sz w:val="20"/>
          <w:szCs w:val="20"/>
        </w:rPr>
      </w:pPr>
      <w:r w:rsidRPr="003F0AB9">
        <w:rPr>
          <w:noProof/>
        </w:rPr>
        <w:pict>
          <v:shape id="_x0000_s1413" type="#_x0000_t202" style="position:absolute;left:0;text-align:left;margin-left:18pt;margin-top:56.65pt;width:1in;height:270.7pt;z-index:-251552768;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The M.Ed. degree programs in Special Education lead to</w:t>
      </w:r>
      <w:r w:rsidR="00721764">
        <w:rPr>
          <w:rFonts w:ascii="Times New Roman" w:hAnsi="Times New Roman"/>
          <w:color w:val="000000"/>
          <w:spacing w:val="-4"/>
          <w:sz w:val="20"/>
          <w:szCs w:val="20"/>
        </w:rPr>
        <w:t xml:space="preserve"> </w:t>
      </w:r>
      <w:r w:rsidR="00721764">
        <w:rPr>
          <w:rFonts w:ascii="Times New Roman" w:hAnsi="Times New Roman"/>
          <w:color w:val="000000"/>
          <w:spacing w:val="-18"/>
          <w:sz w:val="20"/>
          <w:szCs w:val="20"/>
        </w:rPr>
        <w:t>T</w:t>
      </w:r>
      <w:r w:rsidR="00721764">
        <w:rPr>
          <w:rFonts w:ascii="Times New Roman" w:hAnsi="Times New Roman"/>
          <w:color w:val="000000"/>
          <w:sz w:val="20"/>
          <w:szCs w:val="20"/>
        </w:rPr>
        <w:t xml:space="preserve">-5 certification in Interrelated </w:t>
      </w:r>
      <w:proofErr w:type="spellStart"/>
      <w:r w:rsidR="00721764">
        <w:rPr>
          <w:rFonts w:ascii="Times New Roman" w:hAnsi="Times New Roman"/>
          <w:color w:val="000000"/>
          <w:sz w:val="20"/>
          <w:szCs w:val="20"/>
        </w:rPr>
        <w:t>Spe</w:t>
      </w:r>
      <w:proofErr w:type="spellEnd"/>
      <w:r w:rsidR="00721764">
        <w:rPr>
          <w:rFonts w:ascii="Times New Roman" w:hAnsi="Times New Roman"/>
          <w:color w:val="000000"/>
          <w:sz w:val="20"/>
          <w:szCs w:val="20"/>
        </w:rPr>
        <w:t xml:space="preserve">- </w:t>
      </w:r>
      <w:proofErr w:type="spellStart"/>
      <w:r w:rsidR="00721764">
        <w:rPr>
          <w:rFonts w:ascii="Times New Roman" w:hAnsi="Times New Roman"/>
          <w:color w:val="000000"/>
          <w:sz w:val="20"/>
          <w:szCs w:val="20"/>
        </w:rPr>
        <w:t>cial</w:t>
      </w:r>
      <w:proofErr w:type="spellEnd"/>
      <w:r w:rsidR="00721764">
        <w:rPr>
          <w:rFonts w:ascii="Times New Roman" w:hAnsi="Times New Roman"/>
          <w:color w:val="000000"/>
          <w:sz w:val="20"/>
          <w:szCs w:val="20"/>
        </w:rPr>
        <w:t xml:space="preserve"> Education (mildly disabled) and Intellectual Disabilities (MR).</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Any person who has</w:t>
      </w:r>
      <w:r w:rsidR="00721764">
        <w:rPr>
          <w:rFonts w:ascii="Times New Roman" w:hAnsi="Times New Roman"/>
          <w:color w:val="000000"/>
          <w:spacing w:val="-4"/>
          <w:sz w:val="20"/>
          <w:szCs w:val="20"/>
        </w:rPr>
        <w:t xml:space="preserve"> </w:t>
      </w:r>
      <w:r w:rsidR="00721764">
        <w:rPr>
          <w:rFonts w:ascii="Times New Roman" w:hAnsi="Times New Roman"/>
          <w:color w:val="000000"/>
          <w:spacing w:val="-18"/>
          <w:sz w:val="20"/>
          <w:szCs w:val="20"/>
        </w:rPr>
        <w:t>T</w:t>
      </w:r>
      <w:r w:rsidR="00721764">
        <w:rPr>
          <w:rFonts w:ascii="Times New Roman" w:hAnsi="Times New Roman"/>
          <w:color w:val="000000"/>
          <w:sz w:val="20"/>
          <w:szCs w:val="20"/>
        </w:rPr>
        <w:t xml:space="preserve">-4 </w:t>
      </w:r>
      <w:proofErr w:type="spellStart"/>
      <w:r w:rsidR="00721764">
        <w:rPr>
          <w:rFonts w:ascii="Times New Roman" w:hAnsi="Times New Roman"/>
          <w:color w:val="000000"/>
          <w:sz w:val="20"/>
          <w:szCs w:val="20"/>
        </w:rPr>
        <w:t>cert</w:t>
      </w:r>
      <w:r w:rsidR="00721764">
        <w:rPr>
          <w:rFonts w:ascii="Times New Roman" w:hAnsi="Times New Roman"/>
          <w:color w:val="000000"/>
          <w:spacing w:val="-4"/>
          <w:sz w:val="20"/>
          <w:szCs w:val="20"/>
        </w:rPr>
        <w:t>i</w:t>
      </w:r>
      <w:proofErr w:type="spellEnd"/>
      <w:r w:rsidR="00721764">
        <w:rPr>
          <w:rFonts w:ascii="Times New Roman" w:hAnsi="Times New Roman"/>
          <w:color w:val="000000"/>
          <w:sz w:val="20"/>
          <w:szCs w:val="20"/>
        </w:rPr>
        <w:t xml:space="preserve">- </w:t>
      </w:r>
      <w:proofErr w:type="spellStart"/>
      <w:r w:rsidR="00721764">
        <w:rPr>
          <w:rFonts w:ascii="Times New Roman" w:hAnsi="Times New Roman"/>
          <w:color w:val="000000"/>
          <w:sz w:val="20"/>
          <w:szCs w:val="20"/>
        </w:rPr>
        <w:t>fication</w:t>
      </w:r>
      <w:proofErr w:type="spellEnd"/>
      <w:r w:rsidR="00721764">
        <w:rPr>
          <w:rFonts w:ascii="Times New Roman" w:hAnsi="Times New Roman"/>
          <w:color w:val="000000"/>
          <w:sz w:val="20"/>
          <w:szCs w:val="20"/>
        </w:rPr>
        <w:t xml:space="preserve"> in a teaching field or who has completed a fou</w:t>
      </w:r>
      <w:r w:rsidR="00721764">
        <w:rPr>
          <w:rFonts w:ascii="Times New Roman" w:hAnsi="Times New Roman"/>
          <w:color w:val="000000"/>
          <w:spacing w:val="-4"/>
          <w:sz w:val="20"/>
          <w:szCs w:val="20"/>
        </w:rPr>
        <w:t>r</w:t>
      </w:r>
      <w:r w:rsidR="00721764">
        <w:rPr>
          <w:rFonts w:ascii="Times New Roman" w:hAnsi="Times New Roman"/>
          <w:color w:val="000000"/>
          <w:sz w:val="20"/>
          <w:szCs w:val="20"/>
        </w:rPr>
        <w:t>-year degree program outside the field of teaching and meets the other admission criteria may pursue the master's-level programs.</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 xml:space="preserve">degree in intellectual disabilities leads to certification in mental retardation. (Add-on certification re- quires a passing score on Praxis </w:t>
      </w:r>
      <w:proofErr w:type="gramStart"/>
      <w:r w:rsidR="00721764">
        <w:rPr>
          <w:rFonts w:ascii="Times New Roman" w:hAnsi="Times New Roman"/>
          <w:color w:val="000000"/>
          <w:sz w:val="20"/>
          <w:szCs w:val="20"/>
        </w:rPr>
        <w:t>I/GACE</w:t>
      </w:r>
      <w:proofErr w:type="gramEnd"/>
      <w:r w:rsidR="00721764">
        <w:rPr>
          <w:rFonts w:ascii="Times New Roman" w:hAnsi="Times New Roman"/>
          <w:color w:val="000000"/>
          <w:sz w:val="20"/>
          <w:szCs w:val="20"/>
        </w:rPr>
        <w:t xml:space="preserve"> Basic for admission and a passing score on Praxis II/GACE Content prior to the practicum.)</w:t>
      </w:r>
    </w:p>
    <w:p w:rsidR="00721764" w:rsidRDefault="00721764" w:rsidP="00721764">
      <w:pPr>
        <w:widowControl w:val="0"/>
        <w:autoSpaceDE w:val="0"/>
        <w:autoSpaceDN w:val="0"/>
        <w:adjustRightInd w:val="0"/>
        <w:spacing w:before="1"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29"/>
        <w:rPr>
          <w:rFonts w:ascii="Times New Roman" w:hAnsi="Times New Roman"/>
          <w:color w:val="000000"/>
          <w:sz w:val="34"/>
          <w:szCs w:val="34"/>
        </w:rPr>
      </w:pPr>
      <w:r>
        <w:rPr>
          <w:rFonts w:ascii="Times New Roman" w:hAnsi="Times New Roman"/>
          <w:b/>
          <w:bCs/>
          <w:color w:val="000000"/>
          <w:sz w:val="34"/>
          <w:szCs w:val="34"/>
        </w:rPr>
        <w:t>Deg</w:t>
      </w:r>
      <w:r>
        <w:rPr>
          <w:rFonts w:ascii="Times New Roman" w:hAnsi="Times New Roman"/>
          <w:b/>
          <w:bCs/>
          <w:color w:val="000000"/>
          <w:spacing w:val="-6"/>
          <w:sz w:val="34"/>
          <w:szCs w:val="34"/>
        </w:rPr>
        <w:t>r</w:t>
      </w:r>
      <w:r>
        <w:rPr>
          <w:rFonts w:ascii="Times New Roman" w:hAnsi="Times New Roman"/>
          <w:b/>
          <w:bCs/>
          <w:color w:val="000000"/>
          <w:sz w:val="34"/>
          <w:szCs w:val="34"/>
        </w:rPr>
        <w:t>ee P</w:t>
      </w:r>
      <w:r>
        <w:rPr>
          <w:rFonts w:ascii="Times New Roman" w:hAnsi="Times New Roman"/>
          <w:b/>
          <w:bCs/>
          <w:color w:val="000000"/>
          <w:spacing w:val="-6"/>
          <w:sz w:val="34"/>
          <w:szCs w:val="34"/>
        </w:rPr>
        <w:t>r</w:t>
      </w:r>
      <w:r>
        <w:rPr>
          <w:rFonts w:ascii="Times New Roman" w:hAnsi="Times New Roman"/>
          <w:b/>
          <w:bCs/>
          <w:color w:val="000000"/>
          <w:sz w:val="34"/>
          <w:szCs w:val="34"/>
        </w:rPr>
        <w:t>ogram Requi</w:t>
      </w:r>
      <w:r>
        <w:rPr>
          <w:rFonts w:ascii="Times New Roman" w:hAnsi="Times New Roman"/>
          <w:b/>
          <w:bCs/>
          <w:color w:val="000000"/>
          <w:spacing w:val="-6"/>
          <w:sz w:val="34"/>
          <w:szCs w:val="34"/>
        </w:rPr>
        <w:t>r</w:t>
      </w:r>
      <w:r>
        <w:rPr>
          <w:rFonts w:ascii="Times New Roman" w:hAnsi="Times New Roman"/>
          <w:b/>
          <w:bCs/>
          <w:color w:val="000000"/>
          <w:sz w:val="34"/>
          <w:szCs w:val="34"/>
        </w:rPr>
        <w:t>ements</w:t>
      </w:r>
    </w:p>
    <w:p w:rsidR="00721764" w:rsidRDefault="00721764" w:rsidP="00721764">
      <w:pPr>
        <w:widowControl w:val="0"/>
        <w:autoSpaceDE w:val="0"/>
        <w:autoSpaceDN w:val="0"/>
        <w:adjustRightInd w:val="0"/>
        <w:spacing w:before="12"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1929"/>
        <w:rPr>
          <w:rFonts w:ascii="Times New Roman" w:hAnsi="Times New Roman"/>
          <w:color w:val="000000"/>
          <w:sz w:val="28"/>
          <w:szCs w:val="28"/>
        </w:rPr>
      </w:pPr>
      <w:r>
        <w:rPr>
          <w:rFonts w:ascii="Times New Roman" w:hAnsi="Times New Roman"/>
          <w:b/>
          <w:bCs/>
          <w:color w:val="000000"/>
          <w:sz w:val="28"/>
          <w:szCs w:val="28"/>
        </w:rPr>
        <w:t>1. Inter</w:t>
      </w:r>
      <w:r>
        <w:rPr>
          <w:rFonts w:ascii="Times New Roman" w:hAnsi="Times New Roman"/>
          <w:b/>
          <w:bCs/>
          <w:color w:val="000000"/>
          <w:spacing w:val="-5"/>
          <w:sz w:val="28"/>
          <w:szCs w:val="28"/>
        </w:rPr>
        <w:t>r</w:t>
      </w:r>
      <w:r>
        <w:rPr>
          <w:rFonts w:ascii="Times New Roman" w:hAnsi="Times New Roman"/>
          <w:b/>
          <w:bCs/>
          <w:color w:val="000000"/>
          <w:sz w:val="28"/>
          <w:szCs w:val="28"/>
        </w:rPr>
        <w:t>elated</w:t>
      </w:r>
    </w:p>
    <w:p w:rsidR="00721764" w:rsidRDefault="00721764" w:rsidP="00721764">
      <w:pPr>
        <w:widowControl w:val="0"/>
        <w:tabs>
          <w:tab w:val="left" w:pos="9220"/>
        </w:tabs>
        <w:autoSpaceDE w:val="0"/>
        <w:autoSpaceDN w:val="0"/>
        <w:adjustRightInd w:val="0"/>
        <w:spacing w:before="14" w:after="0" w:line="240" w:lineRule="auto"/>
        <w:ind w:left="1929"/>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the Learner</w:t>
      </w:r>
      <w:r>
        <w:rPr>
          <w:rFonts w:ascii="Times New Roman" w:hAnsi="Times New Roman"/>
          <w:b/>
          <w:bCs/>
          <w:color w:val="000000"/>
          <w:sz w:val="28"/>
          <w:szCs w:val="28"/>
        </w:rPr>
        <w:tab/>
        <w:t>3 hrs</w:t>
      </w:r>
    </w:p>
    <w:tbl>
      <w:tblPr>
        <w:tblW w:w="0" w:type="auto"/>
        <w:tblInd w:w="2249" w:type="dxa"/>
        <w:tblLayout w:type="fixed"/>
        <w:tblCellMar>
          <w:left w:w="0" w:type="dxa"/>
          <w:right w:w="0" w:type="dxa"/>
        </w:tblCellMar>
        <w:tblLook w:val="0000"/>
      </w:tblPr>
      <w:tblGrid>
        <w:gridCol w:w="852"/>
        <w:gridCol w:w="828"/>
        <w:gridCol w:w="3810"/>
      </w:tblGrid>
      <w:tr w:rsidR="00721764" w:rsidRPr="00FA7AC7" w:rsidTr="00B67EC4">
        <w:trPr>
          <w:trHeight w:hRule="exact" w:val="287"/>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5500</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Child Development</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5520</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B67EC4">
        <w:trPr>
          <w:trHeight w:hRule="exact" w:val="32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5542</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 Modification for Special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w:t>
      </w:r>
      <w:r>
        <w:rPr>
          <w:rFonts w:ascii="Times New Roman" w:hAnsi="Times New Roman"/>
          <w:b/>
          <w:bCs/>
          <w:sz w:val="28"/>
          <w:szCs w:val="28"/>
        </w:rPr>
        <w:tab/>
        <w:t>3 hrs</w:t>
      </w:r>
    </w:p>
    <w:tbl>
      <w:tblPr>
        <w:tblW w:w="0" w:type="auto"/>
        <w:tblInd w:w="2249" w:type="dxa"/>
        <w:tblLayout w:type="fixed"/>
        <w:tblCellMar>
          <w:left w:w="0" w:type="dxa"/>
          <w:right w:w="0" w:type="dxa"/>
        </w:tblCellMar>
        <w:tblLook w:val="0000"/>
      </w:tblPr>
      <w:tblGrid>
        <w:gridCol w:w="852"/>
        <w:gridCol w:w="828"/>
        <w:gridCol w:w="3821"/>
      </w:tblGrid>
      <w:tr w:rsidR="00721764" w:rsidRPr="00FA7AC7" w:rsidTr="00B67EC4">
        <w:trPr>
          <w:trHeight w:hRule="exact" w:val="287"/>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5504</w:t>
            </w:r>
          </w:p>
        </w:tc>
        <w:tc>
          <w:tcPr>
            <w:tcW w:w="3821"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2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5512</w:t>
            </w:r>
          </w:p>
        </w:tc>
        <w:tc>
          <w:tcPr>
            <w:tcW w:w="382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Sociology of Inner City Child (or equivalent)</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5538</w:t>
            </w:r>
          </w:p>
        </w:tc>
        <w:tc>
          <w:tcPr>
            <w:tcW w:w="382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B67EC4">
        <w:trPr>
          <w:trHeight w:hRule="exact" w:val="32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821"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3F0AB9" w:rsidP="00721764">
      <w:pPr>
        <w:widowControl w:val="0"/>
        <w:tabs>
          <w:tab w:val="left" w:pos="9080"/>
        </w:tabs>
        <w:autoSpaceDE w:val="0"/>
        <w:autoSpaceDN w:val="0"/>
        <w:adjustRightInd w:val="0"/>
        <w:spacing w:before="14" w:after="0" w:line="240" w:lineRule="auto"/>
        <w:ind w:left="1929"/>
        <w:rPr>
          <w:rFonts w:ascii="Times New Roman" w:hAnsi="Times New Roman"/>
          <w:sz w:val="28"/>
          <w:szCs w:val="28"/>
        </w:rPr>
      </w:pPr>
      <w:r w:rsidRPr="003F0AB9">
        <w:rPr>
          <w:noProof/>
        </w:rPr>
        <w:pict>
          <v:shape id="_x0000_s1412" type="#_x0000_t202" style="position:absolute;left:0;text-align:left;margin-left:18pt;margin-top:-5.25pt;width:1in;height:184.35pt;z-index:-251553792;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24 hrs</w:t>
      </w:r>
    </w:p>
    <w:p w:rsidR="00721764" w:rsidRDefault="00721764" w:rsidP="00721764">
      <w:pPr>
        <w:widowControl w:val="0"/>
        <w:tabs>
          <w:tab w:val="left" w:pos="3360"/>
        </w:tabs>
        <w:autoSpaceDE w:val="0"/>
        <w:autoSpaceDN w:val="0"/>
        <w:adjustRightInd w:val="0"/>
        <w:spacing w:before="37" w:after="0" w:line="250" w:lineRule="auto"/>
        <w:ind w:left="2289" w:right="2301"/>
        <w:rPr>
          <w:rFonts w:ascii="Times New Roman" w:hAnsi="Times New Roman"/>
          <w:sz w:val="20"/>
          <w:szCs w:val="20"/>
        </w:rPr>
      </w:pPr>
      <w:r>
        <w:rPr>
          <w:rFonts w:ascii="Times New Roman" w:hAnsi="Times New Roman"/>
          <w:sz w:val="20"/>
          <w:szCs w:val="20"/>
        </w:rPr>
        <w:t>READ</w:t>
      </w:r>
      <w:r>
        <w:rPr>
          <w:rFonts w:ascii="Times New Roman" w:hAnsi="Times New Roman"/>
          <w:sz w:val="20"/>
          <w:szCs w:val="20"/>
        </w:rPr>
        <w:tab/>
        <w:t>5555** Diagnosis and Remediation in Reading (or equivalent) SPED</w:t>
      </w:r>
      <w:r>
        <w:rPr>
          <w:rFonts w:ascii="Times New Roman" w:hAnsi="Times New Roman"/>
          <w:sz w:val="20"/>
          <w:szCs w:val="20"/>
        </w:rPr>
        <w:tab/>
        <w:t>5501** Exceptional Child</w:t>
      </w:r>
    </w:p>
    <w:p w:rsidR="00721764" w:rsidRDefault="00721764" w:rsidP="00721764">
      <w:pPr>
        <w:widowControl w:val="0"/>
        <w:tabs>
          <w:tab w:val="left" w:pos="3360"/>
        </w:tabs>
        <w:autoSpaceDE w:val="0"/>
        <w:autoSpaceDN w:val="0"/>
        <w:adjustRightInd w:val="0"/>
        <w:spacing w:after="0" w:line="250" w:lineRule="auto"/>
        <w:ind w:left="4089" w:right="1034" w:hanging="1800"/>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5512** Characteristics of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outh with Mild Learning, Intellectual and/or Behavioral Disabilities</w:t>
      </w:r>
    </w:p>
    <w:p w:rsidR="00721764" w:rsidRDefault="00721764" w:rsidP="00721764">
      <w:pPr>
        <w:widowControl w:val="0"/>
        <w:tabs>
          <w:tab w:val="left" w:pos="3360"/>
          <w:tab w:val="left" w:pos="4080"/>
        </w:tabs>
        <w:autoSpaceDE w:val="0"/>
        <w:autoSpaceDN w:val="0"/>
        <w:adjustRightInd w:val="0"/>
        <w:spacing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5524*</w:t>
      </w:r>
      <w:r>
        <w:rPr>
          <w:rFonts w:ascii="Times New Roman" w:hAnsi="Times New Roman"/>
          <w:sz w:val="20"/>
          <w:szCs w:val="20"/>
        </w:rPr>
        <w:tab/>
        <w:t>Instructional Strategies for</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eaching the Mildly Disabled</w:t>
      </w:r>
    </w:p>
    <w:p w:rsidR="00721764" w:rsidRDefault="00721764" w:rsidP="00721764">
      <w:pPr>
        <w:widowControl w:val="0"/>
        <w:tabs>
          <w:tab w:val="left" w:pos="3360"/>
          <w:tab w:val="left" w:pos="4080"/>
        </w:tabs>
        <w:autoSpaceDE w:val="0"/>
        <w:autoSpaceDN w:val="0"/>
        <w:adjustRightInd w:val="0"/>
        <w:spacing w:before="10" w:after="0" w:line="250" w:lineRule="auto"/>
        <w:ind w:left="2289" w:right="2686"/>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5530</w:t>
      </w:r>
      <w:r>
        <w:rPr>
          <w:rFonts w:ascii="Times New Roman" w:hAnsi="Times New Roman"/>
          <w:sz w:val="20"/>
          <w:szCs w:val="20"/>
        </w:rPr>
        <w:tab/>
        <w:t>Counseling Parents of Exceptional Children SPED</w:t>
      </w:r>
      <w:r>
        <w:rPr>
          <w:rFonts w:ascii="Times New Roman" w:hAnsi="Times New Roman"/>
          <w:sz w:val="20"/>
          <w:szCs w:val="20"/>
        </w:rPr>
        <w:tab/>
        <w:t>5545*</w:t>
      </w:r>
      <w:r>
        <w:rPr>
          <w:rFonts w:ascii="Times New Roman" w:hAnsi="Times New Roman"/>
          <w:sz w:val="20"/>
          <w:szCs w:val="20"/>
        </w:rPr>
        <w:tab/>
        <w:t>Educational</w:t>
      </w:r>
      <w:r>
        <w:rPr>
          <w:rFonts w:ascii="Times New Roman" w:hAnsi="Times New Roman"/>
          <w:spacing w:val="-11"/>
          <w:sz w:val="20"/>
          <w:szCs w:val="20"/>
        </w:rPr>
        <w:t xml:space="preserve"> </w:t>
      </w:r>
      <w:r>
        <w:rPr>
          <w:rFonts w:ascii="Times New Roman" w:hAnsi="Times New Roman"/>
          <w:sz w:val="20"/>
          <w:szCs w:val="20"/>
        </w:rPr>
        <w:t>Assessment of Exceptional Children SPED</w:t>
      </w:r>
      <w:r>
        <w:rPr>
          <w:rFonts w:ascii="Times New Roman" w:hAnsi="Times New Roman"/>
          <w:sz w:val="20"/>
          <w:szCs w:val="20"/>
        </w:rPr>
        <w:tab/>
        <w:t>5563</w:t>
      </w:r>
      <w:r>
        <w:rPr>
          <w:rFonts w:ascii="Times New Roman" w:hAnsi="Times New Roman"/>
          <w:sz w:val="20"/>
          <w:szCs w:val="20"/>
        </w:rPr>
        <w:tab/>
        <w:t>Issues in Interrelated Special Education</w:t>
      </w:r>
    </w:p>
    <w:p w:rsidR="00721764" w:rsidRDefault="00721764" w:rsidP="00721764">
      <w:pPr>
        <w:widowControl w:val="0"/>
        <w:tabs>
          <w:tab w:val="left" w:pos="3360"/>
          <w:tab w:val="left" w:pos="4080"/>
        </w:tabs>
        <w:autoSpaceDE w:val="0"/>
        <w:autoSpaceDN w:val="0"/>
        <w:adjustRightInd w:val="0"/>
        <w:spacing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5580</w:t>
      </w:r>
      <w:r>
        <w:rPr>
          <w:rFonts w:ascii="Times New Roman" w:hAnsi="Times New Roman"/>
          <w:sz w:val="20"/>
          <w:szCs w:val="20"/>
        </w:rPr>
        <w:tab/>
        <w:t>Directed Studies in Research and Readings in Special Education</w:t>
      </w:r>
    </w:p>
    <w:p w:rsidR="00721764" w:rsidRDefault="00721764" w:rsidP="00721764">
      <w:pPr>
        <w:widowControl w:val="0"/>
        <w:tabs>
          <w:tab w:val="left" w:pos="3360"/>
          <w:tab w:val="left" w:pos="4080"/>
        </w:tabs>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5590</w:t>
      </w:r>
      <w:r>
        <w:rPr>
          <w:rFonts w:ascii="Times New Roman" w:hAnsi="Times New Roman"/>
          <w:sz w:val="20"/>
          <w:szCs w:val="20"/>
        </w:rPr>
        <w:tab/>
      </w:r>
      <w:r>
        <w:rPr>
          <w:rFonts w:ascii="Times New Roman" w:hAnsi="Times New Roman"/>
          <w:spacing w:val="-14"/>
          <w:sz w:val="20"/>
          <w:szCs w:val="20"/>
        </w:rPr>
        <w:t>T</w:t>
      </w:r>
      <w:r>
        <w:rPr>
          <w:rFonts w:ascii="Times New Roman" w:hAnsi="Times New Roman"/>
          <w:sz w:val="20"/>
          <w:szCs w:val="20"/>
        </w:rPr>
        <w:t>eaching of Reading and Math to Exceptional Learners</w:t>
      </w:r>
    </w:p>
    <w:p w:rsidR="00721764" w:rsidRDefault="00721764" w:rsidP="00721764">
      <w:pPr>
        <w:widowControl w:val="0"/>
        <w:tabs>
          <w:tab w:val="left" w:pos="3360"/>
          <w:tab w:val="left" w:pos="4080"/>
        </w:tabs>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5570*</w:t>
      </w:r>
      <w:r>
        <w:rPr>
          <w:rFonts w:ascii="Times New Roman" w:hAnsi="Times New Roman"/>
          <w:sz w:val="20"/>
          <w:szCs w:val="20"/>
        </w:rPr>
        <w:tab/>
        <w:t>Practicum in Interrelated Special Education</w:t>
      </w:r>
    </w:p>
    <w:p w:rsidR="00721764" w:rsidRDefault="00721764" w:rsidP="00721764">
      <w:pPr>
        <w:widowControl w:val="0"/>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*Required course.</w:t>
      </w:r>
    </w:p>
    <w:p w:rsidR="00721764" w:rsidRDefault="00721764" w:rsidP="00721764">
      <w:pPr>
        <w:widowControl w:val="0"/>
        <w:autoSpaceDE w:val="0"/>
        <w:autoSpaceDN w:val="0"/>
        <w:adjustRightInd w:val="0"/>
        <w:spacing w:before="10" w:after="0" w:line="250" w:lineRule="auto"/>
        <w:ind w:left="2289" w:right="5275"/>
        <w:rPr>
          <w:rFonts w:ascii="Times New Roman" w:hAnsi="Times New Roman"/>
          <w:sz w:val="20"/>
          <w:szCs w:val="20"/>
        </w:rPr>
      </w:pPr>
      <w:r>
        <w:rPr>
          <w:rFonts w:ascii="Times New Roman" w:hAnsi="Times New Roman"/>
          <w:sz w:val="20"/>
          <w:szCs w:val="20"/>
        </w:rPr>
        <w:t xml:space="preserve">**Required unless previously fulfilled. </w:t>
      </w:r>
      <w:proofErr w:type="gramStart"/>
      <w:r>
        <w:rPr>
          <w:rFonts w:ascii="Times New Roman" w:hAnsi="Times New Roman"/>
          <w:sz w:val="20"/>
          <w:szCs w:val="20"/>
        </w:rPr>
        <w:t>Reading endorsement available.</w:t>
      </w:r>
      <w:proofErr w:type="gramEnd"/>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tabs>
          <w:tab w:val="left" w:pos="9220"/>
        </w:tabs>
        <w:autoSpaceDE w:val="0"/>
        <w:autoSpaceDN w:val="0"/>
        <w:adjustRightInd w:val="0"/>
        <w:spacing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280"/>
        </w:tabs>
        <w:autoSpaceDE w:val="0"/>
        <w:autoSpaceDN w:val="0"/>
        <w:adjustRightInd w:val="0"/>
        <w:spacing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3hrs</w:t>
      </w:r>
    </w:p>
    <w:p w:rsidR="00721764" w:rsidRDefault="00721764"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Educational Statistics (or equivalent)</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1929"/>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 Requi</w:t>
      </w:r>
      <w:r>
        <w:rPr>
          <w:rFonts w:ascii="Times New Roman" w:hAnsi="Times New Roman"/>
          <w:b/>
          <w:bCs/>
          <w:spacing w:val="-4"/>
          <w:sz w:val="20"/>
          <w:szCs w:val="20"/>
        </w:rPr>
        <w:t>r</w:t>
      </w:r>
      <w:r>
        <w:rPr>
          <w:rFonts w:ascii="Times New Roman" w:hAnsi="Times New Roman"/>
          <w:b/>
          <w:bCs/>
          <w:sz w:val="20"/>
          <w:szCs w:val="20"/>
        </w:rPr>
        <w:t>ed Hours..............................................................................................................36 hrs</w:t>
      </w:r>
    </w:p>
    <w:p w:rsidR="00721764" w:rsidRDefault="00721764" w:rsidP="00721764">
      <w:pPr>
        <w:widowControl w:val="0"/>
        <w:autoSpaceDE w:val="0"/>
        <w:autoSpaceDN w:val="0"/>
        <w:adjustRightInd w:val="0"/>
        <w:spacing w:after="0" w:line="240" w:lineRule="auto"/>
        <w:ind w:left="1929"/>
        <w:rPr>
          <w:rFonts w:ascii="Times New Roman" w:hAnsi="Times New Roman"/>
          <w:sz w:val="20"/>
          <w:szCs w:val="20"/>
        </w:rPr>
        <w:sectPr w:rsidR="00721764">
          <w:footerReference w:type="even" r:id="rId19"/>
          <w:footerReference w:type="default" r:id="rId20"/>
          <w:pgSz w:w="12240" w:h="15840"/>
          <w:pgMar w:top="260" w:right="1300" w:bottom="280" w:left="220" w:header="0" w:footer="698" w:gutter="0"/>
          <w:pgNumType w:start="100"/>
          <w:cols w:space="720" w:equalWidth="0">
            <w:col w:w="10720"/>
          </w:cols>
          <w:noEndnote/>
        </w:sectPr>
      </w:pPr>
    </w:p>
    <w:p w:rsidR="00721764" w:rsidRDefault="00721764" w:rsidP="00721764">
      <w:pPr>
        <w:widowControl w:val="0"/>
        <w:autoSpaceDE w:val="0"/>
        <w:autoSpaceDN w:val="0"/>
        <w:adjustRightInd w:val="0"/>
        <w:spacing w:before="4" w:after="0" w:line="100" w:lineRule="exact"/>
        <w:rPr>
          <w:rFonts w:ascii="Times New Roman" w:hAnsi="Times New Roman"/>
          <w:sz w:val="10"/>
          <w:szCs w:val="10"/>
        </w:rPr>
      </w:pPr>
    </w:p>
    <w:tbl>
      <w:tblPr>
        <w:tblW w:w="0" w:type="auto"/>
        <w:tblInd w:w="104"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B67EC4">
            <w:pPr>
              <w:widowControl w:val="0"/>
              <w:autoSpaceDE w:val="0"/>
              <w:autoSpaceDN w:val="0"/>
              <w:adjustRightInd w:val="0"/>
              <w:spacing w:after="0" w:line="240" w:lineRule="auto"/>
              <w:ind w:left="1136"/>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80" w:lineRule="exact"/>
        <w:rPr>
          <w:rFonts w:ascii="Times New Roman" w:hAnsi="Times New Roman"/>
          <w:sz w:val="18"/>
          <w:szCs w:val="18"/>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14" w:after="0" w:line="240" w:lineRule="auto"/>
        <w:ind w:left="864"/>
        <w:rPr>
          <w:rFonts w:ascii="Times New Roman" w:hAnsi="Times New Roman"/>
          <w:sz w:val="28"/>
          <w:szCs w:val="28"/>
        </w:rPr>
      </w:pPr>
      <w:r w:rsidRPr="003F0AB9">
        <w:rPr>
          <w:noProof/>
        </w:rPr>
        <w:pict>
          <v:group id="_x0000_s1414" style="position:absolute;left:0;text-align:left;margin-left:315.25pt;margin-top:-52.55pt;width:31.2pt;height:31.05pt;z-index:-251551744;mso-position-horizontal-relative:page" coordorigin="6305,-1051" coordsize="624,621" o:allowincell="f">
            <v:rect id="_x0000_s1415" style="position:absolute;left:6310;top:-1046;width:613;height:610" o:allowincell="f" stroked="f">
              <v:path arrowok="t"/>
            </v:rect>
            <v:rect id="_x0000_s1416" style="position:absolute;left:6310;top:-1046;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II. Intellectual Disabilities (MR)</w:t>
      </w:r>
    </w:p>
    <w:p w:rsidR="00721764" w:rsidRDefault="00721764" w:rsidP="00721764">
      <w:pPr>
        <w:widowControl w:val="0"/>
        <w:autoSpaceDE w:val="0"/>
        <w:autoSpaceDN w:val="0"/>
        <w:adjustRightInd w:val="0"/>
        <w:spacing w:after="0" w:line="150" w:lineRule="exact"/>
        <w:rPr>
          <w:rFonts w:ascii="Times New Roman" w:hAnsi="Times New Roman"/>
          <w:sz w:val="15"/>
          <w:szCs w:val="15"/>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z w:val="28"/>
          <w:szCs w:val="28"/>
        </w:rPr>
        <w:tab/>
        <w:t>3 hrs</w:t>
      </w:r>
    </w:p>
    <w:tbl>
      <w:tblPr>
        <w:tblW w:w="0" w:type="auto"/>
        <w:tblInd w:w="1184" w:type="dxa"/>
        <w:tblLayout w:type="fixed"/>
        <w:tblCellMar>
          <w:left w:w="0" w:type="dxa"/>
          <w:right w:w="0" w:type="dxa"/>
        </w:tblCellMar>
        <w:tblLook w:val="0000"/>
      </w:tblPr>
      <w:tblGrid>
        <w:gridCol w:w="852"/>
        <w:gridCol w:w="828"/>
        <w:gridCol w:w="3810"/>
      </w:tblGrid>
      <w:tr w:rsidR="00721764" w:rsidRPr="00FA7AC7" w:rsidTr="00B67EC4">
        <w:trPr>
          <w:trHeight w:hRule="exact" w:val="287"/>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5500</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Child Development</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5520</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B67EC4">
        <w:trPr>
          <w:trHeight w:hRule="exact" w:val="32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5542</w:t>
            </w:r>
          </w:p>
        </w:tc>
        <w:tc>
          <w:tcPr>
            <w:tcW w:w="3810"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 Modification for Special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8160"/>
        </w:tabs>
        <w:autoSpaceDE w:val="0"/>
        <w:autoSpaceDN w:val="0"/>
        <w:adjustRightInd w:val="0"/>
        <w:spacing w:before="14"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r>
        <w:rPr>
          <w:rFonts w:ascii="Times New Roman" w:hAnsi="Times New Roman"/>
          <w:b/>
          <w:bCs/>
          <w:sz w:val="28"/>
          <w:szCs w:val="28"/>
        </w:rPr>
        <w:tab/>
        <w:t>3 hrs</w:t>
      </w:r>
    </w:p>
    <w:tbl>
      <w:tblPr>
        <w:tblW w:w="0" w:type="auto"/>
        <w:tblInd w:w="1184" w:type="dxa"/>
        <w:tblLayout w:type="fixed"/>
        <w:tblCellMar>
          <w:left w:w="0" w:type="dxa"/>
          <w:right w:w="0" w:type="dxa"/>
        </w:tblCellMar>
        <w:tblLook w:val="0000"/>
      </w:tblPr>
      <w:tblGrid>
        <w:gridCol w:w="852"/>
        <w:gridCol w:w="828"/>
        <w:gridCol w:w="3872"/>
      </w:tblGrid>
      <w:tr w:rsidR="00721764" w:rsidRPr="00FA7AC7" w:rsidTr="00B67EC4">
        <w:trPr>
          <w:trHeight w:hRule="exact" w:val="287"/>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5504</w:t>
            </w:r>
          </w:p>
        </w:tc>
        <w:tc>
          <w:tcPr>
            <w:tcW w:w="387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7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5512</w:t>
            </w:r>
          </w:p>
        </w:tc>
        <w:tc>
          <w:tcPr>
            <w:tcW w:w="387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Sociology of Inner City  Child (or equivalent)</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5538</w:t>
            </w:r>
          </w:p>
        </w:tc>
        <w:tc>
          <w:tcPr>
            <w:tcW w:w="387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B67EC4">
        <w:trPr>
          <w:trHeight w:hRule="exact" w:val="32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87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3F0AB9" w:rsidP="00721764">
      <w:pPr>
        <w:widowControl w:val="0"/>
        <w:tabs>
          <w:tab w:val="left" w:pos="8020"/>
        </w:tabs>
        <w:autoSpaceDE w:val="0"/>
        <w:autoSpaceDN w:val="0"/>
        <w:adjustRightInd w:val="0"/>
        <w:spacing w:before="14" w:after="0" w:line="240" w:lineRule="auto"/>
        <w:ind w:left="864"/>
        <w:rPr>
          <w:rFonts w:ascii="Times New Roman" w:hAnsi="Times New Roman"/>
          <w:sz w:val="28"/>
          <w:szCs w:val="28"/>
        </w:rPr>
      </w:pPr>
      <w:r w:rsidRPr="003F0AB9">
        <w:rPr>
          <w:noProof/>
        </w:rPr>
        <w:pict>
          <v:shape id="_x0000_s1417" type="#_x0000_t202" style="position:absolute;left:0;text-align:left;margin-left:520.45pt;margin-top:-149.75pt;width:1in;height:184.35pt;z-index:-251550720;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24 hrs</w:t>
      </w:r>
    </w:p>
    <w:tbl>
      <w:tblPr>
        <w:tblW w:w="0" w:type="auto"/>
        <w:tblInd w:w="1184" w:type="dxa"/>
        <w:tblLayout w:type="fixed"/>
        <w:tblCellMar>
          <w:left w:w="0" w:type="dxa"/>
          <w:right w:w="0" w:type="dxa"/>
        </w:tblCellMar>
        <w:tblLook w:val="0000"/>
      </w:tblPr>
      <w:tblGrid>
        <w:gridCol w:w="852"/>
        <w:gridCol w:w="878"/>
        <w:gridCol w:w="5227"/>
      </w:tblGrid>
      <w:tr w:rsidR="00721764" w:rsidRPr="00FA7AC7" w:rsidTr="00B67EC4">
        <w:trPr>
          <w:trHeight w:hRule="exact" w:val="287"/>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READ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5555</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before="34" w:after="0" w:line="240" w:lineRule="auto"/>
              <w:ind w:left="110"/>
              <w:rPr>
                <w:rFonts w:ascii="Times New Roman" w:hAnsi="Times New Roman"/>
                <w:sz w:val="24"/>
                <w:szCs w:val="24"/>
              </w:rPr>
            </w:pPr>
            <w:r w:rsidRPr="00FA7AC7">
              <w:rPr>
                <w:rFonts w:ascii="Times New Roman" w:hAnsi="Times New Roman"/>
                <w:sz w:val="20"/>
                <w:szCs w:val="20"/>
              </w:rPr>
              <w:t>Diagnosis and Remediation Reading (or equivalent)</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5501*</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Exceptional Child</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Nature and Characteristics of Intellectual Disabilities</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5525*</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Instructional Strategies for Intellectual Disabilities</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5530</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Counseling Parents of Exceptional Children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5545*</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Educational</w:t>
            </w:r>
            <w:r w:rsidRPr="00FA7AC7">
              <w:rPr>
                <w:rFonts w:ascii="Times New Roman" w:hAnsi="Times New Roman"/>
                <w:spacing w:val="-11"/>
                <w:sz w:val="20"/>
                <w:szCs w:val="20"/>
              </w:rPr>
              <w:t xml:space="preserve"> </w:t>
            </w:r>
            <w:r w:rsidRPr="00FA7AC7">
              <w:rPr>
                <w:rFonts w:ascii="Times New Roman" w:hAnsi="Times New Roman"/>
                <w:sz w:val="20"/>
                <w:szCs w:val="20"/>
              </w:rPr>
              <w:t>Assessment of Exceptional Children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5563*</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Issues in Interrelated Special Education</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5573</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Practicum in Intellectual Disabilities</w:t>
            </w:r>
          </w:p>
        </w:tc>
      </w:tr>
      <w:tr w:rsidR="00721764" w:rsidRPr="00FA7AC7" w:rsidTr="00B67EC4">
        <w:trPr>
          <w:trHeight w:hRule="exact" w:val="24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5580</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Directed Studies in Research and Reading in Special Education</w:t>
            </w:r>
          </w:p>
        </w:tc>
      </w:tr>
      <w:tr w:rsidR="00721764" w:rsidRPr="00FA7AC7" w:rsidTr="00B67EC4">
        <w:trPr>
          <w:trHeight w:hRule="exact" w:val="260"/>
        </w:trPr>
        <w:tc>
          <w:tcPr>
            <w:tcW w:w="852"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5590</w:t>
            </w:r>
          </w:p>
        </w:tc>
        <w:tc>
          <w:tcPr>
            <w:tcW w:w="5227" w:type="dxa"/>
            <w:tcBorders>
              <w:top w:val="nil"/>
              <w:left w:val="nil"/>
              <w:bottom w:val="nil"/>
              <w:right w:val="nil"/>
            </w:tcBorders>
          </w:tcPr>
          <w:p w:rsidR="00721764" w:rsidRPr="00FA7AC7" w:rsidRDefault="00721764" w:rsidP="00B67EC4">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of Reading and Math to Exceptional Learners</w:t>
            </w:r>
          </w:p>
        </w:tc>
      </w:tr>
    </w:tbl>
    <w:p w:rsidR="00721764" w:rsidRDefault="00721764" w:rsidP="00721764">
      <w:pPr>
        <w:widowControl w:val="0"/>
        <w:autoSpaceDE w:val="0"/>
        <w:autoSpaceDN w:val="0"/>
        <w:adjustRightInd w:val="0"/>
        <w:spacing w:after="0" w:line="200" w:lineRule="exact"/>
        <w:ind w:left="1224"/>
        <w:rPr>
          <w:rFonts w:ascii="Times New Roman" w:hAnsi="Times New Roman"/>
          <w:sz w:val="20"/>
          <w:szCs w:val="20"/>
        </w:rPr>
      </w:pPr>
      <w:r>
        <w:rPr>
          <w:rFonts w:ascii="Times New Roman" w:hAnsi="Times New Roman"/>
          <w:sz w:val="20"/>
          <w:szCs w:val="20"/>
        </w:rPr>
        <w:t>*Required course.</w:t>
      </w:r>
    </w:p>
    <w:p w:rsidR="00721764" w:rsidRDefault="00721764" w:rsidP="00721764">
      <w:pPr>
        <w:widowControl w:val="0"/>
        <w:autoSpaceDE w:val="0"/>
        <w:autoSpaceDN w:val="0"/>
        <w:adjustRightInd w:val="0"/>
        <w:spacing w:before="10" w:after="0" w:line="240" w:lineRule="auto"/>
        <w:ind w:left="1224"/>
        <w:rPr>
          <w:rFonts w:ascii="Times New Roman" w:hAnsi="Times New Roman"/>
          <w:sz w:val="20"/>
          <w:szCs w:val="20"/>
        </w:rPr>
      </w:pPr>
      <w:proofErr w:type="gramStart"/>
      <w:r>
        <w:rPr>
          <w:rFonts w:ascii="Times New Roman" w:hAnsi="Times New Roman"/>
          <w:sz w:val="20"/>
          <w:szCs w:val="20"/>
        </w:rPr>
        <w:t>Reading endorsement available.</w:t>
      </w:r>
      <w:proofErr w:type="gramEnd"/>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24"/>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24"/>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Educational Statistics (or equivalent)</w:t>
      </w:r>
    </w:p>
    <w:p w:rsidR="00721764" w:rsidRDefault="00721764" w:rsidP="00721764">
      <w:pPr>
        <w:widowControl w:val="0"/>
        <w:autoSpaceDE w:val="0"/>
        <w:autoSpaceDN w:val="0"/>
        <w:adjustRightInd w:val="0"/>
        <w:spacing w:before="10"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864"/>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w:t>
      </w:r>
      <w:r>
        <w:rPr>
          <w:rFonts w:ascii="Times New Roman" w:hAnsi="Times New Roman"/>
          <w:b/>
          <w:bCs/>
          <w:spacing w:val="13"/>
          <w:sz w:val="20"/>
          <w:szCs w:val="20"/>
        </w:rPr>
        <w:t xml:space="preserve"> </w:t>
      </w: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w:t>
      </w:r>
      <w:r>
        <w:rPr>
          <w:rFonts w:ascii="Times New Roman" w:hAnsi="Times New Roman"/>
          <w:b/>
          <w:bCs/>
          <w:spacing w:val="13"/>
          <w:sz w:val="20"/>
          <w:szCs w:val="20"/>
        </w:rPr>
        <w:t xml:space="preserve"> </w:t>
      </w:r>
      <w:r>
        <w:rPr>
          <w:rFonts w:ascii="Times New Roman" w:hAnsi="Times New Roman"/>
          <w:b/>
          <w:bCs/>
          <w:sz w:val="20"/>
          <w:szCs w:val="20"/>
        </w:rPr>
        <w:t>Hours.............................................................................................................36</w:t>
      </w:r>
      <w:r>
        <w:rPr>
          <w:rFonts w:ascii="Times New Roman" w:hAnsi="Times New Roman"/>
          <w:b/>
          <w:bCs/>
          <w:spacing w:val="13"/>
          <w:sz w:val="20"/>
          <w:szCs w:val="20"/>
        </w:rPr>
        <w:t xml:space="preserve"> </w:t>
      </w:r>
      <w:r>
        <w:rPr>
          <w:rFonts w:ascii="Times New Roman" w:hAnsi="Times New Roman"/>
          <w:b/>
          <w:bCs/>
          <w:sz w:val="20"/>
          <w:szCs w:val="20"/>
        </w:rPr>
        <w:t>hrs</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4"/>
        <w:rPr>
          <w:rFonts w:ascii="Impact" w:hAnsi="Impact" w:cs="Impact"/>
          <w:color w:val="000000"/>
          <w:sz w:val="32"/>
          <w:szCs w:val="32"/>
        </w:rPr>
      </w:pPr>
      <w:r>
        <w:rPr>
          <w:rFonts w:ascii="Impact" w:hAnsi="Impact" w:cs="Impact"/>
          <w:color w:val="666666"/>
          <w:sz w:val="32"/>
          <w:szCs w:val="32"/>
        </w:rPr>
        <w:t>COURSE DESCRIPTIONS</w:t>
      </w:r>
    </w:p>
    <w:p w:rsidR="00721764" w:rsidRDefault="003F0AB9" w:rsidP="00721764">
      <w:pPr>
        <w:widowControl w:val="0"/>
        <w:autoSpaceDE w:val="0"/>
        <w:autoSpaceDN w:val="0"/>
        <w:adjustRightInd w:val="0"/>
        <w:spacing w:before="19" w:after="0" w:line="251" w:lineRule="auto"/>
        <w:ind w:left="1224" w:right="1945" w:hanging="360"/>
        <w:jc w:val="both"/>
        <w:rPr>
          <w:rFonts w:ascii="Times New Roman" w:hAnsi="Times New Roman"/>
          <w:color w:val="000000"/>
          <w:sz w:val="20"/>
          <w:szCs w:val="20"/>
        </w:rPr>
      </w:pPr>
      <w:r w:rsidRPr="003F0AB9">
        <w:rPr>
          <w:noProof/>
        </w:rPr>
        <w:pict>
          <v:shape id="_x0000_s1418" type="#_x0000_t202" style="position:absolute;left:0;text-align:left;margin-left:520.45pt;margin-top:-250.3pt;width:1in;height:270.75pt;z-index:-251549696;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5501</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Exceptional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Child................................................................................................3</w:t>
      </w:r>
      <w:r w:rsidR="00721764">
        <w:rPr>
          <w:rFonts w:ascii="Times New Roman" w:hAnsi="Times New Roman"/>
          <w:b/>
          <w:bCs/>
          <w:color w:val="191919"/>
          <w:spacing w:val="1"/>
          <w:sz w:val="20"/>
          <w:szCs w:val="20"/>
        </w:rPr>
        <w:t>(</w:t>
      </w:r>
      <w:r w:rsidR="00721764">
        <w:rPr>
          <w:rFonts w:ascii="Times New Roman" w:hAnsi="Times New Roman"/>
          <w:b/>
          <w:bCs/>
          <w:color w:val="191919"/>
          <w:sz w:val="20"/>
          <w:szCs w:val="20"/>
        </w:rPr>
        <w:t xml:space="preserve">3-0) </w:t>
      </w:r>
      <w:r w:rsidR="00721764">
        <w:rPr>
          <w:rFonts w:ascii="Times New Roman" w:hAnsi="Times New Roman"/>
          <w:color w:val="191919"/>
          <w:sz w:val="20"/>
          <w:szCs w:val="20"/>
        </w:rPr>
        <w:t>A</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survey</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satisfying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House</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Bill</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671</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focusing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characteristics,</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identification, prevalence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programming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exceptionality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which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youth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may</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obtain special educational services.</w:t>
      </w:r>
    </w:p>
    <w:p w:rsidR="00721764" w:rsidRDefault="00721764" w:rsidP="00721764">
      <w:pPr>
        <w:widowControl w:val="0"/>
        <w:autoSpaceDE w:val="0"/>
        <w:autoSpaceDN w:val="0"/>
        <w:adjustRightInd w:val="0"/>
        <w:spacing w:after="0" w:line="226" w:lineRule="exact"/>
        <w:ind w:left="864"/>
        <w:rPr>
          <w:rFonts w:ascii="Times New Roman" w:hAnsi="Times New Roman"/>
          <w:color w:val="000000"/>
          <w:sz w:val="20"/>
          <w:szCs w:val="20"/>
        </w:rPr>
      </w:pPr>
      <w:r>
        <w:rPr>
          <w:rFonts w:ascii="Times New Roman" w:hAnsi="Times New Roman"/>
          <w:b/>
          <w:bCs/>
          <w:color w:val="191919"/>
          <w:sz w:val="20"/>
          <w:szCs w:val="20"/>
        </w:rPr>
        <w:t>SPED 5512 - Characteristics of Child</w:t>
      </w:r>
      <w:r>
        <w:rPr>
          <w:rFonts w:ascii="Times New Roman" w:hAnsi="Times New Roman"/>
          <w:b/>
          <w:bCs/>
          <w:color w:val="191919"/>
          <w:spacing w:val="-4"/>
          <w:sz w:val="20"/>
          <w:szCs w:val="20"/>
        </w:rPr>
        <w:t>r</w:t>
      </w:r>
      <w:r>
        <w:rPr>
          <w:rFonts w:ascii="Times New Roman" w:hAnsi="Times New Roman"/>
          <w:b/>
          <w:bCs/>
          <w:color w:val="191919"/>
          <w:sz w:val="20"/>
          <w:szCs w:val="20"/>
        </w:rPr>
        <w:t>en and</w:t>
      </w:r>
      <w:r>
        <w:rPr>
          <w:rFonts w:ascii="Times New Roman" w:hAnsi="Times New Roman"/>
          <w:b/>
          <w:bCs/>
          <w:color w:val="191919"/>
          <w:spacing w:val="-7"/>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outh</w:t>
      </w:r>
    </w:p>
    <w:p w:rsidR="00721764" w:rsidRDefault="00721764" w:rsidP="00721764">
      <w:pPr>
        <w:widowControl w:val="0"/>
        <w:autoSpaceDE w:val="0"/>
        <w:autoSpaceDN w:val="0"/>
        <w:adjustRightInd w:val="0"/>
        <w:spacing w:before="10" w:after="0" w:line="251" w:lineRule="auto"/>
        <w:ind w:left="1224" w:right="1945" w:hanging="360"/>
        <w:jc w:val="both"/>
        <w:rPr>
          <w:rFonts w:ascii="Times New Roman" w:hAnsi="Times New Roman"/>
          <w:color w:val="000000"/>
          <w:sz w:val="20"/>
          <w:szCs w:val="20"/>
        </w:rPr>
      </w:pPr>
      <w:r>
        <w:rPr>
          <w:rFonts w:ascii="Times New Roman" w:hAnsi="Times New Roman"/>
          <w:b/>
          <w:bCs/>
          <w:color w:val="191919"/>
          <w:sz w:val="20"/>
          <w:szCs w:val="20"/>
        </w:rPr>
        <w:t>with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Mild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Learning,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Intellectual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and/or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Behavioral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 xml:space="preserve">Disabilities..........................................3(3-0) </w:t>
      </w:r>
      <w:r>
        <w:rPr>
          <w:rFonts w:ascii="Times New Roman" w:hAnsi="Times New Roman"/>
          <w:color w:val="191919"/>
          <w:sz w:val="20"/>
          <w:szCs w:val="20"/>
        </w:rPr>
        <w:t>A</w:t>
      </w:r>
      <w:r>
        <w:rPr>
          <w:rFonts w:ascii="Times New Roman" w:hAnsi="Times New Roman"/>
          <w:color w:val="191919"/>
          <w:spacing w:val="-17"/>
          <w:sz w:val="20"/>
          <w:szCs w:val="20"/>
        </w:rPr>
        <w:t xml:space="preserve"> </w:t>
      </w:r>
      <w:r>
        <w:rPr>
          <w:rFonts w:ascii="Times New Roman" w:hAnsi="Times New Roman"/>
          <w:color w:val="191919"/>
          <w:sz w:val="20"/>
          <w:szCs w:val="20"/>
        </w:rPr>
        <w:t>study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commonality</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characteristics</w:t>
      </w:r>
      <w:r>
        <w:rPr>
          <w:rFonts w:ascii="Times New Roman" w:hAnsi="Times New Roman"/>
          <w:color w:val="191919"/>
          <w:spacing w:val="-5"/>
          <w:sz w:val="20"/>
          <w:szCs w:val="20"/>
        </w:rPr>
        <w:t xml:space="preserve"> </w:t>
      </w:r>
      <w:r>
        <w:rPr>
          <w:rFonts w:ascii="Times New Roman" w:hAnsi="Times New Roman"/>
          <w:color w:val="191919"/>
          <w:sz w:val="20"/>
          <w:szCs w:val="20"/>
        </w:rPr>
        <w:t>leading</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identification,</w:t>
      </w:r>
      <w:r>
        <w:rPr>
          <w:rFonts w:ascii="Times New Roman" w:hAnsi="Times New Roman"/>
          <w:color w:val="191919"/>
          <w:spacing w:val="-5"/>
          <w:sz w:val="20"/>
          <w:szCs w:val="20"/>
        </w:rPr>
        <w:t xml:space="preserve"> </w:t>
      </w:r>
      <w:r>
        <w:rPr>
          <w:rFonts w:ascii="Times New Roman" w:hAnsi="Times New Roman"/>
          <w:color w:val="191919"/>
          <w:sz w:val="20"/>
          <w:szCs w:val="20"/>
        </w:rPr>
        <w:t>placement</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proofErr w:type="spellStart"/>
      <w:r>
        <w:rPr>
          <w:rFonts w:ascii="Times New Roman" w:hAnsi="Times New Roman"/>
          <w:color w:val="191919"/>
          <w:sz w:val="20"/>
          <w:szCs w:val="20"/>
        </w:rPr>
        <w:t>serv</w:t>
      </w:r>
      <w:proofErr w:type="spellEnd"/>
      <w:r>
        <w:rPr>
          <w:rFonts w:ascii="Times New Roman" w:hAnsi="Times New Roman"/>
          <w:color w:val="191919"/>
          <w:sz w:val="20"/>
          <w:szCs w:val="20"/>
        </w:rPr>
        <w:t>- ice</w:t>
      </w:r>
      <w:r>
        <w:rPr>
          <w:rFonts w:ascii="Times New Roman" w:hAnsi="Times New Roman"/>
          <w:color w:val="191919"/>
          <w:spacing w:val="1"/>
          <w:sz w:val="20"/>
          <w:szCs w:val="20"/>
        </w:rPr>
        <w:t xml:space="preserve"> </w:t>
      </w:r>
      <w:r>
        <w:rPr>
          <w:rFonts w:ascii="Times New Roman" w:hAnsi="Times New Roman"/>
          <w:color w:val="191919"/>
          <w:sz w:val="20"/>
          <w:szCs w:val="20"/>
        </w:rPr>
        <w:t>models</w:t>
      </w:r>
      <w:r>
        <w:rPr>
          <w:rFonts w:ascii="Times New Roman" w:hAnsi="Times New Roman"/>
          <w:color w:val="191919"/>
          <w:spacing w:val="1"/>
          <w:sz w:val="20"/>
          <w:szCs w:val="20"/>
        </w:rPr>
        <w:t xml:space="preserve"> </w:t>
      </w:r>
      <w:r>
        <w:rPr>
          <w:rFonts w:ascii="Times New Roman" w:hAnsi="Times New Roman"/>
          <w:color w:val="191919"/>
          <w:sz w:val="20"/>
          <w:szCs w:val="20"/>
        </w:rPr>
        <w:t>for</w:t>
      </w:r>
      <w:r>
        <w:rPr>
          <w:rFonts w:ascii="Times New Roman" w:hAnsi="Times New Roman"/>
          <w:color w:val="191919"/>
          <w:spacing w:val="1"/>
          <w:sz w:val="20"/>
          <w:szCs w:val="20"/>
        </w:rPr>
        <w:t xml:space="preserve"> </w:t>
      </w:r>
      <w:r>
        <w:rPr>
          <w:rFonts w:ascii="Times New Roman" w:hAnsi="Times New Roman"/>
          <w:color w:val="191919"/>
          <w:sz w:val="20"/>
          <w:szCs w:val="20"/>
        </w:rPr>
        <w:t>children</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mild</w:t>
      </w:r>
      <w:r>
        <w:rPr>
          <w:rFonts w:ascii="Times New Roman" w:hAnsi="Times New Roman"/>
          <w:color w:val="191919"/>
          <w:spacing w:val="1"/>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behavior</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problems.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equisites:</w:t>
      </w:r>
      <w:r>
        <w:rPr>
          <w:rFonts w:ascii="Times New Roman" w:hAnsi="Times New Roman"/>
          <w:i/>
          <w:iCs/>
          <w:color w:val="191919"/>
          <w:spacing w:val="1"/>
          <w:sz w:val="20"/>
          <w:szCs w:val="20"/>
        </w:rPr>
        <w:t xml:space="preserve"> </w:t>
      </w:r>
      <w:r>
        <w:rPr>
          <w:rFonts w:ascii="Times New Roman" w:hAnsi="Times New Roman"/>
          <w:i/>
          <w:iCs/>
          <w:color w:val="191919"/>
          <w:sz w:val="20"/>
          <w:szCs w:val="20"/>
        </w:rPr>
        <w:t>SPED</w:t>
      </w:r>
      <w:r>
        <w:rPr>
          <w:rFonts w:ascii="Times New Roman" w:hAnsi="Times New Roman"/>
          <w:i/>
          <w:iCs/>
          <w:color w:val="191919"/>
          <w:spacing w:val="1"/>
          <w:sz w:val="20"/>
          <w:szCs w:val="20"/>
        </w:rPr>
        <w:t xml:space="preserve"> </w:t>
      </w:r>
      <w:r>
        <w:rPr>
          <w:rFonts w:ascii="Times New Roman" w:hAnsi="Times New Roman"/>
          <w:i/>
          <w:iCs/>
          <w:color w:val="191919"/>
          <w:sz w:val="20"/>
          <w:szCs w:val="20"/>
        </w:rPr>
        <w:t>5501 or SPED 2230</w:t>
      </w:r>
    </w:p>
    <w:p w:rsidR="00721764" w:rsidRDefault="00721764" w:rsidP="00721764">
      <w:pPr>
        <w:widowControl w:val="0"/>
        <w:autoSpaceDE w:val="0"/>
        <w:autoSpaceDN w:val="0"/>
        <w:adjustRightInd w:val="0"/>
        <w:spacing w:before="10" w:after="0" w:line="251" w:lineRule="auto"/>
        <w:ind w:left="1224" w:right="1945" w:hanging="360"/>
        <w:jc w:val="both"/>
        <w:rPr>
          <w:rFonts w:ascii="Times New Roman" w:hAnsi="Times New Roman"/>
          <w:color w:val="000000"/>
          <w:sz w:val="20"/>
          <w:szCs w:val="20"/>
        </w:rPr>
        <w:sectPr w:rsidR="00721764">
          <w:pgSz w:w="12240" w:h="15840"/>
          <w:pgMar w:top="260" w:right="240" w:bottom="280" w:left="1260" w:header="0" w:footer="1034" w:gutter="0"/>
          <w:cols w:space="720" w:equalWidth="0">
            <w:col w:w="10740"/>
          </w:cols>
          <w:noEndnote/>
        </w:sectPr>
      </w:pPr>
    </w:p>
    <w:tbl>
      <w:tblPr>
        <w:tblW w:w="0" w:type="auto"/>
        <w:tblInd w:w="104"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0" w:after="0" w:line="300" w:lineRule="exact"/>
              <w:ind w:left="513" w:right="1076" w:hanging="95"/>
              <w:rPr>
                <w:rFonts w:ascii="Times New Roman" w:hAnsi="Times New Roman"/>
                <w:sz w:val="24"/>
                <w:szCs w:val="24"/>
              </w:rPr>
            </w:pPr>
            <w:r w:rsidRPr="00FA7AC7">
              <w:rPr>
                <w:rFonts w:ascii="Times New Roman" w:hAnsi="Times New Roman"/>
                <w:b/>
                <w:bCs/>
                <w:color w:val="191919"/>
                <w:sz w:val="32"/>
                <w:szCs w:val="32"/>
              </w:rPr>
              <w:t>S</w:t>
            </w:r>
            <w:r w:rsidRPr="00FA7AC7">
              <w:rPr>
                <w:rFonts w:ascii="Times New Roman" w:hAnsi="Times New Roman"/>
                <w:b/>
                <w:bCs/>
                <w:color w:val="191919"/>
                <w:sz w:val="24"/>
                <w:szCs w:val="24"/>
              </w:rPr>
              <w:t>PECIAL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r w:rsidRPr="00FA7AC7">
              <w:rPr>
                <w:rFonts w:ascii="Times New Roman" w:hAnsi="Times New Roman"/>
                <w:b/>
                <w:bCs/>
                <w:color w:val="191919"/>
                <w:spacing w:val="20"/>
                <w:sz w:val="24"/>
                <w:szCs w:val="24"/>
              </w:rPr>
              <w:t xml:space="preserve"> </w:t>
            </w:r>
            <w:r w:rsidRPr="00FA7AC7">
              <w:rPr>
                <w:rFonts w:ascii="Times New Roman" w:hAnsi="Times New Roman"/>
                <w:b/>
                <w:bCs/>
                <w:color w:val="191919"/>
                <w:sz w:val="32"/>
                <w:szCs w:val="32"/>
              </w:rPr>
              <w:t>&amp; S</w:t>
            </w:r>
            <w:r w:rsidRPr="00FA7AC7">
              <w:rPr>
                <w:rFonts w:ascii="Times New Roman" w:hAnsi="Times New Roman"/>
                <w:b/>
                <w:bCs/>
                <w:color w:val="191919"/>
                <w:sz w:val="24"/>
                <w:szCs w:val="24"/>
              </w:rPr>
              <w:t>CHOOL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C</w:t>
            </w:r>
            <w:r w:rsidRPr="00FA7AC7">
              <w:rPr>
                <w:rFonts w:ascii="Times New Roman" w:hAnsi="Times New Roman"/>
                <w:b/>
                <w:bCs/>
                <w:color w:val="191919"/>
                <w:sz w:val="24"/>
                <w:szCs w:val="24"/>
              </w:rPr>
              <w:t>OUNSELING</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7" w:after="0" w:line="252" w:lineRule="auto"/>
        <w:ind w:left="2289" w:right="861" w:hanging="360"/>
        <w:jc w:val="both"/>
        <w:rPr>
          <w:rFonts w:ascii="Times New Roman" w:hAnsi="Times New Roman"/>
          <w:color w:val="000000"/>
          <w:sz w:val="20"/>
          <w:szCs w:val="20"/>
        </w:rPr>
      </w:pPr>
      <w:r w:rsidRPr="003F0AB9">
        <w:rPr>
          <w:noProof/>
        </w:rPr>
        <w:pict>
          <v:group id="_x0000_s1419" style="position:absolute;left:0;text-align:left;margin-left:263.8pt;margin-top:-53.95pt;width:31.2pt;height:31.05pt;z-index:-251548672;mso-position-horizontal-relative:page" coordorigin="5276,-1079" coordsize="624,621" o:allowincell="f">
            <v:rect id="_x0000_s1420" style="position:absolute;left:5281;top:-1074;width:613;height:610" o:allowincell="f" stroked="f">
              <v:path arrowok="t"/>
            </v:rect>
            <v:rect id="_x0000_s1421" style="position:absolute;left:5281;top:-107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5515</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Natu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Characteristics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Intellectual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Disabilities....................................3(3-0) </w:t>
      </w:r>
      <w:r w:rsidR="00721764">
        <w:rPr>
          <w:rFonts w:ascii="Times New Roman" w:hAnsi="Times New Roman"/>
          <w:color w:val="191919"/>
          <w:sz w:val="20"/>
          <w:szCs w:val="20"/>
        </w:rPr>
        <w:t>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nature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characteristics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youth</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eligible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services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intellectual disabilities on the severe, moderate and mild levels. Perquisites: SPED 5501 or SPED 2230</w:t>
      </w:r>
    </w:p>
    <w:p w:rsidR="00721764" w:rsidRDefault="00721764" w:rsidP="00721764">
      <w:pPr>
        <w:widowControl w:val="0"/>
        <w:autoSpaceDE w:val="0"/>
        <w:autoSpaceDN w:val="0"/>
        <w:adjustRightInd w:val="0"/>
        <w:spacing w:after="0" w:line="225"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5522</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9"/>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5"/>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eschool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Child.......................................................3(3-0)</w:t>
      </w:r>
    </w:p>
    <w:p w:rsidR="00721764" w:rsidRDefault="003F0AB9" w:rsidP="00721764">
      <w:pPr>
        <w:widowControl w:val="0"/>
        <w:autoSpaceDE w:val="0"/>
        <w:autoSpaceDN w:val="0"/>
        <w:adjustRightInd w:val="0"/>
        <w:spacing w:before="13" w:after="0" w:line="250" w:lineRule="auto"/>
        <w:ind w:left="1894" w:right="895" w:firstLine="360"/>
        <w:jc w:val="right"/>
        <w:rPr>
          <w:rFonts w:ascii="Times New Roman" w:hAnsi="Times New Roman"/>
          <w:color w:val="000000"/>
          <w:sz w:val="20"/>
          <w:szCs w:val="20"/>
        </w:rPr>
      </w:pPr>
      <w:r w:rsidRPr="003F0AB9">
        <w:rPr>
          <w:noProof/>
        </w:rPr>
        <w:pict>
          <v:shape id="_x0000_s1423" type="#_x0000_t202" style="position:absolute;left:0;text-align:left;margin-left:18pt;margin-top:31.75pt;width:1in;height:270.7pt;z-index:-25154662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Thi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emphasize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methods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mode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evaluatin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skill</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require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fo</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proofErr w:type="gramStart"/>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teach</w:t>
      </w:r>
      <w:proofErr w:type="gramEnd"/>
      <w:r w:rsidR="00721764">
        <w:rPr>
          <w:rFonts w:ascii="Times New Roman" w:hAnsi="Times New Roman"/>
          <w:color w:val="191919"/>
          <w:spacing w:val="-1"/>
          <w:sz w:val="20"/>
          <w:szCs w:val="20"/>
        </w:rPr>
        <w:t xml:space="preserve">- </w:t>
      </w:r>
      <w:proofErr w:type="spellStart"/>
      <w:r w:rsidR="00721764">
        <w:rPr>
          <w:rFonts w:ascii="Times New Roman" w:hAnsi="Times New Roman"/>
          <w:color w:val="191919"/>
          <w:sz w:val="20"/>
          <w:szCs w:val="20"/>
        </w:rPr>
        <w:t>ing</w:t>
      </w:r>
      <w:proofErr w:type="spellEnd"/>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preschool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handicapped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infants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toddlers.</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covered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include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 xml:space="preserve">stimulation </w:t>
      </w:r>
      <w:r w:rsidR="00721764">
        <w:rPr>
          <w:rFonts w:ascii="Times New Roman" w:hAnsi="Times New Roman"/>
          <w:color w:val="191919"/>
          <w:spacing w:val="-1"/>
          <w:sz w:val="20"/>
          <w:szCs w:val="20"/>
        </w:rPr>
        <w:t>training</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readines</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programming</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academi</w:t>
      </w:r>
      <w:r w:rsidR="00721764">
        <w:rPr>
          <w:rFonts w:ascii="Times New Roman" w:hAnsi="Times New Roman"/>
          <w:color w:val="191919"/>
          <w:sz w:val="20"/>
          <w:szCs w:val="20"/>
        </w:rPr>
        <w:t>c</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socia</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awarenes</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service</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deliver</w:t>
      </w:r>
      <w:r w:rsidR="00721764">
        <w:rPr>
          <w:rFonts w:ascii="Times New Roman" w:hAnsi="Times New Roman"/>
          <w:color w:val="191919"/>
          <w:sz w:val="20"/>
          <w:szCs w:val="20"/>
        </w:rPr>
        <w:t>y</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 xml:space="preserve">systems. </w: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5524</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Instructional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Strategies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for</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19"/>
          <w:sz w:val="20"/>
          <w:szCs w:val="20"/>
        </w:rPr>
        <w:t>T</w:t>
      </w:r>
      <w:r w:rsidR="00721764">
        <w:rPr>
          <w:rFonts w:ascii="Times New Roman" w:hAnsi="Times New Roman"/>
          <w:b/>
          <w:bCs/>
          <w:color w:val="191919"/>
          <w:sz w:val="20"/>
          <w:szCs w:val="20"/>
        </w:rPr>
        <w:t>eaching</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the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Mildly</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Disabled..............................3(3-0) </w:t>
      </w:r>
      <w:r w:rsidR="00721764">
        <w:rPr>
          <w:rFonts w:ascii="Times New Roman" w:hAnsi="Times New Roman"/>
          <w:color w:val="191919"/>
          <w:sz w:val="20"/>
          <w:szCs w:val="20"/>
        </w:rPr>
        <w:t>Principles,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implementation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evaluative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criteria</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inclusion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systematic</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task analysis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behavioral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management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used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children/youth</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mild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learn-</w:t>
      </w:r>
    </w:p>
    <w:p w:rsidR="00721764" w:rsidRDefault="00721764" w:rsidP="00721764">
      <w:pPr>
        <w:widowControl w:val="0"/>
        <w:autoSpaceDE w:val="0"/>
        <w:autoSpaceDN w:val="0"/>
        <w:adjustRightInd w:val="0"/>
        <w:spacing w:after="0" w:line="240" w:lineRule="auto"/>
        <w:ind w:left="2289" w:right="2761"/>
        <w:jc w:val="both"/>
        <w:rPr>
          <w:rFonts w:ascii="Times New Roman" w:hAnsi="Times New Roman"/>
          <w:color w:val="000000"/>
          <w:sz w:val="20"/>
          <w:szCs w:val="20"/>
        </w:rPr>
      </w:pPr>
      <w:proofErr w:type="spellStart"/>
      <w:proofErr w:type="gramStart"/>
      <w:r>
        <w:rPr>
          <w:rFonts w:ascii="Times New Roman" w:hAnsi="Times New Roman"/>
          <w:color w:val="191919"/>
          <w:sz w:val="20"/>
          <w:szCs w:val="20"/>
        </w:rPr>
        <w:t>ing</w:t>
      </w:r>
      <w:proofErr w:type="spellEnd"/>
      <w:proofErr w:type="gramEnd"/>
      <w:r>
        <w:rPr>
          <w:rFonts w:ascii="Times New Roman" w:hAnsi="Times New Roman"/>
          <w:color w:val="191919"/>
          <w:sz w:val="20"/>
          <w:szCs w:val="20"/>
        </w:rPr>
        <w:t xml:space="preserve"> and behavioral problems.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equisites SPED 5501 or SPED 2230</w:t>
      </w:r>
    </w:p>
    <w:p w:rsidR="00721764" w:rsidRDefault="00721764" w:rsidP="00721764">
      <w:pPr>
        <w:widowControl w:val="0"/>
        <w:autoSpaceDE w:val="0"/>
        <w:autoSpaceDN w:val="0"/>
        <w:adjustRightInd w:val="0"/>
        <w:spacing w:before="6" w:after="0" w:line="251" w:lineRule="auto"/>
        <w:ind w:left="2289" w:right="861" w:hanging="360"/>
        <w:jc w:val="both"/>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Strategies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Intellectual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Disabilities.........................................3(3-0) </w:t>
      </w:r>
      <w:proofErr w:type="gramStart"/>
      <w:r>
        <w:rPr>
          <w:rFonts w:ascii="Times New Roman" w:hAnsi="Times New Roman"/>
          <w:color w:val="191919"/>
          <w:sz w:val="20"/>
          <w:szCs w:val="20"/>
        </w:rPr>
        <w:t>The</w:t>
      </w:r>
      <w:proofErr w:type="gramEnd"/>
      <w:r>
        <w:rPr>
          <w:rFonts w:ascii="Times New Roman" w:hAnsi="Times New Roman"/>
          <w:color w:val="191919"/>
          <w:spacing w:val="13"/>
          <w:sz w:val="20"/>
          <w:szCs w:val="20"/>
        </w:rPr>
        <w:t xml:space="preserve"> </w:t>
      </w:r>
      <w:r>
        <w:rPr>
          <w:rFonts w:ascii="Times New Roman" w:hAnsi="Times New Roman"/>
          <w:color w:val="191919"/>
          <w:sz w:val="20"/>
          <w:szCs w:val="20"/>
        </w:rPr>
        <w:t>cyclical</w:t>
      </w:r>
      <w:r>
        <w:rPr>
          <w:rFonts w:ascii="Times New Roman" w:hAnsi="Times New Roman"/>
          <w:color w:val="191919"/>
          <w:spacing w:val="13"/>
          <w:sz w:val="20"/>
          <w:szCs w:val="20"/>
        </w:rPr>
        <w:t xml:space="preserve"> </w:t>
      </w:r>
      <w:r>
        <w:rPr>
          <w:rFonts w:ascii="Times New Roman" w:hAnsi="Times New Roman"/>
          <w:color w:val="191919"/>
          <w:sz w:val="20"/>
          <w:szCs w:val="20"/>
        </w:rPr>
        <w:t>process</w:t>
      </w:r>
      <w:r>
        <w:rPr>
          <w:rFonts w:ascii="Times New Roman" w:hAnsi="Times New Roman"/>
          <w:color w:val="191919"/>
          <w:spacing w:val="13"/>
          <w:sz w:val="20"/>
          <w:szCs w:val="20"/>
        </w:rPr>
        <w:t xml:space="preserve"> </w:t>
      </w:r>
      <w:r>
        <w:rPr>
          <w:rFonts w:ascii="Times New Roman" w:hAnsi="Times New Roman"/>
          <w:color w:val="191919"/>
          <w:sz w:val="20"/>
          <w:szCs w:val="20"/>
        </w:rPr>
        <w:t>of</w:t>
      </w:r>
      <w:r>
        <w:rPr>
          <w:rFonts w:ascii="Times New Roman" w:hAnsi="Times New Roman"/>
          <w:color w:val="191919"/>
          <w:spacing w:val="13"/>
          <w:sz w:val="20"/>
          <w:szCs w:val="20"/>
        </w:rPr>
        <w:t xml:space="preserve"> </w:t>
      </w:r>
      <w:r>
        <w:rPr>
          <w:rFonts w:ascii="Times New Roman" w:hAnsi="Times New Roman"/>
          <w:color w:val="191919"/>
          <w:sz w:val="20"/>
          <w:szCs w:val="20"/>
        </w:rPr>
        <w:t>assessment,</w:t>
      </w:r>
      <w:r>
        <w:rPr>
          <w:rFonts w:ascii="Times New Roman" w:hAnsi="Times New Roman"/>
          <w:color w:val="191919"/>
          <w:spacing w:val="13"/>
          <w:sz w:val="20"/>
          <w:szCs w:val="20"/>
        </w:rPr>
        <w:t xml:space="preserve"> </w:t>
      </w:r>
      <w:r>
        <w:rPr>
          <w:rFonts w:ascii="Times New Roman" w:hAnsi="Times New Roman"/>
          <w:color w:val="191919"/>
          <w:sz w:val="20"/>
          <w:szCs w:val="20"/>
        </w:rPr>
        <w:t>planning,</w:t>
      </w:r>
      <w:r>
        <w:rPr>
          <w:rFonts w:ascii="Times New Roman" w:hAnsi="Times New Roman"/>
          <w:color w:val="191919"/>
          <w:spacing w:val="13"/>
          <w:sz w:val="20"/>
          <w:szCs w:val="20"/>
        </w:rPr>
        <w:t xml:space="preserve"> </w:t>
      </w:r>
      <w:r>
        <w:rPr>
          <w:rFonts w:ascii="Times New Roman" w:hAnsi="Times New Roman"/>
          <w:color w:val="191919"/>
          <w:sz w:val="20"/>
          <w:szCs w:val="20"/>
        </w:rPr>
        <w:t>implementation</w:t>
      </w:r>
      <w:r>
        <w:rPr>
          <w:rFonts w:ascii="Times New Roman" w:hAnsi="Times New Roman"/>
          <w:color w:val="191919"/>
          <w:spacing w:val="13"/>
          <w:sz w:val="20"/>
          <w:szCs w:val="20"/>
        </w:rPr>
        <w:t xml:space="preserve"> </w:t>
      </w:r>
      <w:r>
        <w:rPr>
          <w:rFonts w:ascii="Times New Roman" w:hAnsi="Times New Roman"/>
          <w:color w:val="191919"/>
          <w:sz w:val="20"/>
          <w:szCs w:val="20"/>
        </w:rPr>
        <w:t>and</w:t>
      </w:r>
      <w:r>
        <w:rPr>
          <w:rFonts w:ascii="Times New Roman" w:hAnsi="Times New Roman"/>
          <w:color w:val="191919"/>
          <w:spacing w:val="13"/>
          <w:sz w:val="20"/>
          <w:szCs w:val="20"/>
        </w:rPr>
        <w:t xml:space="preserve"> </w:t>
      </w:r>
      <w:r>
        <w:rPr>
          <w:rFonts w:ascii="Times New Roman" w:hAnsi="Times New Roman"/>
          <w:color w:val="191919"/>
          <w:sz w:val="20"/>
          <w:szCs w:val="20"/>
        </w:rPr>
        <w:t>evaluation</w:t>
      </w:r>
      <w:r>
        <w:rPr>
          <w:rFonts w:ascii="Times New Roman" w:hAnsi="Times New Roman"/>
          <w:color w:val="191919"/>
          <w:spacing w:val="13"/>
          <w:sz w:val="20"/>
          <w:szCs w:val="20"/>
        </w:rPr>
        <w:t xml:space="preserve"> </w:t>
      </w:r>
      <w:r>
        <w:rPr>
          <w:rFonts w:ascii="Times New Roman" w:hAnsi="Times New Roman"/>
          <w:color w:val="191919"/>
          <w:sz w:val="20"/>
          <w:szCs w:val="20"/>
        </w:rPr>
        <w:t>is</w:t>
      </w:r>
      <w:r>
        <w:rPr>
          <w:rFonts w:ascii="Times New Roman" w:hAnsi="Times New Roman"/>
          <w:color w:val="191919"/>
          <w:spacing w:val="13"/>
          <w:sz w:val="20"/>
          <w:szCs w:val="20"/>
        </w:rPr>
        <w:t xml:space="preserve"> </w:t>
      </w:r>
      <w:r>
        <w:rPr>
          <w:rFonts w:ascii="Times New Roman" w:hAnsi="Times New Roman"/>
          <w:color w:val="191919"/>
          <w:sz w:val="20"/>
          <w:szCs w:val="20"/>
        </w:rPr>
        <w:t xml:space="preserve">emphasized. </w:t>
      </w:r>
      <w:r>
        <w:rPr>
          <w:rFonts w:ascii="Times New Roman" w:hAnsi="Times New Roman"/>
          <w:color w:val="191919"/>
          <w:spacing w:val="-14"/>
          <w:sz w:val="20"/>
          <w:szCs w:val="20"/>
        </w:rPr>
        <w:t>T</w:t>
      </w:r>
      <w:r>
        <w:rPr>
          <w:rFonts w:ascii="Times New Roman" w:hAnsi="Times New Roman"/>
          <w:color w:val="191919"/>
          <w:sz w:val="20"/>
          <w:szCs w:val="20"/>
        </w:rPr>
        <w:t>eaching</w:t>
      </w:r>
      <w:r>
        <w:rPr>
          <w:rFonts w:ascii="Times New Roman" w:hAnsi="Times New Roman"/>
          <w:color w:val="191919"/>
          <w:spacing w:val="-6"/>
          <w:sz w:val="20"/>
          <w:szCs w:val="20"/>
        </w:rPr>
        <w:t xml:space="preserve"> </w:t>
      </w:r>
      <w:r>
        <w:rPr>
          <w:rFonts w:ascii="Times New Roman" w:hAnsi="Times New Roman"/>
          <w:color w:val="191919"/>
          <w:sz w:val="20"/>
          <w:szCs w:val="20"/>
        </w:rPr>
        <w:t>methods</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materials</w:t>
      </w:r>
      <w:r>
        <w:rPr>
          <w:rFonts w:ascii="Times New Roman" w:hAnsi="Times New Roman"/>
          <w:color w:val="191919"/>
          <w:spacing w:val="-6"/>
          <w:sz w:val="20"/>
          <w:szCs w:val="20"/>
        </w:rPr>
        <w:t xml:space="preserve"> </w:t>
      </w:r>
      <w:r>
        <w:rPr>
          <w:rFonts w:ascii="Times New Roman" w:hAnsi="Times New Roman"/>
          <w:color w:val="191919"/>
          <w:sz w:val="20"/>
          <w:szCs w:val="20"/>
        </w:rPr>
        <w:t>for</w:t>
      </w:r>
      <w:r>
        <w:rPr>
          <w:rFonts w:ascii="Times New Roman" w:hAnsi="Times New Roman"/>
          <w:color w:val="191919"/>
          <w:spacing w:val="-6"/>
          <w:sz w:val="20"/>
          <w:szCs w:val="20"/>
        </w:rPr>
        <w:t xml:space="preserve"> </w:t>
      </w:r>
      <w:r>
        <w:rPr>
          <w:rFonts w:ascii="Times New Roman" w:hAnsi="Times New Roman"/>
          <w:color w:val="191919"/>
          <w:sz w:val="20"/>
          <w:szCs w:val="20"/>
        </w:rPr>
        <w:t>group</w:t>
      </w:r>
      <w:r>
        <w:rPr>
          <w:rFonts w:ascii="Times New Roman" w:hAnsi="Times New Roman"/>
          <w:color w:val="191919"/>
          <w:spacing w:val="-6"/>
          <w:sz w:val="20"/>
          <w:szCs w:val="20"/>
        </w:rPr>
        <w:t xml:space="preserve"> </w:t>
      </w:r>
      <w:r>
        <w:rPr>
          <w:rFonts w:ascii="Times New Roman" w:hAnsi="Times New Roman"/>
          <w:color w:val="191919"/>
          <w:sz w:val="20"/>
          <w:szCs w:val="20"/>
        </w:rPr>
        <w:t>instruction,</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6"/>
          <w:sz w:val="20"/>
          <w:szCs w:val="20"/>
        </w:rPr>
        <w:t xml:space="preserve"> </w:t>
      </w:r>
      <w:r>
        <w:rPr>
          <w:rFonts w:ascii="Times New Roman" w:hAnsi="Times New Roman"/>
          <w:color w:val="191919"/>
          <w:sz w:val="20"/>
          <w:szCs w:val="20"/>
        </w:rPr>
        <w:t>well</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6"/>
          <w:sz w:val="20"/>
          <w:szCs w:val="20"/>
        </w:rPr>
        <w:t xml:space="preserve"> </w:t>
      </w:r>
      <w:r>
        <w:rPr>
          <w:rFonts w:ascii="Times New Roman" w:hAnsi="Times New Roman"/>
          <w:color w:val="191919"/>
          <w:sz w:val="20"/>
          <w:szCs w:val="20"/>
        </w:rPr>
        <w:t>individualized</w:t>
      </w:r>
      <w:r>
        <w:rPr>
          <w:rFonts w:ascii="Times New Roman" w:hAnsi="Times New Roman"/>
          <w:color w:val="191919"/>
          <w:spacing w:val="-6"/>
          <w:sz w:val="20"/>
          <w:szCs w:val="20"/>
        </w:rPr>
        <w:t xml:space="preserve"> </w:t>
      </w:r>
      <w:r>
        <w:rPr>
          <w:rFonts w:ascii="Times New Roman" w:hAnsi="Times New Roman"/>
          <w:color w:val="191919"/>
          <w:sz w:val="20"/>
          <w:szCs w:val="20"/>
        </w:rPr>
        <w:t>instruction,</w:t>
      </w:r>
      <w:r>
        <w:rPr>
          <w:rFonts w:ascii="Times New Roman" w:hAnsi="Times New Roman"/>
          <w:color w:val="191919"/>
          <w:spacing w:val="-6"/>
          <w:sz w:val="20"/>
          <w:szCs w:val="20"/>
        </w:rPr>
        <w:t xml:space="preserve"> </w:t>
      </w:r>
      <w:r>
        <w:rPr>
          <w:rFonts w:ascii="Times New Roman" w:hAnsi="Times New Roman"/>
          <w:color w:val="191919"/>
          <w:sz w:val="20"/>
          <w:szCs w:val="20"/>
        </w:rPr>
        <w:t>are highlighted.</w:t>
      </w:r>
    </w:p>
    <w:p w:rsidR="00721764" w:rsidRDefault="00721764" w:rsidP="00721764">
      <w:pPr>
        <w:widowControl w:val="0"/>
        <w:autoSpaceDE w:val="0"/>
        <w:autoSpaceDN w:val="0"/>
        <w:adjustRightInd w:val="0"/>
        <w:spacing w:after="0" w:line="226"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Counseling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w:t>
      </w:r>
      <w:r>
        <w:rPr>
          <w:rFonts w:ascii="Times New Roman" w:hAnsi="Times New Roman"/>
          <w:b/>
          <w:bCs/>
          <w:color w:val="191919"/>
          <w:spacing w:val="-4"/>
          <w:sz w:val="20"/>
          <w:szCs w:val="20"/>
        </w:rPr>
        <w:t>r</w:t>
      </w:r>
      <w:r>
        <w:rPr>
          <w:rFonts w:ascii="Times New Roman" w:hAnsi="Times New Roman"/>
          <w:b/>
          <w:bCs/>
          <w:color w:val="191919"/>
          <w:sz w:val="20"/>
          <w:szCs w:val="20"/>
        </w:rPr>
        <w:t>ents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289" w:right="862"/>
        <w:jc w:val="both"/>
        <w:rPr>
          <w:rFonts w:ascii="Times New Roman" w:hAnsi="Times New Roman"/>
          <w:color w:val="000000"/>
          <w:sz w:val="20"/>
          <w:szCs w:val="20"/>
        </w:rPr>
      </w:pPr>
      <w:proofErr w:type="gramStart"/>
      <w:r>
        <w:rPr>
          <w:rFonts w:ascii="Times New Roman" w:hAnsi="Times New Roman"/>
          <w:color w:val="191919"/>
          <w:sz w:val="20"/>
          <w:szCs w:val="20"/>
        </w:rPr>
        <w:t>A</w:t>
      </w:r>
      <w:r>
        <w:rPr>
          <w:rFonts w:ascii="Times New Roman" w:hAnsi="Times New Roman"/>
          <w:color w:val="191919"/>
          <w:spacing w:val="-19"/>
          <w:sz w:val="20"/>
          <w:szCs w:val="20"/>
        </w:rPr>
        <w:t xml:space="preserve">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paren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involvemen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deliver</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service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handicappe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childre</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focuse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in- </w:t>
      </w:r>
      <w:proofErr w:type="spellStart"/>
      <w:r>
        <w:rPr>
          <w:rFonts w:ascii="Times New Roman" w:hAnsi="Times New Roman"/>
          <w:color w:val="191919"/>
          <w:sz w:val="20"/>
          <w:szCs w:val="20"/>
        </w:rPr>
        <w:t>dividualized</w:t>
      </w:r>
      <w:proofErr w:type="spellEnd"/>
      <w:r>
        <w:rPr>
          <w:rFonts w:ascii="Times New Roman" w:hAnsi="Times New Roman"/>
          <w:color w:val="191919"/>
          <w:sz w:val="20"/>
          <w:szCs w:val="20"/>
        </w:rPr>
        <w:t xml:space="preserve"> educational programming, counseling approaches and agency involvement.</w:t>
      </w:r>
      <w:proofErr w:type="gramEnd"/>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5542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Behavior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Modification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Students...................................3(3-0)</w:t>
      </w:r>
    </w:p>
    <w:p w:rsidR="00721764" w:rsidRDefault="00721764"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proofErr w:type="gramStart"/>
      <w:r>
        <w:rPr>
          <w:rFonts w:ascii="Times New Roman" w:hAnsi="Times New Roman"/>
          <w:color w:val="191919"/>
          <w:sz w:val="20"/>
          <w:szCs w:val="20"/>
        </w:rPr>
        <w:t>Application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behavior</w:t>
      </w:r>
      <w:r>
        <w:rPr>
          <w:rFonts w:ascii="Times New Roman" w:hAnsi="Times New Roman"/>
          <w:color w:val="191919"/>
          <w:spacing w:val="-3"/>
          <w:sz w:val="20"/>
          <w:szCs w:val="20"/>
        </w:rPr>
        <w:t xml:space="preserve"> </w:t>
      </w:r>
      <w:r>
        <w:rPr>
          <w:rFonts w:ascii="Times New Roman" w:hAnsi="Times New Roman"/>
          <w:color w:val="191919"/>
          <w:sz w:val="20"/>
          <w:szCs w:val="20"/>
        </w:rPr>
        <w:t>modification</w:t>
      </w:r>
      <w:r>
        <w:rPr>
          <w:rFonts w:ascii="Times New Roman" w:hAnsi="Times New Roman"/>
          <w:color w:val="191919"/>
          <w:spacing w:val="-3"/>
          <w:sz w:val="20"/>
          <w:szCs w:val="20"/>
        </w:rPr>
        <w:t xml:space="preserve"> </w:t>
      </w:r>
      <w:r>
        <w:rPr>
          <w:rFonts w:ascii="Times New Roman" w:hAnsi="Times New Roman"/>
          <w:color w:val="191919"/>
          <w:sz w:val="20"/>
          <w:szCs w:val="20"/>
        </w:rPr>
        <w:t>principles</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behavior</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both</w:t>
      </w:r>
      <w:r>
        <w:rPr>
          <w:rFonts w:ascii="Times New Roman" w:hAnsi="Times New Roman"/>
          <w:color w:val="191919"/>
          <w:spacing w:val="-3"/>
          <w:sz w:val="20"/>
          <w:szCs w:val="20"/>
        </w:rPr>
        <w:t xml:space="preserve"> </w:t>
      </w:r>
      <w:r>
        <w:rPr>
          <w:rFonts w:ascii="Times New Roman" w:hAnsi="Times New Roman"/>
          <w:color w:val="191919"/>
          <w:sz w:val="20"/>
          <w:szCs w:val="20"/>
        </w:rPr>
        <w:t>general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proofErr w:type="spellStart"/>
      <w:r>
        <w:rPr>
          <w:rFonts w:ascii="Times New Roman" w:hAnsi="Times New Roman"/>
          <w:color w:val="191919"/>
          <w:sz w:val="20"/>
          <w:szCs w:val="20"/>
        </w:rPr>
        <w:t>spe</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cial</w:t>
      </w:r>
      <w:proofErr w:type="spellEnd"/>
      <w:r>
        <w:rPr>
          <w:rFonts w:ascii="Times New Roman" w:hAnsi="Times New Roman"/>
          <w:color w:val="191919"/>
          <w:sz w:val="20"/>
          <w:szCs w:val="20"/>
        </w:rPr>
        <w:t xml:space="preserve"> education classrooms.</w:t>
      </w:r>
      <w:proofErr w:type="gramEnd"/>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5545</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Educational</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Assessment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3"/>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proofErr w:type="gramStart"/>
      <w:r>
        <w:rPr>
          <w:rFonts w:ascii="Times New Roman" w:hAnsi="Times New Roman"/>
          <w:color w:val="191919"/>
          <w:sz w:val="20"/>
          <w:szCs w:val="20"/>
        </w:rPr>
        <w:t>Focuses on the use of evaluation to determine classification and eligibilit</w:t>
      </w:r>
      <w:r>
        <w:rPr>
          <w:rFonts w:ascii="Times New Roman" w:hAnsi="Times New Roman"/>
          <w:color w:val="191919"/>
          <w:spacing w:val="-13"/>
          <w:sz w:val="20"/>
          <w:szCs w:val="20"/>
        </w:rPr>
        <w:t>y</w:t>
      </w:r>
      <w:r>
        <w:rPr>
          <w:rFonts w:ascii="Times New Roman" w:hAnsi="Times New Roman"/>
          <w:color w:val="191919"/>
          <w:sz w:val="20"/>
          <w:szCs w:val="20"/>
        </w:rPr>
        <w:t xml:space="preserve">, to plan individual- </w:t>
      </w:r>
      <w:proofErr w:type="spellStart"/>
      <w:r>
        <w:rPr>
          <w:rFonts w:ascii="Times New Roman" w:hAnsi="Times New Roman"/>
          <w:color w:val="191919"/>
          <w:sz w:val="20"/>
          <w:szCs w:val="20"/>
        </w:rPr>
        <w:t>ized</w:t>
      </w:r>
      <w:proofErr w:type="spellEnd"/>
      <w:r>
        <w:rPr>
          <w:rFonts w:ascii="Times New Roman" w:hAnsi="Times New Roman"/>
          <w:color w:val="191919"/>
          <w:sz w:val="20"/>
          <w:szCs w:val="20"/>
        </w:rPr>
        <w:t xml:space="preserve"> education programs (IEPs) and to evaluate teacher e</w:t>
      </w:r>
      <w:r>
        <w:rPr>
          <w:rFonts w:ascii="Times New Roman" w:hAnsi="Times New Roman"/>
          <w:color w:val="191919"/>
          <w:spacing w:val="-4"/>
          <w:sz w:val="20"/>
          <w:szCs w:val="20"/>
        </w:rPr>
        <w:t>f</w:t>
      </w:r>
      <w:r>
        <w:rPr>
          <w:rFonts w:ascii="Times New Roman" w:hAnsi="Times New Roman"/>
          <w:color w:val="191919"/>
          <w:sz w:val="20"/>
          <w:szCs w:val="20"/>
        </w:rPr>
        <w:t>fectiveness and pupil progress.</w:t>
      </w:r>
      <w:proofErr w:type="gramEnd"/>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5541</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Behavio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Managemen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Exceptiona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w:t>
      </w:r>
      <w:r>
        <w:rPr>
          <w:rFonts w:ascii="Times New Roman" w:hAnsi="Times New Roman"/>
          <w:b/>
          <w:bCs/>
          <w:color w:val="191919"/>
          <w:spacing w:val="-4"/>
          <w:sz w:val="20"/>
          <w:szCs w:val="20"/>
        </w:rPr>
        <w:t>r</w:t>
      </w:r>
      <w:r>
        <w:rPr>
          <w:rFonts w:ascii="Times New Roman" w:hAnsi="Times New Roman"/>
          <w:b/>
          <w:bCs/>
          <w:color w:val="191919"/>
          <w:spacing w:val="-1"/>
          <w:sz w:val="20"/>
          <w:szCs w:val="20"/>
        </w:rPr>
        <w:t>en................................................3(3-0)</w:t>
      </w:r>
    </w:p>
    <w:p w:rsidR="00721764" w:rsidRDefault="00721764" w:rsidP="00721764">
      <w:pPr>
        <w:widowControl w:val="0"/>
        <w:autoSpaceDE w:val="0"/>
        <w:autoSpaceDN w:val="0"/>
        <w:adjustRightInd w:val="0"/>
        <w:spacing w:before="13" w:after="0" w:line="250" w:lineRule="auto"/>
        <w:ind w:left="1929" w:right="875" w:firstLine="360"/>
        <w:jc w:val="both"/>
        <w:rPr>
          <w:rFonts w:ascii="Times New Roman" w:hAnsi="Times New Roman"/>
          <w:color w:val="000000"/>
          <w:sz w:val="20"/>
          <w:szCs w:val="20"/>
        </w:rPr>
      </w:pPr>
      <w:proofErr w:type="gramStart"/>
      <w:r>
        <w:rPr>
          <w:rFonts w:ascii="Times New Roman" w:hAnsi="Times New Roman"/>
          <w:color w:val="000000"/>
          <w:sz w:val="20"/>
          <w:szCs w:val="20"/>
        </w:rPr>
        <w:t>An eclectic approach to behavior management.</w:t>
      </w:r>
      <w:proofErr w:type="gramEnd"/>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4"/>
          <w:sz w:val="20"/>
          <w:szCs w:val="20"/>
        </w:rPr>
        <w:t>f</w:t>
      </w:r>
      <w:r>
        <w:rPr>
          <w:rFonts w:ascii="Times New Roman" w:hAnsi="Times New Roman"/>
          <w:color w:val="000000"/>
          <w:sz w:val="20"/>
          <w:szCs w:val="20"/>
        </w:rPr>
        <w:t xml:space="preserve">fective psychodynamic techniques, </w:t>
      </w:r>
      <w:proofErr w:type="spellStart"/>
      <w:r>
        <w:rPr>
          <w:rFonts w:ascii="Times New Roman" w:hAnsi="Times New Roman"/>
          <w:color w:val="000000"/>
          <w:sz w:val="20"/>
          <w:szCs w:val="20"/>
        </w:rPr>
        <w:t>ecologi</w:t>
      </w:r>
      <w:proofErr w:type="spellEnd"/>
      <w:r>
        <w:rPr>
          <w:rFonts w:ascii="Times New Roman" w:hAnsi="Times New Roman"/>
          <w:color w:val="000000"/>
          <w:sz w:val="20"/>
          <w:szCs w:val="20"/>
        </w:rPr>
        <w:t xml:space="preserve">- cal and environmental arrangements and behavior modification principles are the primary </w:t>
      </w:r>
      <w:proofErr w:type="spellStart"/>
      <w:r>
        <w:rPr>
          <w:rFonts w:ascii="Times New Roman" w:hAnsi="Times New Roman"/>
          <w:color w:val="000000"/>
          <w:sz w:val="20"/>
          <w:szCs w:val="20"/>
        </w:rPr>
        <w:t>theoret</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ical</w:t>
      </w:r>
      <w:proofErr w:type="spellEnd"/>
      <w:r>
        <w:rPr>
          <w:rFonts w:ascii="Times New Roman" w:hAnsi="Times New Roman"/>
          <w:color w:val="000000"/>
          <w:sz w:val="20"/>
          <w:szCs w:val="20"/>
        </w:rPr>
        <w:t xml:space="preserve"> systems that are explored.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5563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Issues</w:t>
      </w:r>
      <w:r>
        <w:rPr>
          <w:rFonts w:ascii="Times New Roman" w:hAnsi="Times New Roman"/>
          <w:b/>
          <w:bCs/>
          <w:color w:val="191919"/>
          <w:spacing w:val="-8"/>
          <w:sz w:val="20"/>
          <w:szCs w:val="20"/>
        </w:rPr>
        <w:t xml:space="preserve"> </w:t>
      </w:r>
      <w:proofErr w:type="gramStart"/>
      <w:r>
        <w:rPr>
          <w:rFonts w:ascii="Times New Roman" w:hAnsi="Times New Roman"/>
          <w:b/>
          <w:bCs/>
          <w:color w:val="191919"/>
          <w:sz w:val="20"/>
          <w:szCs w:val="20"/>
        </w:rPr>
        <w:t>In</w:t>
      </w:r>
      <w:proofErr w:type="gramEnd"/>
      <w:r>
        <w:rPr>
          <w:rFonts w:ascii="Times New Roman" w:hAnsi="Times New Roman"/>
          <w:b/>
          <w:bCs/>
          <w:color w:val="191919"/>
          <w:spacing w:val="-8"/>
          <w:sz w:val="20"/>
          <w:szCs w:val="20"/>
        </w:rPr>
        <w:t xml:space="preserve"> </w:t>
      </w:r>
      <w:r>
        <w:rPr>
          <w:rFonts w:ascii="Times New Roman" w:hAnsi="Times New Roman"/>
          <w:b/>
          <w:bCs/>
          <w:color w:val="191919"/>
          <w:sz w:val="20"/>
          <w:szCs w:val="20"/>
        </w:rPr>
        <w:t>Inter</w:t>
      </w:r>
      <w:r>
        <w:rPr>
          <w:rFonts w:ascii="Times New Roman" w:hAnsi="Times New Roman"/>
          <w:b/>
          <w:bCs/>
          <w:color w:val="191919"/>
          <w:spacing w:val="-4"/>
          <w:sz w:val="20"/>
          <w:szCs w:val="20"/>
        </w:rPr>
        <w:t>r</w:t>
      </w:r>
      <w:r>
        <w:rPr>
          <w:rFonts w:ascii="Times New Roman" w:hAnsi="Times New Roman"/>
          <w:b/>
          <w:bCs/>
          <w:color w:val="191919"/>
          <w:sz w:val="20"/>
          <w:szCs w:val="20"/>
        </w:rPr>
        <w:t>elated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3F0AB9"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sidRPr="003F0AB9">
        <w:rPr>
          <w:noProof/>
        </w:rPr>
        <w:pict>
          <v:shape id="_x0000_s1422" type="#_x0000_t202" style="position:absolute;left:0;text-align:left;margin-left:18pt;margin-top:16.3pt;width:1in;height:184.35pt;z-index:-251547648;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Focuses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current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trends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issues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special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educators.</w:t>
      </w:r>
      <w:proofErr w:type="gramEnd"/>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Objectives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teacher competency tests in special education are addressed and studied.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Practicu</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Inter</w:t>
      </w:r>
      <w:r>
        <w:rPr>
          <w:rFonts w:ascii="Times New Roman" w:hAnsi="Times New Roman"/>
          <w:b/>
          <w:bCs/>
          <w:color w:val="191919"/>
          <w:spacing w:val="-4"/>
          <w:sz w:val="20"/>
          <w:szCs w:val="20"/>
        </w:rPr>
        <w:t>r</w:t>
      </w:r>
      <w:r>
        <w:rPr>
          <w:rFonts w:ascii="Times New Roman" w:hAnsi="Times New Roman"/>
          <w:b/>
          <w:bCs/>
          <w:color w:val="191919"/>
          <w:spacing w:val="-1"/>
          <w:sz w:val="20"/>
          <w:szCs w:val="20"/>
        </w:rPr>
        <w:t>elate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Specia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Education....................................................3(3-0)</w:t>
      </w:r>
    </w:p>
    <w:p w:rsidR="00721764" w:rsidRDefault="00721764" w:rsidP="00721764">
      <w:pPr>
        <w:widowControl w:val="0"/>
        <w:autoSpaceDE w:val="0"/>
        <w:autoSpaceDN w:val="0"/>
        <w:adjustRightInd w:val="0"/>
        <w:spacing w:before="13" w:after="0" w:line="250" w:lineRule="auto"/>
        <w:ind w:left="2289" w:right="859"/>
        <w:jc w:val="both"/>
        <w:rPr>
          <w:rFonts w:ascii="Times New Roman" w:hAnsi="Times New Roman"/>
          <w:color w:val="000000"/>
          <w:sz w:val="20"/>
          <w:szCs w:val="20"/>
        </w:rPr>
      </w:pPr>
      <w:proofErr w:type="gramStart"/>
      <w:r>
        <w:rPr>
          <w:rFonts w:ascii="Times New Roman" w:hAnsi="Times New Roman"/>
          <w:color w:val="191919"/>
          <w:spacing w:val="2"/>
          <w:sz w:val="20"/>
          <w:szCs w:val="20"/>
        </w:rPr>
        <w:t>Field-base</w:t>
      </w:r>
      <w:r>
        <w:rPr>
          <w:rFonts w:ascii="Times New Roman" w:hAnsi="Times New Roman"/>
          <w:color w:val="191919"/>
          <w:sz w:val="20"/>
          <w:szCs w:val="20"/>
        </w:rPr>
        <w:t xml:space="preserve">d </w:t>
      </w:r>
      <w:r>
        <w:rPr>
          <w:rFonts w:ascii="Times New Roman" w:hAnsi="Times New Roman"/>
          <w:color w:val="191919"/>
          <w:spacing w:val="2"/>
          <w:sz w:val="20"/>
          <w:szCs w:val="20"/>
        </w:rPr>
        <w:t>experience</w:t>
      </w:r>
      <w:r>
        <w:rPr>
          <w:rFonts w:ascii="Times New Roman" w:hAnsi="Times New Roman"/>
          <w:color w:val="191919"/>
          <w:sz w:val="20"/>
          <w:szCs w:val="20"/>
        </w:rPr>
        <w:t xml:space="preserve">s </w:t>
      </w:r>
      <w:r>
        <w:rPr>
          <w:rFonts w:ascii="Times New Roman" w:hAnsi="Times New Roman"/>
          <w:color w:val="191919"/>
          <w:spacing w:val="2"/>
          <w:sz w:val="20"/>
          <w:szCs w:val="20"/>
        </w:rPr>
        <w:t>providin</w:t>
      </w:r>
      <w:r>
        <w:rPr>
          <w:rFonts w:ascii="Times New Roman" w:hAnsi="Times New Roman"/>
          <w:color w:val="191919"/>
          <w:sz w:val="20"/>
          <w:szCs w:val="20"/>
        </w:rPr>
        <w:t xml:space="preserve">g </w:t>
      </w:r>
      <w:r>
        <w:rPr>
          <w:rFonts w:ascii="Times New Roman" w:hAnsi="Times New Roman"/>
          <w:color w:val="191919"/>
          <w:spacing w:val="2"/>
          <w:sz w:val="20"/>
          <w:szCs w:val="20"/>
        </w:rPr>
        <w:t>a</w:t>
      </w:r>
      <w:r>
        <w:rPr>
          <w:rFonts w:ascii="Times New Roman" w:hAnsi="Times New Roman"/>
          <w:color w:val="191919"/>
          <w:sz w:val="20"/>
          <w:szCs w:val="20"/>
        </w:rPr>
        <w:t xml:space="preserve">n </w:t>
      </w:r>
      <w:r>
        <w:rPr>
          <w:rFonts w:ascii="Times New Roman" w:hAnsi="Times New Roman"/>
          <w:color w:val="191919"/>
          <w:spacing w:val="2"/>
          <w:sz w:val="20"/>
          <w:szCs w:val="20"/>
        </w:rPr>
        <w:t>opportunit</w:t>
      </w:r>
      <w:r>
        <w:rPr>
          <w:rFonts w:ascii="Times New Roman" w:hAnsi="Times New Roman"/>
          <w:color w:val="191919"/>
          <w:sz w:val="20"/>
          <w:szCs w:val="20"/>
        </w:rPr>
        <w:t xml:space="preserve">y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extensiv</w:t>
      </w:r>
      <w:r>
        <w:rPr>
          <w:rFonts w:ascii="Times New Roman" w:hAnsi="Times New Roman"/>
          <w:color w:val="191919"/>
          <w:sz w:val="20"/>
          <w:szCs w:val="20"/>
        </w:rPr>
        <w:t xml:space="preserve">e </w:t>
      </w:r>
      <w:r>
        <w:rPr>
          <w:rFonts w:ascii="Times New Roman" w:hAnsi="Times New Roman"/>
          <w:color w:val="191919"/>
          <w:spacing w:val="2"/>
          <w:sz w:val="20"/>
          <w:szCs w:val="20"/>
        </w:rPr>
        <w:t>trainin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applicatio</w:t>
      </w:r>
      <w:r>
        <w:rPr>
          <w:rFonts w:ascii="Times New Roman" w:hAnsi="Times New Roman"/>
          <w:color w:val="191919"/>
          <w:sz w:val="20"/>
          <w:szCs w:val="20"/>
        </w:rPr>
        <w:t xml:space="preserve">n </w:t>
      </w:r>
      <w:r>
        <w:rPr>
          <w:rFonts w:ascii="Times New Roman" w:hAnsi="Times New Roman"/>
          <w:color w:val="191919"/>
          <w:spacing w:val="2"/>
          <w:sz w:val="20"/>
          <w:szCs w:val="20"/>
        </w:rPr>
        <w:t xml:space="preserve">of </w:t>
      </w:r>
      <w:r>
        <w:rPr>
          <w:rFonts w:ascii="Times New Roman" w:hAnsi="Times New Roman"/>
          <w:color w:val="191919"/>
          <w:sz w:val="20"/>
          <w:szCs w:val="20"/>
        </w:rPr>
        <w:t>knowledge with exceptional children in interrelated educational settings.</w:t>
      </w:r>
      <w:proofErr w:type="gramEnd"/>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Practicu</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proofErr w:type="gramStart"/>
      <w:r>
        <w:rPr>
          <w:rFonts w:ascii="Times New Roman" w:hAnsi="Times New Roman"/>
          <w:b/>
          <w:bCs/>
          <w:color w:val="191919"/>
          <w:spacing w:val="-1"/>
          <w:sz w:val="20"/>
          <w:szCs w:val="20"/>
        </w:rPr>
        <w:t>I</w:t>
      </w:r>
      <w:r>
        <w:rPr>
          <w:rFonts w:ascii="Times New Roman" w:hAnsi="Times New Roman"/>
          <w:b/>
          <w:bCs/>
          <w:color w:val="191919"/>
          <w:sz w:val="20"/>
          <w:szCs w:val="20"/>
        </w:rPr>
        <w:t>n</w:t>
      </w:r>
      <w:proofErr w:type="gramEnd"/>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Intellectua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Disabilities.................................................................3(3-0)</w:t>
      </w:r>
    </w:p>
    <w:p w:rsidR="00721764" w:rsidRDefault="00721764"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Pr>
          <w:rFonts w:ascii="Times New Roman" w:hAnsi="Times New Roman"/>
          <w:color w:val="191919"/>
          <w:spacing w:val="-1"/>
          <w:sz w:val="20"/>
          <w:szCs w:val="20"/>
        </w:rPr>
        <w:t>Field-base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provid</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opportunit</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extensiv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trainin</w:t>
      </w:r>
      <w:r>
        <w:rPr>
          <w:rFonts w:ascii="Times New Roman" w:hAnsi="Times New Roman"/>
          <w:color w:val="191919"/>
          <w:sz w:val="20"/>
          <w:szCs w:val="20"/>
        </w:rPr>
        <w:t>g</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applicatio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proofErr w:type="spellStart"/>
      <w:r>
        <w:rPr>
          <w:rFonts w:ascii="Times New Roman" w:hAnsi="Times New Roman"/>
          <w:color w:val="191919"/>
          <w:spacing w:val="-1"/>
          <w:sz w:val="20"/>
          <w:szCs w:val="20"/>
        </w:rPr>
        <w:t>knowl</w:t>
      </w:r>
      <w:proofErr w:type="spellEnd"/>
      <w:r>
        <w:rPr>
          <w:rFonts w:ascii="Times New Roman" w:hAnsi="Times New Roman"/>
          <w:color w:val="191919"/>
          <w:spacing w:val="-1"/>
          <w:sz w:val="20"/>
          <w:szCs w:val="20"/>
        </w:rPr>
        <w:t xml:space="preserve">- </w:t>
      </w:r>
      <w:r>
        <w:rPr>
          <w:rFonts w:ascii="Times New Roman" w:hAnsi="Times New Roman"/>
          <w:color w:val="191919"/>
          <w:sz w:val="20"/>
          <w:szCs w:val="20"/>
        </w:rPr>
        <w:t>edge with exceptional children and youth in the area of intellectual disabilities.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Readings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Intensive</w:t>
      </w:r>
      <w:r>
        <w:rPr>
          <w:rFonts w:ascii="Times New Roman" w:hAnsi="Times New Roman"/>
          <w:color w:val="191919"/>
          <w:spacing w:val="-7"/>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selected</w:t>
      </w:r>
      <w:r>
        <w:rPr>
          <w:rFonts w:ascii="Times New Roman" w:hAnsi="Times New Roman"/>
          <w:color w:val="191919"/>
          <w:spacing w:val="-7"/>
          <w:sz w:val="20"/>
          <w:szCs w:val="20"/>
        </w:rPr>
        <w:t xml:space="preserve"> </w:t>
      </w:r>
      <w:r>
        <w:rPr>
          <w:rFonts w:ascii="Times New Roman" w:hAnsi="Times New Roman"/>
          <w:color w:val="191919"/>
          <w:sz w:val="20"/>
          <w:szCs w:val="20"/>
        </w:rPr>
        <w:t>areas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field</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special</w:t>
      </w:r>
      <w:r>
        <w:rPr>
          <w:rFonts w:ascii="Times New Roman" w:hAnsi="Times New Roman"/>
          <w:color w:val="191919"/>
          <w:spacing w:val="-7"/>
          <w:sz w:val="20"/>
          <w:szCs w:val="20"/>
        </w:rPr>
        <w:t xml:space="preserve"> </w:t>
      </w:r>
      <w:r>
        <w:rPr>
          <w:rFonts w:ascii="Times New Roman" w:hAnsi="Times New Roman"/>
          <w:color w:val="191919"/>
          <w:sz w:val="20"/>
          <w:szCs w:val="20"/>
        </w:rPr>
        <w:t>education</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application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 xml:space="preserve">knowledge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1"/>
          <w:sz w:val="20"/>
          <w:szCs w:val="20"/>
        </w:rPr>
        <w:t xml:space="preserve"> writte</w:t>
      </w:r>
      <w:r>
        <w:rPr>
          <w:rFonts w:ascii="Times New Roman" w:hAnsi="Times New Roman"/>
          <w:color w:val="191919"/>
          <w:sz w:val="20"/>
          <w:szCs w:val="20"/>
        </w:rPr>
        <w:t>n</w:t>
      </w:r>
      <w:r>
        <w:rPr>
          <w:rFonts w:ascii="Times New Roman" w:hAnsi="Times New Roman"/>
          <w:color w:val="191919"/>
          <w:spacing w:val="1"/>
          <w:sz w:val="20"/>
          <w:szCs w:val="20"/>
        </w:rPr>
        <w:t xml:space="preserve"> format</w:t>
      </w:r>
      <w:r>
        <w:rPr>
          <w:rFonts w:ascii="Times New Roman" w:hAnsi="Times New Roman"/>
          <w:color w:val="191919"/>
          <w:sz w:val="20"/>
          <w:szCs w:val="20"/>
        </w:rPr>
        <w:t>,</w:t>
      </w:r>
      <w:r>
        <w:rPr>
          <w:rFonts w:ascii="Times New Roman" w:hAnsi="Times New Roman"/>
          <w:color w:val="191919"/>
          <w:spacing w:val="1"/>
          <w:sz w:val="20"/>
          <w:szCs w:val="20"/>
        </w:rPr>
        <w:t xml:space="preserve"> suc</w:t>
      </w:r>
      <w:r>
        <w:rPr>
          <w:rFonts w:ascii="Times New Roman" w:hAnsi="Times New Roman"/>
          <w:color w:val="191919"/>
          <w:sz w:val="20"/>
          <w:szCs w:val="20"/>
        </w:rPr>
        <w:t>h</w:t>
      </w:r>
      <w:r>
        <w:rPr>
          <w:rFonts w:ascii="Times New Roman" w:hAnsi="Times New Roman"/>
          <w:color w:val="191919"/>
          <w:spacing w:val="1"/>
          <w:sz w:val="20"/>
          <w:szCs w:val="20"/>
        </w:rPr>
        <w:t xml:space="preserve"> a</w:t>
      </w:r>
      <w:r>
        <w:rPr>
          <w:rFonts w:ascii="Times New Roman" w:hAnsi="Times New Roman"/>
          <w:color w:val="191919"/>
          <w:sz w:val="20"/>
          <w:szCs w:val="20"/>
        </w:rPr>
        <w:t>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gran</w:t>
      </w:r>
      <w:r>
        <w:rPr>
          <w:rFonts w:ascii="Times New Roman" w:hAnsi="Times New Roman"/>
          <w:color w:val="191919"/>
          <w:sz w:val="20"/>
          <w:szCs w:val="20"/>
        </w:rPr>
        <w:t>t</w:t>
      </w:r>
      <w:r>
        <w:rPr>
          <w:rFonts w:ascii="Times New Roman" w:hAnsi="Times New Roman"/>
          <w:color w:val="191919"/>
          <w:spacing w:val="1"/>
          <w:sz w:val="20"/>
          <w:szCs w:val="20"/>
        </w:rPr>
        <w:t xml:space="preserve"> proposal</w:t>
      </w:r>
      <w:r>
        <w:rPr>
          <w:rFonts w:ascii="Times New Roman" w:hAnsi="Times New Roman"/>
          <w:color w:val="191919"/>
          <w:sz w:val="20"/>
          <w:szCs w:val="20"/>
        </w:rPr>
        <w:t>,</w:t>
      </w:r>
      <w:r>
        <w:rPr>
          <w:rFonts w:ascii="Times New Roman" w:hAnsi="Times New Roman"/>
          <w:color w:val="191919"/>
          <w:spacing w:val="1"/>
          <w:sz w:val="20"/>
          <w:szCs w:val="20"/>
        </w:rPr>
        <w:t xml:space="preserve"> researc</w:t>
      </w:r>
      <w:r>
        <w:rPr>
          <w:rFonts w:ascii="Times New Roman" w:hAnsi="Times New Roman"/>
          <w:color w:val="191919"/>
          <w:sz w:val="20"/>
          <w:szCs w:val="20"/>
        </w:rPr>
        <w:t>h</w:t>
      </w:r>
      <w:r>
        <w:rPr>
          <w:rFonts w:ascii="Times New Roman" w:hAnsi="Times New Roman"/>
          <w:color w:val="191919"/>
          <w:spacing w:val="1"/>
          <w:sz w:val="20"/>
          <w:szCs w:val="20"/>
        </w:rPr>
        <w:t xml:space="preserve"> articl</w:t>
      </w:r>
      <w:r>
        <w:rPr>
          <w:rFonts w:ascii="Times New Roman" w:hAnsi="Times New Roman"/>
          <w:color w:val="191919"/>
          <w:sz w:val="20"/>
          <w:szCs w:val="20"/>
        </w:rPr>
        <w:t>e</w:t>
      </w:r>
      <w:r>
        <w:rPr>
          <w:rFonts w:ascii="Times New Roman" w:hAnsi="Times New Roman"/>
          <w:color w:val="191919"/>
          <w:spacing w:val="1"/>
          <w:sz w:val="20"/>
          <w:szCs w:val="20"/>
        </w:rPr>
        <w:t xml:space="preserve"> o</w:t>
      </w:r>
      <w:r>
        <w:rPr>
          <w:rFonts w:ascii="Times New Roman" w:hAnsi="Times New Roman"/>
          <w:color w:val="191919"/>
          <w:sz w:val="20"/>
          <w:szCs w:val="20"/>
        </w:rPr>
        <w:t>r</w:t>
      </w:r>
      <w:r>
        <w:rPr>
          <w:rFonts w:ascii="Times New Roman" w:hAnsi="Times New Roman"/>
          <w:color w:val="191919"/>
          <w:spacing w:val="1"/>
          <w:sz w:val="20"/>
          <w:szCs w:val="20"/>
        </w:rPr>
        <w:t xml:space="preserve"> journa</w:t>
      </w:r>
      <w:r>
        <w:rPr>
          <w:rFonts w:ascii="Times New Roman" w:hAnsi="Times New Roman"/>
          <w:color w:val="191919"/>
          <w:sz w:val="20"/>
          <w:szCs w:val="20"/>
        </w:rPr>
        <w:t>l</w:t>
      </w:r>
      <w:r>
        <w:rPr>
          <w:rFonts w:ascii="Times New Roman" w:hAnsi="Times New Roman"/>
          <w:color w:val="191919"/>
          <w:spacing w:val="1"/>
          <w:sz w:val="20"/>
          <w:szCs w:val="20"/>
        </w:rPr>
        <w:t xml:space="preserve"> publication</w:t>
      </w:r>
      <w:r>
        <w:rPr>
          <w:rFonts w:ascii="Times New Roman" w:hAnsi="Times New Roman"/>
          <w:color w:val="191919"/>
          <w:sz w:val="20"/>
          <w:szCs w:val="20"/>
        </w:rPr>
        <w:t xml:space="preserve">. </w:t>
      </w:r>
      <w:r>
        <w:rPr>
          <w:rFonts w:ascii="Times New Roman" w:hAnsi="Times New Roman"/>
          <w:i/>
          <w:iCs/>
          <w:color w:val="191919"/>
          <w:spacing w:val="1"/>
          <w:sz w:val="20"/>
          <w:szCs w:val="20"/>
        </w:rPr>
        <w:t xml:space="preserve">Advisor's </w:t>
      </w:r>
      <w:r>
        <w:rPr>
          <w:rFonts w:ascii="Times New Roman" w:hAnsi="Times New Roman"/>
          <w:i/>
          <w:iCs/>
          <w:color w:val="191919"/>
          <w:sz w:val="20"/>
          <w:szCs w:val="20"/>
        </w:rPr>
        <w:t xml:space="preserve">permission is </w:t>
      </w:r>
      <w:r>
        <w:rPr>
          <w:rFonts w:ascii="Times New Roman" w:hAnsi="Times New Roman"/>
          <w:i/>
          <w:iCs/>
          <w:color w:val="191919"/>
          <w:spacing w:val="-7"/>
          <w:sz w:val="20"/>
          <w:szCs w:val="20"/>
        </w:rPr>
        <w:t>r</w:t>
      </w:r>
      <w:r>
        <w:rPr>
          <w:rFonts w:ascii="Times New Roman" w:hAnsi="Times New Roman"/>
          <w:i/>
          <w:iCs/>
          <w:color w:val="191919"/>
          <w:sz w:val="20"/>
          <w:szCs w:val="20"/>
        </w:rPr>
        <w:t>equi</w:t>
      </w:r>
      <w:r>
        <w:rPr>
          <w:rFonts w:ascii="Times New Roman" w:hAnsi="Times New Roman"/>
          <w:i/>
          <w:iCs/>
          <w:color w:val="191919"/>
          <w:spacing w:val="-7"/>
          <w:sz w:val="20"/>
          <w:szCs w:val="20"/>
        </w:rPr>
        <w:t>r</w:t>
      </w:r>
      <w:r>
        <w:rPr>
          <w:rFonts w:ascii="Times New Roman" w:hAnsi="Times New Roman"/>
          <w:i/>
          <w:iCs/>
          <w:color w:val="191919"/>
          <w:sz w:val="20"/>
          <w:szCs w:val="20"/>
        </w:rPr>
        <w:t>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5590</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7"/>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Math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Learners................................3(3-0)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proofErr w:type="gramStart"/>
      <w:r>
        <w:rPr>
          <w:rFonts w:ascii="Times New Roman" w:hAnsi="Times New Roman"/>
          <w:color w:val="191919"/>
          <w:sz w:val="20"/>
          <w:szCs w:val="20"/>
        </w:rPr>
        <w:t>A study</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specialized</w:t>
      </w:r>
      <w:r>
        <w:rPr>
          <w:rFonts w:ascii="Times New Roman" w:hAnsi="Times New Roman"/>
          <w:color w:val="191919"/>
          <w:spacing w:val="12"/>
          <w:sz w:val="20"/>
          <w:szCs w:val="20"/>
        </w:rPr>
        <w:t xml:space="preserve"> </w:t>
      </w:r>
      <w:r>
        <w:rPr>
          <w:rFonts w:ascii="Times New Roman" w:hAnsi="Times New Roman"/>
          <w:color w:val="191919"/>
          <w:sz w:val="20"/>
          <w:szCs w:val="20"/>
        </w:rPr>
        <w:t>reading</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math</w:t>
      </w:r>
      <w:r>
        <w:rPr>
          <w:rFonts w:ascii="Times New Roman" w:hAnsi="Times New Roman"/>
          <w:color w:val="191919"/>
          <w:spacing w:val="11"/>
          <w:sz w:val="20"/>
          <w:szCs w:val="20"/>
        </w:rPr>
        <w:t xml:space="preserve"> </w:t>
      </w:r>
      <w:r>
        <w:rPr>
          <w:rFonts w:ascii="Times New Roman" w:hAnsi="Times New Roman"/>
          <w:color w:val="191919"/>
          <w:sz w:val="20"/>
          <w:szCs w:val="20"/>
        </w:rPr>
        <w:t>techniques</w:t>
      </w:r>
      <w:r>
        <w:rPr>
          <w:rFonts w:ascii="Times New Roman" w:hAnsi="Times New Roman"/>
          <w:color w:val="191919"/>
          <w:spacing w:val="12"/>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strategies</w:t>
      </w:r>
      <w:r>
        <w:rPr>
          <w:rFonts w:ascii="Times New Roman" w:hAnsi="Times New Roman"/>
          <w:color w:val="191919"/>
          <w:spacing w:val="12"/>
          <w:sz w:val="20"/>
          <w:szCs w:val="20"/>
        </w:rPr>
        <w:t xml:space="preserve"> </w:t>
      </w:r>
      <w:r>
        <w:rPr>
          <w:rFonts w:ascii="Times New Roman" w:hAnsi="Times New Roman"/>
          <w:color w:val="191919"/>
          <w:sz w:val="20"/>
          <w:szCs w:val="20"/>
        </w:rPr>
        <w:t>for</w:t>
      </w:r>
      <w:r>
        <w:rPr>
          <w:rFonts w:ascii="Times New Roman" w:hAnsi="Times New Roman"/>
          <w:color w:val="191919"/>
          <w:spacing w:val="11"/>
          <w:sz w:val="20"/>
          <w:szCs w:val="20"/>
        </w:rPr>
        <w:t xml:space="preserve"> </w:t>
      </w:r>
      <w:r>
        <w:rPr>
          <w:rFonts w:ascii="Times New Roman" w:hAnsi="Times New Roman"/>
          <w:color w:val="191919"/>
          <w:sz w:val="20"/>
          <w:szCs w:val="20"/>
        </w:rPr>
        <w:t>use</w:t>
      </w:r>
      <w:r>
        <w:rPr>
          <w:rFonts w:ascii="Times New Roman" w:hAnsi="Times New Roman"/>
          <w:color w:val="191919"/>
          <w:spacing w:val="11"/>
          <w:sz w:val="20"/>
          <w:szCs w:val="20"/>
        </w:rPr>
        <w:t xml:space="preserve"> </w:t>
      </w:r>
      <w:r>
        <w:rPr>
          <w:rFonts w:ascii="Times New Roman" w:hAnsi="Times New Roman"/>
          <w:color w:val="191919"/>
          <w:sz w:val="20"/>
          <w:szCs w:val="20"/>
        </w:rPr>
        <w:t>with</w:t>
      </w:r>
      <w:r>
        <w:rPr>
          <w:rFonts w:ascii="Times New Roman" w:hAnsi="Times New Roman"/>
          <w:color w:val="191919"/>
          <w:spacing w:val="11"/>
          <w:sz w:val="20"/>
          <w:szCs w:val="20"/>
        </w:rPr>
        <w:t xml:space="preserve"> </w:t>
      </w:r>
      <w:r>
        <w:rPr>
          <w:rFonts w:ascii="Times New Roman" w:hAnsi="Times New Roman"/>
          <w:color w:val="191919"/>
          <w:sz w:val="20"/>
          <w:szCs w:val="20"/>
        </w:rPr>
        <w:t>students</w:t>
      </w:r>
      <w:r>
        <w:rPr>
          <w:rFonts w:ascii="Times New Roman" w:hAnsi="Times New Roman"/>
          <w:color w:val="191919"/>
          <w:spacing w:val="11"/>
          <w:sz w:val="20"/>
          <w:szCs w:val="20"/>
        </w:rPr>
        <w:t xml:space="preserve"> </w:t>
      </w:r>
      <w:r>
        <w:rPr>
          <w:rFonts w:ascii="Times New Roman" w:hAnsi="Times New Roman"/>
          <w:color w:val="191919"/>
          <w:sz w:val="20"/>
          <w:szCs w:val="20"/>
        </w:rPr>
        <w:t>with learning disorders.</w:t>
      </w:r>
      <w:proofErr w:type="gramEnd"/>
      <w:r>
        <w:rPr>
          <w:rFonts w:ascii="Times New Roman" w:hAnsi="Times New Roman"/>
          <w:color w:val="191919"/>
          <w:sz w:val="20"/>
          <w:szCs w:val="20"/>
        </w:rPr>
        <w:t xml:space="preserve"> Includes diagnosis, remediation, </w:t>
      </w:r>
      <w:proofErr w:type="gramStart"/>
      <w:r>
        <w:rPr>
          <w:rFonts w:ascii="Times New Roman" w:hAnsi="Times New Roman"/>
          <w:color w:val="191919"/>
          <w:sz w:val="20"/>
          <w:szCs w:val="20"/>
        </w:rPr>
        <w:t>determination</w:t>
      </w:r>
      <w:proofErr w:type="gramEnd"/>
      <w:r>
        <w:rPr>
          <w:rFonts w:ascii="Times New Roman" w:hAnsi="Times New Roman"/>
          <w:color w:val="191919"/>
          <w:sz w:val="20"/>
          <w:szCs w:val="20"/>
        </w:rPr>
        <w:t xml:space="preserve"> of readability levels, error analysis and corrective strategies.</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sectPr w:rsidR="00721764">
          <w:pgSz w:w="12240" w:h="15840"/>
          <w:pgMar w:top="260" w:right="1300" w:bottom="280" w:left="220" w:header="0" w:footer="698" w:gutter="0"/>
          <w:cols w:space="720" w:equalWidth="0">
            <w:col w:w="10720"/>
          </w:cols>
          <w:noEndnote/>
        </w:sectPr>
      </w:pPr>
    </w:p>
    <w:tbl>
      <w:tblPr>
        <w:tblW w:w="0" w:type="auto"/>
        <w:tblInd w:w="104"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1048"/>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496" w:lineRule="exact"/>
        <w:ind w:left="864"/>
        <w:rPr>
          <w:rFonts w:ascii="Impact" w:hAnsi="Impact" w:cs="Impact"/>
          <w:color w:val="000000"/>
          <w:sz w:val="44"/>
          <w:szCs w:val="44"/>
        </w:rPr>
      </w:pPr>
      <w:r w:rsidRPr="003F0AB9">
        <w:rPr>
          <w:noProof/>
        </w:rPr>
        <w:pict>
          <v:group id="_x0000_s1424" style="position:absolute;left:0;text-align:left;margin-left:315.25pt;margin-top:-54.1pt;width:31.2pt;height:31.05pt;z-index:-251545600;mso-position-horizontal-relative:page" coordorigin="6305,-1082" coordsize="624,621" o:allowincell="f">
            <v:rect id="_x0000_s1425" style="position:absolute;left:6310;top:-1077;width:613;height:610" o:allowincell="f" stroked="f">
              <v:path arrowok="t"/>
            </v:rect>
            <v:rect id="_x0000_s1426" style="position:absolute;left:6310;top:-1077;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4"/>
          <w:szCs w:val="44"/>
        </w:rPr>
        <w:t>SCHOOL COUNSELING</w:t>
      </w:r>
    </w:p>
    <w:p w:rsidR="00721764" w:rsidRDefault="00721764" w:rsidP="00721764">
      <w:pPr>
        <w:widowControl w:val="0"/>
        <w:autoSpaceDE w:val="0"/>
        <w:autoSpaceDN w:val="0"/>
        <w:adjustRightInd w:val="0"/>
        <w:spacing w:before="19" w:after="0" w:line="260" w:lineRule="exact"/>
        <w:rPr>
          <w:rFonts w:ascii="Impact" w:hAnsi="Impact" w:cs="Impact"/>
          <w:color w:val="000000"/>
          <w:sz w:val="26"/>
          <w:szCs w:val="26"/>
        </w:rPr>
      </w:pPr>
    </w:p>
    <w:p w:rsidR="00721764" w:rsidRDefault="003F0AB9" w:rsidP="00721764">
      <w:pPr>
        <w:widowControl w:val="0"/>
        <w:autoSpaceDE w:val="0"/>
        <w:autoSpaceDN w:val="0"/>
        <w:adjustRightInd w:val="0"/>
        <w:spacing w:after="0" w:line="250" w:lineRule="auto"/>
        <w:ind w:left="864" w:right="1999" w:firstLine="360"/>
        <w:rPr>
          <w:rFonts w:ascii="Times New Roman" w:hAnsi="Times New Roman"/>
          <w:color w:val="000000"/>
          <w:sz w:val="20"/>
          <w:szCs w:val="20"/>
        </w:rPr>
      </w:pPr>
      <w:r w:rsidRPr="003F0AB9">
        <w:rPr>
          <w:noProof/>
        </w:rPr>
        <w:pict>
          <v:shape id="_x0000_s1427" type="#_x0000_t202" style="position:absolute;left:0;text-align:left;margin-left:520.45pt;margin-top:45.15pt;width:1in;height:184.35pt;z-index:-251544576;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Albany State University</w:t>
      </w:r>
      <w:r w:rsidR="00721764">
        <w:rPr>
          <w:rFonts w:ascii="Times New Roman" w:hAnsi="Times New Roman"/>
          <w:color w:val="000000"/>
          <w:spacing w:val="-11"/>
          <w:sz w:val="20"/>
          <w:szCs w:val="20"/>
        </w:rPr>
        <w:t>’</w:t>
      </w:r>
      <w:r w:rsidR="00721764">
        <w:rPr>
          <w:rFonts w:ascii="Times New Roman" w:hAnsi="Times New Roman"/>
          <w:color w:val="000000"/>
          <w:sz w:val="20"/>
          <w:szCs w:val="20"/>
        </w:rPr>
        <w:t>s College of Education, Department of Counseling and Educational Leadership,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fers a Master of Education degree in School Counseling.</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mission of the School Counseling program is to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 a program of study that provides future school counselors with the knowledge and skills needed to promote the career preparedness, social/emotional development, and academic success of all students.  School counselors provide advocacy for all children and collaborate with schools, homes, and community agencies in order to support the academic achievement, career success, and personal social development of students.</w:t>
      </w:r>
    </w:p>
    <w:p w:rsidR="00721764" w:rsidRDefault="00721764" w:rsidP="00721764">
      <w:pPr>
        <w:widowControl w:val="0"/>
        <w:autoSpaceDE w:val="0"/>
        <w:autoSpaceDN w:val="0"/>
        <w:adjustRightInd w:val="0"/>
        <w:spacing w:after="0" w:line="240" w:lineRule="auto"/>
        <w:ind w:left="1224"/>
        <w:rPr>
          <w:rFonts w:ascii="Times New Roman" w:hAnsi="Times New Roman"/>
          <w:color w:val="000000"/>
          <w:sz w:val="20"/>
          <w:szCs w:val="20"/>
        </w:rPr>
      </w:pPr>
      <w:r>
        <w:rPr>
          <w:rFonts w:ascii="Times New Roman" w:hAnsi="Times New Roman"/>
          <w:color w:val="000000"/>
          <w:sz w:val="20"/>
          <w:szCs w:val="20"/>
        </w:rPr>
        <w:t>The objectives of the Program are to develop school counseling professionals who:</w:t>
      </w:r>
    </w:p>
    <w:p w:rsidR="00721764" w:rsidRDefault="00721764" w:rsidP="00721764">
      <w:pPr>
        <w:widowControl w:val="0"/>
        <w:autoSpaceDE w:val="0"/>
        <w:autoSpaceDN w:val="0"/>
        <w:adjustRightInd w:val="0"/>
        <w:spacing w:before="10" w:after="0" w:line="250" w:lineRule="auto"/>
        <w:ind w:left="1584" w:right="2213" w:hanging="245"/>
        <w:rPr>
          <w:rFonts w:ascii="Times New Roman" w:hAnsi="Times New Roman"/>
          <w:color w:val="000000"/>
          <w:sz w:val="20"/>
          <w:szCs w:val="20"/>
        </w:rPr>
      </w:pPr>
      <w:r>
        <w:rPr>
          <w:rFonts w:ascii="Times New Roman" w:hAnsi="Times New Roman"/>
          <w:color w:val="000000"/>
          <w:sz w:val="20"/>
          <w:szCs w:val="20"/>
        </w:rPr>
        <w:t>1. Have the knowledge and skills needed to promote the career preparedness, social/emotional development, and academic success of the students they serve.</w:t>
      </w:r>
    </w:p>
    <w:p w:rsidR="00721764" w:rsidRDefault="00721764" w:rsidP="00721764">
      <w:pPr>
        <w:widowControl w:val="0"/>
        <w:autoSpaceDE w:val="0"/>
        <w:autoSpaceDN w:val="0"/>
        <w:adjustRightInd w:val="0"/>
        <w:spacing w:after="0" w:line="250" w:lineRule="auto"/>
        <w:ind w:left="1584" w:right="2038" w:hanging="245"/>
        <w:rPr>
          <w:rFonts w:ascii="Times New Roman" w:hAnsi="Times New Roman"/>
          <w:color w:val="000000"/>
          <w:sz w:val="20"/>
          <w:szCs w:val="20"/>
        </w:rPr>
      </w:pPr>
      <w:r>
        <w:rPr>
          <w:rFonts w:ascii="Times New Roman" w:hAnsi="Times New Roman"/>
          <w:color w:val="000000"/>
          <w:sz w:val="20"/>
          <w:szCs w:val="20"/>
        </w:rPr>
        <w:t>2. Demonstrate increased levels of accomplishment in increasing students’</w:t>
      </w:r>
      <w:r>
        <w:rPr>
          <w:rFonts w:ascii="Times New Roman" w:hAnsi="Times New Roman"/>
          <w:color w:val="000000"/>
          <w:spacing w:val="-15"/>
          <w:sz w:val="20"/>
          <w:szCs w:val="20"/>
        </w:rPr>
        <w:t xml:space="preserve"> </w:t>
      </w:r>
      <w:r>
        <w:rPr>
          <w:rFonts w:ascii="Times New Roman" w:hAnsi="Times New Roman"/>
          <w:color w:val="000000"/>
          <w:sz w:val="20"/>
          <w:szCs w:val="20"/>
        </w:rPr>
        <w:t>social/emotional development and career preparedness and enhancing students’</w:t>
      </w:r>
      <w:r>
        <w:rPr>
          <w:rFonts w:ascii="Times New Roman" w:hAnsi="Times New Roman"/>
          <w:color w:val="000000"/>
          <w:spacing w:val="-15"/>
          <w:sz w:val="20"/>
          <w:szCs w:val="20"/>
        </w:rPr>
        <w:t xml:space="preserve"> </w:t>
      </w:r>
      <w:r>
        <w:rPr>
          <w:rFonts w:ascii="Times New Roman" w:hAnsi="Times New Roman"/>
          <w:color w:val="000000"/>
          <w:sz w:val="20"/>
          <w:szCs w:val="20"/>
        </w:rPr>
        <w:t>academic success after two years of service in counseling positions.</w:t>
      </w:r>
    </w:p>
    <w:p w:rsidR="00721764" w:rsidRDefault="00721764" w:rsidP="00721764">
      <w:pPr>
        <w:widowControl w:val="0"/>
        <w:autoSpaceDE w:val="0"/>
        <w:autoSpaceDN w:val="0"/>
        <w:adjustRightInd w:val="0"/>
        <w:spacing w:after="0" w:line="250" w:lineRule="auto"/>
        <w:ind w:left="864" w:right="2037" w:firstLine="360"/>
        <w:rPr>
          <w:rFonts w:ascii="Times New Roman" w:hAnsi="Times New Roman"/>
          <w:color w:val="000000"/>
          <w:sz w:val="20"/>
          <w:szCs w:val="20"/>
        </w:rPr>
      </w:pPr>
      <w:r>
        <w:rPr>
          <w:rFonts w:ascii="Times New Roman" w:hAnsi="Times New Roman"/>
          <w:color w:val="000000"/>
          <w:sz w:val="20"/>
          <w:szCs w:val="20"/>
        </w:rPr>
        <w:t>The program provides a comprehensive overview of the professional roles and activities of contemporary school counselors.  School Counseling students complete 48 semester hours in four content areas:</w:t>
      </w:r>
      <w:r>
        <w:rPr>
          <w:rFonts w:ascii="Times New Roman" w:hAnsi="Times New Roman"/>
          <w:color w:val="000000"/>
          <w:spacing w:val="39"/>
          <w:sz w:val="20"/>
          <w:szCs w:val="20"/>
        </w:rPr>
        <w:t xml:space="preserve"> </w:t>
      </w:r>
      <w:r>
        <w:rPr>
          <w:rFonts w:ascii="Times New Roman" w:hAnsi="Times New Roman"/>
          <w:color w:val="000000"/>
          <w:sz w:val="20"/>
          <w:szCs w:val="20"/>
        </w:rPr>
        <w:t>Area</w:t>
      </w:r>
      <w:r>
        <w:rPr>
          <w:rFonts w:ascii="Times New Roman" w:hAnsi="Times New Roman"/>
          <w:color w:val="000000"/>
          <w:spacing w:val="-11"/>
          <w:sz w:val="20"/>
          <w:szCs w:val="20"/>
        </w:rPr>
        <w:t xml:space="preserve"> </w:t>
      </w:r>
      <w:r>
        <w:rPr>
          <w:rFonts w:ascii="Times New Roman" w:hAnsi="Times New Roman"/>
          <w:color w:val="000000"/>
          <w:sz w:val="20"/>
          <w:szCs w:val="20"/>
        </w:rPr>
        <w:t>A: Foundation (9)</w:t>
      </w:r>
      <w:r>
        <w:rPr>
          <w:rFonts w:ascii="Times New Roman" w:hAnsi="Times New Roman"/>
          <w:color w:val="000000"/>
          <w:spacing w:val="-11"/>
          <w:sz w:val="20"/>
          <w:szCs w:val="20"/>
        </w:rPr>
        <w:t xml:space="preserve"> </w:t>
      </w:r>
      <w:r>
        <w:rPr>
          <w:rFonts w:ascii="Times New Roman" w:hAnsi="Times New Roman"/>
          <w:color w:val="000000"/>
          <w:sz w:val="20"/>
          <w:szCs w:val="20"/>
        </w:rPr>
        <w:t>Area B: Nature of Learner (9 hours),</w:t>
      </w:r>
      <w:r>
        <w:rPr>
          <w:rFonts w:ascii="Times New Roman" w:hAnsi="Times New Roman"/>
          <w:color w:val="000000"/>
          <w:spacing w:val="-11"/>
          <w:sz w:val="20"/>
          <w:szCs w:val="20"/>
        </w:rPr>
        <w:t xml:space="preserve">  </w:t>
      </w:r>
      <w:r>
        <w:rPr>
          <w:rFonts w:ascii="Times New Roman" w:hAnsi="Times New Roman"/>
          <w:color w:val="000000"/>
          <w:sz w:val="20"/>
          <w:szCs w:val="20"/>
        </w:rPr>
        <w:t>Area C: Clinical Skills (24 hours),</w:t>
      </w:r>
      <w:r>
        <w:rPr>
          <w:rFonts w:ascii="Times New Roman" w:hAnsi="Times New Roman"/>
          <w:color w:val="000000"/>
          <w:spacing w:val="-11"/>
          <w:sz w:val="20"/>
          <w:szCs w:val="20"/>
        </w:rPr>
        <w:t xml:space="preserve"> and </w:t>
      </w:r>
      <w:r>
        <w:rPr>
          <w:rFonts w:ascii="Times New Roman" w:hAnsi="Times New Roman"/>
          <w:color w:val="000000"/>
          <w:sz w:val="20"/>
          <w:szCs w:val="20"/>
        </w:rPr>
        <w:t>Area D: Research (6 hours) Students who successfully complete this program earn the M.Ed. in School Counseling and are eligible for Geo</w:t>
      </w:r>
      <w:r>
        <w:rPr>
          <w:rFonts w:ascii="Times New Roman" w:hAnsi="Times New Roman"/>
          <w:color w:val="000000"/>
          <w:spacing w:val="-4"/>
          <w:sz w:val="20"/>
          <w:szCs w:val="20"/>
        </w:rPr>
        <w:t>r</w:t>
      </w:r>
      <w:r>
        <w:rPr>
          <w:rFonts w:ascii="Times New Roman" w:hAnsi="Times New Roman"/>
          <w:color w:val="000000"/>
          <w:sz w:val="20"/>
          <w:szCs w:val="20"/>
        </w:rPr>
        <w:t xml:space="preserve">gia Certification in School Counseling. Certification candidates are required to pass the GACE </w:t>
      </w:r>
      <w:proofErr w:type="gramStart"/>
      <w:r>
        <w:rPr>
          <w:rFonts w:ascii="Times New Roman" w:hAnsi="Times New Roman"/>
          <w:color w:val="000000"/>
          <w:sz w:val="20"/>
          <w:szCs w:val="20"/>
        </w:rPr>
        <w:t>I</w:t>
      </w:r>
      <w:proofErr w:type="gramEnd"/>
      <w:r>
        <w:rPr>
          <w:rFonts w:ascii="Times New Roman" w:hAnsi="Times New Roman"/>
          <w:color w:val="000000"/>
          <w:sz w:val="20"/>
          <w:szCs w:val="20"/>
        </w:rPr>
        <w:t xml:space="preserve"> (General) and GACE II (School Counseling Examinations).</w:t>
      </w:r>
    </w:p>
    <w:p w:rsidR="00721764" w:rsidRDefault="003F0AB9" w:rsidP="00721764">
      <w:pPr>
        <w:widowControl w:val="0"/>
        <w:autoSpaceDE w:val="0"/>
        <w:autoSpaceDN w:val="0"/>
        <w:adjustRightInd w:val="0"/>
        <w:spacing w:after="0" w:line="250" w:lineRule="auto"/>
        <w:ind w:left="864" w:right="1983" w:firstLine="360"/>
        <w:rPr>
          <w:rFonts w:ascii="Times New Roman" w:hAnsi="Times New Roman"/>
          <w:color w:val="000000"/>
          <w:sz w:val="20"/>
          <w:szCs w:val="20"/>
        </w:rPr>
      </w:pPr>
      <w:r w:rsidRPr="003F0AB9">
        <w:rPr>
          <w:noProof/>
        </w:rPr>
        <w:pict>
          <v:shape id="_x0000_s1428" type="#_x0000_t202" style="position:absolute;left:0;text-align:left;margin-left:520.45pt;margin-top:3.35pt;width:1in;height:270.75pt;z-index:-25154355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All program graduates have the opportunity to complete a professional internship during their first two years of practice.</w:t>
      </w:r>
      <w:r w:rsidR="00721764">
        <w:rPr>
          <w:rFonts w:ascii="Times New Roman" w:hAnsi="Times New Roman"/>
          <w:color w:val="000000"/>
          <w:spacing w:val="47"/>
          <w:sz w:val="20"/>
          <w:szCs w:val="20"/>
        </w:rPr>
        <w:t xml:space="preserve"> </w:t>
      </w:r>
      <w:r w:rsidR="00721764">
        <w:rPr>
          <w:rFonts w:ascii="Times New Roman" w:hAnsi="Times New Roman"/>
          <w:color w:val="000000"/>
          <w:sz w:val="20"/>
          <w:szCs w:val="20"/>
        </w:rPr>
        <w:t>This internship provides mentoring by a certified professional school counselor and portfolio review to help each student assess their e</w:t>
      </w:r>
      <w:r w:rsidR="00721764">
        <w:rPr>
          <w:rFonts w:ascii="Times New Roman" w:hAnsi="Times New Roman"/>
          <w:color w:val="000000"/>
          <w:spacing w:val="-4"/>
          <w:sz w:val="20"/>
          <w:szCs w:val="20"/>
        </w:rPr>
        <w:t>f</w:t>
      </w:r>
      <w:r w:rsidR="00721764">
        <w:rPr>
          <w:rFonts w:ascii="Times New Roman" w:hAnsi="Times New Roman"/>
          <w:color w:val="000000"/>
          <w:sz w:val="20"/>
          <w:szCs w:val="20"/>
        </w:rPr>
        <w:t>fectiveness as a professional school counselor and for professional development.</w:t>
      </w:r>
    </w:p>
    <w:p w:rsidR="00721764" w:rsidRDefault="00721764" w:rsidP="00721764">
      <w:pPr>
        <w:widowControl w:val="0"/>
        <w:autoSpaceDE w:val="0"/>
        <w:autoSpaceDN w:val="0"/>
        <w:adjustRightInd w:val="0"/>
        <w:spacing w:after="0" w:line="250" w:lineRule="auto"/>
        <w:ind w:left="864" w:right="2188" w:firstLine="360"/>
        <w:rPr>
          <w:rFonts w:ascii="Times New Roman" w:hAnsi="Times New Roman"/>
          <w:color w:val="000000"/>
          <w:sz w:val="20"/>
          <w:szCs w:val="20"/>
        </w:rPr>
      </w:pPr>
      <w:r>
        <w:rPr>
          <w:rFonts w:ascii="Times New Roman" w:hAnsi="Times New Roman"/>
          <w:color w:val="000000"/>
          <w:sz w:val="20"/>
          <w:szCs w:val="20"/>
        </w:rPr>
        <w:t>Students pursuing School Counseling Certification (Add-On) or a Master of Education Degree in School Counseling must be fully admitted to School Counseling before taking courses listed under Professional Studies</w:t>
      </w:r>
      <w:r>
        <w:rPr>
          <w:rFonts w:ascii="Times New Roman" w:hAnsi="Times New Roman"/>
          <w:color w:val="000000"/>
          <w:spacing w:val="-11"/>
          <w:sz w:val="20"/>
          <w:szCs w:val="20"/>
        </w:rPr>
        <w:t xml:space="preserve"> </w:t>
      </w:r>
      <w:r>
        <w:rPr>
          <w:rFonts w:ascii="Times New Roman" w:hAnsi="Times New Roman"/>
          <w:color w:val="000000"/>
          <w:sz w:val="20"/>
          <w:szCs w:val="20"/>
        </w:rPr>
        <w:t>Area C.</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Advisement</w:t>
      </w:r>
    </w:p>
    <w:p w:rsidR="00721764" w:rsidRDefault="00721764" w:rsidP="00721764">
      <w:pPr>
        <w:widowControl w:val="0"/>
        <w:autoSpaceDE w:val="0"/>
        <w:autoSpaceDN w:val="0"/>
        <w:adjustRightInd w:val="0"/>
        <w:spacing w:before="13" w:after="0" w:line="250" w:lineRule="auto"/>
        <w:ind w:left="864" w:right="1993" w:firstLine="360"/>
        <w:rPr>
          <w:rFonts w:ascii="Times New Roman" w:hAnsi="Times New Roman"/>
          <w:color w:val="000000"/>
          <w:sz w:val="20"/>
          <w:szCs w:val="20"/>
        </w:rPr>
      </w:pPr>
      <w:r>
        <w:rPr>
          <w:rFonts w:ascii="Times New Roman" w:hAnsi="Times New Roman"/>
          <w:color w:val="000000"/>
          <w:sz w:val="20"/>
          <w:szCs w:val="20"/>
        </w:rPr>
        <w:t>Upon admission to the counseling program, each student is assigned a Faculty</w:t>
      </w:r>
      <w:r>
        <w:rPr>
          <w:rFonts w:ascii="Times New Roman" w:hAnsi="Times New Roman"/>
          <w:color w:val="000000"/>
          <w:spacing w:val="-11"/>
          <w:sz w:val="20"/>
          <w:szCs w:val="20"/>
        </w:rPr>
        <w:t xml:space="preserve"> </w:t>
      </w:r>
      <w:r>
        <w:rPr>
          <w:rFonts w:ascii="Times New Roman" w:hAnsi="Times New Roman"/>
          <w:color w:val="000000"/>
          <w:sz w:val="20"/>
          <w:szCs w:val="20"/>
        </w:rPr>
        <w:t>Adviso</w:t>
      </w:r>
      <w:r>
        <w:rPr>
          <w:rFonts w:ascii="Times New Roman" w:hAnsi="Times New Roman"/>
          <w:color w:val="000000"/>
          <w:spacing w:val="-11"/>
          <w:sz w:val="20"/>
          <w:szCs w:val="20"/>
        </w:rPr>
        <w:t>r</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z w:val="20"/>
          <w:szCs w:val="20"/>
        </w:rPr>
        <w:t>The Advisor assists the student with program planning and approval; collaborates with the student to monitor the student</w:t>
      </w:r>
      <w:r>
        <w:rPr>
          <w:rFonts w:ascii="Times New Roman" w:hAnsi="Times New Roman"/>
          <w:color w:val="000000"/>
          <w:spacing w:val="-11"/>
          <w:sz w:val="20"/>
          <w:szCs w:val="20"/>
        </w:rPr>
        <w:t>’</w:t>
      </w:r>
      <w:r>
        <w:rPr>
          <w:rFonts w:ascii="Times New Roman" w:hAnsi="Times New Roman"/>
          <w:color w:val="000000"/>
          <w:sz w:val="20"/>
          <w:szCs w:val="20"/>
        </w:rPr>
        <w:t>s progress; advises in the preparation and maintenance of the student</w:t>
      </w:r>
      <w:r>
        <w:rPr>
          <w:rFonts w:ascii="Times New Roman" w:hAnsi="Times New Roman"/>
          <w:color w:val="000000"/>
          <w:spacing w:val="-11"/>
          <w:sz w:val="20"/>
          <w:szCs w:val="20"/>
        </w:rPr>
        <w:t>’</w:t>
      </w:r>
      <w:r>
        <w:rPr>
          <w:rFonts w:ascii="Times New Roman" w:hAnsi="Times New Roman"/>
          <w:color w:val="000000"/>
          <w:sz w:val="20"/>
          <w:szCs w:val="20"/>
        </w:rPr>
        <w:t>s portfolio; approves selection of courses each semester; determine readiness for practicum and internship; and completes the students’</w:t>
      </w:r>
      <w:r>
        <w:rPr>
          <w:rFonts w:ascii="Times New Roman" w:hAnsi="Times New Roman"/>
          <w:color w:val="000000"/>
          <w:spacing w:val="-15"/>
          <w:sz w:val="20"/>
          <w:szCs w:val="20"/>
        </w:rPr>
        <w:t xml:space="preserve"> </w:t>
      </w:r>
      <w:r>
        <w:rPr>
          <w:rFonts w:ascii="Times New Roman" w:hAnsi="Times New Roman"/>
          <w:color w:val="000000"/>
          <w:sz w:val="20"/>
          <w:szCs w:val="20"/>
        </w:rPr>
        <w:t>course audit for graduation.</w:t>
      </w:r>
    </w:p>
    <w:p w:rsidR="00721764" w:rsidRDefault="00721764" w:rsidP="00721764">
      <w:pPr>
        <w:widowControl w:val="0"/>
        <w:autoSpaceDE w:val="0"/>
        <w:autoSpaceDN w:val="0"/>
        <w:adjustRightInd w:val="0"/>
        <w:spacing w:before="13"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Clinical Experience</w:t>
      </w:r>
    </w:p>
    <w:p w:rsidR="00721764" w:rsidRDefault="00721764" w:rsidP="00721764">
      <w:pPr>
        <w:widowControl w:val="0"/>
        <w:autoSpaceDE w:val="0"/>
        <w:autoSpaceDN w:val="0"/>
        <w:adjustRightInd w:val="0"/>
        <w:spacing w:before="13" w:after="0" w:line="249" w:lineRule="auto"/>
        <w:ind w:left="864" w:right="2098" w:firstLine="360"/>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series of supervised clinical experiences in the public school setting is provided to all students in the program. Seven hundred (700) hours of clinical field work experiences are required. Pre-practicum and practicum experiences provide students with the opportunity to put the skills developed in the classroom into practice.</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All prerequisites listed below must be met before a student can register for any clinical experience. </w:t>
      </w:r>
      <w:r>
        <w:rPr>
          <w:rFonts w:ascii="Times New Roman" w:hAnsi="Times New Roman"/>
          <w:b/>
          <w:bCs/>
          <w:color w:val="000000"/>
          <w:sz w:val="20"/>
          <w:szCs w:val="20"/>
        </w:rPr>
        <w:t>PROOF</w:t>
      </w:r>
      <w:r>
        <w:rPr>
          <w:rFonts w:ascii="Times New Roman" w:hAnsi="Times New Roman"/>
          <w:b/>
          <w:bCs/>
          <w:color w:val="000000"/>
          <w:spacing w:val="-7"/>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7"/>
          <w:sz w:val="20"/>
          <w:szCs w:val="20"/>
        </w:rPr>
        <w:t xml:space="preserve"> </w:t>
      </w:r>
      <w:r>
        <w:rPr>
          <w:rFonts w:ascii="Times New Roman" w:hAnsi="Times New Roman"/>
          <w:b/>
          <w:bCs/>
          <w:color w:val="000000"/>
          <w:sz w:val="20"/>
          <w:szCs w:val="20"/>
        </w:rPr>
        <w:t>PROFESSIONAL</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LIABILITY</w:t>
      </w:r>
      <w:r>
        <w:rPr>
          <w:rFonts w:ascii="Times New Roman" w:hAnsi="Times New Roman"/>
          <w:b/>
          <w:bCs/>
          <w:color w:val="000000"/>
          <w:spacing w:val="-8"/>
          <w:sz w:val="20"/>
          <w:szCs w:val="20"/>
        </w:rPr>
        <w:t xml:space="preserve"> </w:t>
      </w:r>
      <w:r>
        <w:rPr>
          <w:rFonts w:ascii="Times New Roman" w:hAnsi="Times New Roman"/>
          <w:b/>
          <w:bCs/>
          <w:color w:val="000000"/>
          <w:sz w:val="20"/>
          <w:szCs w:val="20"/>
        </w:rPr>
        <w:t>IN- SURANCE COVERAGE IS REQUIRED BEFORE REGISTERING FOR COUN 5570 AND COUN 5595.</w:t>
      </w:r>
    </w:p>
    <w:p w:rsidR="00721764" w:rsidRDefault="00721764" w:rsidP="00721764">
      <w:pPr>
        <w:widowControl w:val="0"/>
        <w:autoSpaceDE w:val="0"/>
        <w:autoSpaceDN w:val="0"/>
        <w:adjustRightInd w:val="0"/>
        <w:spacing w:before="3" w:after="0" w:line="280" w:lineRule="exact"/>
        <w:rPr>
          <w:rFonts w:ascii="Times New Roman" w:hAnsi="Times New Roman"/>
          <w:color w:val="000000"/>
          <w:sz w:val="28"/>
          <w:szCs w:val="28"/>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Admission</w:t>
      </w:r>
    </w:p>
    <w:p w:rsidR="00721764" w:rsidRDefault="00721764" w:rsidP="00721764">
      <w:pPr>
        <w:widowControl w:val="0"/>
        <w:autoSpaceDE w:val="0"/>
        <w:autoSpaceDN w:val="0"/>
        <w:adjustRightInd w:val="0"/>
        <w:spacing w:before="10" w:after="0" w:line="250" w:lineRule="auto"/>
        <w:ind w:left="864" w:right="1996" w:firstLine="360"/>
        <w:rPr>
          <w:rFonts w:ascii="Times New Roman" w:hAnsi="Times New Roman"/>
          <w:color w:val="000000"/>
          <w:sz w:val="20"/>
          <w:szCs w:val="20"/>
        </w:rPr>
      </w:pPr>
      <w:r>
        <w:rPr>
          <w:rFonts w:ascii="Times New Roman" w:hAnsi="Times New Roman"/>
          <w:color w:val="191919"/>
          <w:sz w:val="20"/>
          <w:szCs w:val="20"/>
        </w:rPr>
        <w:t>For admission to the School Counseling Program, students must satisfy graduate admission requirements and either hold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Certification OR pass the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Certif</w:t>
      </w:r>
      <w:r>
        <w:rPr>
          <w:rFonts w:ascii="Times New Roman" w:hAnsi="Times New Roman"/>
          <w:color w:val="191919"/>
          <w:spacing w:val="-4"/>
          <w:sz w:val="20"/>
          <w:szCs w:val="20"/>
        </w:rPr>
        <w:t>i</w:t>
      </w:r>
      <w:r>
        <w:rPr>
          <w:rFonts w:ascii="Times New Roman" w:hAnsi="Times New Roman"/>
          <w:color w:val="191919"/>
          <w:sz w:val="20"/>
          <w:szCs w:val="20"/>
        </w:rPr>
        <w:t>cation Examination (GACE I) – General. Students seeking add-on certification must hold Geo</w:t>
      </w:r>
      <w:r>
        <w:rPr>
          <w:rFonts w:ascii="Times New Roman" w:hAnsi="Times New Roman"/>
          <w:color w:val="191919"/>
          <w:spacing w:val="-4"/>
          <w:sz w:val="20"/>
          <w:szCs w:val="20"/>
        </w:rPr>
        <w:t>r</w:t>
      </w:r>
      <w:r>
        <w:rPr>
          <w:rFonts w:ascii="Times New Roman" w:hAnsi="Times New Roman"/>
          <w:color w:val="191919"/>
          <w:sz w:val="20"/>
          <w:szCs w:val="20"/>
        </w:rPr>
        <w:t>gia teacher certification and a maste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w:t>
      </w:r>
    </w:p>
    <w:p w:rsidR="00721764" w:rsidRDefault="00721764" w:rsidP="00721764">
      <w:pPr>
        <w:widowControl w:val="0"/>
        <w:autoSpaceDE w:val="0"/>
        <w:autoSpaceDN w:val="0"/>
        <w:adjustRightInd w:val="0"/>
        <w:spacing w:before="10" w:after="0" w:line="250" w:lineRule="auto"/>
        <w:ind w:left="864" w:right="1996" w:firstLine="360"/>
        <w:rPr>
          <w:rFonts w:ascii="Times New Roman" w:hAnsi="Times New Roman"/>
          <w:color w:val="000000"/>
          <w:sz w:val="20"/>
          <w:szCs w:val="20"/>
        </w:rPr>
        <w:sectPr w:rsidR="00721764">
          <w:pgSz w:w="12240" w:h="15840"/>
          <w:pgMar w:top="260" w:right="240" w:bottom="280" w:left="1260" w:header="0" w:footer="1034" w:gutter="0"/>
          <w:cols w:space="720" w:equalWidth="0">
            <w:col w:w="1074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7" w:after="0" w:line="240" w:lineRule="auto"/>
              <w:ind w:left="438"/>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before="20" w:after="0" w:line="240" w:lineRule="auto"/>
        <w:ind w:left="1944"/>
        <w:rPr>
          <w:rFonts w:ascii="Times New Roman" w:hAnsi="Times New Roman"/>
          <w:color w:val="000000"/>
          <w:sz w:val="24"/>
          <w:szCs w:val="24"/>
        </w:rPr>
      </w:pPr>
      <w:r w:rsidRPr="003F0AB9">
        <w:rPr>
          <w:noProof/>
        </w:rPr>
        <w:pict>
          <v:group id="_x0000_s1429" style="position:absolute;left:0;text-align:left;margin-left:263.55pt;margin-top:-53.75pt;width:31.2pt;height:31pt;z-index:-251542528;mso-position-horizontal-relative:page" coordorigin="5271,-1075" coordsize="624,620" o:allowincell="f">
            <v:rect id="_x0000_s1430" style="position:absolute;left:5276;top:-1070;width:613;height:610" o:allowincell="f" stroked="f">
              <v:path arrowok="t"/>
            </v:rect>
            <v:rect id="_x0000_s1431" style="position:absolute;left:5276;top:-1071;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4"/>
          <w:szCs w:val="24"/>
        </w:rPr>
        <w:t>P</w:t>
      </w:r>
      <w:r w:rsidR="00721764">
        <w:rPr>
          <w:rFonts w:ascii="Times New Roman" w:hAnsi="Times New Roman"/>
          <w:b/>
          <w:bCs/>
          <w:color w:val="191919"/>
          <w:spacing w:val="-4"/>
          <w:sz w:val="24"/>
          <w:szCs w:val="24"/>
        </w:rPr>
        <w:t>r</w:t>
      </w:r>
      <w:r w:rsidR="00721764">
        <w:rPr>
          <w:rFonts w:ascii="Times New Roman" w:hAnsi="Times New Roman"/>
          <w:b/>
          <w:bCs/>
          <w:color w:val="191919"/>
          <w:sz w:val="24"/>
          <w:szCs w:val="24"/>
        </w:rPr>
        <w:t>ogram Completion</w:t>
      </w:r>
    </w:p>
    <w:p w:rsidR="00721764" w:rsidRDefault="00721764" w:rsidP="00721764">
      <w:pPr>
        <w:widowControl w:val="0"/>
        <w:autoSpaceDE w:val="0"/>
        <w:autoSpaceDN w:val="0"/>
        <w:adjustRightInd w:val="0"/>
        <w:spacing w:before="1" w:after="0" w:line="250" w:lineRule="auto"/>
        <w:ind w:left="1944" w:right="887" w:firstLine="36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o be eligible for the M.Ed. degree in School Counseling and recommendation for S-5 certif</w:t>
      </w:r>
      <w:r>
        <w:rPr>
          <w:rFonts w:ascii="Times New Roman" w:hAnsi="Times New Roman"/>
          <w:color w:val="191919"/>
          <w:spacing w:val="-4"/>
          <w:sz w:val="20"/>
          <w:szCs w:val="20"/>
        </w:rPr>
        <w:t>i</w:t>
      </w:r>
      <w:r>
        <w:rPr>
          <w:rFonts w:ascii="Times New Roman" w:hAnsi="Times New Roman"/>
          <w:color w:val="191919"/>
          <w:sz w:val="20"/>
          <w:szCs w:val="20"/>
        </w:rPr>
        <w:t>cation by</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the student must meet the following requirements:</w:t>
      </w:r>
    </w:p>
    <w:p w:rsidR="00721764" w:rsidRDefault="00721764" w:rsidP="00721764">
      <w:pPr>
        <w:widowControl w:val="0"/>
        <w:autoSpaceDE w:val="0"/>
        <w:autoSpaceDN w:val="0"/>
        <w:adjustRightInd w:val="0"/>
        <w:spacing w:after="0" w:line="250" w:lineRule="auto"/>
        <w:ind w:left="2549" w:right="925" w:hanging="245"/>
        <w:rPr>
          <w:rFonts w:ascii="Times New Roman" w:hAnsi="Times New Roman"/>
          <w:color w:val="000000"/>
          <w:sz w:val="20"/>
          <w:szCs w:val="20"/>
        </w:rPr>
      </w:pPr>
      <w:r>
        <w:rPr>
          <w:rFonts w:ascii="Times New Roman" w:hAnsi="Times New Roman"/>
          <w:color w:val="191919"/>
          <w:sz w:val="20"/>
          <w:szCs w:val="20"/>
        </w:rPr>
        <w:t>1. Credit hours usable in the planned program must not be older than six calendar years at the time the degree is completed.</w:t>
      </w:r>
    </w:p>
    <w:p w:rsidR="00721764" w:rsidRDefault="003F0AB9" w:rsidP="00721764">
      <w:pPr>
        <w:widowControl w:val="0"/>
        <w:autoSpaceDE w:val="0"/>
        <w:autoSpaceDN w:val="0"/>
        <w:adjustRightInd w:val="0"/>
        <w:spacing w:after="0" w:line="250" w:lineRule="auto"/>
        <w:ind w:left="2549" w:right="1231" w:hanging="245"/>
        <w:rPr>
          <w:rFonts w:ascii="Times New Roman" w:hAnsi="Times New Roman"/>
          <w:color w:val="000000"/>
          <w:sz w:val="20"/>
          <w:szCs w:val="20"/>
        </w:rPr>
      </w:pPr>
      <w:r w:rsidRPr="003F0AB9">
        <w:rPr>
          <w:noProof/>
        </w:rPr>
        <w:pict>
          <v:shape id="_x0000_s1433" type="#_x0000_t202" style="position:absolute;left:0;text-align:left;margin-left:17.75pt;margin-top:17.9pt;width:1in;height:270.75pt;z-index:-25154048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2. Complete an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Application for Graduation at least two semesters prior to course/program requirement completion.</w:t>
      </w:r>
    </w:p>
    <w:p w:rsidR="00721764" w:rsidRDefault="00721764" w:rsidP="00721764">
      <w:pPr>
        <w:widowControl w:val="0"/>
        <w:autoSpaceDE w:val="0"/>
        <w:autoSpaceDN w:val="0"/>
        <w:adjustRightInd w:val="0"/>
        <w:spacing w:after="0" w:line="250" w:lineRule="auto"/>
        <w:ind w:left="2549" w:right="1120" w:hanging="245"/>
        <w:rPr>
          <w:rFonts w:ascii="Times New Roman" w:hAnsi="Times New Roman"/>
          <w:color w:val="000000"/>
          <w:sz w:val="20"/>
          <w:szCs w:val="20"/>
        </w:rPr>
      </w:pPr>
      <w:r>
        <w:rPr>
          <w:rFonts w:ascii="Times New Roman" w:hAnsi="Times New Roman"/>
          <w:color w:val="191919"/>
          <w:sz w:val="20"/>
          <w:szCs w:val="20"/>
        </w:rPr>
        <w:t>3. Maintain a cumulative 3.0 grade point average or better in graduate course work with no grade below a “B” in any School Counseling course.</w:t>
      </w:r>
    </w:p>
    <w:p w:rsidR="00721764" w:rsidRDefault="00721764" w:rsidP="00721764">
      <w:pPr>
        <w:widowControl w:val="0"/>
        <w:autoSpaceDE w:val="0"/>
        <w:autoSpaceDN w:val="0"/>
        <w:adjustRightInd w:val="0"/>
        <w:spacing w:after="0" w:line="250" w:lineRule="auto"/>
        <w:ind w:left="2549" w:right="1330" w:hanging="245"/>
        <w:rPr>
          <w:rFonts w:ascii="Times New Roman" w:hAnsi="Times New Roman"/>
          <w:color w:val="000000"/>
          <w:sz w:val="20"/>
          <w:szCs w:val="20"/>
        </w:rPr>
      </w:pPr>
      <w:r>
        <w:rPr>
          <w:rFonts w:ascii="Times New Roman" w:hAnsi="Times New Roman"/>
          <w:color w:val="191919"/>
          <w:sz w:val="20"/>
          <w:szCs w:val="20"/>
        </w:rPr>
        <w:t>4. Include a minimum of 48 semester hours of graduate courses in School Counseling as prescribed on the Program check sheet.</w:t>
      </w:r>
    </w:p>
    <w:p w:rsidR="00721764" w:rsidRDefault="00721764" w:rsidP="00721764">
      <w:pPr>
        <w:widowControl w:val="0"/>
        <w:autoSpaceDE w:val="0"/>
        <w:autoSpaceDN w:val="0"/>
        <w:adjustRightInd w:val="0"/>
        <w:spacing w:after="0" w:line="250" w:lineRule="auto"/>
        <w:ind w:left="2549" w:right="893" w:hanging="245"/>
        <w:rPr>
          <w:rFonts w:ascii="Times New Roman" w:hAnsi="Times New Roman"/>
          <w:color w:val="000000"/>
          <w:sz w:val="20"/>
          <w:szCs w:val="20"/>
        </w:rPr>
      </w:pPr>
      <w:r>
        <w:rPr>
          <w:rFonts w:ascii="Times New Roman" w:hAnsi="Times New Roman"/>
          <w:color w:val="191919"/>
          <w:sz w:val="20"/>
          <w:szCs w:val="20"/>
        </w:rPr>
        <w:t>5.</w:t>
      </w:r>
      <w:r>
        <w:rPr>
          <w:rFonts w:ascii="Times New Roman" w:hAnsi="Times New Roman"/>
          <w:color w:val="191919"/>
          <w:spacing w:val="-11"/>
          <w:sz w:val="20"/>
          <w:szCs w:val="20"/>
        </w:rPr>
        <w:t xml:space="preserve"> </w:t>
      </w:r>
      <w:r>
        <w:rPr>
          <w:rFonts w:ascii="Times New Roman" w:hAnsi="Times New Roman"/>
          <w:color w:val="191919"/>
          <w:sz w:val="20"/>
          <w:szCs w:val="20"/>
        </w:rPr>
        <w:t>At least 39 of the credit hours used in completion of the M.Ed. in School Counseling must be earned in residence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Up to 9 semester hours of transfer credit may be applied toward the M.Ed. in School Counseling.</w:t>
      </w:r>
    </w:p>
    <w:p w:rsidR="00721764" w:rsidRDefault="00721764" w:rsidP="00721764">
      <w:pPr>
        <w:widowControl w:val="0"/>
        <w:autoSpaceDE w:val="0"/>
        <w:autoSpaceDN w:val="0"/>
        <w:adjustRightInd w:val="0"/>
        <w:spacing w:after="0" w:line="240" w:lineRule="auto"/>
        <w:ind w:left="2267" w:right="1320"/>
        <w:jc w:val="center"/>
        <w:rPr>
          <w:rFonts w:ascii="Times New Roman" w:hAnsi="Times New Roman"/>
          <w:color w:val="000000"/>
          <w:sz w:val="20"/>
          <w:szCs w:val="20"/>
        </w:rPr>
      </w:pPr>
      <w:r>
        <w:rPr>
          <w:rFonts w:ascii="Times New Roman" w:hAnsi="Times New Roman"/>
          <w:color w:val="191919"/>
          <w:sz w:val="20"/>
          <w:szCs w:val="20"/>
        </w:rPr>
        <w:t>6. Pass the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1"/>
          <w:sz w:val="20"/>
          <w:szCs w:val="20"/>
        </w:rPr>
        <w:t xml:space="preserve"> </w:t>
      </w:r>
      <w:r>
        <w:rPr>
          <w:rFonts w:ascii="Times New Roman" w:hAnsi="Times New Roman"/>
          <w:color w:val="191919"/>
          <w:sz w:val="20"/>
          <w:szCs w:val="20"/>
        </w:rPr>
        <w:t>Assessment for the Certification of Educators examination in School</w:t>
      </w:r>
    </w:p>
    <w:p w:rsidR="00721764" w:rsidRDefault="00721764" w:rsidP="00721764">
      <w:pPr>
        <w:widowControl w:val="0"/>
        <w:autoSpaceDE w:val="0"/>
        <w:autoSpaceDN w:val="0"/>
        <w:adjustRightInd w:val="0"/>
        <w:spacing w:before="10" w:after="0" w:line="240" w:lineRule="auto"/>
        <w:ind w:left="2514" w:right="6284"/>
        <w:jc w:val="center"/>
        <w:rPr>
          <w:rFonts w:ascii="Times New Roman" w:hAnsi="Times New Roman"/>
          <w:color w:val="000000"/>
          <w:sz w:val="20"/>
          <w:szCs w:val="20"/>
        </w:rPr>
      </w:pPr>
      <w:proofErr w:type="gramStart"/>
      <w:r>
        <w:rPr>
          <w:rFonts w:ascii="Times New Roman" w:hAnsi="Times New Roman"/>
          <w:color w:val="191919"/>
          <w:sz w:val="20"/>
          <w:szCs w:val="20"/>
        </w:rPr>
        <w:t>Counseling (GACE II).</w:t>
      </w:r>
      <w:proofErr w:type="gramEnd"/>
    </w:p>
    <w:p w:rsidR="00721764" w:rsidRDefault="00721764" w:rsidP="00721764">
      <w:pPr>
        <w:widowControl w:val="0"/>
        <w:autoSpaceDE w:val="0"/>
        <w:autoSpaceDN w:val="0"/>
        <w:adjustRightInd w:val="0"/>
        <w:spacing w:before="10" w:after="0" w:line="250" w:lineRule="auto"/>
        <w:ind w:left="2549" w:right="1130" w:hanging="245"/>
        <w:rPr>
          <w:rFonts w:ascii="Times New Roman" w:hAnsi="Times New Roman"/>
          <w:color w:val="000000"/>
          <w:sz w:val="20"/>
          <w:szCs w:val="20"/>
        </w:rPr>
      </w:pPr>
      <w:r>
        <w:rPr>
          <w:rFonts w:ascii="Times New Roman" w:hAnsi="Times New Roman"/>
          <w:color w:val="191919"/>
          <w:sz w:val="20"/>
          <w:szCs w:val="20"/>
        </w:rPr>
        <w:t>7. Satisfy the School Counseling Program</w:t>
      </w:r>
      <w:r>
        <w:rPr>
          <w:rFonts w:ascii="Times New Roman" w:hAnsi="Times New Roman"/>
          <w:color w:val="191919"/>
          <w:spacing w:val="-11"/>
          <w:sz w:val="20"/>
          <w:szCs w:val="20"/>
        </w:rPr>
        <w:t>’</w:t>
      </w:r>
      <w:r>
        <w:rPr>
          <w:rFonts w:ascii="Times New Roman" w:hAnsi="Times New Roman"/>
          <w:color w:val="191919"/>
          <w:sz w:val="20"/>
          <w:szCs w:val="20"/>
        </w:rPr>
        <w:t>s Clinical Experience requirement (COUN 5570 and COUN 5595) in residence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3"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 Planned Deg</w:t>
      </w:r>
      <w:r>
        <w:rPr>
          <w:rFonts w:ascii="Times New Roman" w:hAnsi="Times New Roman"/>
          <w:b/>
          <w:bCs/>
          <w:color w:val="191919"/>
          <w:spacing w:val="-4"/>
          <w:sz w:val="24"/>
          <w:szCs w:val="24"/>
        </w:rPr>
        <w:t>r</w:t>
      </w:r>
      <w:r>
        <w:rPr>
          <w:rFonts w:ascii="Times New Roman" w:hAnsi="Times New Roman"/>
          <w:b/>
          <w:bCs/>
          <w:color w:val="191919"/>
          <w:sz w:val="24"/>
          <w:szCs w:val="24"/>
        </w:rPr>
        <w:t>ee</w:t>
      </w:r>
    </w:p>
    <w:p w:rsidR="00721764" w:rsidRDefault="00721764" w:rsidP="00721764">
      <w:pPr>
        <w:widowControl w:val="0"/>
        <w:autoSpaceDE w:val="0"/>
        <w:autoSpaceDN w:val="0"/>
        <w:adjustRightInd w:val="0"/>
        <w:spacing w:before="1"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Certification in the State of Georgia                                                           3 hrs</w:t>
      </w:r>
    </w:p>
    <w:p w:rsidR="00721764" w:rsidRPr="002C48C1" w:rsidRDefault="00721764" w:rsidP="00721764">
      <w:pPr>
        <w:widowControl w:val="0"/>
        <w:tabs>
          <w:tab w:val="left" w:pos="9140"/>
        </w:tabs>
        <w:autoSpaceDE w:val="0"/>
        <w:autoSpaceDN w:val="0"/>
        <w:adjustRightInd w:val="0"/>
        <w:spacing w:after="0" w:line="240" w:lineRule="auto"/>
        <w:ind w:left="1944"/>
        <w:rPr>
          <w:rFonts w:ascii="Times New Roman" w:hAnsi="Times New Roman"/>
          <w:bCs/>
          <w:color w:val="191919"/>
          <w:sz w:val="20"/>
          <w:szCs w:val="20"/>
        </w:rPr>
      </w:pPr>
      <w:r w:rsidRPr="002C48C1">
        <w:rPr>
          <w:rFonts w:ascii="Times New Roman" w:hAnsi="Times New Roman"/>
          <w:bCs/>
          <w:color w:val="191919"/>
          <w:sz w:val="20"/>
          <w:szCs w:val="20"/>
        </w:rPr>
        <w:t>SPED   5501      Exceptional Children and Youth</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Provisional/ Non-Degree Students</w:t>
      </w:r>
      <w:r>
        <w:rPr>
          <w:rFonts w:ascii="Times New Roman" w:hAnsi="Times New Roman"/>
          <w:b/>
          <w:bCs/>
          <w:color w:val="191919"/>
          <w:sz w:val="20"/>
          <w:szCs w:val="20"/>
        </w:rPr>
        <w:tab/>
        <w:t>9 hrs</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5000     Introduction to Professional Counseling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5001     Introduction to Professional Writing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5002     Professional Issues in Counseling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 xml:space="preserve">COUN   5605     Leadership and School Counseling </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Certification and Degree Program</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proofErr w:type="gramStart"/>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Foundation</w:t>
      </w:r>
      <w:r>
        <w:rPr>
          <w:rFonts w:ascii="Times New Roman" w:hAnsi="Times New Roman"/>
          <w:b/>
          <w:bCs/>
          <w:color w:val="191919"/>
          <w:sz w:val="20"/>
          <w:szCs w:val="20"/>
        </w:rPr>
        <w:tab/>
        <w:t>9 hrs.</w:t>
      </w:r>
      <w:proofErr w:type="gramEnd"/>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5501     Lifespan Development</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5500    Theories of Counseling</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5600     Ethical and Legal Issues in Counseling</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proofErr w:type="gramStart"/>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 xml:space="preserve">ea B – Nature of the Learner </w:t>
      </w:r>
      <w:r>
        <w:rPr>
          <w:rFonts w:ascii="Times New Roman" w:hAnsi="Times New Roman"/>
          <w:b/>
          <w:bCs/>
          <w:color w:val="191919"/>
          <w:sz w:val="20"/>
          <w:szCs w:val="20"/>
        </w:rPr>
        <w:tab/>
        <w:t>9 hrs.</w:t>
      </w:r>
      <w:proofErr w:type="gramEnd"/>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 xml:space="preserve"> 5506     School Counseling Foundations</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5525      School Counseling in P-12</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5520      Multicultural Counseling: Theory and Practice</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3F0AB9"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sidRPr="003F0AB9">
        <w:rPr>
          <w:noProof/>
        </w:rPr>
        <w:pict>
          <v:shape id="_x0000_s1432" type="#_x0000_t202" style="position:absolute;left:0;text-align:left;margin-left:17.75pt;margin-top:2.5pt;width:1in;height:184.3pt;z-index:-25154150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b/>
          <w:bCs/>
          <w:color w:val="191919"/>
          <w:sz w:val="20"/>
          <w:szCs w:val="20"/>
        </w:rPr>
        <w:t>A</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ea C – Clinical Skills</w:t>
      </w:r>
      <w:r w:rsidR="00721764">
        <w:rPr>
          <w:rFonts w:ascii="Times New Roman" w:hAnsi="Times New Roman"/>
          <w:b/>
          <w:bCs/>
          <w:color w:val="191919"/>
          <w:sz w:val="20"/>
          <w:szCs w:val="20"/>
        </w:rPr>
        <w:tab/>
        <w:t>24 hrs.</w:t>
      </w:r>
      <w:proofErr w:type="gramEnd"/>
    </w:p>
    <w:p w:rsidR="00721764" w:rsidRDefault="00721764" w:rsidP="00721764">
      <w:pPr>
        <w:widowControl w:val="0"/>
        <w:autoSpaceDE w:val="0"/>
        <w:autoSpaceDN w:val="0"/>
        <w:adjustRightInd w:val="0"/>
        <w:spacing w:before="10" w:after="0" w:line="250" w:lineRule="auto"/>
        <w:ind w:left="1944" w:right="4652"/>
        <w:rPr>
          <w:rFonts w:ascii="Times New Roman" w:hAnsi="Times New Roman"/>
          <w:color w:val="000000"/>
          <w:sz w:val="20"/>
          <w:szCs w:val="20"/>
        </w:rPr>
      </w:pPr>
      <w:r>
        <w:rPr>
          <w:rFonts w:ascii="Times New Roman" w:hAnsi="Times New Roman"/>
          <w:color w:val="191919"/>
          <w:sz w:val="20"/>
          <w:szCs w:val="20"/>
        </w:rPr>
        <w:t>COUN 5512 Counseling Strategies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echniques COUN 5515 Group Counseling and Dynamics COUN 5517 Family Counseling</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5531 Career Development and Counseling</w:t>
      </w:r>
    </w:p>
    <w:p w:rsidR="00721764" w:rsidRDefault="00721764" w:rsidP="00721764">
      <w:pPr>
        <w:widowControl w:val="0"/>
        <w:autoSpaceDE w:val="0"/>
        <w:autoSpaceDN w:val="0"/>
        <w:adjustRightInd w:val="0"/>
        <w:spacing w:before="10" w:after="0" w:line="250" w:lineRule="auto"/>
        <w:ind w:left="1944" w:right="6673"/>
        <w:rPr>
          <w:rFonts w:ascii="Times New Roman" w:hAnsi="Times New Roman"/>
          <w:color w:val="000000"/>
          <w:sz w:val="20"/>
          <w:szCs w:val="20"/>
        </w:rPr>
      </w:pPr>
      <w:r>
        <w:rPr>
          <w:rFonts w:ascii="Times New Roman" w:hAnsi="Times New Roman"/>
          <w:color w:val="191919"/>
          <w:sz w:val="20"/>
          <w:szCs w:val="20"/>
        </w:rPr>
        <w:t>COUN 5540 Consultation COUN 5570 Practicum COUN 5595 Internship</w:t>
      </w:r>
    </w:p>
    <w:p w:rsidR="00721764" w:rsidRDefault="00721764" w:rsidP="00721764">
      <w:pPr>
        <w:widowControl w:val="0"/>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5600 Legal and Ethical Issues in Counseling</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color w:val="191919"/>
          <w:sz w:val="20"/>
          <w:szCs w:val="20"/>
        </w:rPr>
        <w:t>COUN 5610 Crisis Counseling and Intervention</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D: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z w:val="20"/>
          <w:szCs w:val="20"/>
        </w:rPr>
        <w:tab/>
        <w:t>3 hrs.</w:t>
      </w:r>
    </w:p>
    <w:p w:rsidR="00721764" w:rsidRPr="00334963"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5510</w:t>
      </w:r>
      <w:r>
        <w:rPr>
          <w:rFonts w:ascii="Times New Roman" w:hAnsi="Times New Roman"/>
          <w:color w:val="191919"/>
          <w:spacing w:val="-11"/>
          <w:sz w:val="20"/>
          <w:szCs w:val="20"/>
        </w:rPr>
        <w:t xml:space="preserve"> </w:t>
      </w:r>
      <w:r>
        <w:rPr>
          <w:rFonts w:ascii="Times New Roman" w:hAnsi="Times New Roman"/>
          <w:color w:val="191919"/>
          <w:sz w:val="20"/>
          <w:szCs w:val="20"/>
        </w:rPr>
        <w:t>Assessment and</w:t>
      </w:r>
      <w:r>
        <w:rPr>
          <w:rFonts w:ascii="Times New Roman" w:hAnsi="Times New Roman"/>
          <w:color w:val="191919"/>
          <w:spacing w:val="-11"/>
          <w:sz w:val="20"/>
          <w:szCs w:val="20"/>
        </w:rPr>
        <w:t xml:space="preserve"> </w:t>
      </w:r>
      <w:r>
        <w:rPr>
          <w:rFonts w:ascii="Times New Roman" w:hAnsi="Times New Roman"/>
          <w:color w:val="191919"/>
          <w:sz w:val="20"/>
          <w:szCs w:val="20"/>
        </w:rPr>
        <w:t>Appraisal</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lastRenderedPageBreak/>
        <w:t>COUN 5620 Research and Program Evaluation for Counselors</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5596</w:t>
      </w:r>
      <w:r>
        <w:rPr>
          <w:rFonts w:ascii="Times New Roman" w:hAnsi="Times New Roman"/>
          <w:color w:val="191919"/>
          <w:spacing w:val="-4"/>
          <w:sz w:val="20"/>
          <w:szCs w:val="20"/>
        </w:rPr>
        <w:t xml:space="preserve"> </w:t>
      </w:r>
      <w:r>
        <w:rPr>
          <w:rFonts w:ascii="Times New Roman" w:hAnsi="Times New Roman"/>
          <w:color w:val="191919"/>
          <w:sz w:val="20"/>
          <w:szCs w:val="20"/>
        </w:rPr>
        <w:t>Thesis</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E: Electives</w:t>
      </w:r>
      <w:r>
        <w:rPr>
          <w:rFonts w:ascii="Times New Roman" w:hAnsi="Times New Roman"/>
          <w:b/>
          <w:bCs/>
          <w:color w:val="191919"/>
          <w:sz w:val="20"/>
          <w:szCs w:val="20"/>
        </w:rPr>
        <w:tab/>
        <w:t>3-6 hrs.</w:t>
      </w:r>
    </w:p>
    <w:p w:rsidR="00721764" w:rsidRDefault="00721764" w:rsidP="00721764">
      <w:pPr>
        <w:widowControl w:val="0"/>
        <w:autoSpaceDE w:val="0"/>
        <w:autoSpaceDN w:val="0"/>
        <w:adjustRightInd w:val="0"/>
        <w:spacing w:before="10" w:after="0" w:line="250" w:lineRule="auto"/>
        <w:ind w:left="1944" w:right="4901"/>
        <w:jc w:val="both"/>
        <w:rPr>
          <w:rFonts w:ascii="Times New Roman" w:hAnsi="Times New Roman"/>
          <w:color w:val="000000"/>
          <w:sz w:val="20"/>
          <w:szCs w:val="20"/>
        </w:rPr>
      </w:pPr>
      <w:r>
        <w:rPr>
          <w:rFonts w:ascii="Times New Roman" w:hAnsi="Times New Roman"/>
          <w:color w:val="191919"/>
          <w:sz w:val="20"/>
          <w:szCs w:val="20"/>
        </w:rPr>
        <w:t>COUN 5575 Selected</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 in Counseling</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pacing w:val="-18"/>
          <w:sz w:val="20"/>
          <w:szCs w:val="20"/>
        </w:rPr>
        <w:t>T</w:t>
      </w:r>
      <w:r>
        <w:rPr>
          <w:rFonts w:ascii="Times New Roman" w:hAnsi="Times New Roman"/>
          <w:b/>
          <w:bCs/>
          <w:color w:val="191919"/>
          <w:sz w:val="20"/>
          <w:szCs w:val="20"/>
        </w:rPr>
        <w:t>otal Requi</w:t>
      </w:r>
      <w:r>
        <w:rPr>
          <w:rFonts w:ascii="Times New Roman" w:hAnsi="Times New Roman"/>
          <w:b/>
          <w:bCs/>
          <w:color w:val="191919"/>
          <w:spacing w:val="-4"/>
          <w:sz w:val="20"/>
          <w:szCs w:val="20"/>
        </w:rPr>
        <w:t>r</w:t>
      </w:r>
      <w:r>
        <w:rPr>
          <w:rFonts w:ascii="Times New Roman" w:hAnsi="Times New Roman"/>
          <w:b/>
          <w:bCs/>
          <w:color w:val="191919"/>
          <w:sz w:val="20"/>
          <w:szCs w:val="20"/>
        </w:rPr>
        <w:t>ed Hours</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 xml:space="preserve">. . . . . . . . . . . . . . . . . . . . . . . . . . . . . . . . . . . . . . . . . . . . . . . . . . . . </w:t>
      </w:r>
      <w:proofErr w:type="gramStart"/>
      <w:r>
        <w:rPr>
          <w:rFonts w:ascii="Times New Roman" w:hAnsi="Times New Roman"/>
          <w:b/>
          <w:bCs/>
          <w:color w:val="191919"/>
          <w:sz w:val="20"/>
          <w:szCs w:val="20"/>
        </w:rPr>
        <w:t>.48</w:t>
      </w:r>
      <w:proofErr w:type="gramEnd"/>
      <w:r>
        <w:rPr>
          <w:rFonts w:ascii="Times New Roman" w:hAnsi="Times New Roman"/>
          <w:b/>
          <w:bCs/>
          <w:color w:val="191919"/>
          <w:sz w:val="20"/>
          <w:szCs w:val="20"/>
        </w:rPr>
        <w:t xml:space="preserve"> hrs.</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sectPr w:rsidR="00721764">
          <w:footerReference w:type="even" r:id="rId21"/>
          <w:footerReference w:type="default" r:id="rId22"/>
          <w:pgSz w:w="12240" w:h="15840"/>
          <w:pgMar w:top="260" w:right="1300" w:bottom="280" w:left="200" w:header="0" w:footer="942" w:gutter="0"/>
          <w:pgNumType w:start="104"/>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20" w:lineRule="exact"/>
              <w:rPr>
                <w:rFonts w:ascii="Times New Roman" w:hAnsi="Times New Roman"/>
                <w:sz w:val="12"/>
                <w:szCs w:val="12"/>
              </w:rPr>
            </w:pPr>
          </w:p>
          <w:p w:rsidR="00721764" w:rsidRPr="00FA7AC7" w:rsidRDefault="00721764" w:rsidP="00B67EC4">
            <w:pPr>
              <w:widowControl w:val="0"/>
              <w:autoSpaceDE w:val="0"/>
              <w:autoSpaceDN w:val="0"/>
              <w:adjustRightInd w:val="0"/>
              <w:spacing w:after="0" w:line="240" w:lineRule="auto"/>
              <w:ind w:left="962"/>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50" w:lineRule="exact"/>
        <w:rPr>
          <w:rFonts w:ascii="Times New Roman" w:hAnsi="Times New Roman"/>
          <w:sz w:val="15"/>
          <w:szCs w:val="15"/>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3F0AB9" w:rsidP="00721764">
      <w:pPr>
        <w:widowControl w:val="0"/>
        <w:autoSpaceDE w:val="0"/>
        <w:autoSpaceDN w:val="0"/>
        <w:adjustRightInd w:val="0"/>
        <w:spacing w:after="0" w:line="417" w:lineRule="exact"/>
        <w:ind w:left="879"/>
        <w:rPr>
          <w:rFonts w:ascii="Impact" w:hAnsi="Impact" w:cs="Impact"/>
          <w:color w:val="000000"/>
          <w:sz w:val="36"/>
          <w:szCs w:val="36"/>
        </w:rPr>
      </w:pPr>
      <w:r w:rsidRPr="003F0AB9">
        <w:rPr>
          <w:noProof/>
        </w:rPr>
        <w:pict>
          <v:group id="_x0000_s1434" style="position:absolute;left:0;text-align:left;margin-left:315pt;margin-top:-66.05pt;width:31.2pt;height:31.05pt;z-index:-251539456;mso-position-horizontal-relative:page" coordorigin="6300,-1321" coordsize="624,621" o:allowincell="f">
            <v:rect id="_x0000_s1435" style="position:absolute;left:6305;top:-1316;width:613;height:610" o:allowincell="f" stroked="f">
              <v:path arrowok="t"/>
            </v:rect>
            <v:rect id="_x0000_s1436" style="position:absolute;left:6306;top:-1316;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757575"/>
          <w:position w:val="-1"/>
          <w:sz w:val="36"/>
          <w:szCs w:val="36"/>
        </w:rPr>
        <w:t>COURSE DESCRIPTIONS</w:t>
      </w:r>
    </w:p>
    <w:p w:rsidR="00721764" w:rsidRDefault="00721764" w:rsidP="00721764">
      <w:pPr>
        <w:widowControl w:val="0"/>
        <w:autoSpaceDE w:val="0"/>
        <w:autoSpaceDN w:val="0"/>
        <w:adjustRightInd w:val="0"/>
        <w:spacing w:before="17" w:after="0" w:line="200" w:lineRule="exact"/>
        <w:rPr>
          <w:rFonts w:ascii="Impact" w:hAnsi="Impact" w:cs="Impact"/>
          <w:color w:val="000000"/>
          <w:sz w:val="20"/>
          <w:szCs w:val="20"/>
        </w:rPr>
      </w:pPr>
    </w:p>
    <w:p w:rsidR="00721764" w:rsidRDefault="003F0AB9"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sidRPr="003F0AB9">
        <w:rPr>
          <w:noProof/>
        </w:rPr>
        <w:pict>
          <v:shape id="_x0000_s1437" type="#_x0000_t202" style="position:absolute;left:0;text-align:left;margin-left:520.2pt;margin-top:40.25pt;width:1in;height:184.35pt;z-index:-251538432;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b/>
          <w:bCs/>
          <w:color w:val="191919"/>
          <w:sz w:val="20"/>
          <w:szCs w:val="20"/>
        </w:rPr>
        <w:t>COUN  5000</w:t>
      </w:r>
      <w:proofErr w:type="gramEnd"/>
      <w:r w:rsidR="00721764">
        <w:rPr>
          <w:rFonts w:ascii="Times New Roman" w:hAnsi="Times New Roman"/>
          <w:b/>
          <w:bCs/>
          <w:color w:val="191919"/>
          <w:sz w:val="20"/>
          <w:szCs w:val="20"/>
        </w:rPr>
        <w:t xml:space="preserve">  Introduction to Counseling Profession……………………………………3(3-0)</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This survey course provides students with an understanding of the theoretical, conceptual</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 </w:t>
      </w:r>
      <w:proofErr w:type="gramStart"/>
      <w:r w:rsidRPr="002C48C1">
        <w:rPr>
          <w:rFonts w:ascii="Times New Roman" w:hAnsi="Times New Roman"/>
          <w:sz w:val="20"/>
          <w:szCs w:val="20"/>
        </w:rPr>
        <w:t>and</w:t>
      </w:r>
      <w:proofErr w:type="gramEnd"/>
      <w:r w:rsidRPr="002C48C1">
        <w:rPr>
          <w:rFonts w:ascii="Times New Roman" w:hAnsi="Times New Roman"/>
          <w:sz w:val="20"/>
          <w:szCs w:val="20"/>
        </w:rPr>
        <w:t xml:space="preserve"> practical applications of counseling with regard to the profession and its specialties. </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Ethical issues in Professional Counseling are introduced.  Students will gain an understanding </w:t>
      </w:r>
    </w:p>
    <w:p w:rsidR="00721764" w:rsidRDefault="00721764" w:rsidP="00721764">
      <w:pPr>
        <w:spacing w:after="0" w:line="240" w:lineRule="auto"/>
        <w:ind w:left="1440"/>
        <w:rPr>
          <w:rFonts w:ascii="Times New Roman" w:hAnsi="Times New Roman"/>
          <w:sz w:val="20"/>
          <w:szCs w:val="20"/>
        </w:rPr>
      </w:pPr>
      <w:proofErr w:type="gramStart"/>
      <w:r w:rsidRPr="002C48C1">
        <w:rPr>
          <w:rFonts w:ascii="Times New Roman" w:hAnsi="Times New Roman"/>
          <w:sz w:val="20"/>
          <w:szCs w:val="20"/>
        </w:rPr>
        <w:t>of</w:t>
      </w:r>
      <w:proofErr w:type="gramEnd"/>
      <w:r w:rsidRPr="002C48C1">
        <w:rPr>
          <w:rFonts w:ascii="Times New Roman" w:hAnsi="Times New Roman"/>
          <w:sz w:val="20"/>
          <w:szCs w:val="20"/>
        </w:rPr>
        <w:t xml:space="preserve"> basic counseling interventions and the array of specialized careers in the counseling</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 </w:t>
      </w:r>
      <w:proofErr w:type="gramStart"/>
      <w:r w:rsidRPr="002C48C1">
        <w:rPr>
          <w:rFonts w:ascii="Times New Roman" w:hAnsi="Times New Roman"/>
          <w:sz w:val="20"/>
          <w:szCs w:val="20"/>
        </w:rPr>
        <w:t>profession</w:t>
      </w:r>
      <w:proofErr w:type="gramEnd"/>
      <w:r w:rsidRPr="002C48C1">
        <w:rPr>
          <w:rFonts w:ascii="Times New Roman" w:hAnsi="Times New Roman"/>
          <w:sz w:val="20"/>
          <w:szCs w:val="20"/>
        </w:rPr>
        <w:t>.  The purpose of this course is to introdu</w:t>
      </w:r>
      <w:r>
        <w:rPr>
          <w:rFonts w:ascii="Times New Roman" w:hAnsi="Times New Roman"/>
          <w:sz w:val="20"/>
          <w:szCs w:val="20"/>
        </w:rPr>
        <w:t xml:space="preserve">ce students to the scope of the   </w:t>
      </w:r>
    </w:p>
    <w:p w:rsidR="00721764" w:rsidRPr="00E10AA1" w:rsidRDefault="00721764" w:rsidP="00721764">
      <w:pPr>
        <w:spacing w:after="0" w:line="240" w:lineRule="auto"/>
        <w:ind w:left="1440"/>
        <w:rPr>
          <w:rFonts w:ascii="Times New Roman" w:hAnsi="Times New Roman"/>
          <w:sz w:val="20"/>
          <w:szCs w:val="20"/>
        </w:rPr>
      </w:pPr>
      <w:proofErr w:type="gramStart"/>
      <w:r>
        <w:rPr>
          <w:rFonts w:ascii="Times New Roman" w:hAnsi="Times New Roman"/>
          <w:sz w:val="20"/>
          <w:szCs w:val="20"/>
        </w:rPr>
        <w:t>c</w:t>
      </w:r>
      <w:r w:rsidRPr="002C48C1">
        <w:rPr>
          <w:rFonts w:ascii="Times New Roman" w:hAnsi="Times New Roman"/>
          <w:sz w:val="20"/>
          <w:szCs w:val="20"/>
        </w:rPr>
        <w:t>ounseling</w:t>
      </w:r>
      <w:proofErr w:type="gramEnd"/>
      <w:r w:rsidRPr="002C48C1">
        <w:rPr>
          <w:rFonts w:ascii="Times New Roman" w:hAnsi="Times New Roman"/>
          <w:sz w:val="20"/>
          <w:szCs w:val="20"/>
        </w:rPr>
        <w:t xml:space="preserve"> profession.</w:t>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Pr>
          <w:rFonts w:ascii="Times New Roman" w:hAnsi="Times New Roman"/>
          <w:b/>
          <w:bCs/>
          <w:color w:val="191919"/>
          <w:sz w:val="20"/>
          <w:szCs w:val="20"/>
        </w:rPr>
        <w:t>COUN 5001Intorduction to Professional Writing……………………………………….3(3-0)</w:t>
      </w:r>
    </w:p>
    <w:p w:rsidR="00721764" w:rsidRDefault="00721764" w:rsidP="00721764">
      <w:pPr>
        <w:spacing w:after="0"/>
        <w:rPr>
          <w:rFonts w:ascii="Times New Roman" w:hAnsi="Times New Roman"/>
          <w:bCs/>
          <w:sz w:val="20"/>
          <w:szCs w:val="20"/>
        </w:rPr>
      </w:pPr>
      <w:r>
        <w:rPr>
          <w:rFonts w:ascii="Times New Roman" w:hAnsi="Times New Roman"/>
          <w:b/>
          <w:bCs/>
          <w:color w:val="191919"/>
          <w:sz w:val="20"/>
          <w:szCs w:val="20"/>
        </w:rPr>
        <w:tab/>
      </w:r>
      <w:r>
        <w:rPr>
          <w:rFonts w:ascii="Times New Roman" w:hAnsi="Times New Roman"/>
          <w:b/>
          <w:bCs/>
          <w:color w:val="191919"/>
          <w:sz w:val="20"/>
          <w:szCs w:val="20"/>
        </w:rPr>
        <w:tab/>
      </w:r>
      <w:r w:rsidRPr="00E10AA1">
        <w:rPr>
          <w:rFonts w:ascii="Times New Roman" w:hAnsi="Times New Roman"/>
          <w:bCs/>
          <w:sz w:val="20"/>
          <w:szCs w:val="20"/>
        </w:rPr>
        <w:t xml:space="preserve">This course introduces students to professional writing that aligns with standard practices </w:t>
      </w:r>
    </w:p>
    <w:p w:rsidR="00721764" w:rsidRDefault="00721764" w:rsidP="00721764">
      <w:pPr>
        <w:spacing w:after="0"/>
        <w:ind w:left="720" w:firstLine="720"/>
        <w:rPr>
          <w:rFonts w:ascii="Times New Roman" w:hAnsi="Times New Roman"/>
          <w:bCs/>
          <w:sz w:val="20"/>
          <w:szCs w:val="20"/>
        </w:rPr>
      </w:pPr>
      <w:proofErr w:type="gramStart"/>
      <w:r w:rsidRPr="00E10AA1">
        <w:rPr>
          <w:rFonts w:ascii="Times New Roman" w:hAnsi="Times New Roman"/>
          <w:bCs/>
          <w:sz w:val="20"/>
          <w:szCs w:val="20"/>
        </w:rPr>
        <w:t>outlined</w:t>
      </w:r>
      <w:proofErr w:type="gramEnd"/>
      <w:r w:rsidRPr="00E10AA1">
        <w:rPr>
          <w:rFonts w:ascii="Times New Roman" w:hAnsi="Times New Roman"/>
          <w:bCs/>
          <w:sz w:val="20"/>
          <w:szCs w:val="20"/>
        </w:rPr>
        <w:t xml:space="preserve"> in the 6</w:t>
      </w:r>
      <w:r w:rsidRPr="00E10AA1">
        <w:rPr>
          <w:rFonts w:ascii="Times New Roman" w:hAnsi="Times New Roman"/>
          <w:bCs/>
          <w:sz w:val="20"/>
          <w:szCs w:val="20"/>
          <w:vertAlign w:val="superscript"/>
        </w:rPr>
        <w:t>th</w:t>
      </w:r>
      <w:r w:rsidRPr="00E10AA1">
        <w:rPr>
          <w:rFonts w:ascii="Times New Roman" w:hAnsi="Times New Roman"/>
          <w:bCs/>
          <w:sz w:val="20"/>
          <w:szCs w:val="20"/>
        </w:rPr>
        <w:t xml:space="preserve"> edition of the American Psychological Association’s Publication Manual.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The course emphasizes the development of professional writing skills that will be used </w:t>
      </w:r>
    </w:p>
    <w:p w:rsidR="00721764" w:rsidRDefault="00721764" w:rsidP="00721764">
      <w:pPr>
        <w:spacing w:after="0"/>
        <w:ind w:left="720" w:firstLine="720"/>
        <w:rPr>
          <w:rFonts w:ascii="Times New Roman" w:hAnsi="Times New Roman"/>
          <w:b/>
          <w:bCs/>
          <w:color w:val="191919"/>
          <w:sz w:val="20"/>
          <w:szCs w:val="20"/>
        </w:rPr>
      </w:pPr>
      <w:proofErr w:type="gramStart"/>
      <w:r w:rsidRPr="00E10AA1">
        <w:rPr>
          <w:rFonts w:ascii="Times New Roman" w:hAnsi="Times New Roman"/>
          <w:bCs/>
          <w:sz w:val="20"/>
          <w:szCs w:val="20"/>
        </w:rPr>
        <w:t>throughout</w:t>
      </w:r>
      <w:proofErr w:type="gramEnd"/>
      <w:r w:rsidRPr="00E10AA1">
        <w:rPr>
          <w:rFonts w:ascii="Times New Roman" w:hAnsi="Times New Roman"/>
          <w:bCs/>
          <w:sz w:val="20"/>
          <w:szCs w:val="20"/>
        </w:rPr>
        <w:t xml:space="preserve"> students’ graduate and professional careers.</w:t>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Pr>
          <w:rFonts w:ascii="Times New Roman" w:hAnsi="Times New Roman"/>
          <w:b/>
          <w:bCs/>
          <w:color w:val="191919"/>
          <w:sz w:val="20"/>
          <w:szCs w:val="20"/>
        </w:rPr>
        <w:t>COUN 5002 Professional Issues in Counseling……………………………………………3(3-0)</w:t>
      </w:r>
    </w:p>
    <w:p w:rsidR="00721764" w:rsidRDefault="00721764" w:rsidP="00721764">
      <w:pPr>
        <w:spacing w:after="0"/>
        <w:rPr>
          <w:rFonts w:ascii="Times New Roman" w:hAnsi="Times New Roman"/>
          <w:bCs/>
          <w:sz w:val="20"/>
          <w:szCs w:val="20"/>
        </w:rPr>
      </w:pPr>
      <w:r>
        <w:rPr>
          <w:rFonts w:ascii="Times New Roman" w:hAnsi="Times New Roman"/>
          <w:b/>
          <w:bCs/>
          <w:color w:val="191919"/>
          <w:sz w:val="20"/>
          <w:szCs w:val="20"/>
        </w:rPr>
        <w:tab/>
      </w:r>
      <w:r>
        <w:rPr>
          <w:rFonts w:ascii="Times New Roman" w:hAnsi="Times New Roman"/>
          <w:b/>
          <w:bCs/>
          <w:color w:val="191919"/>
          <w:sz w:val="20"/>
          <w:szCs w:val="20"/>
        </w:rPr>
        <w:tab/>
      </w:r>
      <w:r w:rsidRPr="00E10AA1">
        <w:rPr>
          <w:rFonts w:ascii="Times New Roman" w:hAnsi="Times New Roman"/>
          <w:bCs/>
          <w:sz w:val="20"/>
          <w:szCs w:val="20"/>
        </w:rPr>
        <w:t xml:space="preserve">This critical thinking course will assist students with conceptualization and synthesis </w:t>
      </w:r>
    </w:p>
    <w:p w:rsidR="00721764" w:rsidRDefault="00721764" w:rsidP="00721764">
      <w:pPr>
        <w:spacing w:after="0"/>
        <w:ind w:left="720" w:firstLine="720"/>
        <w:rPr>
          <w:rFonts w:ascii="Times New Roman" w:hAnsi="Times New Roman"/>
          <w:bCs/>
          <w:sz w:val="20"/>
          <w:szCs w:val="20"/>
        </w:rPr>
      </w:pPr>
      <w:proofErr w:type="gramStart"/>
      <w:r w:rsidRPr="00E10AA1">
        <w:rPr>
          <w:rFonts w:ascii="Times New Roman" w:hAnsi="Times New Roman"/>
          <w:bCs/>
          <w:sz w:val="20"/>
          <w:szCs w:val="20"/>
        </w:rPr>
        <w:t>of</w:t>
      </w:r>
      <w:proofErr w:type="gramEnd"/>
      <w:r w:rsidRPr="00E10AA1">
        <w:rPr>
          <w:rFonts w:ascii="Times New Roman" w:hAnsi="Times New Roman"/>
          <w:bCs/>
          <w:sz w:val="20"/>
          <w:szCs w:val="20"/>
        </w:rPr>
        <w:t xml:space="preserve"> current issues and trends Professional Counseling. Students will gain an appreciation </w:t>
      </w:r>
    </w:p>
    <w:p w:rsidR="00721764" w:rsidRDefault="00721764" w:rsidP="00721764">
      <w:pPr>
        <w:spacing w:after="0"/>
        <w:ind w:left="720" w:firstLine="720"/>
        <w:rPr>
          <w:rFonts w:ascii="Times New Roman" w:hAnsi="Times New Roman"/>
          <w:bCs/>
          <w:sz w:val="20"/>
          <w:szCs w:val="20"/>
        </w:rPr>
      </w:pPr>
      <w:proofErr w:type="gramStart"/>
      <w:r w:rsidRPr="00E10AA1">
        <w:rPr>
          <w:rFonts w:ascii="Times New Roman" w:hAnsi="Times New Roman"/>
          <w:bCs/>
          <w:sz w:val="20"/>
          <w:szCs w:val="20"/>
        </w:rPr>
        <w:t>of</w:t>
      </w:r>
      <w:proofErr w:type="gramEnd"/>
      <w:r w:rsidRPr="00E10AA1">
        <w:rPr>
          <w:rFonts w:ascii="Times New Roman" w:hAnsi="Times New Roman"/>
          <w:bCs/>
          <w:sz w:val="20"/>
          <w:szCs w:val="20"/>
        </w:rPr>
        <w:t xml:space="preserve"> professional involvement and critical thinking as a professional counselor-in-training </w:t>
      </w:r>
    </w:p>
    <w:p w:rsidR="006340D2" w:rsidRDefault="00721764" w:rsidP="00721764">
      <w:pPr>
        <w:spacing w:after="0"/>
        <w:ind w:left="720" w:firstLine="720"/>
        <w:rPr>
          <w:ins w:id="372" w:author=" " w:date="2011-04-06T11:20:00Z"/>
          <w:rFonts w:ascii="Times New Roman" w:hAnsi="Times New Roman"/>
          <w:bCs/>
          <w:sz w:val="20"/>
          <w:szCs w:val="20"/>
        </w:rPr>
      </w:pPr>
      <w:proofErr w:type="gramStart"/>
      <w:r w:rsidRPr="00E10AA1">
        <w:rPr>
          <w:rFonts w:ascii="Times New Roman" w:hAnsi="Times New Roman"/>
          <w:bCs/>
          <w:sz w:val="20"/>
          <w:szCs w:val="20"/>
        </w:rPr>
        <w:t>thru</w:t>
      </w:r>
      <w:proofErr w:type="gramEnd"/>
      <w:r w:rsidRPr="00E10AA1">
        <w:rPr>
          <w:rFonts w:ascii="Times New Roman" w:hAnsi="Times New Roman"/>
          <w:bCs/>
          <w:sz w:val="20"/>
          <w:szCs w:val="20"/>
        </w:rPr>
        <w:t xml:space="preserve"> review of research journals.</w:t>
      </w:r>
    </w:p>
    <w:p w:rsidR="00671869" w:rsidRDefault="006340D2">
      <w:pPr>
        <w:spacing w:after="0"/>
        <w:rPr>
          <w:rFonts w:ascii="Times New Roman" w:hAnsi="Times New Roman"/>
          <w:b/>
          <w:bCs/>
          <w:color w:val="191919"/>
          <w:sz w:val="20"/>
          <w:szCs w:val="20"/>
        </w:rPr>
        <w:pPrChange w:id="373" w:author=" " w:date="2011-04-06T11:20:00Z">
          <w:pPr>
            <w:spacing w:after="0"/>
            <w:ind w:left="720" w:firstLine="720"/>
          </w:pPr>
        </w:pPrChange>
      </w:pPr>
      <w:ins w:id="374" w:author=" " w:date="2011-04-06T11:20:00Z">
        <w:r>
          <w:rPr>
            <w:rFonts w:ascii="Times New Roman" w:hAnsi="Times New Roman"/>
            <w:bCs/>
            <w:sz w:val="20"/>
            <w:szCs w:val="20"/>
          </w:rPr>
          <w:tab/>
        </w:r>
        <w:proofErr w:type="gramStart"/>
        <w:r>
          <w:rPr>
            <w:rFonts w:ascii="Times New Roman" w:hAnsi="Times New Roman"/>
            <w:bCs/>
            <w:sz w:val="20"/>
            <w:szCs w:val="20"/>
          </w:rPr>
          <w:t>COUN  5503</w:t>
        </w:r>
        <w:proofErr w:type="gramEnd"/>
        <w:r>
          <w:rPr>
            <w:rFonts w:ascii="Times New Roman" w:hAnsi="Times New Roman"/>
            <w:bCs/>
            <w:sz w:val="20"/>
            <w:szCs w:val="20"/>
          </w:rPr>
          <w:t xml:space="preserve"> Leadership and Advocacy</w:t>
        </w:r>
      </w:ins>
      <w:r w:rsidR="00721764">
        <w:rPr>
          <w:rFonts w:ascii="Times New Roman" w:hAnsi="Times New Roman"/>
          <w:b/>
          <w:bCs/>
          <w:color w:val="191919"/>
          <w:sz w:val="20"/>
          <w:szCs w:val="20"/>
        </w:rPr>
        <w:tab/>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color w:val="000000"/>
          <w:sz w:val="20"/>
          <w:szCs w:val="20"/>
        </w:rPr>
      </w:pPr>
      <w:r>
        <w:rPr>
          <w:rFonts w:ascii="Times New Roman" w:hAnsi="Times New Roman"/>
          <w:b/>
          <w:bCs/>
          <w:color w:val="191919"/>
          <w:sz w:val="20"/>
          <w:szCs w:val="20"/>
        </w:rPr>
        <w:t>COUN 5500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of Counseling</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 xml:space="preserve">....................................................................................3(3-0) </w:t>
      </w:r>
      <w:proofErr w:type="gramStart"/>
      <w:r>
        <w:rPr>
          <w:rFonts w:ascii="Times New Roman" w:hAnsi="Times New Roman"/>
          <w:color w:val="191919"/>
          <w:sz w:val="20"/>
          <w:szCs w:val="20"/>
        </w:rPr>
        <w:t>An</w:t>
      </w:r>
      <w:proofErr w:type="gramEnd"/>
      <w:r>
        <w:rPr>
          <w:rFonts w:ascii="Times New Roman" w:hAnsi="Times New Roman"/>
          <w:color w:val="191919"/>
          <w:sz w:val="20"/>
          <w:szCs w:val="20"/>
        </w:rPr>
        <w:t xml:space="preserve"> introduction to counseling theories.  Students examine the historical development of counseling theories and explore a</w:t>
      </w:r>
      <w:r>
        <w:rPr>
          <w:rFonts w:ascii="Times New Roman" w:hAnsi="Times New Roman"/>
          <w:color w:val="191919"/>
          <w:spacing w:val="-4"/>
          <w:sz w:val="20"/>
          <w:szCs w:val="20"/>
        </w:rPr>
        <w:t>f</w:t>
      </w:r>
      <w:r>
        <w:rPr>
          <w:rFonts w:ascii="Times New Roman" w:hAnsi="Times New Roman"/>
          <w:color w:val="191919"/>
          <w:sz w:val="20"/>
          <w:szCs w:val="20"/>
        </w:rPr>
        <w:t>fective, humanistic, behavioral, and cognitive theories. In addition, a case study approach is used to aid students in conceptualizing client issues and selecting appropriate counseling treatments and interventions. Students are also exposed to models of counseling that are consistent with current professional research and practice.</w:t>
      </w:r>
    </w:p>
    <w:p w:rsidR="00721764" w:rsidRDefault="00721764" w:rsidP="00721764">
      <w:pPr>
        <w:widowControl w:val="0"/>
        <w:autoSpaceDE w:val="0"/>
        <w:autoSpaceDN w:val="0"/>
        <w:adjustRightInd w:val="0"/>
        <w:spacing w:after="0" w:line="250" w:lineRule="auto"/>
        <w:ind w:left="1239" w:right="2001" w:hanging="360"/>
        <w:rPr>
          <w:rFonts w:ascii="Times New Roman" w:hAnsi="Times New Roman"/>
          <w:b/>
          <w:bCs/>
          <w:color w:val="191919"/>
          <w:sz w:val="20"/>
          <w:szCs w:val="20"/>
        </w:rPr>
      </w:pPr>
      <w:r>
        <w:rPr>
          <w:rFonts w:ascii="Times New Roman" w:hAnsi="Times New Roman"/>
          <w:b/>
          <w:bCs/>
          <w:color w:val="191919"/>
          <w:sz w:val="20"/>
          <w:szCs w:val="20"/>
        </w:rPr>
        <w:t xml:space="preserve">COUN 5501 </w:t>
      </w:r>
      <w:proofErr w:type="spellStart"/>
      <w:r>
        <w:rPr>
          <w:rFonts w:ascii="Times New Roman" w:hAnsi="Times New Roman"/>
          <w:b/>
          <w:bCs/>
          <w:color w:val="191919"/>
          <w:sz w:val="20"/>
          <w:szCs w:val="20"/>
        </w:rPr>
        <w:t>Lifepan</w:t>
      </w:r>
      <w:proofErr w:type="spellEnd"/>
      <w:r>
        <w:rPr>
          <w:rFonts w:ascii="Times New Roman" w:hAnsi="Times New Roman"/>
          <w:b/>
          <w:bCs/>
          <w:color w:val="191919"/>
          <w:sz w:val="20"/>
          <w:szCs w:val="20"/>
        </w:rPr>
        <w:t xml:space="preserve"> Developmen</w:t>
      </w:r>
      <w:r>
        <w:rPr>
          <w:rFonts w:ascii="Times New Roman" w:hAnsi="Times New Roman"/>
          <w:b/>
          <w:bCs/>
          <w:color w:val="191919"/>
          <w:spacing w:val="9"/>
          <w:sz w:val="20"/>
          <w:szCs w:val="20"/>
        </w:rPr>
        <w:t>t</w:t>
      </w:r>
      <w:r>
        <w:rPr>
          <w:rFonts w:ascii="Times New Roman" w:hAnsi="Times New Roman"/>
          <w:b/>
          <w:bCs/>
          <w:color w:val="191919"/>
          <w:sz w:val="20"/>
          <w:szCs w:val="20"/>
        </w:rPr>
        <w:t xml:space="preserve">.......................................................................................3(3-0) </w:t>
      </w:r>
      <w:r>
        <w:rPr>
          <w:rFonts w:ascii="Times New Roman" w:hAnsi="Times New Roman"/>
          <w:color w:val="191919"/>
          <w:sz w:val="20"/>
          <w:szCs w:val="20"/>
        </w:rPr>
        <w:t>This course o</w:t>
      </w:r>
      <w:r>
        <w:rPr>
          <w:rFonts w:ascii="Times New Roman" w:hAnsi="Times New Roman"/>
          <w:color w:val="191919"/>
          <w:spacing w:val="-4"/>
          <w:sz w:val="20"/>
          <w:szCs w:val="20"/>
        </w:rPr>
        <w:t>f</w:t>
      </w:r>
      <w:r>
        <w:rPr>
          <w:rFonts w:ascii="Times New Roman" w:hAnsi="Times New Roman"/>
          <w:color w:val="191919"/>
          <w:sz w:val="20"/>
          <w:szCs w:val="20"/>
        </w:rPr>
        <w:t>fers an introduction to the study of human development from conception through death (i.e., the lifespan) that includes theories of physical, psychological, psychosocial, cognitive, moral, identit</w:t>
      </w:r>
      <w:r>
        <w:rPr>
          <w:rFonts w:ascii="Times New Roman" w:hAnsi="Times New Roman"/>
          <w:color w:val="191919"/>
          <w:spacing w:val="-13"/>
          <w:sz w:val="20"/>
          <w:szCs w:val="20"/>
        </w:rPr>
        <w:t>y</w:t>
      </w:r>
      <w:r>
        <w:rPr>
          <w:rFonts w:ascii="Times New Roman" w:hAnsi="Times New Roman"/>
          <w:color w:val="191919"/>
          <w:sz w:val="20"/>
          <w:szCs w:val="20"/>
        </w:rPr>
        <w:t>, and personality aspects of human existence.</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The course will also explore environmental and genetic factors (also known as nature </w:t>
      </w:r>
      <w:r>
        <w:rPr>
          <w:rFonts w:ascii="Times New Roman" w:hAnsi="Times New Roman"/>
          <w:color w:val="191919"/>
          <w:spacing w:val="-13"/>
          <w:sz w:val="20"/>
          <w:szCs w:val="20"/>
        </w:rPr>
        <w:t>v</w:t>
      </w:r>
      <w:r>
        <w:rPr>
          <w:rFonts w:ascii="Times New Roman" w:hAnsi="Times New Roman"/>
          <w:color w:val="191919"/>
          <w:sz w:val="20"/>
          <w:szCs w:val="20"/>
        </w:rPr>
        <w:t>. nature), developmental crises and transitions, family development, and community influences as they relate to optimal and exceptional development. Particular attention will be given to helping strategies that facilitate optimal development over the lifespan.</w:t>
      </w:r>
      <w:r w:rsidR="003F0AB9" w:rsidRPr="003F0AB9">
        <w:rPr>
          <w:noProof/>
        </w:rPr>
        <w:pict>
          <v:shape id="_x0000_s1438" type="#_x0000_t202" style="position:absolute;left:0;text-align:left;margin-left:520.2pt;margin-top:70.95pt;width:1in;height:270.75pt;z-index:-251537408;mso-position-horizontal-relative:page;mso-position-vertical-relative:text"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color w:val="191919"/>
          <w:sz w:val="20"/>
          <w:szCs w:val="20"/>
        </w:rPr>
        <w:t xml:space="preserve"> </w:t>
      </w:r>
      <w:proofErr w:type="gramStart"/>
      <w:r>
        <w:rPr>
          <w:rFonts w:ascii="Times New Roman" w:hAnsi="Times New Roman"/>
          <w:color w:val="191919"/>
          <w:sz w:val="20"/>
          <w:szCs w:val="20"/>
        </w:rPr>
        <w:t>a</w:t>
      </w:r>
      <w:proofErr w:type="gramEnd"/>
      <w:r>
        <w:rPr>
          <w:rFonts w:ascii="Times New Roman" w:hAnsi="Times New Roman"/>
          <w:color w:val="191919"/>
          <w:sz w:val="20"/>
          <w:szCs w:val="20"/>
        </w:rPr>
        <w:t xml:space="preserve"> developmental guidance and counseling framework.</w:t>
      </w:r>
      <w:r w:rsidRPr="00A867E4">
        <w:rPr>
          <w:rFonts w:ascii="Times New Roman" w:hAnsi="Times New Roman"/>
          <w:b/>
          <w:bCs/>
          <w:color w:val="191919"/>
          <w:sz w:val="20"/>
          <w:szCs w:val="20"/>
        </w:rPr>
        <w:t xml:space="preserve"> </w:t>
      </w:r>
    </w:p>
    <w:p w:rsidR="00721764" w:rsidRDefault="00721764" w:rsidP="00721764">
      <w:pPr>
        <w:widowControl w:val="0"/>
        <w:autoSpaceDE w:val="0"/>
        <w:autoSpaceDN w:val="0"/>
        <w:adjustRightInd w:val="0"/>
        <w:spacing w:after="0" w:line="250" w:lineRule="auto"/>
        <w:ind w:left="1239" w:right="2001" w:hanging="360"/>
        <w:rPr>
          <w:rFonts w:ascii="Times New Roman" w:hAnsi="Times New Roman"/>
          <w:color w:val="000000"/>
          <w:sz w:val="20"/>
          <w:szCs w:val="20"/>
        </w:rPr>
      </w:pPr>
      <w:r>
        <w:rPr>
          <w:rFonts w:ascii="Times New Roman" w:hAnsi="Times New Roman"/>
          <w:b/>
          <w:bCs/>
          <w:color w:val="191919"/>
          <w:sz w:val="20"/>
          <w:szCs w:val="20"/>
        </w:rPr>
        <w:t>COUN 5506 School Counseling Foundation</w:t>
      </w:r>
      <w:r>
        <w:rPr>
          <w:rFonts w:ascii="Times New Roman" w:hAnsi="Times New Roman"/>
          <w:b/>
          <w:bCs/>
          <w:color w:val="191919"/>
          <w:spacing w:val="8"/>
          <w:sz w:val="20"/>
          <w:szCs w:val="20"/>
        </w:rPr>
        <w:t>s</w:t>
      </w:r>
      <w:r>
        <w:rPr>
          <w:rFonts w:ascii="Times New Roman" w:hAnsi="Times New Roman"/>
          <w:b/>
          <w:bCs/>
          <w:color w:val="191919"/>
          <w:sz w:val="20"/>
          <w:szCs w:val="20"/>
        </w:rPr>
        <w:t xml:space="preserve">.....................................................................3(3-0) </w:t>
      </w:r>
      <w:r>
        <w:rPr>
          <w:rFonts w:ascii="Times New Roman" w:hAnsi="Times New Roman"/>
          <w:color w:val="191919"/>
          <w:sz w:val="20"/>
          <w:szCs w:val="20"/>
        </w:rPr>
        <w:t>Overview of principles of counseling in modern schools and study of counseling services, best practices and basic concepts relating to o</w:t>
      </w:r>
      <w:r>
        <w:rPr>
          <w:rFonts w:ascii="Times New Roman" w:hAnsi="Times New Roman"/>
          <w:color w:val="191919"/>
          <w:spacing w:val="-4"/>
          <w:sz w:val="20"/>
          <w:szCs w:val="20"/>
        </w:rPr>
        <w:t>r</w:t>
      </w:r>
      <w:r>
        <w:rPr>
          <w:rFonts w:ascii="Times New Roman" w:hAnsi="Times New Roman"/>
          <w:color w:val="191919"/>
          <w:sz w:val="20"/>
          <w:szCs w:val="20"/>
        </w:rPr>
        <w:t>ganization and operation of school counseling programs. Investigation of program research; design implementation and evaluation; counseling intervention approaches; and the integration of counseling theor</w:t>
      </w:r>
      <w:r>
        <w:rPr>
          <w:rFonts w:ascii="Times New Roman" w:hAnsi="Times New Roman"/>
          <w:color w:val="191919"/>
          <w:spacing w:val="-13"/>
          <w:sz w:val="20"/>
          <w:szCs w:val="20"/>
        </w:rPr>
        <w:t>y</w:t>
      </w:r>
      <w:r>
        <w:rPr>
          <w:rFonts w:ascii="Times New Roman" w:hAnsi="Times New Roman"/>
          <w:color w:val="191919"/>
          <w:sz w:val="20"/>
          <w:szCs w:val="20"/>
        </w:rPr>
        <w:t>, principles, practice and applied research.</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proofErr w:type="gramStart"/>
      <w:r>
        <w:rPr>
          <w:rFonts w:ascii="Times New Roman" w:hAnsi="Times New Roman"/>
          <w:b/>
          <w:bCs/>
          <w:color w:val="191919"/>
          <w:sz w:val="20"/>
          <w:szCs w:val="20"/>
        </w:rPr>
        <w:t>COUN 5510</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Assessment and</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Appraisal</w:t>
      </w:r>
      <w:r>
        <w:rPr>
          <w:rFonts w:ascii="Times New Roman" w:hAnsi="Times New Roman"/>
          <w:b/>
          <w:bCs/>
          <w:color w:val="191919"/>
          <w:spacing w:val="-25"/>
          <w:sz w:val="20"/>
          <w:szCs w:val="20"/>
        </w:rPr>
        <w:t xml:space="preserve"> </w:t>
      </w:r>
      <w:r>
        <w:rPr>
          <w:rFonts w:ascii="Times New Roman" w:hAnsi="Times New Roman"/>
          <w:b/>
          <w:bCs/>
          <w:color w:val="191919"/>
          <w:sz w:val="20"/>
          <w:szCs w:val="20"/>
        </w:rPr>
        <w:t xml:space="preserve">...............................................................................3(3-0) </w:t>
      </w:r>
      <w:r w:rsidRPr="00A867E4">
        <w:rPr>
          <w:rFonts w:ascii="Times New Roman" w:hAnsi="Times New Roman"/>
          <w:bCs/>
          <w:color w:val="191919"/>
          <w:sz w:val="20"/>
          <w:szCs w:val="20"/>
        </w:rPr>
        <w:t>Overview of p</w:t>
      </w:r>
      <w:r w:rsidRPr="00A867E4">
        <w:rPr>
          <w:rFonts w:ascii="Times New Roman" w:hAnsi="Times New Roman"/>
          <w:color w:val="191919"/>
          <w:sz w:val="20"/>
          <w:szCs w:val="20"/>
        </w:rPr>
        <w:t>ri</w:t>
      </w:r>
      <w:r>
        <w:rPr>
          <w:rFonts w:ascii="Times New Roman" w:hAnsi="Times New Roman"/>
          <w:color w:val="191919"/>
          <w:sz w:val="20"/>
          <w:szCs w:val="20"/>
        </w:rPr>
        <w:t>nciples and techniques of testing and assessment in counseling.</w:t>
      </w:r>
      <w:proofErr w:type="gramEnd"/>
      <w:r>
        <w:rPr>
          <w:rFonts w:ascii="Times New Roman" w:hAnsi="Times New Roman"/>
          <w:color w:val="191919"/>
          <w:sz w:val="20"/>
          <w:szCs w:val="20"/>
        </w:rPr>
        <w:t xml:space="preserve"> </w:t>
      </w:r>
      <w:proofErr w:type="gramStart"/>
      <w:r>
        <w:rPr>
          <w:rFonts w:ascii="Times New Roman" w:hAnsi="Times New Roman"/>
          <w:color w:val="191919"/>
          <w:sz w:val="20"/>
          <w:szCs w:val="20"/>
        </w:rPr>
        <w:t>Focusing on interpretation of test scores, statistical concepts, reliabilit</w:t>
      </w:r>
      <w:r>
        <w:rPr>
          <w:rFonts w:ascii="Times New Roman" w:hAnsi="Times New Roman"/>
          <w:color w:val="191919"/>
          <w:spacing w:val="-13"/>
          <w:sz w:val="20"/>
          <w:szCs w:val="20"/>
        </w:rPr>
        <w:t>y</w:t>
      </w:r>
      <w:r>
        <w:rPr>
          <w:rFonts w:ascii="Times New Roman" w:hAnsi="Times New Roman"/>
          <w:color w:val="191919"/>
          <w:sz w:val="20"/>
          <w:szCs w:val="20"/>
        </w:rPr>
        <w:t>, and validit</w:t>
      </w:r>
      <w:r>
        <w:rPr>
          <w:rFonts w:ascii="Times New Roman" w:hAnsi="Times New Roman"/>
          <w:color w:val="191919"/>
          <w:spacing w:val="-13"/>
          <w:sz w:val="20"/>
          <w:szCs w:val="20"/>
        </w:rPr>
        <w:t>y.</w:t>
      </w:r>
      <w:proofErr w:type="gramEnd"/>
      <w:r>
        <w:rPr>
          <w:rFonts w:ascii="Times New Roman" w:hAnsi="Times New Roman"/>
          <w:color w:val="191919"/>
          <w:spacing w:val="-13"/>
          <w:sz w:val="20"/>
          <w:szCs w:val="20"/>
        </w:rPr>
        <w:t xml:space="preserve"> </w:t>
      </w:r>
      <w:proofErr w:type="gramStart"/>
      <w:r>
        <w:rPr>
          <w:rFonts w:ascii="Times New Roman" w:hAnsi="Times New Roman"/>
          <w:color w:val="191919"/>
          <w:spacing w:val="-13"/>
          <w:sz w:val="20"/>
          <w:szCs w:val="20"/>
        </w:rPr>
        <w:t>S</w:t>
      </w:r>
      <w:r>
        <w:rPr>
          <w:rFonts w:ascii="Times New Roman" w:hAnsi="Times New Roman"/>
          <w:color w:val="191919"/>
          <w:sz w:val="20"/>
          <w:szCs w:val="20"/>
        </w:rPr>
        <w:t>trategies for selecting, administering, and interpreting assessment and evaluation instruments.</w:t>
      </w:r>
      <w:proofErr w:type="gramEnd"/>
    </w:p>
    <w:p w:rsidR="00721764" w:rsidRDefault="00721764" w:rsidP="00721764">
      <w:pPr>
        <w:widowControl w:val="0"/>
        <w:autoSpaceDE w:val="0"/>
        <w:autoSpaceDN w:val="0"/>
        <w:adjustRightInd w:val="0"/>
        <w:spacing w:after="0" w:line="250" w:lineRule="auto"/>
        <w:ind w:left="1239" w:right="1986" w:hanging="360"/>
        <w:rPr>
          <w:rFonts w:ascii="Times New Roman" w:hAnsi="Times New Roman"/>
          <w:color w:val="000000"/>
          <w:sz w:val="20"/>
          <w:szCs w:val="20"/>
        </w:rPr>
      </w:pPr>
      <w:r>
        <w:rPr>
          <w:rFonts w:ascii="Times New Roman" w:hAnsi="Times New Roman"/>
          <w:b/>
          <w:bCs/>
          <w:color w:val="191919"/>
          <w:sz w:val="20"/>
          <w:szCs w:val="20"/>
        </w:rPr>
        <w:t>COUN 5512 Counseling Strategies and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echniques</w:t>
      </w:r>
      <w:r>
        <w:rPr>
          <w:rFonts w:ascii="Times New Roman" w:hAnsi="Times New Roman"/>
          <w:b/>
          <w:bCs/>
          <w:color w:val="191919"/>
          <w:spacing w:val="-3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This course provides an understanding of the counseling process, including the behaviors that influence helping processes, essential interviewing and counseling skills, establishing appropriate counseling goals, designing intervention strategies, evaluating client outcomes, and te</w:t>
      </w:r>
      <w:r>
        <w:rPr>
          <w:rFonts w:ascii="Times New Roman" w:hAnsi="Times New Roman"/>
          <w:color w:val="191919"/>
          <w:spacing w:val="-4"/>
          <w:sz w:val="20"/>
          <w:szCs w:val="20"/>
        </w:rPr>
        <w:t>r</w:t>
      </w:r>
      <w:r>
        <w:rPr>
          <w:rFonts w:ascii="Times New Roman" w:hAnsi="Times New Roman"/>
          <w:color w:val="191919"/>
          <w:sz w:val="20"/>
          <w:szCs w:val="20"/>
        </w:rPr>
        <w:t>minating the counselo</w:t>
      </w:r>
      <w:r>
        <w:rPr>
          <w:rFonts w:ascii="Times New Roman" w:hAnsi="Times New Roman"/>
          <w:color w:val="191919"/>
          <w:spacing w:val="-4"/>
          <w:sz w:val="20"/>
          <w:szCs w:val="20"/>
        </w:rPr>
        <w:t>r</w:t>
      </w:r>
      <w:r>
        <w:rPr>
          <w:rFonts w:ascii="Times New Roman" w:hAnsi="Times New Roman"/>
          <w:color w:val="191919"/>
          <w:sz w:val="20"/>
          <w:szCs w:val="20"/>
        </w:rPr>
        <w:t xml:space="preserve">-client relationship.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5515 G</w:t>
      </w:r>
      <w:r>
        <w:rPr>
          <w:rFonts w:ascii="Times New Roman" w:hAnsi="Times New Roman"/>
          <w:b/>
          <w:bCs/>
          <w:color w:val="191919"/>
          <w:spacing w:val="-4"/>
          <w:sz w:val="20"/>
          <w:szCs w:val="20"/>
        </w:rPr>
        <w:t>r</w:t>
      </w:r>
      <w:r>
        <w:rPr>
          <w:rFonts w:ascii="Times New Roman" w:hAnsi="Times New Roman"/>
          <w:b/>
          <w:bCs/>
          <w:color w:val="191919"/>
          <w:sz w:val="20"/>
          <w:szCs w:val="20"/>
        </w:rPr>
        <w:t>oup Counseling and Dynamic</w:t>
      </w:r>
      <w:r>
        <w:rPr>
          <w:rFonts w:ascii="Times New Roman" w:hAnsi="Times New Roman"/>
          <w:b/>
          <w:bCs/>
          <w:color w:val="191919"/>
          <w:spacing w:val="12"/>
          <w:sz w:val="20"/>
          <w:szCs w:val="20"/>
        </w:rPr>
        <w:t>s</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theoretical and experiential approach to understanding group purpose, development, </w:t>
      </w:r>
      <w:r>
        <w:rPr>
          <w:rFonts w:ascii="Times New Roman" w:hAnsi="Times New Roman"/>
          <w:color w:val="191919"/>
          <w:sz w:val="20"/>
          <w:szCs w:val="20"/>
        </w:rPr>
        <w:lastRenderedPageBreak/>
        <w:t xml:space="preserve">dynamics, counseling theories, group counseling methods and skills, and other group approaches. Legal issues and ethical standards related to group counseling are explored.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5512</w:t>
      </w:r>
    </w:p>
    <w:p w:rsidR="00721764" w:rsidRDefault="00721764" w:rsidP="00721764">
      <w:pPr>
        <w:widowControl w:val="0"/>
        <w:autoSpaceDE w:val="0"/>
        <w:autoSpaceDN w:val="0"/>
        <w:adjustRightInd w:val="0"/>
        <w:spacing w:after="0" w:line="250" w:lineRule="auto"/>
        <w:ind w:left="1239" w:right="1954" w:hanging="360"/>
        <w:rPr>
          <w:rFonts w:ascii="Times New Roman" w:hAnsi="Times New Roman"/>
          <w:color w:val="000000"/>
          <w:sz w:val="20"/>
          <w:szCs w:val="20"/>
        </w:rPr>
      </w:pPr>
      <w:r>
        <w:rPr>
          <w:rFonts w:ascii="Times New Roman" w:hAnsi="Times New Roman"/>
          <w:b/>
          <w:bCs/>
          <w:color w:val="191919"/>
          <w:sz w:val="20"/>
          <w:szCs w:val="20"/>
        </w:rPr>
        <w:t>COUN 5517 Family Counseling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Uses a systems perspective for understanding family dynamics and examines major models of family and related interventions.</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rationale is introduced for selecting family and other systems theories as appropriate modalities for family assessment and counseling.</w:t>
      </w:r>
    </w:p>
    <w:p w:rsidR="00721764" w:rsidRDefault="00721764" w:rsidP="00721764">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5512</w:t>
      </w:r>
    </w:p>
    <w:p w:rsidR="00721764" w:rsidRDefault="00721764" w:rsidP="00721764">
      <w:pPr>
        <w:widowControl w:val="0"/>
        <w:autoSpaceDE w:val="0"/>
        <w:autoSpaceDN w:val="0"/>
        <w:adjustRightInd w:val="0"/>
        <w:spacing w:before="10" w:after="0" w:line="250" w:lineRule="auto"/>
        <w:ind w:left="1239" w:right="1966" w:hanging="360"/>
        <w:rPr>
          <w:rFonts w:ascii="Times New Roman" w:hAnsi="Times New Roman"/>
          <w:color w:val="000000"/>
          <w:sz w:val="20"/>
          <w:szCs w:val="20"/>
        </w:rPr>
      </w:pPr>
      <w:r>
        <w:rPr>
          <w:rFonts w:ascii="Times New Roman" w:hAnsi="Times New Roman"/>
          <w:b/>
          <w:bCs/>
          <w:color w:val="191919"/>
          <w:sz w:val="20"/>
          <w:szCs w:val="20"/>
        </w:rPr>
        <w:t>COUN 5520 Multicultural Counseling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Theory and Practice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An examination of the cultural context of relationships, issues and trends in a multicultural and diverse society related to such factors as culture, ethnicit</w:t>
      </w:r>
      <w:r>
        <w:rPr>
          <w:rFonts w:ascii="Times New Roman" w:hAnsi="Times New Roman"/>
          <w:color w:val="191919"/>
          <w:spacing w:val="-13"/>
          <w:sz w:val="20"/>
          <w:szCs w:val="20"/>
        </w:rPr>
        <w:t>y</w:t>
      </w:r>
      <w:r>
        <w:rPr>
          <w:rFonts w:ascii="Times New Roman" w:hAnsi="Times New Roman"/>
          <w:color w:val="191919"/>
          <w:sz w:val="20"/>
          <w:szCs w:val="20"/>
        </w:rPr>
        <w:t>, nationalit</w:t>
      </w:r>
      <w:r>
        <w:rPr>
          <w:rFonts w:ascii="Times New Roman" w:hAnsi="Times New Roman"/>
          <w:color w:val="191919"/>
          <w:spacing w:val="-13"/>
          <w:sz w:val="20"/>
          <w:szCs w:val="20"/>
        </w:rPr>
        <w:t>y</w:t>
      </w:r>
      <w:r>
        <w:rPr>
          <w:rFonts w:ascii="Times New Roman" w:hAnsi="Times New Roman"/>
          <w:color w:val="191919"/>
          <w:sz w:val="20"/>
          <w:szCs w:val="20"/>
        </w:rPr>
        <w:t>, age, gende</w:t>
      </w:r>
      <w:r>
        <w:rPr>
          <w:rFonts w:ascii="Times New Roman" w:hAnsi="Times New Roman"/>
          <w:color w:val="191919"/>
          <w:spacing w:val="-8"/>
          <w:sz w:val="20"/>
          <w:szCs w:val="20"/>
        </w:rPr>
        <w:t>r</w:t>
      </w:r>
      <w:r>
        <w:rPr>
          <w:rFonts w:ascii="Times New Roman" w:hAnsi="Times New Roman"/>
          <w:color w:val="191919"/>
          <w:sz w:val="20"/>
          <w:szCs w:val="20"/>
        </w:rPr>
        <w:t>, sexual orientation, mental and physical characteristics, education, family values, religious and spir</w:t>
      </w:r>
      <w:r>
        <w:rPr>
          <w:rFonts w:ascii="Times New Roman" w:hAnsi="Times New Roman"/>
          <w:color w:val="191919"/>
          <w:spacing w:val="-4"/>
          <w:sz w:val="20"/>
          <w:szCs w:val="20"/>
        </w:rPr>
        <w:t>i</w:t>
      </w:r>
      <w:r>
        <w:rPr>
          <w:rFonts w:ascii="Times New Roman" w:hAnsi="Times New Roman"/>
          <w:color w:val="191919"/>
          <w:sz w:val="20"/>
          <w:szCs w:val="20"/>
        </w:rPr>
        <w:t xml:space="preserve">tual values, socioeconomic status and unique characteristics of individuals, couples, families, ethnic groups, and communities.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5531 Ca</w:t>
      </w:r>
      <w:r>
        <w:rPr>
          <w:rFonts w:ascii="Times New Roman" w:hAnsi="Times New Roman"/>
          <w:b/>
          <w:bCs/>
          <w:color w:val="191919"/>
          <w:spacing w:val="-4"/>
          <w:sz w:val="20"/>
          <w:szCs w:val="20"/>
        </w:rPr>
        <w:t>r</w:t>
      </w:r>
      <w:r>
        <w:rPr>
          <w:rFonts w:ascii="Times New Roman" w:hAnsi="Times New Roman"/>
          <w:b/>
          <w:bCs/>
          <w:color w:val="191919"/>
          <w:sz w:val="20"/>
          <w:szCs w:val="20"/>
        </w:rPr>
        <w:t>eer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Development and Counselin</w:t>
      </w:r>
      <w:r>
        <w:rPr>
          <w:rFonts w:ascii="Times New Roman" w:hAnsi="Times New Roman"/>
          <w:b/>
          <w:bCs/>
          <w:color w:val="191919"/>
          <w:spacing w:val="5"/>
          <w:sz w:val="20"/>
          <w:szCs w:val="20"/>
        </w:rPr>
        <w:t>g</w:t>
      </w:r>
      <w:r>
        <w:rPr>
          <w:rFonts w:ascii="Times New Roman" w:hAnsi="Times New Roman"/>
          <w:b/>
          <w:bCs/>
          <w:color w:val="191919"/>
          <w:sz w:val="20"/>
          <w:szCs w:val="20"/>
        </w:rPr>
        <w:t xml:space="preserve">.............................................................3(3-0) </w:t>
      </w:r>
      <w:r>
        <w:rPr>
          <w:rFonts w:ascii="Times New Roman" w:hAnsi="Times New Roman"/>
          <w:color w:val="191919"/>
          <w:sz w:val="20"/>
          <w:szCs w:val="20"/>
        </w:rPr>
        <w:t>Focus on career development theories and decision-making models, occupational and labor market information resources, technology-based career information systems; career development and educational planning, implementation, and evaluation.</w:t>
      </w:r>
      <w:r>
        <w:rPr>
          <w:rFonts w:ascii="Times New Roman" w:hAnsi="Times New Roman"/>
          <w:color w:val="191919"/>
          <w:spacing w:val="4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sectPr w:rsidR="00721764">
          <w:pgSz w:w="12240" w:h="15840"/>
          <w:pgMar w:top="260" w:right="240" w:bottom="280" w:left="1240" w:header="0" w:footer="1034"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343"/>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7" w:after="0" w:line="250" w:lineRule="auto"/>
        <w:ind w:left="2304" w:right="975" w:hanging="360"/>
        <w:rPr>
          <w:rFonts w:ascii="Times New Roman" w:hAnsi="Times New Roman"/>
          <w:color w:val="000000"/>
          <w:sz w:val="20"/>
          <w:szCs w:val="20"/>
        </w:rPr>
      </w:pPr>
      <w:proofErr w:type="gramStart"/>
      <w:r>
        <w:rPr>
          <w:rFonts w:ascii="Times New Roman" w:hAnsi="Times New Roman"/>
          <w:b/>
          <w:bCs/>
          <w:color w:val="191919"/>
          <w:sz w:val="20"/>
          <w:szCs w:val="20"/>
        </w:rPr>
        <w:t>COUN 5540 Consultation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Exploration of e</w:t>
      </w:r>
      <w:r>
        <w:rPr>
          <w:rFonts w:ascii="Times New Roman" w:hAnsi="Times New Roman"/>
          <w:color w:val="191919"/>
          <w:spacing w:val="-4"/>
          <w:sz w:val="20"/>
          <w:szCs w:val="20"/>
        </w:rPr>
        <w:t>f</w:t>
      </w:r>
      <w:r>
        <w:rPr>
          <w:rFonts w:ascii="Times New Roman" w:hAnsi="Times New Roman"/>
          <w:color w:val="191919"/>
          <w:sz w:val="20"/>
          <w:szCs w:val="20"/>
        </w:rPr>
        <w:t>fective counseling and consultation with teachers, administrators, parents and community resources.</w:t>
      </w:r>
      <w:proofErr w:type="gramEnd"/>
      <w:r>
        <w:rPr>
          <w:rFonts w:ascii="Times New Roman" w:hAnsi="Times New Roman"/>
          <w:color w:val="191919"/>
          <w:sz w:val="20"/>
          <w:szCs w:val="20"/>
        </w:rPr>
        <w:t xml:space="preserve"> Emphasizes the theories, models, and processes of consultation</w:t>
      </w:r>
    </w:p>
    <w:p w:rsidR="00721764" w:rsidRDefault="003F0AB9" w:rsidP="00721764">
      <w:pPr>
        <w:widowControl w:val="0"/>
        <w:autoSpaceDE w:val="0"/>
        <w:autoSpaceDN w:val="0"/>
        <w:adjustRightInd w:val="0"/>
        <w:spacing w:after="0" w:line="250" w:lineRule="auto"/>
        <w:ind w:left="2304" w:right="897"/>
        <w:rPr>
          <w:rFonts w:ascii="Times New Roman" w:hAnsi="Times New Roman"/>
          <w:color w:val="000000"/>
          <w:sz w:val="20"/>
          <w:szCs w:val="20"/>
        </w:rPr>
      </w:pPr>
      <w:r w:rsidRPr="003F0AB9">
        <w:rPr>
          <w:noProof/>
        </w:rPr>
        <w:pict>
          <v:group id="_x0000_s1439" style="position:absolute;left:0;text-align:left;margin-left:263.55pt;margin-top:-91.45pt;width:31.2pt;height:31.05pt;z-index:-251536384;mso-position-horizontal-relative:page" coordorigin="5271,-1829" coordsize="624,621" o:allowincell="f">
            <v:rect id="_x0000_s1440" style="position:absolute;left:5276;top:-1824;width:613;height:610" o:allowincell="f" stroked="f">
              <v:path arrowok="t"/>
            </v:rect>
            <v:rect id="_x0000_s1441" style="position:absolute;left:5276;top:-1824;width:620;height:620;mso-position-horizontal-relative:page" o:allowincell="f" filled="f" stroked="f">
              <v:textbox style="mso-next-textbox:#_x0000_s1441"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3"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721764">
        <w:rPr>
          <w:rFonts w:ascii="Times New Roman" w:hAnsi="Times New Roman"/>
          <w:color w:val="191919"/>
          <w:sz w:val="20"/>
          <w:szCs w:val="20"/>
        </w:rPr>
        <w:t>and</w:t>
      </w:r>
      <w:proofErr w:type="gramEnd"/>
      <w:r w:rsidR="00721764">
        <w:rPr>
          <w:rFonts w:ascii="Times New Roman" w:hAnsi="Times New Roman"/>
          <w:color w:val="191919"/>
          <w:sz w:val="20"/>
          <w:szCs w:val="20"/>
        </w:rPr>
        <w:t xml:space="preserve"> change with teachers, administrators, other school personnel, parents, community groups, agencies, and students as appropriate; strategies to promote, develop, and enhance 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fective teamwork within the school and la</w:t>
      </w:r>
      <w:r w:rsidR="00721764">
        <w:rPr>
          <w:rFonts w:ascii="Times New Roman" w:hAnsi="Times New Roman"/>
          <w:color w:val="191919"/>
          <w:spacing w:val="-4"/>
          <w:sz w:val="20"/>
          <w:szCs w:val="20"/>
        </w:rPr>
        <w:t>r</w:t>
      </w:r>
      <w:r w:rsidR="00721764">
        <w:rPr>
          <w:rFonts w:ascii="Times New Roman" w:hAnsi="Times New Roman"/>
          <w:color w:val="191919"/>
          <w:sz w:val="20"/>
          <w:szCs w:val="20"/>
        </w:rPr>
        <w:t>ger communit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1"/>
          <w:sz w:val="20"/>
          <w:szCs w:val="20"/>
        </w:rPr>
        <w:t xml:space="preserve"> </w:t>
      </w:r>
      <w:r w:rsidR="00721764">
        <w:rPr>
          <w:rFonts w:ascii="Times New Roman" w:hAnsi="Times New Roman"/>
          <w:i/>
          <w:iCs/>
          <w:color w:val="191919"/>
          <w:sz w:val="20"/>
          <w:szCs w:val="20"/>
        </w:rPr>
        <w:t>Pr</w:t>
      </w:r>
      <w:r w:rsidR="00721764">
        <w:rPr>
          <w:rFonts w:ascii="Times New Roman" w:hAnsi="Times New Roman"/>
          <w:i/>
          <w:iCs/>
          <w:color w:val="191919"/>
          <w:spacing w:val="-7"/>
          <w:sz w:val="20"/>
          <w:szCs w:val="20"/>
        </w:rPr>
        <w:t>e</w:t>
      </w:r>
      <w:r w:rsidR="00721764">
        <w:rPr>
          <w:rFonts w:ascii="Times New Roman" w:hAnsi="Times New Roman"/>
          <w:i/>
          <w:iCs/>
          <w:color w:val="191919"/>
          <w:sz w:val="20"/>
          <w:szCs w:val="20"/>
        </w:rPr>
        <w:t>requisite: COUN 5528</w:t>
      </w:r>
    </w:p>
    <w:p w:rsidR="00721764" w:rsidRDefault="003F0AB9" w:rsidP="00721764">
      <w:pPr>
        <w:widowControl w:val="0"/>
        <w:autoSpaceDE w:val="0"/>
        <w:autoSpaceDN w:val="0"/>
        <w:adjustRightInd w:val="0"/>
        <w:spacing w:after="0" w:line="250" w:lineRule="auto"/>
        <w:ind w:left="2304" w:right="913" w:hanging="360"/>
        <w:rPr>
          <w:rFonts w:ascii="Times New Roman" w:hAnsi="Times New Roman"/>
          <w:color w:val="000000"/>
          <w:sz w:val="20"/>
          <w:szCs w:val="20"/>
        </w:rPr>
      </w:pPr>
      <w:r w:rsidRPr="003F0AB9">
        <w:rPr>
          <w:noProof/>
        </w:rPr>
        <w:pict>
          <v:shape id="_x0000_s1443" type="#_x0000_t202" style="position:absolute;left:0;text-align:left;margin-left:17.75pt;margin-top:7.1pt;width:1in;height:270.7pt;z-index:-251534336;mso-position-horizontal-relative:page" o:allowincell="f" filled="f" stroked="f">
            <v:textbox style="layout-flow:vertical;mso-layout-flow-alt:bottom-to-top;mso-next-textbox:#_x0000_s1443"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5555 Di</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ected Independent Study</w:t>
      </w:r>
      <w:r w:rsidR="00721764">
        <w:rPr>
          <w:rFonts w:ascii="Times New Roman" w:hAnsi="Times New Roman"/>
          <w:b/>
          <w:bCs/>
          <w:color w:val="191919"/>
          <w:spacing w:val="-10"/>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 xml:space="preserve">systematic study of problems of special interest in counseling.  Students are guided in topic selection and provided with the opportunity to conduct an independent or action research project.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COUN 5506, COUN 5528 or permission of 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ogram Coo</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 xml:space="preserve">COUN </w:t>
      </w:r>
      <w:proofErr w:type="gramStart"/>
      <w:r>
        <w:rPr>
          <w:rFonts w:ascii="Times New Roman" w:hAnsi="Times New Roman"/>
          <w:b/>
          <w:bCs/>
          <w:color w:val="191919"/>
          <w:sz w:val="20"/>
          <w:szCs w:val="20"/>
        </w:rPr>
        <w:t>5570  Practicu</w:t>
      </w:r>
      <w:r>
        <w:rPr>
          <w:rFonts w:ascii="Times New Roman" w:hAnsi="Times New Roman"/>
          <w:b/>
          <w:bCs/>
          <w:color w:val="191919"/>
          <w:spacing w:val="10"/>
          <w:sz w:val="20"/>
          <w:szCs w:val="20"/>
        </w:rPr>
        <w:t>m</w:t>
      </w:r>
      <w:proofErr w:type="gramEnd"/>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minimum of 100 clock hours of supervised clinical experience conducive to the modeling, demonstration, and development of counseling skills.</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practicum requires 40 hours of direct service with clients, including experience in individual counseling and group work. Counseling interviews will be recorded. Proof of professional liability insurance coverage is required.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 COUN 5506, COUN 5512, COUN 5520, COUN 5528, COUN 5531, COUN 5600 or permission of P</w:t>
      </w:r>
      <w:r>
        <w:rPr>
          <w:rFonts w:ascii="Times New Roman" w:hAnsi="Times New Roman"/>
          <w:i/>
          <w:iCs/>
          <w:color w:val="191919"/>
          <w:spacing w:val="-7"/>
          <w:sz w:val="20"/>
          <w:szCs w:val="20"/>
        </w:rPr>
        <w:t>r</w:t>
      </w:r>
      <w:r>
        <w:rPr>
          <w:rFonts w:ascii="Times New Roman" w:hAnsi="Times New Roman"/>
          <w:i/>
          <w:iCs/>
          <w:color w:val="191919"/>
          <w:sz w:val="20"/>
          <w:szCs w:val="20"/>
        </w:rPr>
        <w:t>ogram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22" w:hanging="360"/>
        <w:jc w:val="both"/>
        <w:rPr>
          <w:rFonts w:ascii="Times New Roman" w:hAnsi="Times New Roman"/>
          <w:color w:val="000000"/>
          <w:sz w:val="20"/>
          <w:szCs w:val="20"/>
        </w:rPr>
      </w:pPr>
      <w:r>
        <w:rPr>
          <w:rFonts w:ascii="Times New Roman" w:hAnsi="Times New Roman"/>
          <w:b/>
          <w:bCs/>
          <w:color w:val="191919"/>
          <w:sz w:val="20"/>
          <w:szCs w:val="20"/>
        </w:rPr>
        <w:t>COUN 5575 Selected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 in Counseling</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proofErr w:type="gramStart"/>
      <w:r>
        <w:rPr>
          <w:rFonts w:ascii="Times New Roman" w:hAnsi="Times New Roman"/>
          <w:color w:val="191919"/>
          <w:sz w:val="20"/>
          <w:szCs w:val="20"/>
        </w:rPr>
        <w:t>This</w:t>
      </w:r>
      <w:proofErr w:type="gramEnd"/>
      <w:r>
        <w:rPr>
          <w:rFonts w:ascii="Times New Roman" w:hAnsi="Times New Roman"/>
          <w:color w:val="191919"/>
          <w:sz w:val="20"/>
          <w:szCs w:val="20"/>
        </w:rPr>
        <w:t xml:space="preserve"> seminar features a combination of lecture, discussion, research and presentation.</w:t>
      </w:r>
      <w:r>
        <w:rPr>
          <w:rFonts w:ascii="Times New Roman" w:hAnsi="Times New Roman"/>
          <w:color w:val="191919"/>
          <w:spacing w:val="47"/>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 vary each time course is o</w:t>
      </w:r>
      <w:r>
        <w:rPr>
          <w:rFonts w:ascii="Times New Roman" w:hAnsi="Times New Roman"/>
          <w:color w:val="191919"/>
          <w:spacing w:val="-4"/>
          <w:sz w:val="20"/>
          <w:szCs w:val="20"/>
        </w:rPr>
        <w:t>f</w:t>
      </w:r>
      <w:r>
        <w:rPr>
          <w:rFonts w:ascii="Times New Roman" w:hAnsi="Times New Roman"/>
          <w:color w:val="191919"/>
          <w:sz w:val="20"/>
          <w:szCs w:val="20"/>
        </w:rPr>
        <w:t>fered.</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This class may be taken more than once for credit under different topics.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permission of P</w:t>
      </w:r>
      <w:r>
        <w:rPr>
          <w:rFonts w:ascii="Times New Roman" w:hAnsi="Times New Roman"/>
          <w:i/>
          <w:iCs/>
          <w:color w:val="191919"/>
          <w:spacing w:val="-7"/>
          <w:sz w:val="20"/>
          <w:szCs w:val="20"/>
        </w:rPr>
        <w:t>r</w:t>
      </w:r>
      <w:r>
        <w:rPr>
          <w:rFonts w:ascii="Times New Roman" w:hAnsi="Times New Roman"/>
          <w:i/>
          <w:iCs/>
          <w:color w:val="191919"/>
          <w:sz w:val="20"/>
          <w:szCs w:val="20"/>
        </w:rPr>
        <w:t>ogram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proofErr w:type="gramStart"/>
      <w:r>
        <w:rPr>
          <w:rFonts w:ascii="Times New Roman" w:hAnsi="Times New Roman"/>
          <w:b/>
          <w:bCs/>
          <w:color w:val="191919"/>
          <w:sz w:val="20"/>
          <w:szCs w:val="20"/>
        </w:rPr>
        <w:t>COUN 5595 Internship</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Supervised 600 clock hour internship in a school setting.</w:t>
      </w:r>
      <w:proofErr w:type="gramEnd"/>
      <w:r>
        <w:rPr>
          <w:rFonts w:ascii="Times New Roman" w:hAnsi="Times New Roman"/>
          <w:color w:val="191919"/>
          <w:spacing w:val="-4"/>
          <w:sz w:val="20"/>
          <w:szCs w:val="20"/>
        </w:rPr>
        <w:t xml:space="preserve"> </w:t>
      </w:r>
      <w:r>
        <w:rPr>
          <w:rFonts w:ascii="Times New Roman" w:hAnsi="Times New Roman"/>
          <w:color w:val="191919"/>
          <w:sz w:val="20"/>
          <w:szCs w:val="20"/>
        </w:rPr>
        <w:t>The requirement includes a mini- mum of 240 direct service clock hours and supervision by the University supervisor and the cooperating school counselo</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COUN 5620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1224" w:right="975" w:firstLine="720"/>
        <w:rPr>
          <w:rFonts w:ascii="Times New Roman" w:hAnsi="Times New Roman"/>
          <w:b/>
          <w:bCs/>
          <w:color w:val="191919"/>
          <w:sz w:val="20"/>
          <w:szCs w:val="20"/>
        </w:rPr>
      </w:pPr>
      <w:r>
        <w:rPr>
          <w:rFonts w:ascii="Times New Roman" w:hAnsi="Times New Roman"/>
          <w:b/>
          <w:bCs/>
          <w:color w:val="191919"/>
          <w:sz w:val="20"/>
          <w:szCs w:val="20"/>
        </w:rPr>
        <w:t>COUN 5596 Thesi</w:t>
      </w:r>
      <w:r>
        <w:rPr>
          <w:rFonts w:ascii="Times New Roman" w:hAnsi="Times New Roman"/>
          <w:b/>
          <w:bCs/>
          <w:color w:val="191919"/>
          <w:spacing w:val="12"/>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after="0" w:line="250" w:lineRule="auto"/>
        <w:ind w:left="2160" w:right="975"/>
        <w:rPr>
          <w:rFonts w:ascii="Times New Roman" w:hAnsi="Times New Roman"/>
          <w:color w:val="000000"/>
          <w:sz w:val="20"/>
          <w:szCs w:val="20"/>
        </w:rPr>
      </w:pPr>
      <w:r>
        <w:rPr>
          <w:rFonts w:ascii="Times New Roman" w:hAnsi="Times New Roman"/>
          <w:b/>
          <w:bCs/>
          <w:color w:val="191919"/>
          <w:sz w:val="20"/>
          <w:szCs w:val="20"/>
        </w:rPr>
        <w:t xml:space="preserve"> </w:t>
      </w:r>
      <w:r>
        <w:rPr>
          <w:rFonts w:ascii="Times New Roman" w:hAnsi="Times New Roman"/>
          <w:color w:val="191919"/>
          <w:sz w:val="20"/>
          <w:szCs w:val="20"/>
        </w:rPr>
        <w:t>Preparation and defense of student research under the supervision of the thesis adviso</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 xml:space="preserve">equisites:  COUN 5510, COUN 5620 and all COUN </w:t>
      </w:r>
      <w:r>
        <w:rPr>
          <w:rFonts w:ascii="Times New Roman" w:hAnsi="Times New Roman"/>
          <w:i/>
          <w:iCs/>
          <w:color w:val="191919"/>
          <w:spacing w:val="-7"/>
          <w:sz w:val="20"/>
          <w:szCs w:val="20"/>
        </w:rPr>
        <w:t>r</w:t>
      </w:r>
      <w:r>
        <w:rPr>
          <w:rFonts w:ascii="Times New Roman" w:hAnsi="Times New Roman"/>
          <w:i/>
          <w:iCs/>
          <w:color w:val="191919"/>
          <w:sz w:val="20"/>
          <w:szCs w:val="20"/>
        </w:rPr>
        <w:t>equi</w:t>
      </w:r>
      <w:r>
        <w:rPr>
          <w:rFonts w:ascii="Times New Roman" w:hAnsi="Times New Roman"/>
          <w:i/>
          <w:iCs/>
          <w:color w:val="191919"/>
          <w:spacing w:val="-7"/>
          <w:sz w:val="20"/>
          <w:szCs w:val="20"/>
        </w:rPr>
        <w:t>r</w:t>
      </w:r>
      <w:r>
        <w:rPr>
          <w:rFonts w:ascii="Times New Roman" w:hAnsi="Times New Roman"/>
          <w:i/>
          <w:iCs/>
          <w:color w:val="191919"/>
          <w:sz w:val="20"/>
          <w:szCs w:val="20"/>
        </w:rPr>
        <w:t>ed courses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3F0AB9"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sidRPr="003F0AB9">
        <w:rPr>
          <w:noProof/>
        </w:rPr>
        <w:pict>
          <v:shape id="_x0000_s1442" type="#_x0000_t202" style="position:absolute;left:0;text-align:left;margin-left:17.75pt;margin-top:3.65pt;width:1in;height:184.35pt;z-index:-251535360;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5600 Ethical and Legal Issues in Counselin</w:t>
      </w:r>
      <w:r w:rsidR="00721764">
        <w:rPr>
          <w:rFonts w:ascii="Times New Roman" w:hAnsi="Times New Roman"/>
          <w:b/>
          <w:bCs/>
          <w:color w:val="191919"/>
          <w:spacing w:val="3"/>
          <w:sz w:val="20"/>
          <w:szCs w:val="20"/>
        </w:rPr>
        <w:t>g</w:t>
      </w:r>
      <w:r w:rsidR="00721764">
        <w:rPr>
          <w:rFonts w:ascii="Times New Roman" w:hAnsi="Times New Roman"/>
          <w:b/>
          <w:bCs/>
          <w:color w:val="191919"/>
          <w:sz w:val="20"/>
          <w:szCs w:val="20"/>
        </w:rPr>
        <w:t xml:space="preserve">.........................................................3(3-0) </w:t>
      </w:r>
      <w:proofErr w:type="gramStart"/>
      <w:r w:rsidR="00721764">
        <w:rPr>
          <w:rFonts w:ascii="Times New Roman" w:hAnsi="Times New Roman"/>
          <w:color w:val="191919"/>
          <w:sz w:val="20"/>
          <w:szCs w:val="20"/>
        </w:rPr>
        <w:t>The</w:t>
      </w:r>
      <w:proofErr w:type="gramEnd"/>
      <w:r w:rsidR="00721764">
        <w:rPr>
          <w:rFonts w:ascii="Times New Roman" w:hAnsi="Times New Roman"/>
          <w:color w:val="191919"/>
          <w:sz w:val="20"/>
          <w:szCs w:val="20"/>
        </w:rPr>
        <w:t xml:space="preserve"> course will provide information germane to current issues, policies, laws, and ethical code mandates to professional school counselors.</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thorough examination of the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ACA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p>
    <w:p w:rsidR="00721764" w:rsidRDefault="00721764" w:rsidP="00721764">
      <w:pPr>
        <w:widowControl w:val="0"/>
        <w:autoSpaceDE w:val="0"/>
        <w:autoSpaceDN w:val="0"/>
        <w:adjustRightInd w:val="0"/>
        <w:spacing w:after="0" w:line="250" w:lineRule="auto"/>
        <w:ind w:left="2304" w:right="906"/>
        <w:rPr>
          <w:rFonts w:ascii="Times New Roman" w:hAnsi="Times New Roman"/>
          <w:color w:val="000000"/>
          <w:sz w:val="20"/>
          <w:szCs w:val="20"/>
        </w:rPr>
      </w:pPr>
      <w:r>
        <w:rPr>
          <w:rFonts w:ascii="Times New Roman" w:hAnsi="Times New Roman"/>
          <w:color w:val="191919"/>
          <w:sz w:val="20"/>
          <w:szCs w:val="20"/>
        </w:rPr>
        <w:t>ASCA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ethical codes and standards will be included.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COUN 5620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b/>
          <w:bCs/>
          <w:color w:val="191919"/>
          <w:sz w:val="20"/>
          <w:szCs w:val="20"/>
        </w:rPr>
      </w:pPr>
      <w:r>
        <w:rPr>
          <w:rFonts w:ascii="Times New Roman" w:hAnsi="Times New Roman"/>
          <w:b/>
          <w:bCs/>
          <w:color w:val="191919"/>
          <w:sz w:val="20"/>
          <w:szCs w:val="20"/>
        </w:rPr>
        <w:t>COUN 5605 Leadership and Advocacy</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 xml:space="preserve">................................................................3(3-0) </w:t>
      </w:r>
    </w:p>
    <w:p w:rsidR="00721764" w:rsidRDefault="00721764" w:rsidP="00721764">
      <w:pPr>
        <w:spacing w:after="0"/>
        <w:ind w:left="2304"/>
        <w:rPr>
          <w:rFonts w:ascii="Times New Roman" w:hAnsi="Times New Roman"/>
          <w:sz w:val="20"/>
          <w:szCs w:val="20"/>
        </w:rPr>
      </w:pPr>
      <w:r w:rsidRPr="000F0AD6">
        <w:rPr>
          <w:rFonts w:ascii="Times New Roman" w:hAnsi="Times New Roman"/>
          <w:sz w:val="20"/>
          <w:szCs w:val="20"/>
        </w:rPr>
        <w:t>This course will help students understand and facilitate the use traditional and new (leadership and advocacy) counseling skills to promote the academic, career, and personal/social development of students within systems.</w:t>
      </w:r>
    </w:p>
    <w:p w:rsidR="00721764" w:rsidRDefault="00721764" w:rsidP="00721764">
      <w:pPr>
        <w:spacing w:after="0"/>
        <w:rPr>
          <w:rFonts w:ascii="Times New Roman" w:hAnsi="Times New Roman"/>
          <w:color w:val="000000"/>
          <w:sz w:val="20"/>
          <w:szCs w:val="20"/>
        </w:rPr>
      </w:pPr>
      <w:r>
        <w:rPr>
          <w:rFonts w:ascii="Times New Roman" w:hAnsi="Times New Roman"/>
          <w:b/>
          <w:bCs/>
          <w:color w:val="191919"/>
          <w:sz w:val="20"/>
          <w:szCs w:val="20"/>
        </w:rPr>
        <w:t xml:space="preserve">                                     COUN 5610 Crisis Counseling and Interventio</w:t>
      </w:r>
      <w:r>
        <w:rPr>
          <w:rFonts w:ascii="Times New Roman" w:hAnsi="Times New Roman"/>
          <w:b/>
          <w:bCs/>
          <w:color w:val="191919"/>
          <w:spacing w:val="3"/>
          <w:sz w:val="20"/>
          <w:szCs w:val="20"/>
        </w:rPr>
        <w:t>n</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This course provides an overview of the types and models of crisis intervention used in school and community settings. Consideration of school culture, o</w:t>
      </w:r>
      <w:r>
        <w:rPr>
          <w:rFonts w:ascii="Times New Roman" w:hAnsi="Times New Roman"/>
          <w:color w:val="191919"/>
          <w:spacing w:val="-4"/>
          <w:sz w:val="20"/>
          <w:szCs w:val="20"/>
        </w:rPr>
        <w:t>r</w:t>
      </w:r>
      <w:r>
        <w:rPr>
          <w:rFonts w:ascii="Times New Roman" w:hAnsi="Times New Roman"/>
          <w:color w:val="191919"/>
          <w:sz w:val="20"/>
          <w:szCs w:val="20"/>
        </w:rPr>
        <w:t>ganization, client variables including developmental needs, diversity and cultural issues will be addressed. Primar</w:t>
      </w:r>
      <w:r>
        <w:rPr>
          <w:rFonts w:ascii="Times New Roman" w:hAnsi="Times New Roman"/>
          <w:color w:val="191919"/>
          <w:spacing w:val="-13"/>
          <w:sz w:val="20"/>
          <w:szCs w:val="20"/>
        </w:rPr>
        <w:t>y</w:t>
      </w:r>
      <w:r>
        <w:rPr>
          <w:rFonts w:ascii="Times New Roman" w:hAnsi="Times New Roman"/>
          <w:color w:val="191919"/>
          <w:sz w:val="20"/>
          <w:szCs w:val="20"/>
        </w:rPr>
        <w:t>, secondar</w:t>
      </w:r>
      <w:r>
        <w:rPr>
          <w:rFonts w:ascii="Times New Roman" w:hAnsi="Times New Roman"/>
          <w:color w:val="191919"/>
          <w:spacing w:val="-13"/>
          <w:sz w:val="20"/>
          <w:szCs w:val="20"/>
        </w:rPr>
        <w:t>y</w:t>
      </w:r>
      <w:r>
        <w:rPr>
          <w:rFonts w:ascii="Times New Roman" w:hAnsi="Times New Roman"/>
          <w:color w:val="191919"/>
          <w:sz w:val="20"/>
          <w:szCs w:val="20"/>
        </w:rPr>
        <w:t>, and tertiary prevention in the School setting will be included.</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i/>
          <w:iCs/>
          <w:color w:val="191919"/>
          <w:sz w:val="20"/>
          <w:szCs w:val="20"/>
        </w:rPr>
        <w:t>Pr</w:t>
      </w:r>
      <w:r>
        <w:rPr>
          <w:rFonts w:ascii="Times New Roman" w:hAnsi="Times New Roman"/>
          <w:i/>
          <w:iCs/>
          <w:color w:val="191919"/>
          <w:spacing w:val="-7"/>
          <w:sz w:val="20"/>
          <w:szCs w:val="20"/>
        </w:rPr>
        <w:t>e</w:t>
      </w:r>
      <w:r>
        <w:rPr>
          <w:rFonts w:ascii="Times New Roman" w:hAnsi="Times New Roman"/>
          <w:i/>
          <w:iCs/>
          <w:color w:val="191919"/>
          <w:sz w:val="20"/>
          <w:szCs w:val="20"/>
        </w:rPr>
        <w:t>requisite: COUN 5512</w:t>
      </w:r>
    </w:p>
    <w:p w:rsidR="00721764" w:rsidRDefault="00721764" w:rsidP="00721764">
      <w:pPr>
        <w:widowControl w:val="0"/>
        <w:autoSpaceDE w:val="0"/>
        <w:autoSpaceDN w:val="0"/>
        <w:adjustRightInd w:val="0"/>
        <w:spacing w:before="10" w:after="0" w:line="250" w:lineRule="auto"/>
        <w:ind w:left="2304" w:right="953" w:hanging="360"/>
        <w:rPr>
          <w:rFonts w:ascii="Times New Roman" w:hAnsi="Times New Roman"/>
          <w:color w:val="000000"/>
          <w:sz w:val="20"/>
          <w:szCs w:val="20"/>
        </w:rPr>
      </w:pPr>
      <w:r>
        <w:rPr>
          <w:rFonts w:ascii="Times New Roman" w:hAnsi="Times New Roman"/>
          <w:b/>
          <w:bCs/>
          <w:color w:val="191919"/>
          <w:sz w:val="20"/>
          <w:szCs w:val="20"/>
        </w:rPr>
        <w:t>COUN 5620 Resea</w:t>
      </w:r>
      <w:r>
        <w:rPr>
          <w:rFonts w:ascii="Times New Roman" w:hAnsi="Times New Roman"/>
          <w:b/>
          <w:bCs/>
          <w:color w:val="191919"/>
          <w:spacing w:val="-4"/>
          <w:sz w:val="20"/>
          <w:szCs w:val="20"/>
        </w:rPr>
        <w:t>r</w:t>
      </w:r>
      <w:r>
        <w:rPr>
          <w:rFonts w:ascii="Times New Roman" w:hAnsi="Times New Roman"/>
          <w:b/>
          <w:bCs/>
          <w:color w:val="191919"/>
          <w:sz w:val="20"/>
          <w:szCs w:val="20"/>
        </w:rPr>
        <w:t>ch and P</w:t>
      </w:r>
      <w:r>
        <w:rPr>
          <w:rFonts w:ascii="Times New Roman" w:hAnsi="Times New Roman"/>
          <w:b/>
          <w:bCs/>
          <w:color w:val="191919"/>
          <w:spacing w:val="-4"/>
          <w:sz w:val="20"/>
          <w:szCs w:val="20"/>
        </w:rPr>
        <w:t>r</w:t>
      </w:r>
      <w:r>
        <w:rPr>
          <w:rFonts w:ascii="Times New Roman" w:hAnsi="Times New Roman"/>
          <w:b/>
          <w:bCs/>
          <w:color w:val="191919"/>
          <w:sz w:val="20"/>
          <w:szCs w:val="20"/>
        </w:rPr>
        <w:t>ogram Evaluation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Counselors</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 xml:space="preserve">......................................3(3-0) </w:t>
      </w:r>
      <w:proofErr w:type="gramStart"/>
      <w:r>
        <w:rPr>
          <w:rFonts w:ascii="Times New Roman" w:hAnsi="Times New Roman"/>
          <w:color w:val="191919"/>
          <w:sz w:val="20"/>
          <w:szCs w:val="20"/>
        </w:rPr>
        <w:t>This</w:t>
      </w:r>
      <w:proofErr w:type="gramEnd"/>
      <w:r>
        <w:rPr>
          <w:rFonts w:ascii="Times New Roman" w:hAnsi="Times New Roman"/>
          <w:color w:val="191919"/>
          <w:sz w:val="20"/>
          <w:szCs w:val="20"/>
        </w:rPr>
        <w:t xml:space="preserve"> course presents a survey of research methods, statistical analysis, needs assessment, and program evaluation. Students use technology and statistical methods in conducting research and program evaluation.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before="10" w:after="0" w:line="250" w:lineRule="auto"/>
        <w:ind w:left="2304" w:right="953" w:hanging="360"/>
        <w:rPr>
          <w:rFonts w:ascii="Times New Roman" w:hAnsi="Times New Roman"/>
          <w:color w:val="000000"/>
          <w:sz w:val="20"/>
          <w:szCs w:val="20"/>
        </w:rPr>
        <w:sectPr w:rsidR="00721764">
          <w:pgSz w:w="12240" w:h="15840"/>
          <w:pgMar w:top="260" w:right="1300" w:bottom="280" w:left="200" w:header="0" w:footer="942"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B67EC4">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B67EC4">
            <w:pPr>
              <w:widowControl w:val="0"/>
              <w:autoSpaceDE w:val="0"/>
              <w:autoSpaceDN w:val="0"/>
              <w:adjustRightInd w:val="0"/>
              <w:spacing w:after="0" w:line="240" w:lineRule="auto"/>
              <w:ind w:left="1613"/>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80" w:lineRule="exact"/>
        <w:rPr>
          <w:rFonts w:ascii="Times New Roman" w:hAnsi="Times New Roman"/>
          <w:sz w:val="28"/>
          <w:szCs w:val="28"/>
        </w:rPr>
      </w:pPr>
    </w:p>
    <w:p w:rsidR="00721764" w:rsidRDefault="003F0AB9" w:rsidP="00721764">
      <w:pPr>
        <w:widowControl w:val="0"/>
        <w:autoSpaceDE w:val="0"/>
        <w:autoSpaceDN w:val="0"/>
        <w:adjustRightInd w:val="0"/>
        <w:spacing w:before="14" w:after="0" w:line="240" w:lineRule="auto"/>
        <w:ind w:left="879"/>
        <w:rPr>
          <w:rFonts w:ascii="Times New Roman" w:hAnsi="Times New Roman"/>
          <w:color w:val="000000"/>
          <w:sz w:val="28"/>
          <w:szCs w:val="28"/>
        </w:rPr>
      </w:pPr>
      <w:r w:rsidRPr="003F0AB9">
        <w:rPr>
          <w:noProof/>
        </w:rPr>
        <w:pict>
          <v:group id="_x0000_s1444" style="position:absolute;left:0;text-align:left;margin-left:315pt;margin-top:-52.55pt;width:31.2pt;height:31.05pt;z-index:-251533312;mso-position-horizontal-relative:page" coordorigin="6300,-1051" coordsize="624,621" o:allowincell="f">
            <v:rect id="_x0000_s1445" style="position:absolute;left:6305;top:-1046;width:613;height:610" o:allowincell="f" stroked="f">
              <v:path arrowok="t"/>
            </v:rect>
            <v:rect id="_x0000_s1446" style="position:absolute;left:6306;top:-1046;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4"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pacing w:val="-26"/>
          <w:sz w:val="28"/>
          <w:szCs w:val="28"/>
        </w:rPr>
        <w:t>T</w:t>
      </w:r>
      <w:r w:rsidR="00721764">
        <w:rPr>
          <w:rFonts w:ascii="Times New Roman" w:hAnsi="Times New Roman"/>
          <w:b/>
          <w:bCs/>
          <w:color w:val="191919"/>
          <w:sz w:val="28"/>
          <w:szCs w:val="28"/>
        </w:rPr>
        <w:t>eacher</w:t>
      </w:r>
      <w:r w:rsidR="00721764">
        <w:rPr>
          <w:rFonts w:ascii="Times New Roman" w:hAnsi="Times New Roman"/>
          <w:b/>
          <w:bCs/>
          <w:color w:val="191919"/>
          <w:spacing w:val="-5"/>
          <w:sz w:val="28"/>
          <w:szCs w:val="28"/>
        </w:rPr>
        <w:t xml:space="preserve"> </w:t>
      </w:r>
      <w:r w:rsidR="00721764">
        <w:rPr>
          <w:rFonts w:ascii="Times New Roman" w:hAnsi="Times New Roman"/>
          <w:b/>
          <w:bCs/>
          <w:color w:val="191919"/>
          <w:sz w:val="28"/>
          <w:szCs w:val="28"/>
        </w:rPr>
        <w:t>Support Services Endorsement</w:t>
      </w:r>
    </w:p>
    <w:p w:rsidR="00721764" w:rsidRDefault="00721764" w:rsidP="00721764">
      <w:pPr>
        <w:widowControl w:val="0"/>
        <w:autoSpaceDE w:val="0"/>
        <w:autoSpaceDN w:val="0"/>
        <w:adjustRightInd w:val="0"/>
        <w:spacing w:after="0" w:line="223" w:lineRule="exact"/>
        <w:ind w:left="1239" w:right="2605"/>
        <w:jc w:val="both"/>
        <w:rPr>
          <w:rFonts w:ascii="Times New Roman" w:hAnsi="Times New Roman"/>
          <w:color w:val="000000"/>
          <w:sz w:val="20"/>
          <w:szCs w:val="20"/>
        </w:rPr>
      </w:pPr>
      <w:r>
        <w:rPr>
          <w:rFonts w:ascii="Times New Roman" w:hAnsi="Times New Roman"/>
          <w:color w:val="191919"/>
          <w:sz w:val="20"/>
          <w:szCs w:val="20"/>
        </w:rPr>
        <w:t>This certification endorsement program is available to professional teachers who hold</w:t>
      </w:r>
    </w:p>
    <w:p w:rsidR="00721764" w:rsidRDefault="003F0AB9" w:rsidP="00721764">
      <w:pPr>
        <w:widowControl w:val="0"/>
        <w:autoSpaceDE w:val="0"/>
        <w:autoSpaceDN w:val="0"/>
        <w:adjustRightInd w:val="0"/>
        <w:spacing w:before="10" w:after="0" w:line="250" w:lineRule="auto"/>
        <w:ind w:left="879" w:right="2028"/>
        <w:rPr>
          <w:rFonts w:ascii="Times New Roman" w:hAnsi="Times New Roman"/>
          <w:color w:val="000000"/>
          <w:sz w:val="20"/>
          <w:szCs w:val="20"/>
        </w:rPr>
      </w:pPr>
      <w:r w:rsidRPr="003F0AB9">
        <w:rPr>
          <w:noProof/>
        </w:rPr>
        <w:pict>
          <v:shape id="_x0000_s1447" type="#_x0000_t202" style="position:absolute;left:0;text-align:left;margin-left:520.2pt;margin-top:57.5pt;width:1in;height:184.35pt;z-index:-251532288;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LEVEL</w:t>
      </w:r>
      <w:r w:rsidR="00721764">
        <w:rPr>
          <w:rFonts w:ascii="Times New Roman" w:hAnsi="Times New Roman"/>
          <w:color w:val="191919"/>
          <w:spacing w:val="-7"/>
          <w:sz w:val="20"/>
          <w:szCs w:val="20"/>
        </w:rPr>
        <w:t xml:space="preserve"> </w:t>
      </w:r>
      <w:proofErr w:type="gramStart"/>
      <w:r w:rsidR="00721764">
        <w:rPr>
          <w:rFonts w:ascii="Times New Roman" w:hAnsi="Times New Roman"/>
          <w:color w:val="191919"/>
          <w:sz w:val="20"/>
          <w:szCs w:val="20"/>
        </w:rPr>
        <w:t>5 certification</w:t>
      </w:r>
      <w:proofErr w:type="gramEnd"/>
      <w:r w:rsidR="00721764">
        <w:rPr>
          <w:rFonts w:ascii="Times New Roman" w:hAnsi="Times New Roman"/>
          <w:color w:val="191919"/>
          <w:sz w:val="20"/>
          <w:szCs w:val="20"/>
        </w:rPr>
        <w:t xml:space="preserve"> and who are nominated by their school principals.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 6 semester hour se-</w:t>
      </w:r>
      <w:proofErr w:type="spellStart"/>
      <w:r w:rsidR="00721764">
        <w:rPr>
          <w:rFonts w:ascii="Times New Roman" w:hAnsi="Times New Roman"/>
          <w:color w:val="191919"/>
          <w:sz w:val="20"/>
          <w:szCs w:val="20"/>
        </w:rPr>
        <w:t>quence</w:t>
      </w:r>
      <w:proofErr w:type="spellEnd"/>
      <w:r w:rsidR="00721764">
        <w:rPr>
          <w:rFonts w:ascii="Times New Roman" w:hAnsi="Times New Roman"/>
          <w:color w:val="191919"/>
          <w:sz w:val="20"/>
          <w:szCs w:val="20"/>
        </w:rPr>
        <w:t xml:space="preserve"> leads to certification in</w:t>
      </w:r>
      <w:r w:rsidR="00721764">
        <w:rPr>
          <w:rFonts w:ascii="Times New Roman" w:hAnsi="Times New Roman"/>
          <w:color w:val="191919"/>
          <w:spacing w:val="-4"/>
          <w:sz w:val="20"/>
          <w:szCs w:val="20"/>
        </w:rPr>
        <w:t xml:space="preserve"> </w:t>
      </w:r>
      <w:r w:rsidR="00721764">
        <w:rPr>
          <w:rFonts w:ascii="Times New Roman" w:hAnsi="Times New Roman"/>
          <w:color w:val="191919"/>
          <w:spacing w:val="-14"/>
          <w:sz w:val="20"/>
          <w:szCs w:val="20"/>
        </w:rPr>
        <w:t>T</w:t>
      </w:r>
      <w:r w:rsidR="00721764">
        <w:rPr>
          <w:rFonts w:ascii="Times New Roman" w:hAnsi="Times New Roman"/>
          <w:color w:val="191919"/>
          <w:sz w:val="20"/>
          <w:szCs w:val="20"/>
        </w:rPr>
        <w:t>eacher Support Services (TSS).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This type of certification is in- tended for professional classroom teachers who are preparing to be supervisors of student teachers, mentors for interns and beginning teachers, and other sta</w:t>
      </w:r>
      <w:r w:rsidR="00721764">
        <w:rPr>
          <w:rFonts w:ascii="Times New Roman" w:hAnsi="Times New Roman"/>
          <w:color w:val="191919"/>
          <w:spacing w:val="-4"/>
          <w:sz w:val="20"/>
          <w:szCs w:val="20"/>
        </w:rPr>
        <w:t>f</w:t>
      </w:r>
      <w:r w:rsidR="00721764">
        <w:rPr>
          <w:rFonts w:ascii="Times New Roman" w:hAnsi="Times New Roman"/>
          <w:color w:val="191919"/>
          <w:sz w:val="20"/>
          <w:szCs w:val="20"/>
        </w:rPr>
        <w:t>f development services.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complete program consists of the following courses:</w:t>
      </w:r>
    </w:p>
    <w:p w:rsidR="00721764" w:rsidRDefault="00721764" w:rsidP="00721764">
      <w:pPr>
        <w:widowControl w:val="0"/>
        <w:autoSpaceDE w:val="0"/>
        <w:autoSpaceDN w:val="0"/>
        <w:adjustRightInd w:val="0"/>
        <w:spacing w:after="0" w:line="240" w:lineRule="auto"/>
        <w:ind w:left="1239" w:right="2214"/>
        <w:jc w:val="both"/>
        <w:rPr>
          <w:rFonts w:ascii="Times New Roman" w:hAnsi="Times New Roman"/>
          <w:color w:val="000000"/>
          <w:sz w:val="20"/>
          <w:szCs w:val="20"/>
        </w:rPr>
      </w:pPr>
      <w:r>
        <w:rPr>
          <w:rFonts w:ascii="Times New Roman" w:hAnsi="Times New Roman"/>
          <w:color w:val="191919"/>
          <w:sz w:val="20"/>
          <w:szCs w:val="20"/>
        </w:rPr>
        <w:t>EDUC 5587 Introduction to</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Support Services</w:t>
      </w:r>
      <w:r>
        <w:rPr>
          <w:rFonts w:ascii="Times New Roman" w:hAnsi="Times New Roman"/>
          <w:color w:val="191919"/>
          <w:spacing w:val="-18"/>
          <w:sz w:val="20"/>
          <w:szCs w:val="20"/>
        </w:rPr>
        <w:t xml:space="preserve"> </w:t>
      </w:r>
      <w:r>
        <w:rPr>
          <w:rFonts w:ascii="Times New Roman" w:hAnsi="Times New Roman"/>
          <w:color w:val="191919"/>
          <w:sz w:val="20"/>
          <w:szCs w:val="20"/>
        </w:rPr>
        <w:t>..................................................3 hrs</w:t>
      </w:r>
    </w:p>
    <w:p w:rsidR="00721764" w:rsidRDefault="00721764" w:rsidP="00721764">
      <w:pPr>
        <w:widowControl w:val="0"/>
        <w:autoSpaceDE w:val="0"/>
        <w:autoSpaceDN w:val="0"/>
        <w:adjustRightInd w:val="0"/>
        <w:spacing w:before="10" w:after="0" w:line="240" w:lineRule="auto"/>
        <w:ind w:left="1239" w:right="2219"/>
        <w:jc w:val="both"/>
        <w:rPr>
          <w:rFonts w:ascii="Times New Roman" w:hAnsi="Times New Roman"/>
          <w:color w:val="000000"/>
          <w:sz w:val="20"/>
          <w:szCs w:val="20"/>
        </w:rPr>
      </w:pPr>
      <w:r>
        <w:rPr>
          <w:rFonts w:ascii="Times New Roman" w:hAnsi="Times New Roman"/>
          <w:color w:val="191919"/>
          <w:sz w:val="20"/>
          <w:szCs w:val="20"/>
        </w:rPr>
        <w:t>EDUC 5588 Internship in</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Support Service</w:t>
      </w:r>
      <w:r>
        <w:rPr>
          <w:rFonts w:ascii="Times New Roman" w:hAnsi="Times New Roman"/>
          <w:color w:val="191919"/>
          <w:spacing w:val="9"/>
          <w:sz w:val="20"/>
          <w:szCs w:val="20"/>
        </w:rPr>
        <w:t>s</w:t>
      </w:r>
      <w:r>
        <w:rPr>
          <w:rFonts w:ascii="Times New Roman" w:hAnsi="Times New Roman"/>
          <w:color w:val="191919"/>
          <w:sz w:val="20"/>
          <w:szCs w:val="20"/>
        </w:rPr>
        <w:t>......................................................3 hrs</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17"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432" w:lineRule="exact"/>
        <w:ind w:left="879" w:right="3501"/>
        <w:rPr>
          <w:rFonts w:ascii="Impact" w:hAnsi="Impact" w:cs="Impact"/>
          <w:color w:val="000000"/>
          <w:sz w:val="36"/>
          <w:szCs w:val="36"/>
        </w:rPr>
      </w:pPr>
      <w:r>
        <w:rPr>
          <w:rFonts w:ascii="Impact" w:hAnsi="Impact" w:cs="Impact"/>
          <w:color w:val="666666"/>
          <w:sz w:val="36"/>
          <w:szCs w:val="36"/>
        </w:rPr>
        <w:t>EDUC</w:t>
      </w:r>
      <w:r>
        <w:rPr>
          <w:rFonts w:ascii="Impact" w:hAnsi="Impact" w:cs="Impact"/>
          <w:color w:val="666666"/>
          <w:spacing w:val="-19"/>
          <w:sz w:val="36"/>
          <w:szCs w:val="36"/>
        </w:rPr>
        <w:t>A</w:t>
      </w:r>
      <w:r>
        <w:rPr>
          <w:rFonts w:ascii="Impact" w:hAnsi="Impact" w:cs="Impact"/>
          <w:color w:val="666666"/>
          <w:sz w:val="36"/>
          <w:szCs w:val="36"/>
        </w:rPr>
        <w:t>TIONA</w:t>
      </w:r>
      <w:r>
        <w:rPr>
          <w:rFonts w:ascii="Impact" w:hAnsi="Impact" w:cs="Impact"/>
          <w:color w:val="666666"/>
          <w:spacing w:val="10"/>
          <w:sz w:val="36"/>
          <w:szCs w:val="36"/>
        </w:rPr>
        <w:t>L</w:t>
      </w:r>
      <w:r>
        <w:rPr>
          <w:rFonts w:ascii="Impact" w:hAnsi="Impact" w:cs="Impact"/>
          <w:color w:val="666666"/>
          <w:sz w:val="36"/>
          <w:szCs w:val="36"/>
        </w:rPr>
        <w:t xml:space="preserve">, </w:t>
      </w:r>
      <w:proofErr w:type="gramStart"/>
      <w:r>
        <w:rPr>
          <w:rFonts w:ascii="Impact" w:hAnsi="Impact" w:cs="Impact"/>
          <w:color w:val="666666"/>
          <w:sz w:val="36"/>
          <w:szCs w:val="36"/>
        </w:rPr>
        <w:t>PSYCHO</w:t>
      </w:r>
      <w:r>
        <w:rPr>
          <w:rFonts w:ascii="Impact" w:hAnsi="Impact" w:cs="Impact"/>
          <w:color w:val="666666"/>
          <w:spacing w:val="-6"/>
          <w:sz w:val="36"/>
          <w:szCs w:val="36"/>
        </w:rPr>
        <w:t>L</w:t>
      </w:r>
      <w:r>
        <w:rPr>
          <w:rFonts w:ascii="Impact" w:hAnsi="Impact" w:cs="Impact"/>
          <w:color w:val="666666"/>
          <w:sz w:val="36"/>
          <w:szCs w:val="36"/>
        </w:rPr>
        <w:t>OGICAL  AND</w:t>
      </w:r>
      <w:proofErr w:type="gramEnd"/>
      <w:r>
        <w:rPr>
          <w:rFonts w:ascii="Impact" w:hAnsi="Impact" w:cs="Impact"/>
          <w:color w:val="666666"/>
          <w:sz w:val="36"/>
          <w:szCs w:val="36"/>
        </w:rPr>
        <w:t xml:space="preserve"> READING FOUND</w:t>
      </w:r>
      <w:r>
        <w:rPr>
          <w:rFonts w:ascii="Impact" w:hAnsi="Impact" w:cs="Impact"/>
          <w:color w:val="666666"/>
          <w:spacing w:val="-20"/>
          <w:sz w:val="36"/>
          <w:szCs w:val="36"/>
        </w:rPr>
        <w:t>A</w:t>
      </w:r>
      <w:r>
        <w:rPr>
          <w:rFonts w:ascii="Impact" w:hAnsi="Impact" w:cs="Impact"/>
          <w:color w:val="666666"/>
          <w:sz w:val="36"/>
          <w:szCs w:val="36"/>
        </w:rPr>
        <w:t>TIONS</w:t>
      </w:r>
    </w:p>
    <w:p w:rsidR="00721764" w:rsidRDefault="00721764" w:rsidP="00721764">
      <w:pPr>
        <w:widowControl w:val="0"/>
        <w:autoSpaceDE w:val="0"/>
        <w:autoSpaceDN w:val="0"/>
        <w:adjustRightInd w:val="0"/>
        <w:spacing w:after="0" w:line="422" w:lineRule="exact"/>
        <w:ind w:left="879"/>
        <w:rPr>
          <w:rFonts w:ascii="Impact" w:hAnsi="Impact" w:cs="Impact"/>
          <w:color w:val="000000"/>
          <w:sz w:val="36"/>
          <w:szCs w:val="36"/>
        </w:rPr>
      </w:pPr>
      <w:r>
        <w:rPr>
          <w:rFonts w:ascii="Impact" w:hAnsi="Impact" w:cs="Impact"/>
          <w:color w:val="666666"/>
          <w:position w:val="-1"/>
          <w:sz w:val="36"/>
          <w:szCs w:val="36"/>
        </w:rPr>
        <w:t>COURSE DESCRIPTIONS</w:t>
      </w:r>
    </w:p>
    <w:p w:rsidR="00721764" w:rsidRDefault="00721764" w:rsidP="00721764">
      <w:pPr>
        <w:widowControl w:val="0"/>
        <w:autoSpaceDE w:val="0"/>
        <w:autoSpaceDN w:val="0"/>
        <w:adjustRightInd w:val="0"/>
        <w:spacing w:before="23" w:after="0" w:line="251" w:lineRule="auto"/>
        <w:ind w:left="1239" w:right="1928" w:hanging="360"/>
        <w:jc w:val="both"/>
        <w:rPr>
          <w:rFonts w:ascii="Times New Roman" w:hAnsi="Times New Roman"/>
          <w:color w:val="000000"/>
          <w:sz w:val="20"/>
          <w:szCs w:val="20"/>
        </w:rPr>
      </w:pPr>
      <w:r>
        <w:rPr>
          <w:rFonts w:ascii="Times New Roman" w:hAnsi="Times New Roman"/>
          <w:b/>
          <w:bCs/>
          <w:color w:val="191919"/>
          <w:sz w:val="20"/>
          <w:szCs w:val="20"/>
        </w:rPr>
        <w:t>EDRG 5594 - Int</w:t>
      </w:r>
      <w:r>
        <w:rPr>
          <w:rFonts w:ascii="Times New Roman" w:hAnsi="Times New Roman"/>
          <w:b/>
          <w:bCs/>
          <w:color w:val="191919"/>
          <w:spacing w:val="-4"/>
          <w:sz w:val="20"/>
          <w:szCs w:val="20"/>
        </w:rPr>
        <w:t>r</w:t>
      </w:r>
      <w:r>
        <w:rPr>
          <w:rFonts w:ascii="Times New Roman" w:hAnsi="Times New Roman"/>
          <w:b/>
          <w:bCs/>
          <w:color w:val="191919"/>
          <w:sz w:val="20"/>
          <w:szCs w:val="20"/>
        </w:rPr>
        <w:t>oduction to</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Theory &amp; Pedagogy in Reading Educatio</w:t>
      </w:r>
      <w:r>
        <w:rPr>
          <w:rFonts w:ascii="Times New Roman" w:hAnsi="Times New Roman"/>
          <w:b/>
          <w:bCs/>
          <w:color w:val="191919"/>
          <w:spacing w:val="2"/>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This</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designed</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provide</w:t>
      </w:r>
      <w:r>
        <w:rPr>
          <w:rFonts w:ascii="Times New Roman" w:hAnsi="Times New Roman"/>
          <w:color w:val="191919"/>
          <w:spacing w:val="-3"/>
          <w:sz w:val="20"/>
          <w:szCs w:val="20"/>
        </w:rPr>
        <w:t xml:space="preserve"> </w:t>
      </w:r>
      <w:r>
        <w:rPr>
          <w:rFonts w:ascii="Times New Roman" w:hAnsi="Times New Roman"/>
          <w:color w:val="191919"/>
          <w:sz w:val="20"/>
          <w:szCs w:val="20"/>
        </w:rPr>
        <w:t>an</w:t>
      </w:r>
      <w:r>
        <w:rPr>
          <w:rFonts w:ascii="Times New Roman" w:hAnsi="Times New Roman"/>
          <w:color w:val="191919"/>
          <w:spacing w:val="-3"/>
          <w:sz w:val="20"/>
          <w:szCs w:val="20"/>
        </w:rPr>
        <w:t xml:space="preserve"> </w:t>
      </w:r>
      <w:r>
        <w:rPr>
          <w:rFonts w:ascii="Times New Roman" w:hAnsi="Times New Roman"/>
          <w:color w:val="191919"/>
          <w:sz w:val="20"/>
          <w:szCs w:val="20"/>
        </w:rPr>
        <w:t>overview</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foundational</w:t>
      </w:r>
      <w:r>
        <w:rPr>
          <w:rFonts w:ascii="Times New Roman" w:hAnsi="Times New Roman"/>
          <w:color w:val="191919"/>
          <w:spacing w:val="-3"/>
          <w:sz w:val="20"/>
          <w:szCs w:val="20"/>
        </w:rPr>
        <w:t xml:space="preserve"> </w:t>
      </w:r>
      <w:r>
        <w:rPr>
          <w:rFonts w:ascii="Times New Roman" w:hAnsi="Times New Roman"/>
          <w:color w:val="191919"/>
          <w:sz w:val="20"/>
          <w:szCs w:val="20"/>
        </w:rPr>
        <w:t>knowledge</w:t>
      </w:r>
      <w:r>
        <w:rPr>
          <w:rFonts w:ascii="Times New Roman" w:hAnsi="Times New Roman"/>
          <w:color w:val="191919"/>
          <w:spacing w:val="-3"/>
          <w:sz w:val="20"/>
          <w:szCs w:val="20"/>
        </w:rPr>
        <w:t xml:space="preserve"> </w:t>
      </w:r>
      <w:r>
        <w:rPr>
          <w:rFonts w:ascii="Times New Roman" w:hAnsi="Times New Roman"/>
          <w:color w:val="191919"/>
          <w:sz w:val="20"/>
          <w:szCs w:val="20"/>
        </w:rPr>
        <w:t>for</w:t>
      </w:r>
      <w:r>
        <w:rPr>
          <w:rFonts w:ascii="Times New Roman" w:hAnsi="Times New Roman"/>
          <w:color w:val="191919"/>
          <w:spacing w:val="-3"/>
          <w:sz w:val="20"/>
          <w:szCs w:val="20"/>
        </w:rPr>
        <w:t xml:space="preserve"> </w:t>
      </w:r>
      <w:r>
        <w:rPr>
          <w:rFonts w:ascii="Times New Roman" w:hAnsi="Times New Roman"/>
          <w:color w:val="191919"/>
          <w:sz w:val="20"/>
          <w:szCs w:val="20"/>
        </w:rPr>
        <w:t>reading</w:t>
      </w:r>
      <w:r>
        <w:rPr>
          <w:rFonts w:ascii="Times New Roman" w:hAnsi="Times New Roman"/>
          <w:color w:val="191919"/>
          <w:spacing w:val="-3"/>
          <w:sz w:val="20"/>
          <w:szCs w:val="20"/>
        </w:rPr>
        <w:t xml:space="preserve"> </w:t>
      </w:r>
      <w:proofErr w:type="spellStart"/>
      <w:r>
        <w:rPr>
          <w:rFonts w:ascii="Times New Roman" w:hAnsi="Times New Roman"/>
          <w:color w:val="191919"/>
          <w:sz w:val="20"/>
          <w:szCs w:val="20"/>
        </w:rPr>
        <w:t>instruc</w:t>
      </w:r>
      <w:proofErr w:type="spellEnd"/>
      <w:r>
        <w:rPr>
          <w:rFonts w:ascii="Times New Roman" w:hAnsi="Times New Roman"/>
          <w:color w:val="191919"/>
          <w:sz w:val="20"/>
          <w:szCs w:val="20"/>
        </w:rPr>
        <w:t xml:space="preserve">- </w:t>
      </w:r>
      <w:proofErr w:type="spellStart"/>
      <w:r>
        <w:rPr>
          <w:rFonts w:ascii="Times New Roman" w:hAnsi="Times New Roman"/>
          <w:color w:val="191919"/>
          <w:spacing w:val="2"/>
          <w:sz w:val="20"/>
          <w:szCs w:val="20"/>
        </w:rPr>
        <w:t>tio</w:t>
      </w:r>
      <w:r>
        <w:rPr>
          <w:rFonts w:ascii="Times New Roman" w:hAnsi="Times New Roman"/>
          <w:color w:val="191919"/>
          <w:sz w:val="20"/>
          <w:szCs w:val="20"/>
        </w:rPr>
        <w:t>n</w:t>
      </w:r>
      <w:proofErr w:type="spellEnd"/>
      <w:r>
        <w:rPr>
          <w:rFonts w:ascii="Times New Roman" w:hAnsi="Times New Roman"/>
          <w:color w:val="19191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practical</w:t>
      </w:r>
      <w:r>
        <w:rPr>
          <w:rFonts w:ascii="Times New Roman" w:hAnsi="Times New Roman"/>
          <w:color w:val="191919"/>
          <w:sz w:val="20"/>
          <w:szCs w:val="20"/>
        </w:rPr>
        <w:t>,</w:t>
      </w:r>
      <w:r>
        <w:rPr>
          <w:rFonts w:ascii="Times New Roman" w:hAnsi="Times New Roman"/>
          <w:color w:val="191919"/>
          <w:spacing w:val="1"/>
          <w:sz w:val="20"/>
          <w:szCs w:val="20"/>
        </w:rPr>
        <w:t xml:space="preserve"> </w:t>
      </w:r>
      <w:r>
        <w:rPr>
          <w:rFonts w:ascii="Times New Roman" w:hAnsi="Times New Roman"/>
          <w:color w:val="191919"/>
          <w:spacing w:val="2"/>
          <w:sz w:val="20"/>
          <w:szCs w:val="20"/>
        </w:rPr>
        <w:t>technologica</w:t>
      </w:r>
      <w:r>
        <w:rPr>
          <w:rFonts w:ascii="Times New Roman" w:hAnsi="Times New Roman"/>
          <w:color w:val="191919"/>
          <w:sz w:val="20"/>
          <w:szCs w:val="20"/>
        </w:rPr>
        <w:t>l</w:t>
      </w:r>
      <w:r>
        <w:rPr>
          <w:rFonts w:ascii="Times New Roman" w:hAnsi="Times New Roman"/>
          <w:color w:val="191919"/>
          <w:spacing w:val="1"/>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theoretica</w:t>
      </w:r>
      <w:r>
        <w:rPr>
          <w:rFonts w:ascii="Times New Roman" w:hAnsi="Times New Roman"/>
          <w:color w:val="191919"/>
          <w:sz w:val="20"/>
          <w:szCs w:val="20"/>
        </w:rPr>
        <w:t>l</w:t>
      </w:r>
      <w:r>
        <w:rPr>
          <w:rFonts w:ascii="Times New Roman" w:hAnsi="Times New Roman"/>
          <w:color w:val="191919"/>
          <w:spacing w:val="1"/>
          <w:sz w:val="20"/>
          <w:szCs w:val="20"/>
        </w:rPr>
        <w:t xml:space="preserve"> </w:t>
      </w:r>
      <w:r>
        <w:rPr>
          <w:rFonts w:ascii="Times New Roman" w:hAnsi="Times New Roman"/>
          <w:color w:val="191919"/>
          <w:spacing w:val="2"/>
          <w:sz w:val="20"/>
          <w:szCs w:val="20"/>
        </w:rPr>
        <w:t>informatio</w:t>
      </w:r>
      <w:r>
        <w:rPr>
          <w:rFonts w:ascii="Times New Roman" w:hAnsi="Times New Roman"/>
          <w:color w:val="191919"/>
          <w:sz w:val="20"/>
          <w:szCs w:val="20"/>
        </w:rPr>
        <w:t>n</w:t>
      </w:r>
      <w:r>
        <w:rPr>
          <w:rFonts w:ascii="Times New Roman" w:hAnsi="Times New Roman"/>
          <w:color w:val="191919"/>
          <w:spacing w:val="1"/>
          <w:sz w:val="20"/>
          <w:szCs w:val="20"/>
        </w:rPr>
        <w:t xml:space="preserve"> </w:t>
      </w:r>
      <w:r>
        <w:rPr>
          <w:rFonts w:ascii="Times New Roman" w:hAnsi="Times New Roman"/>
          <w:color w:val="191919"/>
          <w:spacing w:val="2"/>
          <w:sz w:val="20"/>
          <w:szCs w:val="20"/>
        </w:rPr>
        <w:t>abou</w:t>
      </w:r>
      <w:r>
        <w:rPr>
          <w:rFonts w:ascii="Times New Roman" w:hAnsi="Times New Roman"/>
          <w:color w:val="191919"/>
          <w:sz w:val="20"/>
          <w:szCs w:val="20"/>
        </w:rPr>
        <w:t xml:space="preserve">t </w:t>
      </w:r>
      <w:r>
        <w:rPr>
          <w:rFonts w:ascii="Times New Roman" w:hAnsi="Times New Roman"/>
          <w:color w:val="191919"/>
          <w:spacing w:val="2"/>
          <w:sz w:val="20"/>
          <w:szCs w:val="20"/>
        </w:rPr>
        <w:t>th</w:t>
      </w:r>
      <w:r>
        <w:rPr>
          <w:rFonts w:ascii="Times New Roman" w:hAnsi="Times New Roman"/>
          <w:color w:val="191919"/>
          <w:sz w:val="20"/>
          <w:szCs w:val="20"/>
        </w:rPr>
        <w:t xml:space="preserve">e </w:t>
      </w:r>
      <w:r>
        <w:rPr>
          <w:rFonts w:ascii="Times New Roman" w:hAnsi="Times New Roman"/>
          <w:color w:val="191919"/>
          <w:spacing w:val="2"/>
          <w:sz w:val="20"/>
          <w:szCs w:val="20"/>
        </w:rPr>
        <w:t>readin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 xml:space="preserve">writing </w:t>
      </w:r>
      <w:r>
        <w:rPr>
          <w:rFonts w:ascii="Times New Roman" w:hAnsi="Times New Roman"/>
          <w:color w:val="191919"/>
          <w:sz w:val="20"/>
          <w:szCs w:val="20"/>
        </w:rPr>
        <w:t>processes needed</w:t>
      </w:r>
      <w:r>
        <w:rPr>
          <w:rFonts w:ascii="Times New Roman" w:hAnsi="Times New Roman"/>
          <w:color w:val="191919"/>
          <w:spacing w:val="1"/>
          <w:sz w:val="20"/>
          <w:szCs w:val="20"/>
        </w:rPr>
        <w:t xml:space="preserve"> </w:t>
      </w:r>
      <w:r>
        <w:rPr>
          <w:rFonts w:ascii="Times New Roman" w:hAnsi="Times New Roman"/>
          <w:color w:val="191919"/>
          <w:sz w:val="20"/>
          <w:szCs w:val="20"/>
        </w:rPr>
        <w:t>to</w:t>
      </w:r>
      <w:r>
        <w:rPr>
          <w:rFonts w:ascii="Times New Roman" w:hAnsi="Times New Roman"/>
          <w:color w:val="191919"/>
          <w:spacing w:val="1"/>
          <w:sz w:val="20"/>
          <w:szCs w:val="20"/>
        </w:rPr>
        <w:t xml:space="preserve"> </w:t>
      </w:r>
      <w:r>
        <w:rPr>
          <w:rFonts w:ascii="Times New Roman" w:hAnsi="Times New Roman"/>
          <w:color w:val="191919"/>
          <w:sz w:val="20"/>
          <w:szCs w:val="20"/>
        </w:rPr>
        <w:t>instruct</w:t>
      </w:r>
      <w:r>
        <w:rPr>
          <w:rFonts w:ascii="Times New Roman" w:hAnsi="Times New Roman"/>
          <w:color w:val="191919"/>
          <w:spacing w:val="1"/>
          <w:sz w:val="20"/>
          <w:szCs w:val="20"/>
        </w:rPr>
        <w:t xml:space="preserve"> </w:t>
      </w:r>
      <w:r>
        <w:rPr>
          <w:rFonts w:ascii="Times New Roman" w:hAnsi="Times New Roman"/>
          <w:color w:val="191919"/>
          <w:sz w:val="20"/>
          <w:szCs w:val="20"/>
        </w:rPr>
        <w:t>diverse</w:t>
      </w:r>
      <w:r>
        <w:rPr>
          <w:rFonts w:ascii="Times New Roman" w:hAnsi="Times New Roman"/>
          <w:color w:val="191919"/>
          <w:spacing w:val="1"/>
          <w:sz w:val="20"/>
          <w:szCs w:val="20"/>
        </w:rPr>
        <w:t xml:space="preserve"> </w:t>
      </w:r>
      <w:r>
        <w:rPr>
          <w:rFonts w:ascii="Times New Roman" w:hAnsi="Times New Roman"/>
          <w:color w:val="191919"/>
          <w:sz w:val="20"/>
          <w:szCs w:val="20"/>
        </w:rPr>
        <w:t>populations</w:t>
      </w:r>
      <w:r>
        <w:rPr>
          <w:rFonts w:ascii="Times New Roman" w:hAnsi="Times New Roman"/>
          <w:color w:val="191919"/>
          <w:spacing w:val="1"/>
          <w:sz w:val="20"/>
          <w:szCs w:val="20"/>
        </w:rPr>
        <w:t xml:space="preserve"> </w:t>
      </w:r>
      <w:r>
        <w:rPr>
          <w:rFonts w:ascii="Times New Roman" w:hAnsi="Times New Roman"/>
          <w:color w:val="191919"/>
          <w:sz w:val="20"/>
          <w:szCs w:val="20"/>
        </w:rPr>
        <w:t>are</w:t>
      </w:r>
      <w:r>
        <w:rPr>
          <w:rFonts w:ascii="Times New Roman" w:hAnsi="Times New Roman"/>
          <w:color w:val="191919"/>
          <w:spacing w:val="1"/>
          <w:sz w:val="20"/>
          <w:szCs w:val="20"/>
        </w:rPr>
        <w:t xml:space="preserve"> </w:t>
      </w:r>
      <w:r>
        <w:rPr>
          <w:rFonts w:ascii="Times New Roman" w:hAnsi="Times New Roman"/>
          <w:color w:val="191919"/>
          <w:sz w:val="20"/>
          <w:szCs w:val="20"/>
        </w:rPr>
        <w:t>covered.</w:t>
      </w:r>
      <w:r>
        <w:rPr>
          <w:rFonts w:ascii="Times New Roman" w:hAnsi="Times New Roman"/>
          <w:color w:val="191919"/>
          <w:spacing w:val="1"/>
          <w:sz w:val="20"/>
          <w:szCs w:val="20"/>
        </w:rPr>
        <w:t xml:space="preserve"> </w:t>
      </w:r>
      <w:r>
        <w:rPr>
          <w:rFonts w:ascii="Times New Roman" w:hAnsi="Times New Roman"/>
          <w:color w:val="191919"/>
          <w:sz w:val="20"/>
          <w:szCs w:val="20"/>
        </w:rPr>
        <w:t>Current</w:t>
      </w:r>
      <w:r>
        <w:rPr>
          <w:rFonts w:ascii="Times New Roman" w:hAnsi="Times New Roman"/>
          <w:color w:val="191919"/>
          <w:spacing w:val="1"/>
          <w:sz w:val="20"/>
          <w:szCs w:val="20"/>
        </w:rPr>
        <w:t xml:space="preserve"> </w:t>
      </w:r>
      <w:r>
        <w:rPr>
          <w:rFonts w:ascii="Times New Roman" w:hAnsi="Times New Roman"/>
          <w:color w:val="191919"/>
          <w:sz w:val="20"/>
          <w:szCs w:val="20"/>
        </w:rPr>
        <w:t>research</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field</w:t>
      </w:r>
      <w:r>
        <w:rPr>
          <w:rFonts w:ascii="Times New Roman" w:hAnsi="Times New Roman"/>
          <w:color w:val="191919"/>
          <w:spacing w:val="1"/>
          <w:sz w:val="20"/>
          <w:szCs w:val="20"/>
        </w:rPr>
        <w:t xml:space="preserve"> </w:t>
      </w:r>
      <w:r>
        <w:rPr>
          <w:rFonts w:ascii="Times New Roman" w:hAnsi="Times New Roman"/>
          <w:color w:val="191919"/>
          <w:sz w:val="20"/>
          <w:szCs w:val="20"/>
        </w:rPr>
        <w:t>of reading education is included to equip the teacher with a balanced perspective.</w:t>
      </w:r>
    </w:p>
    <w:p w:rsidR="00721764" w:rsidRDefault="00721764" w:rsidP="00721764">
      <w:pPr>
        <w:widowControl w:val="0"/>
        <w:autoSpaceDE w:val="0"/>
        <w:autoSpaceDN w:val="0"/>
        <w:adjustRightInd w:val="0"/>
        <w:spacing w:after="0" w:line="226" w:lineRule="exact"/>
        <w:ind w:left="879"/>
        <w:rPr>
          <w:rFonts w:ascii="Times New Roman" w:hAnsi="Times New Roman"/>
          <w:color w:val="000000"/>
          <w:sz w:val="20"/>
          <w:szCs w:val="20"/>
        </w:rPr>
      </w:pPr>
      <w:r>
        <w:rPr>
          <w:rFonts w:ascii="Times New Roman" w:hAnsi="Times New Roman"/>
          <w:b/>
          <w:bCs/>
          <w:color w:val="191919"/>
          <w:sz w:val="20"/>
          <w:szCs w:val="20"/>
        </w:rPr>
        <w:t>EDRG 5595 - Diagnostic &amp; P</w:t>
      </w:r>
      <w:r>
        <w:rPr>
          <w:rFonts w:ascii="Times New Roman" w:hAnsi="Times New Roman"/>
          <w:b/>
          <w:bCs/>
          <w:color w:val="191919"/>
          <w:spacing w:val="-4"/>
          <w:sz w:val="20"/>
          <w:szCs w:val="20"/>
        </w:rPr>
        <w:t>r</w:t>
      </w:r>
      <w:r>
        <w:rPr>
          <w:rFonts w:ascii="Times New Roman" w:hAnsi="Times New Roman"/>
          <w:b/>
          <w:bCs/>
          <w:color w:val="191919"/>
          <w:sz w:val="20"/>
          <w:szCs w:val="20"/>
        </w:rPr>
        <w:t>escriptive P</w:t>
      </w:r>
      <w:r>
        <w:rPr>
          <w:rFonts w:ascii="Times New Roman" w:hAnsi="Times New Roman"/>
          <w:b/>
          <w:bCs/>
          <w:color w:val="191919"/>
          <w:spacing w:val="-4"/>
          <w:sz w:val="20"/>
          <w:szCs w:val="20"/>
        </w:rPr>
        <w:t>r</w:t>
      </w:r>
      <w:r>
        <w:rPr>
          <w:rFonts w:ascii="Times New Roman" w:hAnsi="Times New Roman"/>
          <w:b/>
          <w:bCs/>
          <w:color w:val="191919"/>
          <w:sz w:val="20"/>
          <w:szCs w:val="20"/>
        </w:rPr>
        <w:t>ocedu</w:t>
      </w:r>
      <w:r>
        <w:rPr>
          <w:rFonts w:ascii="Times New Roman" w:hAnsi="Times New Roman"/>
          <w:b/>
          <w:bCs/>
          <w:color w:val="191919"/>
          <w:spacing w:val="-4"/>
          <w:sz w:val="20"/>
          <w:szCs w:val="20"/>
        </w:rPr>
        <w:t>r</w:t>
      </w:r>
      <w:r>
        <w:rPr>
          <w:rFonts w:ascii="Times New Roman" w:hAnsi="Times New Roman"/>
          <w:b/>
          <w:bCs/>
          <w:color w:val="191919"/>
          <w:sz w:val="20"/>
          <w:szCs w:val="20"/>
        </w:rPr>
        <w:t>es in Reading Educatio</w:t>
      </w:r>
      <w:r>
        <w:rPr>
          <w:rFonts w:ascii="Times New Roman" w:hAnsi="Times New Roman"/>
          <w:b/>
          <w:bCs/>
          <w:color w:val="191919"/>
          <w:spacing w:val="7"/>
          <w:sz w:val="20"/>
          <w:szCs w:val="20"/>
        </w:rPr>
        <w:t>n</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sidRPr="003F0AB9">
        <w:rPr>
          <w:noProof/>
        </w:rPr>
        <w:pict>
          <v:shape id="_x0000_s1448" type="#_x0000_t202" style="position:absolute;left:0;text-align:left;margin-left:520.2pt;margin-top:10.9pt;width:1in;height:270.75pt;z-index:-251531264;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provide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teachers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knowledge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varied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assessment</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 xml:space="preserve">in- </w:t>
      </w:r>
      <w:r w:rsidR="00721764">
        <w:rPr>
          <w:rFonts w:ascii="Times New Roman" w:hAnsi="Times New Roman"/>
          <w:color w:val="191919"/>
          <w:spacing w:val="1"/>
          <w:sz w:val="20"/>
          <w:szCs w:val="20"/>
        </w:rPr>
        <w:t>formatio</w:t>
      </w:r>
      <w:r w:rsidR="00721764">
        <w:rPr>
          <w:rFonts w:ascii="Times New Roman" w:hAnsi="Times New Roman"/>
          <w:color w:val="191919"/>
          <w:sz w:val="20"/>
          <w:szCs w:val="20"/>
        </w:rPr>
        <w:t>n</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i</w:t>
      </w:r>
      <w:r w:rsidR="00721764">
        <w:rPr>
          <w:rFonts w:ascii="Times New Roman" w:hAnsi="Times New Roman"/>
          <w:color w:val="191919"/>
          <w:sz w:val="20"/>
          <w:szCs w:val="20"/>
        </w:rPr>
        <w:t>n</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orde</w:t>
      </w:r>
      <w:r w:rsidR="00721764">
        <w:rPr>
          <w:rFonts w:ascii="Times New Roman" w:hAnsi="Times New Roman"/>
          <w:color w:val="191919"/>
          <w:sz w:val="20"/>
          <w:szCs w:val="20"/>
        </w:rPr>
        <w:t>r</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t</w:t>
      </w:r>
      <w:r w:rsidR="00721764">
        <w:rPr>
          <w:rFonts w:ascii="Times New Roman" w:hAnsi="Times New Roman"/>
          <w:color w:val="191919"/>
          <w:sz w:val="20"/>
          <w:szCs w:val="20"/>
        </w:rPr>
        <w:t>o</w:t>
      </w:r>
      <w:r w:rsidR="00721764">
        <w:rPr>
          <w:rFonts w:ascii="Times New Roman" w:hAnsi="Times New Roman"/>
          <w:color w:val="191919"/>
          <w:spacing w:val="14"/>
          <w:sz w:val="20"/>
          <w:szCs w:val="20"/>
        </w:rPr>
        <w:t xml:space="preserve"> </w:t>
      </w:r>
      <w:proofErr w:type="gramStart"/>
      <w:r w:rsidR="00721764">
        <w:rPr>
          <w:rFonts w:ascii="Times New Roman" w:hAnsi="Times New Roman"/>
          <w:color w:val="191919"/>
          <w:spacing w:val="1"/>
          <w:sz w:val="20"/>
          <w:szCs w:val="20"/>
        </w:rPr>
        <w:t>compare</w:t>
      </w:r>
      <w:r w:rsidR="00721764">
        <w:rPr>
          <w:rFonts w:ascii="Times New Roman" w:hAnsi="Times New Roman"/>
          <w:color w:val="191919"/>
          <w:sz w:val="20"/>
          <w:szCs w:val="20"/>
        </w:rPr>
        <w:t>,</w:t>
      </w:r>
      <w:proofErr w:type="gramEnd"/>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contras</w:t>
      </w:r>
      <w:r w:rsidR="00721764">
        <w:rPr>
          <w:rFonts w:ascii="Times New Roman" w:hAnsi="Times New Roman"/>
          <w:color w:val="191919"/>
          <w:sz w:val="20"/>
          <w:szCs w:val="20"/>
        </w:rPr>
        <w:t>t</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analyz</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students</w:t>
      </w:r>
      <w:r w:rsidR="00721764">
        <w:rPr>
          <w:rFonts w:ascii="Times New Roman" w:hAnsi="Times New Roman"/>
          <w:color w:val="191919"/>
          <w:sz w:val="20"/>
          <w:szCs w:val="20"/>
        </w:rPr>
        <w:t>’</w:t>
      </w:r>
      <w:r w:rsidR="00721764">
        <w:rPr>
          <w:rFonts w:ascii="Times New Roman" w:hAnsi="Times New Roman"/>
          <w:color w:val="191919"/>
          <w:spacing w:val="-1"/>
          <w:sz w:val="20"/>
          <w:szCs w:val="20"/>
        </w:rPr>
        <w:t xml:space="preserve"> </w:t>
      </w:r>
      <w:r w:rsidR="00721764">
        <w:rPr>
          <w:rFonts w:ascii="Times New Roman" w:hAnsi="Times New Roman"/>
          <w:color w:val="191919"/>
          <w:spacing w:val="1"/>
          <w:sz w:val="20"/>
          <w:szCs w:val="20"/>
        </w:rPr>
        <w:t>proficiencie</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di</w:t>
      </w:r>
      <w:r w:rsidR="00721764">
        <w:rPr>
          <w:rFonts w:ascii="Times New Roman" w:hAnsi="Times New Roman"/>
          <w:color w:val="191919"/>
          <w:spacing w:val="-2"/>
          <w:sz w:val="20"/>
          <w:szCs w:val="20"/>
        </w:rPr>
        <w:t>f</w:t>
      </w:r>
      <w:r w:rsidR="00721764">
        <w:rPr>
          <w:rFonts w:ascii="Times New Roman" w:hAnsi="Times New Roman"/>
          <w:color w:val="191919"/>
          <w:spacing w:val="1"/>
          <w:sz w:val="20"/>
          <w:szCs w:val="20"/>
        </w:rPr>
        <w:t xml:space="preserve">ficulties. </w:t>
      </w:r>
      <w:r w:rsidR="00721764">
        <w:rPr>
          <w:rFonts w:ascii="Times New Roman" w:hAnsi="Times New Roman"/>
          <w:color w:val="191919"/>
          <w:spacing w:val="-1"/>
          <w:sz w:val="20"/>
          <w:szCs w:val="20"/>
        </w:rPr>
        <w:t>Also</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recognizin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variabilit</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readin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level</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extendin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assessmen</w:t>
      </w:r>
      <w:r w:rsidR="00721764">
        <w:rPr>
          <w:rFonts w:ascii="Times New Roman" w:hAnsi="Times New Roman"/>
          <w:color w:val="191919"/>
          <w:sz w:val="20"/>
          <w:szCs w:val="20"/>
        </w:rPr>
        <w:t>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w:t>
      </w:r>
      <w:r w:rsidR="00721764">
        <w:rPr>
          <w:rFonts w:ascii="Times New Roman" w:hAnsi="Times New Roman"/>
          <w:color w:val="191919"/>
          <w:sz w:val="20"/>
          <w:szCs w:val="20"/>
        </w:rPr>
        <w:t>o</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furthe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determin</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proofErr w:type="spellStart"/>
      <w:r w:rsidR="00721764">
        <w:rPr>
          <w:rFonts w:ascii="Times New Roman" w:hAnsi="Times New Roman"/>
          <w:color w:val="191919"/>
          <w:spacing w:val="-1"/>
          <w:sz w:val="20"/>
          <w:szCs w:val="20"/>
        </w:rPr>
        <w:t>ap</w:t>
      </w:r>
      <w:proofErr w:type="spellEnd"/>
      <w:r w:rsidR="00721764">
        <w:rPr>
          <w:rFonts w:ascii="Times New Roman" w:hAnsi="Times New Roman"/>
          <w:color w:val="191919"/>
          <w:spacing w:val="-1"/>
          <w:sz w:val="20"/>
          <w:szCs w:val="20"/>
        </w:rPr>
        <w:t xml:space="preserve">- </w:t>
      </w:r>
      <w:proofErr w:type="spellStart"/>
      <w:r w:rsidR="00721764">
        <w:rPr>
          <w:rFonts w:ascii="Times New Roman" w:hAnsi="Times New Roman"/>
          <w:color w:val="191919"/>
          <w:sz w:val="20"/>
          <w:szCs w:val="20"/>
        </w:rPr>
        <w:t>propriate</w:t>
      </w:r>
      <w:proofErr w:type="spellEnd"/>
      <w:r w:rsidR="00721764">
        <w:rPr>
          <w:rFonts w:ascii="Times New Roman" w:hAnsi="Times New Roman"/>
          <w:color w:val="191919"/>
          <w:sz w:val="20"/>
          <w:szCs w:val="20"/>
        </w:rPr>
        <w:t xml:space="preserve"> services are emphasized.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EDRG 5596 - Content</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Literacy ....................................................................................3(3-0)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 xml:space="preserve">This course is designed to provide teachers with knowledge and skills of varied instructional </w:t>
      </w:r>
      <w:r>
        <w:rPr>
          <w:rFonts w:ascii="Times New Roman" w:hAnsi="Times New Roman"/>
          <w:color w:val="191919"/>
          <w:spacing w:val="1"/>
          <w:sz w:val="20"/>
          <w:szCs w:val="20"/>
        </w:rPr>
        <w:t>strategie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informatio</w:t>
      </w:r>
      <w:r>
        <w:rPr>
          <w:rFonts w:ascii="Times New Roman" w:hAnsi="Times New Roman"/>
          <w:color w:val="191919"/>
          <w:sz w:val="20"/>
          <w:szCs w:val="20"/>
        </w:rPr>
        <w:t>n</w:t>
      </w:r>
      <w:r>
        <w:rPr>
          <w:rFonts w:ascii="Times New Roman" w:hAnsi="Times New Roman"/>
          <w:color w:val="191919"/>
          <w:spacing w:val="13"/>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13"/>
          <w:sz w:val="20"/>
          <w:szCs w:val="20"/>
        </w:rPr>
        <w:t xml:space="preserve"> </w:t>
      </w:r>
      <w:r>
        <w:rPr>
          <w:rFonts w:ascii="Times New Roman" w:hAnsi="Times New Roman"/>
          <w:color w:val="191919"/>
          <w:spacing w:val="1"/>
          <w:sz w:val="20"/>
          <w:szCs w:val="20"/>
        </w:rPr>
        <w:t>orde</w:t>
      </w:r>
      <w:r>
        <w:rPr>
          <w:rFonts w:ascii="Times New Roman" w:hAnsi="Times New Roman"/>
          <w:color w:val="191919"/>
          <w:sz w:val="20"/>
          <w:szCs w:val="20"/>
        </w:rPr>
        <w:t>r</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13"/>
          <w:sz w:val="20"/>
          <w:szCs w:val="20"/>
        </w:rPr>
        <w:t xml:space="preserve"> </w:t>
      </w:r>
      <w:r>
        <w:rPr>
          <w:rFonts w:ascii="Times New Roman" w:hAnsi="Times New Roman"/>
          <w:color w:val="191919"/>
          <w:spacing w:val="1"/>
          <w:sz w:val="20"/>
          <w:szCs w:val="20"/>
        </w:rPr>
        <w:t>assis</w:t>
      </w:r>
      <w:r>
        <w:rPr>
          <w:rFonts w:ascii="Times New Roman" w:hAnsi="Times New Roman"/>
          <w:color w:val="191919"/>
          <w:sz w:val="20"/>
          <w:szCs w:val="20"/>
        </w:rPr>
        <w:t>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students</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pacing w:val="1"/>
          <w:sz w:val="20"/>
          <w:szCs w:val="20"/>
        </w:rPr>
        <w:t>proficiencie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transmi</w:t>
      </w:r>
      <w:r>
        <w:rPr>
          <w:rFonts w:ascii="Times New Roman" w:hAnsi="Times New Roman"/>
          <w:color w:val="191919"/>
          <w:sz w:val="20"/>
          <w:szCs w:val="20"/>
        </w:rPr>
        <w:t>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thes</w:t>
      </w:r>
      <w:r>
        <w:rPr>
          <w:rFonts w:ascii="Times New Roman" w:hAnsi="Times New Roman"/>
          <w:color w:val="191919"/>
          <w:sz w:val="20"/>
          <w:szCs w:val="20"/>
        </w:rPr>
        <w:t>e</w:t>
      </w:r>
      <w:r>
        <w:rPr>
          <w:rFonts w:ascii="Times New Roman" w:hAnsi="Times New Roman"/>
          <w:color w:val="191919"/>
          <w:spacing w:val="13"/>
          <w:sz w:val="20"/>
          <w:szCs w:val="20"/>
        </w:rPr>
        <w:t xml:space="preserve"> </w:t>
      </w:r>
      <w:r>
        <w:rPr>
          <w:rFonts w:ascii="Times New Roman" w:hAnsi="Times New Roman"/>
          <w:color w:val="191919"/>
          <w:spacing w:val="1"/>
          <w:sz w:val="20"/>
          <w:szCs w:val="20"/>
        </w:rPr>
        <w:t>strategie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 xml:space="preserve">to </w:t>
      </w:r>
      <w:r>
        <w:rPr>
          <w:rFonts w:ascii="Times New Roman" w:hAnsi="Times New Roman"/>
          <w:color w:val="191919"/>
          <w:sz w:val="20"/>
          <w:szCs w:val="20"/>
        </w:rPr>
        <w:t>support</w:t>
      </w:r>
      <w:r>
        <w:rPr>
          <w:rFonts w:ascii="Times New Roman" w:hAnsi="Times New Roman"/>
          <w:color w:val="191919"/>
          <w:spacing w:val="1"/>
          <w:sz w:val="20"/>
          <w:szCs w:val="20"/>
        </w:rPr>
        <w:t xml:space="preserve"> </w:t>
      </w:r>
      <w:r>
        <w:rPr>
          <w:rFonts w:ascii="Times New Roman" w:hAnsi="Times New Roman"/>
          <w:color w:val="191919"/>
          <w:sz w:val="20"/>
          <w:szCs w:val="20"/>
        </w:rPr>
        <w:t>reading</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writing</w:t>
      </w:r>
      <w:r>
        <w:rPr>
          <w:rFonts w:ascii="Times New Roman" w:hAnsi="Times New Roman"/>
          <w:color w:val="191919"/>
          <w:spacing w:val="1"/>
          <w:sz w:val="20"/>
          <w:szCs w:val="20"/>
        </w:rPr>
        <w:t xml:space="preserve"> </w:t>
      </w:r>
      <w:r>
        <w:rPr>
          <w:rFonts w:ascii="Times New Roman" w:hAnsi="Times New Roman"/>
          <w:color w:val="191919"/>
          <w:sz w:val="20"/>
          <w:szCs w:val="20"/>
        </w:rPr>
        <w:t>instruction.</w:t>
      </w:r>
      <w:r>
        <w:rPr>
          <w:rFonts w:ascii="Times New Roman" w:hAnsi="Times New Roman"/>
          <w:color w:val="191919"/>
          <w:spacing w:val="-10"/>
          <w:sz w:val="20"/>
          <w:szCs w:val="20"/>
        </w:rPr>
        <w:t xml:space="preserve"> </w:t>
      </w:r>
      <w:r>
        <w:rPr>
          <w:rFonts w:ascii="Times New Roman" w:hAnsi="Times New Roman"/>
          <w:color w:val="191919"/>
          <w:sz w:val="20"/>
          <w:szCs w:val="20"/>
        </w:rPr>
        <w:t>Also,</w:t>
      </w:r>
      <w:r>
        <w:rPr>
          <w:rFonts w:ascii="Times New Roman" w:hAnsi="Times New Roman"/>
          <w:color w:val="191919"/>
          <w:spacing w:val="1"/>
          <w:sz w:val="20"/>
          <w:szCs w:val="20"/>
        </w:rPr>
        <w:t xml:space="preserve"> </w:t>
      </w:r>
      <w:r>
        <w:rPr>
          <w:rFonts w:ascii="Times New Roman" w:hAnsi="Times New Roman"/>
          <w:color w:val="191919"/>
          <w:sz w:val="20"/>
          <w:szCs w:val="20"/>
        </w:rPr>
        <w:t>identifying</w:t>
      </w:r>
      <w:r>
        <w:rPr>
          <w:rFonts w:ascii="Times New Roman" w:hAnsi="Times New Roman"/>
          <w:color w:val="191919"/>
          <w:spacing w:val="1"/>
          <w:sz w:val="20"/>
          <w:szCs w:val="20"/>
        </w:rPr>
        <w:t xml:space="preserve"> </w:t>
      </w:r>
      <w:r>
        <w:rPr>
          <w:rFonts w:ascii="Times New Roman" w:hAnsi="Times New Roman"/>
          <w:color w:val="191919"/>
          <w:sz w:val="20"/>
          <w:szCs w:val="20"/>
        </w:rPr>
        <w:t>students’</w:t>
      </w:r>
      <w:r>
        <w:rPr>
          <w:rFonts w:ascii="Times New Roman" w:hAnsi="Times New Roman"/>
          <w:color w:val="191919"/>
          <w:spacing w:val="-14"/>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styles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helping learners connect their learning styles with methods of literacy skills in content areas are </w:t>
      </w:r>
      <w:proofErr w:type="spellStart"/>
      <w:r>
        <w:rPr>
          <w:rFonts w:ascii="Times New Roman" w:hAnsi="Times New Roman"/>
          <w:color w:val="191919"/>
          <w:sz w:val="20"/>
          <w:szCs w:val="20"/>
        </w:rPr>
        <w:t>em</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phasized</w:t>
      </w:r>
      <w:proofErr w:type="spellEnd"/>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del w:id="375" w:author=" " w:date="2011-04-06T11:13:00Z">
        <w:r w:rsidDel="00F15938">
          <w:rPr>
            <w:rFonts w:ascii="Times New Roman" w:hAnsi="Times New Roman"/>
            <w:b/>
            <w:bCs/>
            <w:color w:val="191919"/>
            <w:sz w:val="20"/>
            <w:szCs w:val="20"/>
          </w:rPr>
          <w:delText>**</w:delText>
        </w:r>
      </w:del>
      <w:r>
        <w:rPr>
          <w:rFonts w:ascii="Times New Roman" w:hAnsi="Times New Roman"/>
          <w:b/>
          <w:bCs/>
          <w:color w:val="191919"/>
          <w:sz w:val="20"/>
          <w:szCs w:val="20"/>
        </w:rPr>
        <w:t>EDUC 5500 - Educational Statistics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1"/>
        <w:jc w:val="both"/>
        <w:rPr>
          <w:rFonts w:ascii="Times New Roman" w:hAnsi="Times New Roman"/>
          <w:color w:val="000000"/>
          <w:sz w:val="20"/>
          <w:szCs w:val="20"/>
        </w:rPr>
      </w:pPr>
      <w:proofErr w:type="gramStart"/>
      <w:r>
        <w:rPr>
          <w:rFonts w:ascii="Times New Roman" w:hAnsi="Times New Roman"/>
          <w:color w:val="191919"/>
          <w:spacing w:val="-1"/>
          <w:sz w:val="20"/>
          <w:szCs w:val="20"/>
        </w:rPr>
        <w:t>Applicatio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descriptiv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statistic</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education</w:t>
      </w:r>
      <w:r>
        <w:rPr>
          <w:rFonts w:ascii="Times New Roman" w:hAnsi="Times New Roman"/>
          <w:color w:val="191919"/>
          <w:sz w:val="20"/>
          <w:szCs w:val="20"/>
        </w:rPr>
        <w:t>.</w:t>
      </w:r>
      <w:proofErr w:type="gramEnd"/>
      <w:r>
        <w:rPr>
          <w:rFonts w:ascii="Times New Roman" w:hAnsi="Times New Roman"/>
          <w:color w:val="191919"/>
          <w:spacing w:val="-8"/>
          <w:sz w:val="20"/>
          <w:szCs w:val="20"/>
        </w:rPr>
        <w:t xml:space="preserve"> </w:t>
      </w:r>
      <w:r>
        <w:rPr>
          <w:rFonts w:ascii="Times New Roman" w:hAnsi="Times New Roman"/>
          <w:color w:val="191919"/>
          <w:spacing w:val="-1"/>
          <w:sz w:val="20"/>
          <w:szCs w:val="20"/>
        </w:rPr>
        <w:t>Dat</w:t>
      </w: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pacing w:val="-1"/>
          <w:sz w:val="20"/>
          <w:szCs w:val="20"/>
        </w:rPr>
        <w:t>graph</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tables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probabilit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proofErr w:type="spellStart"/>
      <w:r>
        <w:rPr>
          <w:rFonts w:ascii="Times New Roman" w:hAnsi="Times New Roman"/>
          <w:color w:val="191919"/>
          <w:spacing w:val="-1"/>
          <w:sz w:val="20"/>
          <w:szCs w:val="20"/>
        </w:rPr>
        <w:t>sam</w:t>
      </w:r>
      <w:proofErr w:type="spellEnd"/>
      <w:r>
        <w:rPr>
          <w:rFonts w:ascii="Times New Roman" w:hAnsi="Times New Roman"/>
          <w:color w:val="191919"/>
          <w:spacing w:val="-1"/>
          <w:sz w:val="20"/>
          <w:szCs w:val="20"/>
        </w:rPr>
        <w:t xml:space="preserve">- </w:t>
      </w:r>
      <w:proofErr w:type="spellStart"/>
      <w:r>
        <w:rPr>
          <w:rFonts w:ascii="Times New Roman" w:hAnsi="Times New Roman"/>
          <w:color w:val="191919"/>
          <w:sz w:val="20"/>
          <w:szCs w:val="20"/>
        </w:rPr>
        <w:t>pling</w:t>
      </w:r>
      <w:proofErr w:type="spellEnd"/>
      <w:r>
        <w:rPr>
          <w:rFonts w:ascii="Times New Roman" w:hAnsi="Times New Roman"/>
          <w:color w:val="191919"/>
          <w:sz w:val="20"/>
          <w:szCs w:val="20"/>
        </w:rPr>
        <w:t xml:space="preserve"> statistics, correlation and hypothesis testing are studied.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5501 - Educational Resea</w:t>
      </w:r>
      <w:r>
        <w:rPr>
          <w:rFonts w:ascii="Times New Roman" w:hAnsi="Times New Roman"/>
          <w:b/>
          <w:bCs/>
          <w:color w:val="191919"/>
          <w:spacing w:val="-4"/>
          <w:sz w:val="20"/>
          <w:szCs w:val="20"/>
        </w:rPr>
        <w:t>r</w:t>
      </w:r>
      <w:r>
        <w:rPr>
          <w:rFonts w:ascii="Times New Roman" w:hAnsi="Times New Roman"/>
          <w:b/>
          <w:bCs/>
          <w:color w:val="191919"/>
          <w:sz w:val="20"/>
          <w:szCs w:val="20"/>
        </w:rPr>
        <w:t>c</w:t>
      </w:r>
      <w:r>
        <w:rPr>
          <w:rFonts w:ascii="Times New Roman" w:hAnsi="Times New Roman"/>
          <w:b/>
          <w:bCs/>
          <w:color w:val="191919"/>
          <w:spacing w:val="10"/>
          <w:sz w:val="20"/>
          <w:szCs w:val="20"/>
        </w:rPr>
        <w:t>h</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6"/>
        <w:jc w:val="both"/>
        <w:rPr>
          <w:ins w:id="376" w:author=" " w:date="2011-04-06T13:31:00Z"/>
          <w:rFonts w:ascii="Times New Roman" w:hAnsi="Times New Roman"/>
          <w:color w:val="191919"/>
          <w:sz w:val="20"/>
          <w:szCs w:val="20"/>
        </w:rPr>
      </w:pPr>
      <w:proofErr w:type="gramStart"/>
      <w:r>
        <w:rPr>
          <w:rFonts w:ascii="Times New Roman" w:hAnsi="Times New Roman"/>
          <w:color w:val="191919"/>
          <w:sz w:val="20"/>
          <w:szCs w:val="20"/>
        </w:rPr>
        <w:t>A</w:t>
      </w:r>
      <w:r>
        <w:rPr>
          <w:rFonts w:ascii="Times New Roman" w:hAnsi="Times New Roman"/>
          <w:color w:val="191919"/>
          <w:spacing w:val="-20"/>
          <w:sz w:val="20"/>
          <w:szCs w:val="20"/>
        </w:rPr>
        <w:t xml:space="preserve">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methods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procedure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design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includin</w:t>
      </w:r>
      <w:r>
        <w:rPr>
          <w:rFonts w:ascii="Times New Roman" w:hAnsi="Times New Roman"/>
          <w:color w:val="191919"/>
          <w:sz w:val="20"/>
          <w:szCs w:val="20"/>
        </w:rPr>
        <w:t>g</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preparatio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1"/>
          <w:sz w:val="20"/>
          <w:szCs w:val="20"/>
        </w:rPr>
        <w:t>abstracts.</w:t>
      </w:r>
      <w:proofErr w:type="gramEnd"/>
      <w:r>
        <w:rPr>
          <w:rFonts w:ascii="Times New Roman" w:hAnsi="Times New Roman"/>
          <w:color w:val="191919"/>
          <w:spacing w:val="-1"/>
          <w:sz w:val="20"/>
          <w:szCs w:val="20"/>
        </w:rPr>
        <w:t xml:space="preserve"> </w:t>
      </w:r>
      <w:r>
        <w:rPr>
          <w:rFonts w:ascii="Times New Roman" w:hAnsi="Times New Roman"/>
          <w:color w:val="191919"/>
          <w:spacing w:val="-8"/>
          <w:sz w:val="20"/>
          <w:szCs w:val="20"/>
        </w:rPr>
        <w:t>W</w:t>
      </w:r>
      <w:r>
        <w:rPr>
          <w:rFonts w:ascii="Times New Roman" w:hAnsi="Times New Roman"/>
          <w:color w:val="191919"/>
          <w:sz w:val="20"/>
          <w:szCs w:val="20"/>
        </w:rPr>
        <w:t>riting reports in the field of education and related areas are presented.</w:t>
      </w:r>
    </w:p>
    <w:p w:rsidR="00671869" w:rsidRDefault="00671869" w:rsidP="00671869">
      <w:pPr>
        <w:widowControl w:val="0"/>
        <w:autoSpaceDE w:val="0"/>
        <w:autoSpaceDN w:val="0"/>
        <w:adjustRightInd w:val="0"/>
        <w:spacing w:before="13" w:after="0" w:line="250" w:lineRule="auto"/>
        <w:ind w:right="1936"/>
        <w:jc w:val="both"/>
        <w:rPr>
          <w:ins w:id="377" w:author=" " w:date="2011-04-06T13:31:00Z"/>
          <w:rFonts w:ascii="Times New Roman" w:hAnsi="Times New Roman"/>
          <w:color w:val="191919"/>
          <w:sz w:val="20"/>
          <w:szCs w:val="20"/>
        </w:rPr>
        <w:pPrChange w:id="378" w:author=" " w:date="2011-04-06T13:31:00Z">
          <w:pPr>
            <w:widowControl w:val="0"/>
            <w:autoSpaceDE w:val="0"/>
            <w:autoSpaceDN w:val="0"/>
            <w:adjustRightInd w:val="0"/>
            <w:spacing w:before="13" w:after="0" w:line="250" w:lineRule="auto"/>
            <w:ind w:left="1239" w:right="1936"/>
            <w:jc w:val="both"/>
          </w:pPr>
        </w:pPrChange>
      </w:pPr>
      <w:ins w:id="379" w:author=" " w:date="2011-04-06T13:31:00Z">
        <w:r>
          <w:rPr>
            <w:rFonts w:ascii="Times New Roman" w:hAnsi="Times New Roman"/>
            <w:color w:val="191919"/>
            <w:sz w:val="20"/>
            <w:szCs w:val="20"/>
          </w:rPr>
          <w:t xml:space="preserve">EDUC 5XXX – Action Research in </w:t>
        </w:r>
        <w:proofErr w:type="gramStart"/>
        <w:r>
          <w:rPr>
            <w:rFonts w:ascii="Times New Roman" w:hAnsi="Times New Roman"/>
            <w:color w:val="191919"/>
            <w:sz w:val="20"/>
            <w:szCs w:val="20"/>
          </w:rPr>
          <w:t>Education  …</w:t>
        </w:r>
        <w:proofErr w:type="gramEnd"/>
        <w:r>
          <w:rPr>
            <w:rFonts w:ascii="Times New Roman" w:hAnsi="Times New Roman"/>
            <w:color w:val="191919"/>
            <w:sz w:val="20"/>
            <w:szCs w:val="20"/>
          </w:rPr>
          <w:t>………………………………………………………3(3-0)</w:t>
        </w:r>
      </w:ins>
    </w:p>
    <w:p w:rsidR="00671869" w:rsidRDefault="00671869" w:rsidP="00671869">
      <w:pPr>
        <w:widowControl w:val="0"/>
        <w:autoSpaceDE w:val="0"/>
        <w:autoSpaceDN w:val="0"/>
        <w:adjustRightInd w:val="0"/>
        <w:spacing w:before="13" w:after="0" w:line="250" w:lineRule="auto"/>
        <w:ind w:right="1936"/>
        <w:jc w:val="both"/>
        <w:rPr>
          <w:rFonts w:ascii="Times New Roman" w:hAnsi="Times New Roman"/>
          <w:color w:val="000000"/>
          <w:sz w:val="20"/>
          <w:szCs w:val="20"/>
        </w:rPr>
        <w:pPrChange w:id="380" w:author=" " w:date="2011-04-06T13:31:00Z">
          <w:pPr>
            <w:widowControl w:val="0"/>
            <w:autoSpaceDE w:val="0"/>
            <w:autoSpaceDN w:val="0"/>
            <w:adjustRightInd w:val="0"/>
            <w:spacing w:before="13" w:after="0" w:line="250" w:lineRule="auto"/>
            <w:ind w:left="1239" w:right="1936"/>
            <w:jc w:val="both"/>
          </w:pPr>
        </w:pPrChange>
      </w:pP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Action/Class</w:t>
      </w:r>
      <w:r>
        <w:rPr>
          <w:rFonts w:ascii="Times New Roman" w:hAnsi="Times New Roman"/>
          <w:b/>
          <w:bCs/>
          <w:color w:val="191919"/>
          <w:spacing w:val="-4"/>
          <w:sz w:val="20"/>
          <w:szCs w:val="20"/>
        </w:rPr>
        <w:t>r</w:t>
      </w:r>
      <w:r>
        <w:rPr>
          <w:rFonts w:ascii="Times New Roman" w:hAnsi="Times New Roman"/>
          <w:b/>
          <w:bCs/>
          <w:color w:val="191919"/>
          <w:sz w:val="20"/>
          <w:szCs w:val="20"/>
        </w:rPr>
        <w:t>oom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2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9" w:right="3478"/>
        <w:jc w:val="both"/>
        <w:rPr>
          <w:rFonts w:ascii="Times New Roman" w:hAnsi="Times New Roman"/>
          <w:color w:val="000000"/>
          <w:sz w:val="20"/>
          <w:szCs w:val="20"/>
        </w:rPr>
      </w:pPr>
      <w:r>
        <w:rPr>
          <w:rFonts w:ascii="Times New Roman" w:hAnsi="Times New Roman"/>
          <w:color w:val="000000"/>
          <w:sz w:val="20"/>
          <w:szCs w:val="20"/>
        </w:rPr>
        <w:t>Advance research, including action research, as it applies to the classroom.</w:t>
      </w:r>
    </w:p>
    <w:p w:rsidR="00721764" w:rsidRDefault="00721764" w:rsidP="00721764">
      <w:pPr>
        <w:widowControl w:val="0"/>
        <w:autoSpaceDE w:val="0"/>
        <w:autoSpaceDN w:val="0"/>
        <w:adjustRightInd w:val="0"/>
        <w:spacing w:before="6" w:after="0" w:line="252" w:lineRule="auto"/>
        <w:ind w:left="1239" w:right="1930" w:hanging="360"/>
        <w:jc w:val="both"/>
        <w:rPr>
          <w:rFonts w:ascii="Times New Roman" w:hAnsi="Times New Roman"/>
          <w:color w:val="000000"/>
          <w:sz w:val="20"/>
          <w:szCs w:val="20"/>
        </w:rPr>
      </w:pPr>
      <w:proofErr w:type="gramStart"/>
      <w:r>
        <w:rPr>
          <w:rFonts w:ascii="Times New Roman" w:hAnsi="Times New Roman"/>
          <w:b/>
          <w:bCs/>
          <w:color w:val="191919"/>
          <w:sz w:val="20"/>
          <w:szCs w:val="20"/>
        </w:rPr>
        <w:t>EDUC 5504 - History of Education</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5"/>
          <w:sz w:val="20"/>
          <w:szCs w:val="20"/>
        </w:rPr>
        <w:t xml:space="preserve"> </w:t>
      </w:r>
      <w:r>
        <w:rPr>
          <w:rFonts w:ascii="Times New Roman" w:hAnsi="Times New Roman"/>
          <w:color w:val="191919"/>
          <w:sz w:val="20"/>
          <w:szCs w:val="20"/>
        </w:rPr>
        <w:t>survey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major</w:t>
      </w:r>
      <w:r>
        <w:rPr>
          <w:rFonts w:ascii="Times New Roman" w:hAnsi="Times New Roman"/>
          <w:color w:val="191919"/>
          <w:spacing w:val="7"/>
          <w:sz w:val="20"/>
          <w:szCs w:val="20"/>
        </w:rPr>
        <w:t xml:space="preserve"> </w:t>
      </w:r>
      <w:r>
        <w:rPr>
          <w:rFonts w:ascii="Times New Roman" w:hAnsi="Times New Roman"/>
          <w:color w:val="191919"/>
          <w:sz w:val="20"/>
          <w:szCs w:val="20"/>
        </w:rPr>
        <w:t>developments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rise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public</w:t>
      </w:r>
      <w:r>
        <w:rPr>
          <w:rFonts w:ascii="Times New Roman" w:hAnsi="Times New Roman"/>
          <w:color w:val="191919"/>
          <w:spacing w:val="7"/>
          <w:sz w:val="20"/>
          <w:szCs w:val="20"/>
        </w:rPr>
        <w:t xml:space="preserve"> </w:t>
      </w:r>
      <w:r>
        <w:rPr>
          <w:rFonts w:ascii="Times New Roman" w:hAnsi="Times New Roman"/>
          <w:color w:val="191919"/>
          <w:sz w:val="20"/>
          <w:szCs w:val="20"/>
        </w:rPr>
        <w:t>school</w:t>
      </w:r>
      <w:r>
        <w:rPr>
          <w:rFonts w:ascii="Times New Roman" w:hAnsi="Times New Roman"/>
          <w:color w:val="191919"/>
          <w:spacing w:val="6"/>
          <w:sz w:val="20"/>
          <w:szCs w:val="20"/>
        </w:rPr>
        <w:t xml:space="preserve"> </w:t>
      </w:r>
      <w:r>
        <w:rPr>
          <w:rFonts w:ascii="Times New Roman" w:hAnsi="Times New Roman"/>
          <w:color w:val="191919"/>
          <w:sz w:val="20"/>
          <w:szCs w:val="20"/>
        </w:rPr>
        <w:t>in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U.S.</w:t>
      </w:r>
      <w:r>
        <w:rPr>
          <w:rFonts w:ascii="Times New Roman" w:hAnsi="Times New Roman"/>
          <w:color w:val="191919"/>
          <w:spacing w:val="6"/>
          <w:sz w:val="20"/>
          <w:szCs w:val="20"/>
        </w:rPr>
        <w:t xml:space="preserve"> </w:t>
      </w:r>
      <w:r>
        <w:rPr>
          <w:rFonts w:ascii="Times New Roman" w:hAnsi="Times New Roman"/>
          <w:color w:val="191919"/>
          <w:sz w:val="20"/>
          <w:szCs w:val="20"/>
        </w:rPr>
        <w:t>from</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colonial</w:t>
      </w:r>
      <w:r>
        <w:rPr>
          <w:rFonts w:ascii="Times New Roman" w:hAnsi="Times New Roman"/>
          <w:color w:val="191919"/>
          <w:spacing w:val="7"/>
          <w:sz w:val="20"/>
          <w:szCs w:val="20"/>
        </w:rPr>
        <w:t xml:space="preserve"> </w:t>
      </w:r>
      <w:proofErr w:type="spellStart"/>
      <w:r>
        <w:rPr>
          <w:rFonts w:ascii="Times New Roman" w:hAnsi="Times New Roman"/>
          <w:color w:val="191919"/>
          <w:sz w:val="20"/>
          <w:szCs w:val="20"/>
        </w:rPr>
        <w:t>pe</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riod</w:t>
      </w:r>
      <w:proofErr w:type="spellEnd"/>
      <w:r>
        <w:rPr>
          <w:rFonts w:ascii="Times New Roman" w:hAnsi="Times New Roman"/>
          <w:color w:val="191919"/>
          <w:sz w:val="20"/>
          <w:szCs w:val="20"/>
        </w:rPr>
        <w:t xml:space="preserve"> to the present.</w:t>
      </w:r>
      <w:proofErr w:type="gramEnd"/>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EDUC 5509 - Philosophy of Education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proofErr w:type="gramStart"/>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the basic tenets of education focusing on current issues and their basic assumptions in schools.</w:t>
      </w:r>
      <w:proofErr w:type="gramEnd"/>
      <w:r>
        <w:rPr>
          <w:rFonts w:ascii="Times New Roman" w:hAnsi="Times New Roman"/>
          <w:color w:val="191919"/>
          <w:spacing w:val="-4"/>
          <w:sz w:val="20"/>
          <w:szCs w:val="20"/>
        </w:rPr>
        <w:t xml:space="preserve"> </w:t>
      </w:r>
      <w:r>
        <w:rPr>
          <w:rFonts w:ascii="Times New Roman" w:hAnsi="Times New Roman"/>
          <w:color w:val="191919"/>
          <w:sz w:val="20"/>
          <w:szCs w:val="20"/>
        </w:rPr>
        <w:t>The derivations of issues and practices are analyzed.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5512 - Sociology of the Inne</w:t>
      </w:r>
      <w:r>
        <w:rPr>
          <w:rFonts w:ascii="Times New Roman" w:hAnsi="Times New Roman"/>
          <w:b/>
          <w:bCs/>
          <w:color w:val="191919"/>
          <w:spacing w:val="-7"/>
          <w:sz w:val="20"/>
          <w:szCs w:val="20"/>
        </w:rPr>
        <w:t>r</w:t>
      </w:r>
      <w:r>
        <w:rPr>
          <w:rFonts w:ascii="Times New Roman" w:hAnsi="Times New Roman"/>
          <w:b/>
          <w:bCs/>
          <w:color w:val="191919"/>
          <w:sz w:val="20"/>
          <w:szCs w:val="20"/>
        </w:rPr>
        <w:t>-City Chil</w:t>
      </w:r>
      <w:r>
        <w:rPr>
          <w:rFonts w:ascii="Times New Roman" w:hAnsi="Times New Roman"/>
          <w:b/>
          <w:bCs/>
          <w:color w:val="191919"/>
          <w:spacing w:val="3"/>
          <w:sz w:val="20"/>
          <w:szCs w:val="20"/>
        </w:rPr>
        <w:t>d</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is</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study</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inne</w:t>
      </w:r>
      <w:r>
        <w:rPr>
          <w:rFonts w:ascii="Times New Roman" w:hAnsi="Times New Roman"/>
          <w:color w:val="191919"/>
          <w:spacing w:val="-4"/>
          <w:sz w:val="20"/>
          <w:szCs w:val="20"/>
        </w:rPr>
        <w:t>r</w:t>
      </w:r>
      <w:r>
        <w:rPr>
          <w:rFonts w:ascii="Times New Roman" w:hAnsi="Times New Roman"/>
          <w:color w:val="191919"/>
          <w:sz w:val="20"/>
          <w:szCs w:val="20"/>
        </w:rPr>
        <w:t>-city</w:t>
      </w:r>
      <w:r>
        <w:rPr>
          <w:rFonts w:ascii="Times New Roman" w:hAnsi="Times New Roman"/>
          <w:color w:val="191919"/>
          <w:spacing w:val="-4"/>
          <w:sz w:val="20"/>
          <w:szCs w:val="20"/>
        </w:rPr>
        <w:t xml:space="preserve"> </w:t>
      </w:r>
      <w:r>
        <w:rPr>
          <w:rFonts w:ascii="Times New Roman" w:hAnsi="Times New Roman"/>
          <w:color w:val="191919"/>
          <w:sz w:val="20"/>
          <w:szCs w:val="20"/>
        </w:rPr>
        <w:t>child.</w:t>
      </w:r>
      <w:r>
        <w:rPr>
          <w:rFonts w:ascii="Times New Roman" w:hAnsi="Times New Roman"/>
          <w:color w:val="191919"/>
          <w:spacing w:val="-4"/>
          <w:sz w:val="20"/>
          <w:szCs w:val="20"/>
        </w:rPr>
        <w:t xml:space="preserve"> </w:t>
      </w:r>
      <w:r>
        <w:rPr>
          <w:rFonts w:ascii="Times New Roman" w:hAnsi="Times New Roman"/>
          <w:color w:val="191919"/>
          <w:sz w:val="20"/>
          <w:szCs w:val="20"/>
        </w:rPr>
        <w:t>It</w:t>
      </w:r>
      <w:r>
        <w:rPr>
          <w:rFonts w:ascii="Times New Roman" w:hAnsi="Times New Roman"/>
          <w:color w:val="191919"/>
          <w:spacing w:val="-4"/>
          <w:sz w:val="20"/>
          <w:szCs w:val="20"/>
        </w:rPr>
        <w:t xml:space="preserve"> </w:t>
      </w:r>
      <w:r>
        <w:rPr>
          <w:rFonts w:ascii="Times New Roman" w:hAnsi="Times New Roman"/>
          <w:color w:val="191919"/>
          <w:sz w:val="20"/>
          <w:szCs w:val="20"/>
        </w:rPr>
        <w:t>is</w:t>
      </w:r>
      <w:r>
        <w:rPr>
          <w:rFonts w:ascii="Times New Roman" w:hAnsi="Times New Roman"/>
          <w:color w:val="191919"/>
          <w:spacing w:val="-4"/>
          <w:sz w:val="20"/>
          <w:szCs w:val="20"/>
        </w:rPr>
        <w:t xml:space="preserve"> </w:t>
      </w:r>
      <w:r>
        <w:rPr>
          <w:rFonts w:ascii="Times New Roman" w:hAnsi="Times New Roman"/>
          <w:color w:val="191919"/>
          <w:sz w:val="20"/>
          <w:szCs w:val="20"/>
        </w:rPr>
        <w:t>designed</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development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proofErr w:type="spellStart"/>
      <w:r>
        <w:rPr>
          <w:rFonts w:ascii="Times New Roman" w:hAnsi="Times New Roman"/>
          <w:color w:val="191919"/>
          <w:sz w:val="20"/>
          <w:szCs w:val="20"/>
        </w:rPr>
        <w:t>implemen</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tation</w:t>
      </w:r>
      <w:proofErr w:type="spellEnd"/>
      <w:r>
        <w:rPr>
          <w:rFonts w:ascii="Times New Roman" w:hAnsi="Times New Roman"/>
          <w:color w:val="191919"/>
          <w:sz w:val="20"/>
          <w:szCs w:val="20"/>
        </w:rPr>
        <w:t xml:space="preserve"> of strategies to e</w:t>
      </w:r>
      <w:r>
        <w:rPr>
          <w:rFonts w:ascii="Times New Roman" w:hAnsi="Times New Roman"/>
          <w:color w:val="191919"/>
          <w:spacing w:val="-4"/>
          <w:sz w:val="20"/>
          <w:szCs w:val="20"/>
        </w:rPr>
        <w:t>f</w:t>
      </w:r>
      <w:r>
        <w:rPr>
          <w:rFonts w:ascii="Times New Roman" w:hAnsi="Times New Roman"/>
          <w:color w:val="191919"/>
          <w:sz w:val="20"/>
          <w:szCs w:val="20"/>
        </w:rPr>
        <w:t>fectively assist with understanding inne</w:t>
      </w:r>
      <w:r>
        <w:rPr>
          <w:rFonts w:ascii="Times New Roman" w:hAnsi="Times New Roman"/>
          <w:color w:val="191919"/>
          <w:spacing w:val="-4"/>
          <w:sz w:val="20"/>
          <w:szCs w:val="20"/>
        </w:rPr>
        <w:t>r</w:t>
      </w:r>
      <w:r>
        <w:rPr>
          <w:rFonts w:ascii="Times New Roman" w:hAnsi="Times New Roman"/>
          <w:color w:val="191919"/>
          <w:sz w:val="20"/>
          <w:szCs w:val="20"/>
        </w:rPr>
        <w:t>-city children.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5513 - Language Study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 Childhood</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proofErr w:type="gramStart"/>
      <w:r>
        <w:rPr>
          <w:rFonts w:ascii="Times New Roman" w:hAnsi="Times New Roman"/>
          <w:color w:val="191919"/>
          <w:sz w:val="20"/>
          <w:szCs w:val="20"/>
        </w:rPr>
        <w:t xml:space="preserve">Focuses on elements of language study appropriate to middle childhood including the history </w:t>
      </w:r>
      <w:r>
        <w:rPr>
          <w:rFonts w:ascii="Times New Roman" w:hAnsi="Times New Roman"/>
          <w:color w:val="191919"/>
          <w:sz w:val="20"/>
          <w:szCs w:val="20"/>
        </w:rPr>
        <w:lastRenderedPageBreak/>
        <w:t>and</w:t>
      </w:r>
      <w:r>
        <w:rPr>
          <w:rFonts w:ascii="Times New Roman" w:hAnsi="Times New Roman"/>
          <w:color w:val="191919"/>
          <w:spacing w:val="-8"/>
          <w:sz w:val="20"/>
          <w:szCs w:val="20"/>
        </w:rPr>
        <w:t xml:space="preserve"> </w:t>
      </w:r>
      <w:r>
        <w:rPr>
          <w:rFonts w:ascii="Times New Roman" w:hAnsi="Times New Roman"/>
          <w:color w:val="191919"/>
          <w:sz w:val="20"/>
          <w:szCs w:val="20"/>
        </w:rPr>
        <w:t>nature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language,</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grammar</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English,</w:t>
      </w:r>
      <w:r>
        <w:rPr>
          <w:rFonts w:ascii="Times New Roman" w:hAnsi="Times New Roman"/>
          <w:color w:val="191919"/>
          <w:spacing w:val="-8"/>
          <w:sz w:val="20"/>
          <w:szCs w:val="20"/>
        </w:rPr>
        <w:t xml:space="preserve"> </w:t>
      </w:r>
      <w:r>
        <w:rPr>
          <w:rFonts w:ascii="Times New Roman" w:hAnsi="Times New Roman"/>
          <w:color w:val="191919"/>
          <w:sz w:val="20"/>
          <w:szCs w:val="20"/>
        </w:rPr>
        <w:t>dialects,</w:t>
      </w:r>
      <w:r>
        <w:rPr>
          <w:rFonts w:ascii="Times New Roman" w:hAnsi="Times New Roman"/>
          <w:color w:val="191919"/>
          <w:spacing w:val="-8"/>
          <w:sz w:val="20"/>
          <w:szCs w:val="20"/>
        </w:rPr>
        <w:t xml:space="preserve"> </w:t>
      </w:r>
      <w:r>
        <w:rPr>
          <w:rFonts w:ascii="Times New Roman" w:hAnsi="Times New Roman"/>
          <w:color w:val="191919"/>
          <w:sz w:val="20"/>
          <w:szCs w:val="20"/>
        </w:rPr>
        <w:t>usage,</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skills,</w:t>
      </w:r>
      <w:r>
        <w:rPr>
          <w:rFonts w:ascii="Times New Roman" w:hAnsi="Times New Roman"/>
          <w:color w:val="191919"/>
          <w:spacing w:val="-8"/>
          <w:sz w:val="20"/>
          <w:szCs w:val="20"/>
        </w:rPr>
        <w:t xml:space="preserve"> </w:t>
      </w:r>
      <w:r>
        <w:rPr>
          <w:rFonts w:ascii="Times New Roman" w:hAnsi="Times New Roman"/>
          <w:color w:val="191919"/>
          <w:sz w:val="20"/>
          <w:szCs w:val="20"/>
        </w:rPr>
        <w:t>spelling</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hand- writing.</w:t>
      </w:r>
      <w:proofErr w:type="gramEnd"/>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sectPr w:rsidR="00721764">
          <w:pgSz w:w="12240" w:h="15840"/>
          <w:pgMar w:top="260" w:right="260" w:bottom="280" w:left="1240" w:header="0" w:footer="1034" w:gutter="0"/>
          <w:cols w:space="720"/>
          <w:noEndnote/>
        </w:sectPr>
      </w:pPr>
    </w:p>
    <w:p w:rsidR="00721764" w:rsidRDefault="00721764" w:rsidP="00721764">
      <w:pPr>
        <w:widowControl w:val="0"/>
        <w:autoSpaceDE w:val="0"/>
        <w:autoSpaceDN w:val="0"/>
        <w:adjustRightInd w:val="0"/>
        <w:spacing w:before="3" w:after="0" w:line="100" w:lineRule="exact"/>
        <w:rPr>
          <w:rFonts w:ascii="Times New Roman" w:hAnsi="Times New Roman"/>
          <w:color w:val="000000"/>
          <w:sz w:val="10"/>
          <w:szCs w:val="10"/>
        </w:rPr>
      </w:pPr>
    </w:p>
    <w:tbl>
      <w:tblPr>
        <w:tblW w:w="0" w:type="auto"/>
        <w:tblInd w:w="127" w:type="dxa"/>
        <w:tblLayout w:type="fixed"/>
        <w:tblCellMar>
          <w:left w:w="0" w:type="dxa"/>
          <w:right w:w="0" w:type="dxa"/>
        </w:tblCellMar>
        <w:tblLook w:val="0000"/>
      </w:tblPr>
      <w:tblGrid>
        <w:gridCol w:w="1085"/>
        <w:gridCol w:w="4559"/>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59"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908"/>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59"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59"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7" w:after="0" w:line="252" w:lineRule="auto"/>
        <w:ind w:left="2311" w:right="862" w:hanging="360"/>
        <w:jc w:val="both"/>
        <w:rPr>
          <w:rFonts w:ascii="Times New Roman" w:hAnsi="Times New Roman"/>
          <w:color w:val="000000"/>
          <w:sz w:val="20"/>
          <w:szCs w:val="20"/>
        </w:rPr>
      </w:pPr>
      <w:proofErr w:type="gramStart"/>
      <w:r>
        <w:rPr>
          <w:rFonts w:ascii="Times New Roman" w:hAnsi="Times New Roman"/>
          <w:b/>
          <w:bCs/>
          <w:color w:val="191919"/>
          <w:sz w:val="20"/>
          <w:szCs w:val="20"/>
        </w:rPr>
        <w:t>EDUC 5514 - Literatu</w:t>
      </w:r>
      <w:r>
        <w:rPr>
          <w:rFonts w:ascii="Times New Roman" w:hAnsi="Times New Roman"/>
          <w:b/>
          <w:bCs/>
          <w:color w:val="191919"/>
          <w:spacing w:val="-4"/>
          <w:sz w:val="20"/>
          <w:szCs w:val="20"/>
        </w:rPr>
        <w:t>r</w:t>
      </w:r>
      <w:r>
        <w:rPr>
          <w:rFonts w:ascii="Times New Roman" w:hAnsi="Times New Roman"/>
          <w:b/>
          <w:bCs/>
          <w:color w:val="191919"/>
          <w:sz w:val="20"/>
          <w:szCs w:val="20"/>
        </w:rPr>
        <w:t>e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 Childhood</w:t>
      </w:r>
      <w:r>
        <w:rPr>
          <w:rFonts w:ascii="Times New Roman" w:hAnsi="Times New Roman"/>
          <w:b/>
          <w:bCs/>
          <w:color w:val="191919"/>
          <w:spacing w:val="-20"/>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pacing w:val="-9"/>
          <w:sz w:val="20"/>
          <w:szCs w:val="20"/>
        </w:rPr>
        <w:t>W</w:t>
      </w:r>
      <w:r>
        <w:rPr>
          <w:rFonts w:ascii="Times New Roman" w:hAnsi="Times New Roman"/>
          <w:color w:val="191919"/>
          <w:spacing w:val="-1"/>
          <w:sz w:val="20"/>
          <w:szCs w:val="20"/>
        </w:rPr>
        <w:t>id</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readin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critiqu</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literatur</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grade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youth</w:t>
      </w:r>
      <w:r>
        <w:rPr>
          <w:rFonts w:ascii="Times New Roman" w:hAnsi="Times New Roman"/>
          <w:color w:val="191919"/>
          <w:sz w:val="20"/>
          <w:szCs w:val="20"/>
        </w:rPr>
        <w:t>.</w:t>
      </w:r>
      <w:proofErr w:type="gramEnd"/>
      <w:r>
        <w:rPr>
          <w:rFonts w:ascii="Times New Roman" w:hAnsi="Times New Roman"/>
          <w:color w:val="191919"/>
          <w:spacing w:val="-13"/>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grade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literatur</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cu</w:t>
      </w:r>
      <w:r>
        <w:rPr>
          <w:rFonts w:ascii="Times New Roman" w:hAnsi="Times New Roman"/>
          <w:color w:val="191919"/>
          <w:spacing w:val="-5"/>
          <w:sz w:val="20"/>
          <w:szCs w:val="20"/>
        </w:rPr>
        <w:t>r</w:t>
      </w:r>
      <w:r>
        <w:rPr>
          <w:rFonts w:ascii="Times New Roman" w:hAnsi="Times New Roman"/>
          <w:color w:val="191919"/>
          <w:sz w:val="20"/>
          <w:szCs w:val="20"/>
        </w:rPr>
        <w:t xml:space="preserve">- </w:t>
      </w:r>
      <w:proofErr w:type="spellStart"/>
      <w:r>
        <w:rPr>
          <w:rFonts w:ascii="Times New Roman" w:hAnsi="Times New Roman"/>
          <w:color w:val="191919"/>
          <w:sz w:val="20"/>
          <w:szCs w:val="20"/>
        </w:rPr>
        <w:t>riculum</w:t>
      </w:r>
      <w:proofErr w:type="spellEnd"/>
      <w:r>
        <w:rPr>
          <w:rFonts w:ascii="Times New Roman" w:hAnsi="Times New Roman"/>
          <w:color w:val="191919"/>
          <w:sz w:val="20"/>
          <w:szCs w:val="20"/>
        </w:rPr>
        <w:t xml:space="preserve"> will be covered in this course.</w:t>
      </w:r>
    </w:p>
    <w:p w:rsidR="00721764" w:rsidRDefault="00721764" w:rsidP="00721764">
      <w:pPr>
        <w:widowControl w:val="0"/>
        <w:autoSpaceDE w:val="0"/>
        <w:autoSpaceDN w:val="0"/>
        <w:adjustRightInd w:val="0"/>
        <w:spacing w:after="0" w:line="225"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5515 -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Adolescent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28"/>
          <w:sz w:val="20"/>
          <w:szCs w:val="20"/>
        </w:rPr>
        <w:t xml:space="preserve"> </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sidRPr="003F0AB9">
        <w:rPr>
          <w:noProof/>
        </w:rPr>
        <w:pict>
          <v:shape id="_x0000_s1453" type="#_x0000_t202" style="position:absolute;left:0;text-align:left;margin-left:18.1pt;margin-top:31.75pt;width:1in;height:270.7pt;z-index:-251528192;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selected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works,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including</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drama,</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short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stor</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poetr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essa</w:t>
      </w:r>
      <w:r w:rsidR="00721764">
        <w:rPr>
          <w:rFonts w:ascii="Times New Roman" w:hAnsi="Times New Roman"/>
          <w:color w:val="191919"/>
          <w:sz w:val="20"/>
          <w:szCs w:val="20"/>
        </w:rPr>
        <w:t xml:space="preserve">y </w:t>
      </w:r>
      <w:r w:rsidR="00721764">
        <w:rPr>
          <w:rFonts w:ascii="Times New Roman" w:hAnsi="Times New Roman"/>
          <w:color w:val="191919"/>
          <w:spacing w:val="1"/>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novel</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relevan</w:t>
      </w:r>
      <w:r w:rsidR="00721764">
        <w:rPr>
          <w:rFonts w:ascii="Times New Roman" w:hAnsi="Times New Roman"/>
          <w:color w:val="191919"/>
          <w:sz w:val="20"/>
          <w:szCs w:val="20"/>
        </w:rPr>
        <w:t xml:space="preserve">t </w:t>
      </w:r>
      <w:r w:rsidR="00721764">
        <w:rPr>
          <w:rFonts w:ascii="Times New Roman" w:hAnsi="Times New Roman"/>
          <w:color w:val="191919"/>
          <w:spacing w:val="1"/>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1"/>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needs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value</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interest</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adolescents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Consideratio</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 xml:space="preserve">is </w:t>
      </w:r>
      <w:r w:rsidR="00721764">
        <w:rPr>
          <w:rFonts w:ascii="Times New Roman" w:hAnsi="Times New Roman"/>
          <w:color w:val="191919"/>
          <w:sz w:val="20"/>
          <w:szCs w:val="20"/>
        </w:rPr>
        <w:t>given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selection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materials,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motivation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3"/>
          <w:sz w:val="20"/>
          <w:szCs w:val="20"/>
        </w:rPr>
        <w:t xml:space="preserve"> </w:t>
      </w:r>
      <w:proofErr w:type="spellStart"/>
      <w:r w:rsidR="00721764">
        <w:rPr>
          <w:rFonts w:ascii="Times New Roman" w:hAnsi="Times New Roman"/>
          <w:color w:val="191919"/>
          <w:sz w:val="20"/>
          <w:szCs w:val="20"/>
        </w:rPr>
        <w:t>ap</w:t>
      </w:r>
      <w:proofErr w:type="spellEnd"/>
      <w:r w:rsidR="00721764">
        <w:rPr>
          <w:rFonts w:ascii="Times New Roman" w:hAnsi="Times New Roman"/>
          <w:color w:val="191919"/>
          <w:sz w:val="20"/>
          <w:szCs w:val="20"/>
        </w:rPr>
        <w:t xml:space="preserve">- </w:t>
      </w:r>
      <w:proofErr w:type="spellStart"/>
      <w:r w:rsidR="00721764">
        <w:rPr>
          <w:rFonts w:ascii="Times New Roman" w:hAnsi="Times New Roman"/>
          <w:color w:val="191919"/>
          <w:sz w:val="20"/>
          <w:szCs w:val="20"/>
        </w:rPr>
        <w:t>preciation</w:t>
      </w:r>
      <w:proofErr w:type="spellEnd"/>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5518 - Methods and Materials of Language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Arts in the Elementary Schoo</w:t>
      </w:r>
      <w:r>
        <w:rPr>
          <w:rFonts w:ascii="Times New Roman" w:hAnsi="Times New Roman"/>
          <w:b/>
          <w:bCs/>
          <w:color w:val="191919"/>
          <w:spacing w:val="12"/>
          <w:sz w:val="20"/>
          <w:szCs w:val="20"/>
        </w:rPr>
        <w:t>l</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9"/>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designe</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cove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institutiona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methods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instructiona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evaluatio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pro- </w:t>
      </w:r>
      <w:proofErr w:type="spellStart"/>
      <w:r>
        <w:rPr>
          <w:rFonts w:ascii="Times New Roman" w:hAnsi="Times New Roman"/>
          <w:color w:val="191919"/>
          <w:sz w:val="20"/>
          <w:szCs w:val="20"/>
        </w:rPr>
        <w:t>cedures</w:t>
      </w:r>
      <w:proofErr w:type="spellEnd"/>
      <w:r>
        <w:rPr>
          <w:rFonts w:ascii="Times New Roman" w:hAnsi="Times New Roman"/>
          <w:color w:val="191919"/>
          <w:sz w:val="20"/>
          <w:szCs w:val="20"/>
        </w:rPr>
        <w:t xml:space="preserve"> in teaching language arts in early childhood education.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5524 - Methods and Materials in</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Englis</w:t>
      </w:r>
      <w:r>
        <w:rPr>
          <w:rFonts w:ascii="Times New Roman" w:hAnsi="Times New Roman"/>
          <w:b/>
          <w:bCs/>
          <w:color w:val="191919"/>
          <w:spacing w:val="11"/>
          <w:sz w:val="20"/>
          <w:szCs w:val="20"/>
        </w:rPr>
        <w:t>h</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9"/>
        <w:jc w:val="both"/>
        <w:rPr>
          <w:rFonts w:ascii="Times New Roman" w:hAnsi="Times New Roman"/>
          <w:color w:val="000000"/>
          <w:sz w:val="20"/>
          <w:szCs w:val="20"/>
        </w:rPr>
      </w:pPr>
      <w:proofErr w:type="gramStart"/>
      <w:r>
        <w:rPr>
          <w:rFonts w:ascii="Times New Roman" w:hAnsi="Times New Roman"/>
          <w:color w:val="191919"/>
          <w:spacing w:val="-2"/>
          <w:sz w:val="20"/>
          <w:szCs w:val="20"/>
        </w:rPr>
        <w:t>Instructiona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procedures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studen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2"/>
          <w:sz w:val="20"/>
          <w:szCs w:val="20"/>
        </w:rPr>
        <w:t>activities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evaluatio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Englis</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and </w:t>
      </w:r>
      <w:r>
        <w:rPr>
          <w:rFonts w:ascii="Times New Roman" w:hAnsi="Times New Roman"/>
          <w:color w:val="191919"/>
          <w:sz w:val="20"/>
          <w:szCs w:val="20"/>
        </w:rPr>
        <w:t>secondary schools.</w:t>
      </w:r>
      <w:proofErr w:type="gramEnd"/>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5528 -</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Composition in Secondary School</w:t>
      </w:r>
      <w:r>
        <w:rPr>
          <w:rFonts w:ascii="Times New Roman" w:hAnsi="Times New Roman"/>
          <w:b/>
          <w:bCs/>
          <w:color w:val="191919"/>
          <w:spacing w:val="11"/>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60"/>
        <w:jc w:val="both"/>
        <w:rPr>
          <w:rFonts w:ascii="Times New Roman" w:hAnsi="Times New Roman"/>
          <w:color w:val="000000"/>
          <w:sz w:val="20"/>
          <w:szCs w:val="20"/>
        </w:rPr>
      </w:pPr>
      <w:proofErr w:type="gramStart"/>
      <w:r>
        <w:rPr>
          <w:rFonts w:ascii="Times New Roman" w:hAnsi="Times New Roman"/>
          <w:color w:val="191919"/>
          <w:spacing w:val="-1"/>
          <w:sz w:val="20"/>
          <w:szCs w:val="20"/>
        </w:rPr>
        <w:t>Curriculum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method</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compositio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secondar</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schools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includin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the </w:t>
      </w:r>
      <w:r>
        <w:rPr>
          <w:rFonts w:ascii="Times New Roman" w:hAnsi="Times New Roman"/>
          <w:color w:val="191919"/>
          <w:sz w:val="20"/>
          <w:szCs w:val="20"/>
        </w:rPr>
        <w:t>theories, approaches, techniques and procedures from prewriting through evaluation.</w:t>
      </w:r>
      <w:proofErr w:type="gramEnd"/>
    </w:p>
    <w:p w:rsidR="00721764" w:rsidRDefault="003F0AB9"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sidRPr="003F0AB9">
        <w:rPr>
          <w:noProof/>
        </w:rPr>
        <w:pict>
          <v:group id="_x0000_s1449" style="position:absolute;left:0;text-align:left;margin-left:263.9pt;margin-top:20.85pt;width:31.2pt;height:31.05pt;z-index:-251530240;mso-position-horizontal-relative:page;mso-position-vertical-relative:page" coordorigin="5278,417" coordsize="624,621" o:allowincell="f">
            <v:rect id="_x0000_s1450" style="position:absolute;left:5283;top:422;width:613;height:610" o:allowincell="f" stroked="f">
              <v:path arrowok="t"/>
            </v:rect>
            <v:rect id="_x0000_s1451" style="position:absolute;left:5284;top:423;width:620;height:620;mso-position-horizontal-relative:page;mso-position-vertic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5"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w:r>
      <w:r w:rsidR="00721764">
        <w:rPr>
          <w:rFonts w:ascii="Times New Roman" w:hAnsi="Times New Roman"/>
          <w:b/>
          <w:bCs/>
          <w:color w:val="191919"/>
          <w:sz w:val="20"/>
          <w:szCs w:val="20"/>
        </w:rPr>
        <w:t>EDUC 5531 - Mathematics Concepts in Secondary Schools</w:t>
      </w:r>
      <w:r w:rsidR="00721764">
        <w:rPr>
          <w:rFonts w:ascii="Times New Roman" w:hAnsi="Times New Roman"/>
          <w:b/>
          <w:bCs/>
          <w:color w:val="191919"/>
          <w:spacing w:val="-32"/>
          <w:sz w:val="20"/>
          <w:szCs w:val="20"/>
        </w:rPr>
        <w:t xml:space="preserve"> </w:t>
      </w:r>
      <w:r w:rsidR="00721764">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proofErr w:type="gramStart"/>
      <w:r>
        <w:rPr>
          <w:rFonts w:ascii="Times New Roman" w:hAnsi="Times New Roman"/>
          <w:color w:val="191919"/>
          <w:sz w:val="20"/>
          <w:szCs w:val="20"/>
        </w:rPr>
        <w:t>Current problems in teaching mathematics in the secondary school with emphasis on defining objectives, analyzing content and individualized instruction.</w:t>
      </w:r>
      <w:proofErr w:type="gramEnd"/>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5533 - Methods and Materials in</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Secondary School Mathematics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proofErr w:type="gramStart"/>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methods,</w:t>
      </w:r>
      <w:r>
        <w:rPr>
          <w:rFonts w:ascii="Times New Roman" w:hAnsi="Times New Roman"/>
          <w:color w:val="191919"/>
          <w:spacing w:val="-1"/>
          <w:sz w:val="20"/>
          <w:szCs w:val="20"/>
        </w:rPr>
        <w:t xml:space="preserve"> </w:t>
      </w:r>
      <w:r>
        <w:rPr>
          <w:rFonts w:ascii="Times New Roman" w:hAnsi="Times New Roman"/>
          <w:color w:val="191919"/>
          <w:sz w:val="20"/>
          <w:szCs w:val="20"/>
        </w:rPr>
        <w:t>materials and</w:t>
      </w:r>
      <w:r>
        <w:rPr>
          <w:rFonts w:ascii="Times New Roman" w:hAnsi="Times New Roman"/>
          <w:color w:val="191919"/>
          <w:spacing w:val="-1"/>
          <w:sz w:val="20"/>
          <w:szCs w:val="20"/>
        </w:rPr>
        <w:t xml:space="preserve"> </w:t>
      </w:r>
      <w:r>
        <w:rPr>
          <w:rFonts w:ascii="Times New Roman" w:hAnsi="Times New Roman"/>
          <w:color w:val="191919"/>
          <w:sz w:val="20"/>
          <w:szCs w:val="20"/>
        </w:rPr>
        <w:t>strategies for</w:t>
      </w:r>
      <w:r>
        <w:rPr>
          <w:rFonts w:ascii="Times New Roman" w:hAnsi="Times New Roman"/>
          <w:color w:val="191919"/>
          <w:spacing w:val="-1"/>
          <w:sz w:val="20"/>
          <w:szCs w:val="20"/>
        </w:rPr>
        <w:t xml:space="preserve"> </w:t>
      </w:r>
      <w:r>
        <w:rPr>
          <w:rFonts w:ascii="Times New Roman" w:hAnsi="Times New Roman"/>
          <w:color w:val="191919"/>
          <w:sz w:val="20"/>
          <w:szCs w:val="20"/>
        </w:rPr>
        <w:t>teaching mathematics; evaluative processes</w:t>
      </w:r>
      <w:r>
        <w:rPr>
          <w:rFonts w:ascii="Times New Roman" w:hAnsi="Times New Roman"/>
          <w:color w:val="191919"/>
          <w:spacing w:val="-1"/>
          <w:sz w:val="20"/>
          <w:szCs w:val="20"/>
        </w:rPr>
        <w:t xml:space="preserve"> </w:t>
      </w:r>
      <w:r>
        <w:rPr>
          <w:rFonts w:ascii="Times New Roman" w:hAnsi="Times New Roman"/>
          <w:color w:val="191919"/>
          <w:sz w:val="20"/>
          <w:szCs w:val="20"/>
        </w:rPr>
        <w:t>and current problems in mathematics education.</w:t>
      </w:r>
      <w:proofErr w:type="gramEnd"/>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5538 - Curriculum Planning</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1101"/>
        <w:jc w:val="both"/>
        <w:rPr>
          <w:rFonts w:ascii="Times New Roman" w:hAnsi="Times New Roman"/>
          <w:color w:val="000000"/>
          <w:sz w:val="20"/>
          <w:szCs w:val="20"/>
        </w:rPr>
      </w:pPr>
      <w:r>
        <w:rPr>
          <w:rFonts w:ascii="Times New Roman" w:hAnsi="Times New Roman"/>
          <w:color w:val="191919"/>
          <w:sz w:val="20"/>
          <w:szCs w:val="20"/>
        </w:rPr>
        <w:t>Principles of curriculum planning and development are applied to the specific subtitle area.</w:t>
      </w:r>
    </w:p>
    <w:p w:rsidR="00721764" w:rsidRDefault="00721764" w:rsidP="00721764">
      <w:pPr>
        <w:widowControl w:val="0"/>
        <w:autoSpaceDE w:val="0"/>
        <w:autoSpaceDN w:val="0"/>
        <w:adjustRightInd w:val="0"/>
        <w:spacing w:before="6" w:after="0" w:line="251" w:lineRule="auto"/>
        <w:ind w:left="2311" w:right="852" w:hanging="360"/>
        <w:jc w:val="both"/>
        <w:rPr>
          <w:rFonts w:ascii="Times New Roman" w:hAnsi="Times New Roman"/>
          <w:color w:val="000000"/>
          <w:sz w:val="20"/>
          <w:szCs w:val="20"/>
        </w:rPr>
      </w:pPr>
      <w:r>
        <w:rPr>
          <w:rFonts w:ascii="Times New Roman" w:hAnsi="Times New Roman"/>
          <w:b/>
          <w:bCs/>
          <w:color w:val="191919"/>
          <w:sz w:val="20"/>
          <w:szCs w:val="20"/>
        </w:rPr>
        <w:t>EDUC 5540 - Curriculum Principle</w:t>
      </w:r>
      <w:r>
        <w:rPr>
          <w:rFonts w:ascii="Times New Roman" w:hAnsi="Times New Roman"/>
          <w:b/>
          <w:bCs/>
          <w:color w:val="191919"/>
          <w:spacing w:val="1"/>
          <w:sz w:val="20"/>
          <w:szCs w:val="20"/>
        </w:rPr>
        <w:t>s</w:t>
      </w:r>
      <w:r>
        <w:rPr>
          <w:rFonts w:ascii="Times New Roman" w:hAnsi="Times New Roman"/>
          <w:b/>
          <w:bCs/>
          <w:color w:val="191919"/>
          <w:sz w:val="20"/>
          <w:szCs w:val="20"/>
        </w:rPr>
        <w:t>.....................................................................................</w:t>
      </w:r>
      <w:r>
        <w:rPr>
          <w:rFonts w:ascii="Times New Roman" w:hAnsi="Times New Roman"/>
          <w:b/>
          <w:bCs/>
          <w:color w:val="191919"/>
          <w:spacing w:val="7"/>
          <w:sz w:val="20"/>
          <w:szCs w:val="20"/>
        </w:rPr>
        <w:t xml:space="preserve">3(3-0) </w:t>
      </w:r>
      <w:r>
        <w:rPr>
          <w:rFonts w:ascii="Times New Roman" w:hAnsi="Times New Roman"/>
          <w:color w:val="191919"/>
          <w:sz w:val="20"/>
          <w:szCs w:val="20"/>
        </w:rPr>
        <w:t>Models for curriculum development and the forces that bear on curriculum decision-making will</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studied. This</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basic</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principles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curriculum</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r>
        <w:rPr>
          <w:rFonts w:ascii="Times New Roman" w:hAnsi="Times New Roman"/>
          <w:color w:val="191919"/>
          <w:spacing w:val="3"/>
          <w:sz w:val="20"/>
          <w:szCs w:val="20"/>
        </w:rPr>
        <w:t xml:space="preserve"> </w:t>
      </w:r>
      <w:r>
        <w:rPr>
          <w:rFonts w:ascii="Times New Roman" w:hAnsi="Times New Roman"/>
          <w:color w:val="191919"/>
          <w:sz w:val="20"/>
          <w:szCs w:val="20"/>
        </w:rPr>
        <w:t>for</w:t>
      </w:r>
      <w:r>
        <w:rPr>
          <w:rFonts w:ascii="Times New Roman" w:hAnsi="Times New Roman"/>
          <w:color w:val="191919"/>
          <w:spacing w:val="3"/>
          <w:sz w:val="20"/>
          <w:szCs w:val="20"/>
        </w:rPr>
        <w:t xml:space="preserve"> </w:t>
      </w:r>
      <w:r>
        <w:rPr>
          <w:rFonts w:ascii="Times New Roman" w:hAnsi="Times New Roman"/>
          <w:color w:val="191919"/>
          <w:sz w:val="20"/>
          <w:szCs w:val="20"/>
        </w:rPr>
        <w:t>graduate students, including those from diverse backgrounds with a variety of career goals.</w:t>
      </w:r>
    </w:p>
    <w:p w:rsidR="00721764" w:rsidRDefault="00721764" w:rsidP="00721764">
      <w:pPr>
        <w:widowControl w:val="0"/>
        <w:autoSpaceDE w:val="0"/>
        <w:autoSpaceDN w:val="0"/>
        <w:adjustRightInd w:val="0"/>
        <w:spacing w:after="0" w:line="226"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5542 - Curriculum Needs and</w:t>
      </w:r>
      <w:r>
        <w:rPr>
          <w:rFonts w:ascii="Times New Roman" w:hAnsi="Times New Roman"/>
          <w:b/>
          <w:bCs/>
          <w:color w:val="191919"/>
          <w:spacing w:val="-4"/>
          <w:sz w:val="20"/>
          <w:szCs w:val="20"/>
        </w:rPr>
        <w:t xml:space="preserve"> </w:t>
      </w:r>
      <w:r>
        <w:rPr>
          <w:rFonts w:ascii="Times New Roman" w:hAnsi="Times New Roman"/>
          <w:b/>
          <w:bCs/>
          <w:color w:val="191919"/>
          <w:spacing w:val="-15"/>
          <w:sz w:val="20"/>
          <w:szCs w:val="20"/>
        </w:rPr>
        <w:t>T</w:t>
      </w:r>
      <w:r>
        <w:rPr>
          <w:rFonts w:ascii="Times New Roman" w:hAnsi="Times New Roman"/>
          <w:b/>
          <w:bCs/>
          <w:color w:val="191919"/>
          <w:spacing w:val="-4"/>
          <w:sz w:val="20"/>
          <w:szCs w:val="20"/>
        </w:rPr>
        <w:t>r</w:t>
      </w:r>
      <w:r>
        <w:rPr>
          <w:rFonts w:ascii="Times New Roman" w:hAnsi="Times New Roman"/>
          <w:b/>
          <w:bCs/>
          <w:color w:val="191919"/>
          <w:sz w:val="20"/>
          <w:szCs w:val="20"/>
        </w:rPr>
        <w:t>ends</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sidRPr="003F0AB9">
        <w:rPr>
          <w:noProof/>
        </w:rPr>
        <w:pict>
          <v:shape id="_x0000_s1452" type="#_x0000_t202" style="position:absolute;left:0;text-align:left;margin-left:18.1pt;margin-top:4.3pt;width:1in;height:184.35pt;z-index:-251529216;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 xml:space="preserve">Thorough analysis of the nature and curriculum needs and trends of middle grade students, in- </w:t>
      </w:r>
      <w:proofErr w:type="spellStart"/>
      <w:r w:rsidR="00721764">
        <w:rPr>
          <w:rFonts w:ascii="Times New Roman" w:hAnsi="Times New Roman"/>
          <w:color w:val="191919"/>
          <w:sz w:val="20"/>
          <w:szCs w:val="20"/>
        </w:rPr>
        <w:t>cluding</w:t>
      </w:r>
      <w:proofErr w:type="spellEnd"/>
      <w:r w:rsidR="00721764">
        <w:rPr>
          <w:rFonts w:ascii="Times New Roman" w:hAnsi="Times New Roman"/>
          <w:color w:val="191919"/>
          <w:sz w:val="20"/>
          <w:szCs w:val="20"/>
        </w:rPr>
        <w:t xml:space="preserve"> program rationale,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goals, principles, o</w:t>
      </w:r>
      <w:r w:rsidR="00721764">
        <w:rPr>
          <w:rFonts w:ascii="Times New Roman" w:hAnsi="Times New Roman"/>
          <w:color w:val="191919"/>
          <w:spacing w:val="-4"/>
          <w:sz w:val="20"/>
          <w:szCs w:val="20"/>
        </w:rPr>
        <w:t>r</w:t>
      </w:r>
      <w:r w:rsidR="00721764">
        <w:rPr>
          <w:rFonts w:ascii="Times New Roman" w:hAnsi="Times New Roman"/>
          <w:color w:val="191919"/>
          <w:sz w:val="20"/>
          <w:szCs w:val="20"/>
        </w:rPr>
        <w:t>ganizational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patterns and instructional</w:t>
      </w:r>
      <w:r w:rsidR="00721764">
        <w:rPr>
          <w:rFonts w:ascii="Times New Roman" w:hAnsi="Times New Roman"/>
          <w:color w:val="191919"/>
          <w:spacing w:val="1"/>
          <w:sz w:val="20"/>
          <w:szCs w:val="20"/>
        </w:rPr>
        <w:t xml:space="preserve"> </w:t>
      </w:r>
      <w:proofErr w:type="spellStart"/>
      <w:r w:rsidR="00721764">
        <w:rPr>
          <w:rFonts w:ascii="Times New Roman" w:hAnsi="Times New Roman"/>
          <w:color w:val="191919"/>
          <w:sz w:val="20"/>
          <w:szCs w:val="20"/>
        </w:rPr>
        <w:t>altern</w:t>
      </w:r>
      <w:r w:rsidR="00721764">
        <w:rPr>
          <w:rFonts w:ascii="Times New Roman" w:hAnsi="Times New Roman"/>
          <w:color w:val="191919"/>
          <w:spacing w:val="-4"/>
          <w:sz w:val="20"/>
          <w:szCs w:val="20"/>
        </w:rPr>
        <w:t>a</w:t>
      </w:r>
      <w:proofErr w:type="spellEnd"/>
      <w:r w:rsidR="00721764">
        <w:rPr>
          <w:rFonts w:ascii="Times New Roman" w:hAnsi="Times New Roman"/>
          <w:color w:val="191919"/>
          <w:sz w:val="20"/>
          <w:szCs w:val="20"/>
        </w:rPr>
        <w:t xml:space="preserve">- </w:t>
      </w:r>
      <w:proofErr w:type="spellStart"/>
      <w:r w:rsidR="00721764">
        <w:rPr>
          <w:rFonts w:ascii="Times New Roman" w:hAnsi="Times New Roman"/>
          <w:color w:val="191919"/>
          <w:sz w:val="20"/>
          <w:szCs w:val="20"/>
        </w:rPr>
        <w:t>tives</w:t>
      </w:r>
      <w:proofErr w:type="spellEnd"/>
      <w:r w:rsidR="00721764">
        <w:rPr>
          <w:rFonts w:ascii="Times New Roman" w:hAnsi="Times New Roman"/>
          <w:color w:val="191919"/>
          <w:sz w:val="20"/>
          <w:szCs w:val="20"/>
        </w:rPr>
        <w:t>.</w:t>
      </w:r>
      <w:proofErr w:type="gramEnd"/>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5550 - Educational Measu</w:t>
      </w:r>
      <w:r>
        <w:rPr>
          <w:rFonts w:ascii="Times New Roman" w:hAnsi="Times New Roman"/>
          <w:b/>
          <w:bCs/>
          <w:color w:val="191919"/>
          <w:spacing w:val="-4"/>
          <w:sz w:val="20"/>
          <w:szCs w:val="20"/>
        </w:rPr>
        <w:t>r</w:t>
      </w:r>
      <w:r>
        <w:rPr>
          <w:rFonts w:ascii="Times New Roman" w:hAnsi="Times New Roman"/>
          <w:b/>
          <w:bCs/>
          <w:color w:val="191919"/>
          <w:sz w:val="20"/>
          <w:szCs w:val="20"/>
        </w:rPr>
        <w:t>ement</w:t>
      </w:r>
      <w:r>
        <w:rPr>
          <w:rFonts w:ascii="Times New Roman" w:hAnsi="Times New Roman"/>
          <w:b/>
          <w:bCs/>
          <w:color w:val="191919"/>
          <w:spacing w:val="-29"/>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1900"/>
        <w:jc w:val="both"/>
        <w:rPr>
          <w:rFonts w:ascii="Times New Roman" w:hAnsi="Times New Roman"/>
          <w:color w:val="000000"/>
          <w:sz w:val="20"/>
          <w:szCs w:val="20"/>
        </w:rPr>
      </w:pPr>
      <w:proofErr w:type="gramStart"/>
      <w:r>
        <w:rPr>
          <w:rFonts w:ascii="Times New Roman" w:hAnsi="Times New Roman"/>
          <w:color w:val="191919"/>
          <w:sz w:val="20"/>
          <w:szCs w:val="20"/>
        </w:rPr>
        <w:t>Theory and use of standardized measurement instruments in educational settings.</w:t>
      </w:r>
      <w:proofErr w:type="gramEnd"/>
    </w:p>
    <w:p w:rsidR="00721764" w:rsidRDefault="00721764" w:rsidP="00721764">
      <w:pPr>
        <w:widowControl w:val="0"/>
        <w:autoSpaceDE w:val="0"/>
        <w:autoSpaceDN w:val="0"/>
        <w:adjustRightInd w:val="0"/>
        <w:spacing w:before="6" w:after="0" w:line="251" w:lineRule="auto"/>
        <w:ind w:left="2311" w:right="858" w:hanging="360"/>
        <w:jc w:val="both"/>
        <w:rPr>
          <w:rFonts w:ascii="Times New Roman" w:hAnsi="Times New Roman"/>
          <w:color w:val="000000"/>
          <w:sz w:val="20"/>
          <w:szCs w:val="20"/>
        </w:rPr>
      </w:pPr>
      <w:r>
        <w:rPr>
          <w:rFonts w:ascii="Times New Roman" w:hAnsi="Times New Roman"/>
          <w:b/>
          <w:bCs/>
          <w:color w:val="191919"/>
          <w:sz w:val="20"/>
          <w:szCs w:val="20"/>
        </w:rPr>
        <w:t>EDUC 5553 - Psychology of the Inne</w:t>
      </w:r>
      <w:r>
        <w:rPr>
          <w:rFonts w:ascii="Times New Roman" w:hAnsi="Times New Roman"/>
          <w:b/>
          <w:bCs/>
          <w:color w:val="191919"/>
          <w:spacing w:val="-7"/>
          <w:sz w:val="20"/>
          <w:szCs w:val="20"/>
        </w:rPr>
        <w:t>r</w:t>
      </w:r>
      <w:r>
        <w:rPr>
          <w:rFonts w:ascii="Times New Roman" w:hAnsi="Times New Roman"/>
          <w:b/>
          <w:bCs/>
          <w:color w:val="191919"/>
          <w:sz w:val="20"/>
          <w:szCs w:val="20"/>
        </w:rPr>
        <w:t>-City Chil</w:t>
      </w:r>
      <w:r>
        <w:rPr>
          <w:rFonts w:ascii="Times New Roman" w:hAnsi="Times New Roman"/>
          <w:b/>
          <w:bCs/>
          <w:color w:val="191919"/>
          <w:spacing w:val="8"/>
          <w:sz w:val="20"/>
          <w:szCs w:val="20"/>
        </w:rPr>
        <w:t>d</w:t>
      </w:r>
      <w:r>
        <w:rPr>
          <w:rFonts w:ascii="Times New Roman" w:hAnsi="Times New Roman"/>
          <w:b/>
          <w:bCs/>
          <w:color w:val="191919"/>
          <w:sz w:val="20"/>
          <w:szCs w:val="20"/>
        </w:rPr>
        <w:t xml:space="preserve">................................................................3(3-0) </w:t>
      </w:r>
      <w:r>
        <w:rPr>
          <w:rFonts w:ascii="Times New Roman" w:hAnsi="Times New Roman"/>
          <w:color w:val="191919"/>
          <w:sz w:val="20"/>
          <w:szCs w:val="20"/>
        </w:rPr>
        <w:t>Analysis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special</w:t>
      </w:r>
      <w:r>
        <w:rPr>
          <w:rFonts w:ascii="Times New Roman" w:hAnsi="Times New Roman"/>
          <w:color w:val="191919"/>
          <w:spacing w:val="-1"/>
          <w:sz w:val="20"/>
          <w:szCs w:val="20"/>
        </w:rPr>
        <w:t xml:space="preserve"> </w:t>
      </w:r>
      <w:r>
        <w:rPr>
          <w:rFonts w:ascii="Times New Roman" w:hAnsi="Times New Roman"/>
          <w:color w:val="191919"/>
          <w:sz w:val="20"/>
          <w:szCs w:val="20"/>
        </w:rPr>
        <w:t>problems</w:t>
      </w:r>
      <w:r>
        <w:rPr>
          <w:rFonts w:ascii="Times New Roman" w:hAnsi="Times New Roman"/>
          <w:color w:val="191919"/>
          <w:spacing w:val="-1"/>
          <w:sz w:val="20"/>
          <w:szCs w:val="20"/>
        </w:rPr>
        <w:t xml:space="preserve"> </w:t>
      </w:r>
      <w:r>
        <w:rPr>
          <w:rFonts w:ascii="Times New Roman" w:hAnsi="Times New Roman"/>
          <w:color w:val="191919"/>
          <w:sz w:val="20"/>
          <w:szCs w:val="20"/>
        </w:rPr>
        <w:t>that</w:t>
      </w:r>
      <w:r>
        <w:rPr>
          <w:rFonts w:ascii="Times New Roman" w:hAnsi="Times New Roman"/>
          <w:color w:val="191919"/>
          <w:spacing w:val="-1"/>
          <w:sz w:val="20"/>
          <w:szCs w:val="20"/>
        </w:rPr>
        <w:t xml:space="preserve"> </w:t>
      </w:r>
      <w:r>
        <w:rPr>
          <w:rFonts w:ascii="Times New Roman" w:hAnsi="Times New Roman"/>
          <w:color w:val="191919"/>
          <w:sz w:val="20"/>
          <w:szCs w:val="20"/>
        </w:rPr>
        <w:t>arise</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relationship</w:t>
      </w:r>
      <w:r>
        <w:rPr>
          <w:rFonts w:ascii="Times New Roman" w:hAnsi="Times New Roman"/>
          <w:color w:val="191919"/>
          <w:spacing w:val="-1"/>
          <w:sz w:val="20"/>
          <w:szCs w:val="20"/>
        </w:rPr>
        <w:t xml:space="preserve"> </w:t>
      </w:r>
      <w:r>
        <w:rPr>
          <w:rFonts w:ascii="Times New Roman" w:hAnsi="Times New Roman"/>
          <w:color w:val="191919"/>
          <w:sz w:val="20"/>
          <w:szCs w:val="20"/>
        </w:rPr>
        <w:t>between</w:t>
      </w:r>
      <w:r>
        <w:rPr>
          <w:rFonts w:ascii="Times New Roman" w:hAnsi="Times New Roman"/>
          <w:color w:val="191919"/>
          <w:spacing w:val="-1"/>
          <w:sz w:val="20"/>
          <w:szCs w:val="20"/>
        </w:rPr>
        <w:t xml:space="preserve"> </w:t>
      </w:r>
      <w:r>
        <w:rPr>
          <w:rFonts w:ascii="Times New Roman" w:hAnsi="Times New Roman"/>
          <w:color w:val="191919"/>
          <w:sz w:val="20"/>
          <w:szCs w:val="20"/>
        </w:rPr>
        <w:t>teachers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students</w:t>
      </w:r>
      <w:r>
        <w:rPr>
          <w:rFonts w:ascii="Times New Roman" w:hAnsi="Times New Roman"/>
          <w:color w:val="191919"/>
          <w:spacing w:val="-1"/>
          <w:sz w:val="20"/>
          <w:szCs w:val="20"/>
        </w:rPr>
        <w:t xml:space="preserve"> </w:t>
      </w:r>
      <w:r>
        <w:rPr>
          <w:rFonts w:ascii="Times New Roman" w:hAnsi="Times New Roman"/>
          <w:color w:val="191919"/>
          <w:sz w:val="20"/>
          <w:szCs w:val="20"/>
        </w:rPr>
        <w:t>in the inne</w:t>
      </w:r>
      <w:r>
        <w:rPr>
          <w:rFonts w:ascii="Times New Roman" w:hAnsi="Times New Roman"/>
          <w:color w:val="191919"/>
          <w:spacing w:val="-4"/>
          <w:sz w:val="20"/>
          <w:szCs w:val="20"/>
        </w:rPr>
        <w:t>r</w:t>
      </w:r>
      <w:r>
        <w:rPr>
          <w:rFonts w:ascii="Times New Roman" w:hAnsi="Times New Roman"/>
          <w:color w:val="191919"/>
          <w:sz w:val="20"/>
          <w:szCs w:val="20"/>
        </w:rPr>
        <w:t xml:space="preserve">-city community; review of innovative programs with field observations and </w:t>
      </w:r>
      <w:proofErr w:type="spellStart"/>
      <w:r>
        <w:rPr>
          <w:rFonts w:ascii="Times New Roman" w:hAnsi="Times New Roman"/>
          <w:color w:val="191919"/>
          <w:sz w:val="20"/>
          <w:szCs w:val="20"/>
        </w:rPr>
        <w:t>investi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gations</w:t>
      </w:r>
      <w:proofErr w:type="spellEnd"/>
      <w:r>
        <w:rPr>
          <w:rFonts w:ascii="Times New Roman" w:hAnsi="Times New Roman"/>
          <w:color w:val="191919"/>
          <w:sz w:val="20"/>
          <w:szCs w:val="20"/>
        </w:rPr>
        <w:t xml:space="preserve"> of psychological,</w:t>
      </w:r>
      <w:r>
        <w:rPr>
          <w:rFonts w:ascii="Times New Roman" w:hAnsi="Times New Roman"/>
          <w:color w:val="191919"/>
          <w:spacing w:val="1"/>
          <w:sz w:val="20"/>
          <w:szCs w:val="20"/>
        </w:rPr>
        <w:t xml:space="preserve"> </w:t>
      </w:r>
      <w:r>
        <w:rPr>
          <w:rFonts w:ascii="Times New Roman" w:hAnsi="Times New Roman"/>
          <w:color w:val="191919"/>
          <w:sz w:val="20"/>
          <w:szCs w:val="20"/>
        </w:rPr>
        <w:t>cultural</w:t>
      </w:r>
      <w:r>
        <w:rPr>
          <w:rFonts w:ascii="Times New Roman" w:hAnsi="Times New Roman"/>
          <w:color w:val="191919"/>
          <w:spacing w:val="1"/>
          <w:sz w:val="20"/>
          <w:szCs w:val="20"/>
        </w:rPr>
        <w:t xml:space="preserve"> </w:t>
      </w:r>
      <w:r>
        <w:rPr>
          <w:rFonts w:ascii="Times New Roman" w:hAnsi="Times New Roman"/>
          <w:color w:val="191919"/>
          <w:sz w:val="20"/>
          <w:szCs w:val="20"/>
        </w:rPr>
        <w:t>and ecological</w:t>
      </w:r>
      <w:r>
        <w:rPr>
          <w:rFonts w:ascii="Times New Roman" w:hAnsi="Times New Roman"/>
          <w:color w:val="191919"/>
          <w:spacing w:val="1"/>
          <w:sz w:val="20"/>
          <w:szCs w:val="20"/>
        </w:rPr>
        <w:t xml:space="preserve"> </w:t>
      </w:r>
      <w:r>
        <w:rPr>
          <w:rFonts w:ascii="Times New Roman" w:hAnsi="Times New Roman"/>
          <w:color w:val="191919"/>
          <w:sz w:val="20"/>
          <w:szCs w:val="20"/>
        </w:rPr>
        <w:t>factors which most strongly influence</w:t>
      </w:r>
      <w:r>
        <w:rPr>
          <w:rFonts w:ascii="Times New Roman" w:hAnsi="Times New Roman"/>
          <w:color w:val="191919"/>
          <w:spacing w:val="1"/>
          <w:sz w:val="20"/>
          <w:szCs w:val="20"/>
        </w:rPr>
        <w:t xml:space="preserve"> </w:t>
      </w:r>
      <w:proofErr w:type="spellStart"/>
      <w:r>
        <w:rPr>
          <w:rFonts w:ascii="Times New Roman" w:hAnsi="Times New Roman"/>
          <w:color w:val="191919"/>
          <w:sz w:val="20"/>
          <w:szCs w:val="20"/>
        </w:rPr>
        <w:t>educa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in this setting.</w:t>
      </w:r>
    </w:p>
    <w:p w:rsidR="00721764" w:rsidRDefault="00721764" w:rsidP="00721764">
      <w:pPr>
        <w:widowControl w:val="0"/>
        <w:autoSpaceDE w:val="0"/>
        <w:autoSpaceDN w:val="0"/>
        <w:adjustRightInd w:val="0"/>
        <w:spacing w:after="0" w:line="226"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5555 - Clinical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w:t>
      </w:r>
      <w:r>
        <w:rPr>
          <w:rFonts w:ascii="Times New Roman" w:hAnsi="Times New Roman"/>
          <w:b/>
          <w:bCs/>
          <w:color w:val="191919"/>
          <w:spacing w:val="-4"/>
          <w:sz w:val="20"/>
          <w:szCs w:val="20"/>
        </w:rPr>
        <w:t>r</w:t>
      </w:r>
      <w:r>
        <w:rPr>
          <w:rFonts w:ascii="Times New Roman" w:hAnsi="Times New Roman"/>
          <w:b/>
          <w:bCs/>
          <w:color w:val="191919"/>
          <w:sz w:val="20"/>
          <w:szCs w:val="20"/>
        </w:rPr>
        <w:t>oach to Class</w:t>
      </w:r>
      <w:r>
        <w:rPr>
          <w:rFonts w:ascii="Times New Roman" w:hAnsi="Times New Roman"/>
          <w:b/>
          <w:bCs/>
          <w:color w:val="191919"/>
          <w:spacing w:val="-4"/>
          <w:sz w:val="20"/>
          <w:szCs w:val="20"/>
        </w:rPr>
        <w:t>r</w:t>
      </w:r>
      <w:r>
        <w:rPr>
          <w:rFonts w:ascii="Times New Roman" w:hAnsi="Times New Roman"/>
          <w:b/>
          <w:bCs/>
          <w:color w:val="191919"/>
          <w:sz w:val="20"/>
          <w:szCs w:val="20"/>
        </w:rPr>
        <w:t>oom</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Analysis</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proofErr w:type="gramStart"/>
      <w:r>
        <w:rPr>
          <w:rFonts w:ascii="Times New Roman" w:hAnsi="Times New Roman"/>
          <w:color w:val="191919"/>
          <w:sz w:val="20"/>
          <w:szCs w:val="20"/>
        </w:rPr>
        <w:t>Intensive</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various</w:t>
      </w:r>
      <w:r>
        <w:rPr>
          <w:rFonts w:ascii="Times New Roman" w:hAnsi="Times New Roman"/>
          <w:color w:val="191919"/>
          <w:spacing w:val="-1"/>
          <w:sz w:val="20"/>
          <w:szCs w:val="20"/>
        </w:rPr>
        <w:t xml:space="preserve"> </w:t>
      </w:r>
      <w:r>
        <w:rPr>
          <w:rFonts w:ascii="Times New Roman" w:hAnsi="Times New Roman"/>
          <w:color w:val="191919"/>
          <w:sz w:val="20"/>
          <w:szCs w:val="20"/>
        </w:rPr>
        <w:t>components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teaching-learning process</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classroom</w:t>
      </w:r>
      <w:r>
        <w:rPr>
          <w:rFonts w:ascii="Times New Roman" w:hAnsi="Times New Roman"/>
          <w:color w:val="191919"/>
          <w:spacing w:val="-1"/>
          <w:sz w:val="20"/>
          <w:szCs w:val="20"/>
        </w:rPr>
        <w:t xml:space="preserve"> </w:t>
      </w:r>
      <w:r>
        <w:rPr>
          <w:rFonts w:ascii="Times New Roman" w:hAnsi="Times New Roman"/>
          <w:color w:val="191919"/>
          <w:sz w:val="20"/>
          <w:szCs w:val="20"/>
        </w:rPr>
        <w:t>using the latest instructional technolog</w:t>
      </w:r>
      <w:r>
        <w:rPr>
          <w:rFonts w:ascii="Times New Roman" w:hAnsi="Times New Roman"/>
          <w:color w:val="191919"/>
          <w:spacing w:val="-13"/>
          <w:sz w:val="20"/>
          <w:szCs w:val="20"/>
        </w:rPr>
        <w:t>y</w:t>
      </w:r>
      <w:r>
        <w:rPr>
          <w:rFonts w:ascii="Times New Roman" w:hAnsi="Times New Roman"/>
          <w:color w:val="191919"/>
          <w:sz w:val="20"/>
          <w:szCs w:val="20"/>
        </w:rPr>
        <w:t>.</w:t>
      </w:r>
      <w:proofErr w:type="gramEnd"/>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5563 - Science in the School Curriculum</w:t>
      </w:r>
      <w:r>
        <w:rPr>
          <w:rFonts w:ascii="Times New Roman" w:hAnsi="Times New Roman"/>
          <w:b/>
          <w:bCs/>
          <w:color w:val="191919"/>
          <w:spacing w:val="-2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7"/>
        <w:jc w:val="both"/>
        <w:rPr>
          <w:rFonts w:ascii="Times New Roman" w:hAnsi="Times New Roman"/>
          <w:color w:val="000000"/>
          <w:sz w:val="20"/>
          <w:szCs w:val="20"/>
        </w:rPr>
      </w:pPr>
      <w:r>
        <w:rPr>
          <w:rFonts w:ascii="Times New Roman" w:hAnsi="Times New Roman"/>
          <w:color w:val="191919"/>
          <w:sz w:val="20"/>
          <w:szCs w:val="20"/>
        </w:rPr>
        <w:t>Designed for both elementary and secondary teachers; focuses on the development of science curricula in the schools. Rationale and style of recent curriculum innovations in science, the history and development of science in the schools, approaches to curriculum development and application to current school problems.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5570 - Strategies of Instruction in Science</w:t>
      </w:r>
      <w:r>
        <w:rPr>
          <w:rFonts w:ascii="Times New Roman" w:hAnsi="Times New Roman"/>
          <w:b/>
          <w:bCs/>
          <w:color w:val="191919"/>
          <w:spacing w:val="-3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proofErr w:type="gramStart"/>
      <w:r>
        <w:rPr>
          <w:rFonts w:ascii="Times New Roman" w:hAnsi="Times New Roman"/>
          <w:color w:val="191919"/>
          <w:sz w:val="20"/>
          <w:szCs w:val="20"/>
        </w:rPr>
        <w:t>Designed</w:t>
      </w:r>
      <w:r>
        <w:rPr>
          <w:rFonts w:ascii="Times New Roman" w:hAnsi="Times New Roman"/>
          <w:color w:val="191919"/>
          <w:spacing w:val="1"/>
          <w:sz w:val="20"/>
          <w:szCs w:val="20"/>
        </w:rPr>
        <w:t xml:space="preserve"> </w:t>
      </w:r>
      <w:r>
        <w:rPr>
          <w:rFonts w:ascii="Times New Roman" w:hAnsi="Times New Roman"/>
          <w:color w:val="191919"/>
          <w:sz w:val="20"/>
          <w:szCs w:val="20"/>
        </w:rPr>
        <w:t>for teachers</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middle</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high</w:t>
      </w:r>
      <w:r>
        <w:rPr>
          <w:rFonts w:ascii="Times New Roman" w:hAnsi="Times New Roman"/>
          <w:color w:val="191919"/>
          <w:spacing w:val="1"/>
          <w:sz w:val="20"/>
          <w:szCs w:val="20"/>
        </w:rPr>
        <w:t xml:space="preserve"> </w:t>
      </w:r>
      <w:r>
        <w:rPr>
          <w:rFonts w:ascii="Times New Roman" w:hAnsi="Times New Roman"/>
          <w:color w:val="191919"/>
          <w:sz w:val="20"/>
          <w:szCs w:val="20"/>
        </w:rPr>
        <w:t>schools.</w:t>
      </w:r>
      <w:proofErr w:type="gramEnd"/>
      <w:r>
        <w:rPr>
          <w:rFonts w:ascii="Times New Roman" w:hAnsi="Times New Roman"/>
          <w:color w:val="191919"/>
          <w:spacing w:val="1"/>
          <w:sz w:val="20"/>
          <w:szCs w:val="20"/>
        </w:rPr>
        <w:t xml:space="preserve"> </w:t>
      </w:r>
      <w:proofErr w:type="gramStart"/>
      <w:r>
        <w:rPr>
          <w:rFonts w:ascii="Times New Roman" w:hAnsi="Times New Roman"/>
          <w:color w:val="191919"/>
          <w:sz w:val="20"/>
          <w:szCs w:val="20"/>
        </w:rPr>
        <w:t>Provides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following topics: nature of science and implication for teaching nature of learning science, a system for instruction, instructional skills and evaluation of science teaching.</w:t>
      </w:r>
      <w:proofErr w:type="gramEnd"/>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5587 - Int</w:t>
      </w:r>
      <w:r>
        <w:rPr>
          <w:rFonts w:ascii="Times New Roman" w:hAnsi="Times New Roman"/>
          <w:b/>
          <w:bCs/>
          <w:color w:val="191919"/>
          <w:spacing w:val="-4"/>
          <w:sz w:val="20"/>
          <w:szCs w:val="20"/>
        </w:rPr>
        <w:t>r</w:t>
      </w:r>
      <w:r>
        <w:rPr>
          <w:rFonts w:ascii="Times New Roman" w:hAnsi="Times New Roman"/>
          <w:b/>
          <w:bCs/>
          <w:color w:val="191919"/>
          <w:sz w:val="20"/>
          <w:szCs w:val="20"/>
        </w:rPr>
        <w:t>oduction to</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Support Service</w:t>
      </w:r>
      <w:r>
        <w:rPr>
          <w:rFonts w:ascii="Times New Roman" w:hAnsi="Times New Roman"/>
          <w:b/>
          <w:bCs/>
          <w:color w:val="191919"/>
          <w:spacing w:val="3"/>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862"/>
        <w:jc w:val="both"/>
        <w:rPr>
          <w:rFonts w:ascii="Times New Roman" w:hAnsi="Times New Roman"/>
          <w:color w:val="000000"/>
          <w:sz w:val="20"/>
          <w:szCs w:val="20"/>
        </w:rPr>
      </w:pPr>
      <w:r>
        <w:rPr>
          <w:rFonts w:ascii="Times New Roman" w:hAnsi="Times New Roman"/>
          <w:color w:val="191919"/>
          <w:sz w:val="20"/>
          <w:szCs w:val="20"/>
        </w:rPr>
        <w:t xml:space="preserve">Designed to introduce the professional teacher to the theories and practices of supervising </w:t>
      </w:r>
      <w:proofErr w:type="spellStart"/>
      <w:r>
        <w:rPr>
          <w:rFonts w:ascii="Times New Roman" w:hAnsi="Times New Roman"/>
          <w:color w:val="191919"/>
          <w:sz w:val="20"/>
          <w:szCs w:val="20"/>
        </w:rPr>
        <w:t>stu</w:t>
      </w:r>
      <w:proofErr w:type="spellEnd"/>
      <w:r>
        <w:rPr>
          <w:rFonts w:ascii="Times New Roman" w:hAnsi="Times New Roman"/>
          <w:color w:val="191919"/>
          <w:sz w:val="20"/>
          <w:szCs w:val="20"/>
        </w:rPr>
        <w:t>-</w:t>
      </w:r>
    </w:p>
    <w:p w:rsidR="00721764" w:rsidRDefault="00721764" w:rsidP="00721764">
      <w:pPr>
        <w:widowControl w:val="0"/>
        <w:autoSpaceDE w:val="0"/>
        <w:autoSpaceDN w:val="0"/>
        <w:adjustRightInd w:val="0"/>
        <w:spacing w:before="13" w:after="0" w:line="240" w:lineRule="auto"/>
        <w:ind w:left="2311" w:right="862"/>
        <w:jc w:val="both"/>
        <w:rPr>
          <w:rFonts w:ascii="Times New Roman" w:hAnsi="Times New Roman"/>
          <w:color w:val="000000"/>
          <w:sz w:val="20"/>
          <w:szCs w:val="20"/>
        </w:rPr>
        <w:sectPr w:rsidR="00721764">
          <w:pgSz w:w="12240" w:h="15840"/>
          <w:pgMar w:top="260" w:right="1300" w:bottom="280" w:left="200" w:header="0" w:footer="942" w:gutter="0"/>
          <w:cols w:space="720"/>
          <w:noEndnote/>
        </w:sectPr>
      </w:pPr>
    </w:p>
    <w:p w:rsidR="00721764" w:rsidRDefault="00721764" w:rsidP="00721764">
      <w:pPr>
        <w:widowControl w:val="0"/>
        <w:autoSpaceDE w:val="0"/>
        <w:autoSpaceDN w:val="0"/>
        <w:adjustRightInd w:val="0"/>
        <w:spacing w:before="3" w:after="0" w:line="100" w:lineRule="exact"/>
        <w:rPr>
          <w:rFonts w:ascii="Times New Roman" w:hAnsi="Times New Roman"/>
          <w:color w:val="000000"/>
          <w:sz w:val="10"/>
          <w:szCs w:val="10"/>
        </w:rPr>
      </w:pPr>
    </w:p>
    <w:tbl>
      <w:tblPr>
        <w:tblW w:w="0" w:type="auto"/>
        <w:tblInd w:w="107" w:type="dxa"/>
        <w:tblLayout w:type="fixed"/>
        <w:tblCellMar>
          <w:left w:w="0" w:type="dxa"/>
          <w:right w:w="0" w:type="dxa"/>
        </w:tblCellMar>
        <w:tblLook w:val="0000"/>
      </w:tblPr>
      <w:tblGrid>
        <w:gridCol w:w="4875"/>
        <w:gridCol w:w="4560"/>
        <w:gridCol w:w="1067"/>
      </w:tblGrid>
      <w:tr w:rsidR="00721764" w:rsidRPr="00FA7AC7" w:rsidTr="00B67EC4">
        <w:trPr>
          <w:trHeight w:hRule="exact" w:val="235"/>
        </w:trPr>
        <w:tc>
          <w:tcPr>
            <w:tcW w:w="487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B67EC4">
            <w:pPr>
              <w:widowControl w:val="0"/>
              <w:autoSpaceDE w:val="0"/>
              <w:autoSpaceDN w:val="0"/>
              <w:adjustRightInd w:val="0"/>
              <w:spacing w:after="0" w:line="240" w:lineRule="auto"/>
              <w:ind w:left="1613"/>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1067"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487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487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227" w:right="1945"/>
        <w:jc w:val="both"/>
        <w:rPr>
          <w:rFonts w:ascii="Times New Roman" w:hAnsi="Times New Roman"/>
          <w:color w:val="000000"/>
          <w:sz w:val="20"/>
          <w:szCs w:val="20"/>
        </w:rPr>
      </w:pPr>
      <w:proofErr w:type="gramStart"/>
      <w:r>
        <w:rPr>
          <w:rFonts w:ascii="Times New Roman" w:hAnsi="Times New Roman"/>
          <w:color w:val="191919"/>
          <w:spacing w:val="-1"/>
          <w:sz w:val="20"/>
          <w:szCs w:val="20"/>
        </w:rPr>
        <w:t>den</w:t>
      </w:r>
      <w:r>
        <w:rPr>
          <w:rFonts w:ascii="Times New Roman" w:hAnsi="Times New Roman"/>
          <w:color w:val="191919"/>
          <w:sz w:val="20"/>
          <w:szCs w:val="20"/>
        </w:rPr>
        <w:t>t</w:t>
      </w:r>
      <w:proofErr w:type="gramEnd"/>
      <w:r>
        <w:rPr>
          <w:rFonts w:ascii="Times New Roman" w:hAnsi="Times New Roman"/>
          <w:color w:val="191919"/>
          <w:spacing w:val="-9"/>
          <w:sz w:val="20"/>
          <w:szCs w:val="20"/>
        </w:rPr>
        <w:t xml:space="preserve"> </w:t>
      </w:r>
      <w:r>
        <w:rPr>
          <w:rFonts w:ascii="Times New Roman" w:hAnsi="Times New Roman"/>
          <w:color w:val="191919"/>
          <w:spacing w:val="-1"/>
          <w:sz w:val="20"/>
          <w:szCs w:val="20"/>
        </w:rPr>
        <w:t>teaching</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internships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mentorin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beginnin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teacher</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othe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suppor</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service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for </w:t>
      </w:r>
      <w:r>
        <w:rPr>
          <w:rFonts w:ascii="Times New Roman" w:hAnsi="Times New Roman"/>
          <w:color w:val="191919"/>
          <w:sz w:val="20"/>
          <w:szCs w:val="20"/>
        </w:rPr>
        <w:t>sta</w:t>
      </w:r>
      <w:r>
        <w:rPr>
          <w:rFonts w:ascii="Times New Roman" w:hAnsi="Times New Roman"/>
          <w:color w:val="191919"/>
          <w:spacing w:val="-4"/>
          <w:sz w:val="20"/>
          <w:szCs w:val="20"/>
        </w:rPr>
        <w:t>f</w:t>
      </w:r>
      <w:r>
        <w:rPr>
          <w:rFonts w:ascii="Times New Roman" w:hAnsi="Times New Roman"/>
          <w:color w:val="191919"/>
          <w:sz w:val="20"/>
          <w:szCs w:val="20"/>
        </w:rPr>
        <w:t xml:space="preserve">f development of professional personnel. Prerequisite: Consent </w:t>
      </w:r>
      <w:proofErr w:type="spellStart"/>
      <w:r>
        <w:rPr>
          <w:rFonts w:ascii="Times New Roman" w:hAnsi="Times New Roman"/>
          <w:color w:val="191919"/>
          <w:sz w:val="20"/>
          <w:szCs w:val="20"/>
        </w:rPr>
        <w:t>ofinstructor</w:t>
      </w:r>
      <w:proofErr w:type="spellEnd"/>
    </w:p>
    <w:p w:rsidR="00721764" w:rsidRDefault="003F0AB9" w:rsidP="00721764">
      <w:pPr>
        <w:widowControl w:val="0"/>
        <w:autoSpaceDE w:val="0"/>
        <w:autoSpaceDN w:val="0"/>
        <w:adjustRightInd w:val="0"/>
        <w:spacing w:after="0" w:line="227" w:lineRule="exact"/>
        <w:ind w:left="867"/>
        <w:rPr>
          <w:rFonts w:ascii="Times New Roman" w:hAnsi="Times New Roman"/>
          <w:color w:val="000000"/>
          <w:sz w:val="20"/>
          <w:szCs w:val="20"/>
        </w:rPr>
      </w:pPr>
      <w:r w:rsidRPr="003F0AB9">
        <w:rPr>
          <w:noProof/>
        </w:rPr>
        <w:pict>
          <v:group id="_x0000_s1455" style="position:absolute;left:0;text-align:left;margin-left:315.35pt;margin-top:-78.4pt;width:31.2pt;height:31pt;z-index:-251526144;mso-position-horizontal-relative:page" coordorigin="6307,-1568" coordsize="624,620" o:allowincell="f">
            <v:rect id="_x0000_s1456" style="position:absolute;left:6312;top:-1563;width:613;height:610" o:allowincell="f" stroked="f">
              <v:path arrowok="t"/>
            </v:rect>
            <v:rect id="_x0000_s1457" style="position:absolute;left:6313;top:-156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6"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EDUC 5588 - Internship in Supervision of Student</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eaching ............................................3(1-9)</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proofErr w:type="gramStart"/>
      <w:r>
        <w:rPr>
          <w:rFonts w:ascii="Times New Roman" w:hAnsi="Times New Roman"/>
          <w:color w:val="191919"/>
          <w:sz w:val="20"/>
          <w:szCs w:val="20"/>
        </w:rPr>
        <w:t>Application</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theories</w:t>
      </w:r>
      <w:r>
        <w:rPr>
          <w:rFonts w:ascii="Times New Roman" w:hAnsi="Times New Roman"/>
          <w:color w:val="191919"/>
          <w:spacing w:val="1"/>
          <w:sz w:val="20"/>
          <w:szCs w:val="20"/>
        </w:rPr>
        <w:t xml:space="preserve"> </w:t>
      </w:r>
      <w:r>
        <w:rPr>
          <w:rFonts w:ascii="Times New Roman" w:hAnsi="Times New Roman"/>
          <w:color w:val="191919"/>
          <w:sz w:val="20"/>
          <w:szCs w:val="20"/>
        </w:rPr>
        <w:t>and practices</w:t>
      </w:r>
      <w:r>
        <w:rPr>
          <w:rFonts w:ascii="Times New Roman" w:hAnsi="Times New Roman"/>
          <w:color w:val="191919"/>
          <w:spacing w:val="1"/>
          <w:sz w:val="20"/>
          <w:szCs w:val="20"/>
        </w:rPr>
        <w:t xml:space="preserve"> </w:t>
      </w:r>
      <w:r>
        <w:rPr>
          <w:rFonts w:ascii="Times New Roman" w:hAnsi="Times New Roman"/>
          <w:color w:val="191919"/>
          <w:sz w:val="20"/>
          <w:szCs w:val="20"/>
        </w:rPr>
        <w:t>introduced</w:t>
      </w:r>
      <w:r>
        <w:rPr>
          <w:rFonts w:ascii="Times New Roman" w:hAnsi="Times New Roman"/>
          <w:color w:val="191919"/>
          <w:spacing w:val="1"/>
          <w:sz w:val="20"/>
          <w:szCs w:val="20"/>
        </w:rPr>
        <w:t xml:space="preserve"> </w:t>
      </w:r>
      <w:r>
        <w:rPr>
          <w:rFonts w:ascii="Times New Roman" w:hAnsi="Times New Roman"/>
          <w:color w:val="191919"/>
          <w:sz w:val="20"/>
          <w:szCs w:val="20"/>
        </w:rPr>
        <w:t>in EDUC 5587.</w:t>
      </w:r>
      <w:proofErr w:type="gramEnd"/>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w:t>
      </w:r>
      <w:r>
        <w:rPr>
          <w:rFonts w:ascii="Times New Roman" w:hAnsi="Times New Roman"/>
          <w:i/>
          <w:iCs/>
          <w:color w:val="191919"/>
          <w:spacing w:val="1"/>
          <w:sz w:val="20"/>
          <w:szCs w:val="20"/>
        </w:rPr>
        <w:t xml:space="preserve"> </w:t>
      </w:r>
      <w:r>
        <w:rPr>
          <w:rFonts w:ascii="Times New Roman" w:hAnsi="Times New Roman"/>
          <w:i/>
          <w:iCs/>
          <w:color w:val="191919"/>
          <w:sz w:val="20"/>
          <w:szCs w:val="20"/>
        </w:rPr>
        <w:t>Must be as- signed to supervise a student teache</w:t>
      </w:r>
      <w:r>
        <w:rPr>
          <w:rFonts w:ascii="Times New Roman" w:hAnsi="Times New Roman"/>
          <w:i/>
          <w:iCs/>
          <w:color w:val="191919"/>
          <w:spacing w:val="-22"/>
          <w:sz w:val="20"/>
          <w:szCs w:val="20"/>
        </w:rPr>
        <w:t>r</w:t>
      </w:r>
      <w:r>
        <w:rPr>
          <w:rFonts w:ascii="Times New Roman" w:hAnsi="Times New Roman"/>
          <w:i/>
          <w:iCs/>
          <w:color w:val="191919"/>
          <w:sz w:val="20"/>
          <w:szCs w:val="20"/>
        </w:rPr>
        <w:t>, intern or beginning teacher</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 xml:space="preserve">EDUC 5590 - Practicum I: </w:t>
      </w:r>
      <w:proofErr w:type="spellStart"/>
      <w:r>
        <w:rPr>
          <w:rFonts w:ascii="Times New Roman" w:hAnsi="Times New Roman"/>
          <w:b/>
          <w:bCs/>
          <w:color w:val="191919"/>
          <w:sz w:val="20"/>
          <w:szCs w:val="20"/>
        </w:rPr>
        <w:t>Intership</w:t>
      </w:r>
      <w:proofErr w:type="spellEnd"/>
      <w:r>
        <w:rPr>
          <w:rFonts w:ascii="Times New Roman" w:hAnsi="Times New Roman"/>
          <w:b/>
          <w:bCs/>
          <w:color w:val="191919"/>
          <w:sz w:val="20"/>
          <w:szCs w:val="20"/>
        </w:rPr>
        <w:t xml:space="preserve"> in Early Childhood Education (p</w:t>
      </w:r>
      <w:r>
        <w:rPr>
          <w:rFonts w:ascii="Times New Roman" w:hAnsi="Times New Roman"/>
          <w:b/>
          <w:bCs/>
          <w:color w:val="191919"/>
          <w:spacing w:val="-4"/>
          <w:sz w:val="20"/>
          <w:szCs w:val="20"/>
        </w:rPr>
        <w:t>r</w:t>
      </w:r>
      <w:r>
        <w:rPr>
          <w:rFonts w:ascii="Times New Roman" w:hAnsi="Times New Roman"/>
          <w:b/>
          <w:bCs/>
          <w:color w:val="191919"/>
          <w:sz w:val="20"/>
          <w:szCs w:val="20"/>
        </w:rPr>
        <w:t>eschool)</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1227" w:right="1941"/>
        <w:jc w:val="both"/>
        <w:rPr>
          <w:rFonts w:ascii="Times New Roman" w:hAnsi="Times New Roman"/>
          <w:color w:val="000000"/>
          <w:sz w:val="20"/>
          <w:szCs w:val="20"/>
        </w:rPr>
      </w:pPr>
      <w:r w:rsidRPr="003F0AB9">
        <w:rPr>
          <w:noProof/>
        </w:rPr>
        <w:pict>
          <v:shape id="_x0000_s1458" type="#_x0000_t202" style="position:absolute;left:0;text-align:left;margin-left:520.55pt;margin-top:12.2pt;width:1in;height:184.35pt;z-index:-251525120;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pacing w:val="2"/>
          <w:sz w:val="20"/>
          <w:szCs w:val="20"/>
        </w:rPr>
        <w:t>Field-base</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experience</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providin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a</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opportunit</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fo</w:t>
      </w:r>
      <w:r w:rsidR="00721764">
        <w:rPr>
          <w:rFonts w:ascii="Times New Roman" w:hAnsi="Times New Roman"/>
          <w:color w:val="191919"/>
          <w:sz w:val="20"/>
          <w:szCs w:val="20"/>
        </w:rPr>
        <w:t xml:space="preserve">r </w:t>
      </w:r>
      <w:r w:rsidR="00721764">
        <w:rPr>
          <w:rFonts w:ascii="Times New Roman" w:hAnsi="Times New Roman"/>
          <w:color w:val="191919"/>
          <w:spacing w:val="2"/>
          <w:sz w:val="20"/>
          <w:szCs w:val="20"/>
        </w:rPr>
        <w:t>extensiv</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trainin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applicatio</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 xml:space="preserve">of </w:t>
      </w:r>
      <w:r w:rsidR="00721764">
        <w:rPr>
          <w:rFonts w:ascii="Times New Roman" w:hAnsi="Times New Roman"/>
          <w:color w:val="191919"/>
          <w:sz w:val="20"/>
          <w:szCs w:val="20"/>
        </w:rPr>
        <w:t>knowledge with children in the area preschool of early childhood education.</w:t>
      </w:r>
      <w:proofErr w:type="gramEnd"/>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 xml:space="preserve">EDUC 5591- Practicum II: </w:t>
      </w:r>
      <w:proofErr w:type="spellStart"/>
      <w:r>
        <w:rPr>
          <w:rFonts w:ascii="Times New Roman" w:hAnsi="Times New Roman"/>
          <w:b/>
          <w:bCs/>
          <w:color w:val="191919"/>
          <w:sz w:val="20"/>
          <w:szCs w:val="20"/>
        </w:rPr>
        <w:t>Intership</w:t>
      </w:r>
      <w:proofErr w:type="spellEnd"/>
      <w:r>
        <w:rPr>
          <w:rFonts w:ascii="Times New Roman" w:hAnsi="Times New Roman"/>
          <w:b/>
          <w:bCs/>
          <w:color w:val="191919"/>
          <w:sz w:val="20"/>
          <w:szCs w:val="20"/>
        </w:rPr>
        <w:t xml:space="preserve"> in Early Childhood Education (primary</w:t>
      </w:r>
      <w:r>
        <w:rPr>
          <w:rFonts w:ascii="Times New Roman" w:hAnsi="Times New Roman"/>
          <w:b/>
          <w:bCs/>
          <w:color w:val="191919"/>
          <w:spacing w:val="12"/>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1"/>
        <w:jc w:val="both"/>
        <w:rPr>
          <w:rFonts w:ascii="Times New Roman" w:hAnsi="Times New Roman"/>
          <w:color w:val="000000"/>
          <w:sz w:val="20"/>
          <w:szCs w:val="20"/>
        </w:rPr>
      </w:pPr>
      <w:proofErr w:type="gramStart"/>
      <w:r>
        <w:rPr>
          <w:rFonts w:ascii="Times New Roman" w:hAnsi="Times New Roman"/>
          <w:color w:val="191919"/>
          <w:spacing w:val="2"/>
          <w:sz w:val="20"/>
          <w:szCs w:val="20"/>
        </w:rPr>
        <w:t>Field-base</w:t>
      </w:r>
      <w:r>
        <w:rPr>
          <w:rFonts w:ascii="Times New Roman" w:hAnsi="Times New Roman"/>
          <w:color w:val="191919"/>
          <w:sz w:val="20"/>
          <w:szCs w:val="20"/>
        </w:rPr>
        <w:t xml:space="preserve">d </w:t>
      </w:r>
      <w:r>
        <w:rPr>
          <w:rFonts w:ascii="Times New Roman" w:hAnsi="Times New Roman"/>
          <w:color w:val="191919"/>
          <w:spacing w:val="2"/>
          <w:sz w:val="20"/>
          <w:szCs w:val="20"/>
        </w:rPr>
        <w:t>experience</w:t>
      </w:r>
      <w:r>
        <w:rPr>
          <w:rFonts w:ascii="Times New Roman" w:hAnsi="Times New Roman"/>
          <w:color w:val="191919"/>
          <w:sz w:val="20"/>
          <w:szCs w:val="20"/>
        </w:rPr>
        <w:t xml:space="preserve">s </w:t>
      </w:r>
      <w:r>
        <w:rPr>
          <w:rFonts w:ascii="Times New Roman" w:hAnsi="Times New Roman"/>
          <w:color w:val="191919"/>
          <w:spacing w:val="2"/>
          <w:sz w:val="20"/>
          <w:szCs w:val="20"/>
        </w:rPr>
        <w:t>providin</w:t>
      </w:r>
      <w:r>
        <w:rPr>
          <w:rFonts w:ascii="Times New Roman" w:hAnsi="Times New Roman"/>
          <w:color w:val="191919"/>
          <w:sz w:val="20"/>
          <w:szCs w:val="20"/>
        </w:rPr>
        <w:t xml:space="preserve">g </w:t>
      </w:r>
      <w:r>
        <w:rPr>
          <w:rFonts w:ascii="Times New Roman" w:hAnsi="Times New Roman"/>
          <w:color w:val="191919"/>
          <w:spacing w:val="2"/>
          <w:sz w:val="20"/>
          <w:szCs w:val="20"/>
        </w:rPr>
        <w:t>a</w:t>
      </w:r>
      <w:r>
        <w:rPr>
          <w:rFonts w:ascii="Times New Roman" w:hAnsi="Times New Roman"/>
          <w:color w:val="191919"/>
          <w:sz w:val="20"/>
          <w:szCs w:val="20"/>
        </w:rPr>
        <w:t xml:space="preserve">n </w:t>
      </w:r>
      <w:r>
        <w:rPr>
          <w:rFonts w:ascii="Times New Roman" w:hAnsi="Times New Roman"/>
          <w:color w:val="191919"/>
          <w:spacing w:val="2"/>
          <w:sz w:val="20"/>
          <w:szCs w:val="20"/>
        </w:rPr>
        <w:t>opportunit</w:t>
      </w:r>
      <w:r>
        <w:rPr>
          <w:rFonts w:ascii="Times New Roman" w:hAnsi="Times New Roman"/>
          <w:color w:val="191919"/>
          <w:sz w:val="20"/>
          <w:szCs w:val="20"/>
        </w:rPr>
        <w:t xml:space="preserve">y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extensiv</w:t>
      </w:r>
      <w:r>
        <w:rPr>
          <w:rFonts w:ascii="Times New Roman" w:hAnsi="Times New Roman"/>
          <w:color w:val="191919"/>
          <w:sz w:val="20"/>
          <w:szCs w:val="20"/>
        </w:rPr>
        <w:t xml:space="preserve">e </w:t>
      </w:r>
      <w:r>
        <w:rPr>
          <w:rFonts w:ascii="Times New Roman" w:hAnsi="Times New Roman"/>
          <w:color w:val="191919"/>
          <w:spacing w:val="2"/>
          <w:sz w:val="20"/>
          <w:szCs w:val="20"/>
        </w:rPr>
        <w:t>trainin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applicatio</w:t>
      </w:r>
      <w:r>
        <w:rPr>
          <w:rFonts w:ascii="Times New Roman" w:hAnsi="Times New Roman"/>
          <w:color w:val="191919"/>
          <w:sz w:val="20"/>
          <w:szCs w:val="20"/>
        </w:rPr>
        <w:t xml:space="preserve">n </w:t>
      </w:r>
      <w:r>
        <w:rPr>
          <w:rFonts w:ascii="Times New Roman" w:hAnsi="Times New Roman"/>
          <w:color w:val="191919"/>
          <w:spacing w:val="2"/>
          <w:sz w:val="20"/>
          <w:szCs w:val="20"/>
        </w:rPr>
        <w:t xml:space="preserve">of </w:t>
      </w:r>
      <w:r>
        <w:rPr>
          <w:rFonts w:ascii="Times New Roman" w:hAnsi="Times New Roman"/>
          <w:color w:val="191919"/>
          <w:sz w:val="20"/>
          <w:szCs w:val="20"/>
        </w:rPr>
        <w:t>knowledge with children in the area preschool of early childhood education.</w:t>
      </w:r>
      <w:proofErr w:type="gramEnd"/>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5593-4-5 - Internship in the Secondary School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z w:val="20"/>
          <w:szCs w:val="20"/>
        </w:rPr>
        <w:t>Students</w:t>
      </w:r>
      <w:r>
        <w:rPr>
          <w:rFonts w:ascii="Times New Roman" w:hAnsi="Times New Roman"/>
          <w:color w:val="191919"/>
          <w:spacing w:val="1"/>
          <w:sz w:val="20"/>
          <w:szCs w:val="20"/>
        </w:rPr>
        <w:t xml:space="preserve"> </w:t>
      </w:r>
      <w:r>
        <w:rPr>
          <w:rFonts w:ascii="Times New Roman" w:hAnsi="Times New Roman"/>
          <w:color w:val="191919"/>
          <w:sz w:val="20"/>
          <w:szCs w:val="20"/>
        </w:rPr>
        <w:t>gain</w:t>
      </w:r>
      <w:r>
        <w:rPr>
          <w:rFonts w:ascii="Times New Roman" w:hAnsi="Times New Roman"/>
          <w:color w:val="191919"/>
          <w:spacing w:val="1"/>
          <w:sz w:val="20"/>
          <w:szCs w:val="20"/>
        </w:rPr>
        <w:t xml:space="preserve"> </w:t>
      </w:r>
      <w:r>
        <w:rPr>
          <w:rFonts w:ascii="Times New Roman" w:hAnsi="Times New Roman"/>
          <w:color w:val="191919"/>
          <w:sz w:val="20"/>
          <w:szCs w:val="20"/>
        </w:rPr>
        <w:t>potential</w:t>
      </w:r>
      <w:r>
        <w:rPr>
          <w:rFonts w:ascii="Times New Roman" w:hAnsi="Times New Roman"/>
          <w:color w:val="191919"/>
          <w:spacing w:val="1"/>
          <w:sz w:val="20"/>
          <w:szCs w:val="20"/>
        </w:rPr>
        <w:t xml:space="preserve"> </w:t>
      </w:r>
      <w:r>
        <w:rPr>
          <w:rFonts w:ascii="Times New Roman" w:hAnsi="Times New Roman"/>
          <w:color w:val="191919"/>
          <w:sz w:val="20"/>
          <w:szCs w:val="20"/>
        </w:rPr>
        <w:t>application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knowledge</w:t>
      </w:r>
      <w:r>
        <w:rPr>
          <w:rFonts w:ascii="Times New Roman" w:hAnsi="Times New Roman"/>
          <w:color w:val="191919"/>
          <w:spacing w:val="1"/>
          <w:sz w:val="20"/>
          <w:szCs w:val="20"/>
        </w:rPr>
        <w:t xml:space="preserve"> </w:t>
      </w:r>
      <w:r>
        <w:rPr>
          <w:rFonts w:ascii="Times New Roman" w:hAnsi="Times New Roman"/>
          <w:color w:val="191919"/>
          <w:sz w:val="20"/>
          <w:szCs w:val="20"/>
        </w:rPr>
        <w:t>gained</w:t>
      </w:r>
      <w:r>
        <w:rPr>
          <w:rFonts w:ascii="Times New Roman" w:hAnsi="Times New Roman"/>
          <w:color w:val="191919"/>
          <w:spacing w:val="1"/>
          <w:sz w:val="20"/>
          <w:szCs w:val="20"/>
        </w:rPr>
        <w:t xml:space="preserve"> </w:t>
      </w:r>
      <w:r>
        <w:rPr>
          <w:rFonts w:ascii="Times New Roman" w:hAnsi="Times New Roman"/>
          <w:color w:val="191919"/>
          <w:sz w:val="20"/>
          <w:szCs w:val="20"/>
        </w:rPr>
        <w:t>through</w:t>
      </w:r>
      <w:r>
        <w:rPr>
          <w:rFonts w:ascii="Times New Roman" w:hAnsi="Times New Roman"/>
          <w:color w:val="191919"/>
          <w:spacing w:val="1"/>
          <w:sz w:val="20"/>
          <w:szCs w:val="20"/>
        </w:rPr>
        <w:t xml:space="preserve"> </w:t>
      </w:r>
      <w:r>
        <w:rPr>
          <w:rFonts w:ascii="Times New Roman" w:hAnsi="Times New Roman"/>
          <w:color w:val="191919"/>
          <w:sz w:val="20"/>
          <w:szCs w:val="20"/>
        </w:rPr>
        <w:t>courses</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taken.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6600 -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Educational Psychology</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proofErr w:type="gramStart"/>
      <w:r>
        <w:rPr>
          <w:rFonts w:ascii="Times New Roman" w:hAnsi="Times New Roman"/>
          <w:color w:val="191919"/>
          <w:sz w:val="20"/>
          <w:szCs w:val="20"/>
        </w:rPr>
        <w:t>A</w:t>
      </w:r>
      <w:r>
        <w:rPr>
          <w:rFonts w:ascii="Times New Roman" w:hAnsi="Times New Roman"/>
          <w:color w:val="191919"/>
          <w:spacing w:val="-12"/>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theories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public</w:t>
      </w:r>
      <w:r>
        <w:rPr>
          <w:rFonts w:ascii="Times New Roman" w:hAnsi="Times New Roman"/>
          <w:color w:val="191919"/>
          <w:spacing w:val="-1"/>
          <w:sz w:val="20"/>
          <w:szCs w:val="20"/>
        </w:rPr>
        <w:t xml:space="preserve"> </w:t>
      </w:r>
      <w:r>
        <w:rPr>
          <w:rFonts w:ascii="Times New Roman" w:hAnsi="Times New Roman"/>
          <w:color w:val="191919"/>
          <w:sz w:val="20"/>
          <w:szCs w:val="20"/>
        </w:rPr>
        <w:t>elementary</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secondary</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special</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at- </w:t>
      </w:r>
      <w:proofErr w:type="spellStart"/>
      <w:r>
        <w:rPr>
          <w:rFonts w:ascii="Times New Roman" w:hAnsi="Times New Roman"/>
          <w:color w:val="191919"/>
          <w:sz w:val="20"/>
          <w:szCs w:val="20"/>
        </w:rPr>
        <w:t>tention</w:t>
      </w:r>
      <w:proofErr w:type="spellEnd"/>
      <w:r>
        <w:rPr>
          <w:rFonts w:ascii="Times New Roman" w:hAnsi="Times New Roman"/>
          <w:color w:val="191919"/>
          <w:spacing w:val="-2"/>
          <w:sz w:val="20"/>
          <w:szCs w:val="20"/>
        </w:rPr>
        <w:t xml:space="preserve"> </w:t>
      </w:r>
      <w:r>
        <w:rPr>
          <w:rFonts w:ascii="Times New Roman" w:hAnsi="Times New Roman"/>
          <w:color w:val="191919"/>
          <w:sz w:val="20"/>
          <w:szCs w:val="20"/>
        </w:rPr>
        <w:t>to</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2"/>
          <w:sz w:val="20"/>
          <w:szCs w:val="20"/>
        </w:rPr>
        <w:t xml:space="preserve"> </w:t>
      </w:r>
      <w:r>
        <w:rPr>
          <w:rFonts w:ascii="Times New Roman" w:hAnsi="Times New Roman"/>
          <w:color w:val="191919"/>
          <w:sz w:val="20"/>
          <w:szCs w:val="20"/>
        </w:rPr>
        <w:t>model.</w:t>
      </w:r>
      <w:proofErr w:type="gramEnd"/>
      <w:r>
        <w:rPr>
          <w:rFonts w:ascii="Times New Roman" w:hAnsi="Times New Roman"/>
          <w:color w:val="191919"/>
          <w:spacing w:val="-2"/>
          <w:sz w:val="20"/>
          <w:szCs w:val="20"/>
        </w:rPr>
        <w:t xml:space="preserve"> </w:t>
      </w:r>
      <w:r>
        <w:rPr>
          <w:rFonts w:ascii="Times New Roman" w:hAnsi="Times New Roman"/>
          <w:color w:val="191919"/>
          <w:sz w:val="20"/>
          <w:szCs w:val="20"/>
        </w:rPr>
        <w:t>Basic</w:t>
      </w:r>
      <w:r>
        <w:rPr>
          <w:rFonts w:ascii="Times New Roman" w:hAnsi="Times New Roman"/>
          <w:color w:val="191919"/>
          <w:spacing w:val="-2"/>
          <w:sz w:val="20"/>
          <w:szCs w:val="20"/>
        </w:rPr>
        <w:t xml:space="preserve"> </w:t>
      </w:r>
      <w:r>
        <w:rPr>
          <w:rFonts w:ascii="Times New Roman" w:hAnsi="Times New Roman"/>
          <w:color w:val="191919"/>
          <w:sz w:val="20"/>
          <w:szCs w:val="20"/>
        </w:rPr>
        <w:t>overview</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memory</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behavior</w:t>
      </w:r>
      <w:r>
        <w:rPr>
          <w:rFonts w:ascii="Times New Roman" w:hAnsi="Times New Roman"/>
          <w:color w:val="191919"/>
          <w:spacing w:val="-2"/>
          <w:sz w:val="20"/>
          <w:szCs w:val="20"/>
        </w:rPr>
        <w:t xml:space="preserve"> </w:t>
      </w:r>
      <w:r>
        <w:rPr>
          <w:rFonts w:ascii="Times New Roman" w:hAnsi="Times New Roman"/>
          <w:color w:val="191919"/>
          <w:sz w:val="20"/>
          <w:szCs w:val="20"/>
        </w:rPr>
        <w:t>is</w:t>
      </w:r>
      <w:r>
        <w:rPr>
          <w:rFonts w:ascii="Times New Roman" w:hAnsi="Times New Roman"/>
          <w:color w:val="191919"/>
          <w:spacing w:val="-2"/>
          <w:sz w:val="20"/>
          <w:szCs w:val="20"/>
        </w:rPr>
        <w:t xml:space="preserve"> </w:t>
      </w:r>
      <w:r>
        <w:rPr>
          <w:rFonts w:ascii="Times New Roman" w:hAnsi="Times New Roman"/>
          <w:color w:val="191919"/>
          <w:sz w:val="20"/>
          <w:szCs w:val="20"/>
        </w:rPr>
        <w:t>presented.</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thrust of the course is to improve learning in schools.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6700 - Foundations in Education.</w:t>
      </w:r>
      <w:r>
        <w:rPr>
          <w:rFonts w:ascii="Times New Roman" w:hAnsi="Times New Roman"/>
          <w:b/>
          <w:bCs/>
          <w:color w:val="191919"/>
          <w:spacing w:val="-3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proofErr w:type="gramStart"/>
      <w:r>
        <w:rPr>
          <w:rFonts w:ascii="Times New Roman" w:hAnsi="Times New Roman"/>
          <w:color w:val="191919"/>
          <w:sz w:val="20"/>
          <w:szCs w:val="20"/>
        </w:rPr>
        <w:t>A</w:t>
      </w:r>
      <w:r>
        <w:rPr>
          <w:rFonts w:ascii="Times New Roman" w:hAnsi="Times New Roman"/>
          <w:color w:val="191919"/>
          <w:spacing w:val="-19"/>
          <w:sz w:val="20"/>
          <w:szCs w:val="20"/>
        </w:rPr>
        <w:t xml:space="preserve"> </w:t>
      </w:r>
      <w:r>
        <w:rPr>
          <w:rFonts w:ascii="Times New Roman" w:hAnsi="Times New Roman"/>
          <w:color w:val="191919"/>
          <w:sz w:val="20"/>
          <w:szCs w:val="20"/>
        </w:rPr>
        <w:t>general</w:t>
      </w:r>
      <w:r>
        <w:rPr>
          <w:rFonts w:ascii="Times New Roman" w:hAnsi="Times New Roman"/>
          <w:color w:val="191919"/>
          <w:spacing w:val="-7"/>
          <w:sz w:val="20"/>
          <w:szCs w:val="20"/>
        </w:rPr>
        <w:t xml:space="preserve"> </w:t>
      </w:r>
      <w:r>
        <w:rPr>
          <w:rFonts w:ascii="Times New Roman" w:hAnsi="Times New Roman"/>
          <w:color w:val="191919"/>
          <w:sz w:val="20"/>
          <w:szCs w:val="20"/>
        </w:rPr>
        <w:t>survey</w:t>
      </w:r>
      <w:r>
        <w:rPr>
          <w:rFonts w:ascii="Times New Roman" w:hAnsi="Times New Roman"/>
          <w:color w:val="191919"/>
          <w:spacing w:val="-8"/>
          <w:sz w:val="20"/>
          <w:szCs w:val="20"/>
        </w:rPr>
        <w:t xml:space="preserve"> </w:t>
      </w:r>
      <w:r>
        <w:rPr>
          <w:rFonts w:ascii="Times New Roman" w:hAnsi="Times New Roman"/>
          <w:color w:val="191919"/>
          <w:sz w:val="20"/>
          <w:szCs w:val="20"/>
        </w:rPr>
        <w:t>course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ganizational</w:t>
      </w:r>
      <w:r>
        <w:rPr>
          <w:rFonts w:ascii="Times New Roman" w:hAnsi="Times New Roman"/>
          <w:color w:val="191919"/>
          <w:spacing w:val="-7"/>
          <w:sz w:val="20"/>
          <w:szCs w:val="20"/>
        </w:rPr>
        <w:t xml:space="preserve"> </w:t>
      </w:r>
      <w:r>
        <w:rPr>
          <w:rFonts w:ascii="Times New Roman" w:hAnsi="Times New Roman"/>
          <w:color w:val="191919"/>
          <w:sz w:val="20"/>
          <w:szCs w:val="20"/>
        </w:rPr>
        <w:t>design,</w:t>
      </w:r>
      <w:r>
        <w:rPr>
          <w:rFonts w:ascii="Times New Roman" w:hAnsi="Times New Roman"/>
          <w:color w:val="191919"/>
          <w:spacing w:val="-8"/>
          <w:sz w:val="20"/>
          <w:szCs w:val="20"/>
        </w:rPr>
        <w:t xml:space="preserve"> </w:t>
      </w:r>
      <w:r>
        <w:rPr>
          <w:rFonts w:ascii="Times New Roman" w:hAnsi="Times New Roman"/>
          <w:color w:val="191919"/>
          <w:sz w:val="20"/>
          <w:szCs w:val="20"/>
        </w:rPr>
        <w:t>governance,</w:t>
      </w:r>
      <w:r>
        <w:rPr>
          <w:rFonts w:ascii="Times New Roman" w:hAnsi="Times New Roman"/>
          <w:color w:val="191919"/>
          <w:spacing w:val="-7"/>
          <w:sz w:val="20"/>
          <w:szCs w:val="20"/>
        </w:rPr>
        <w:t xml:space="preserve"> </w:t>
      </w:r>
      <w:r>
        <w:rPr>
          <w:rFonts w:ascii="Times New Roman" w:hAnsi="Times New Roman"/>
          <w:color w:val="191919"/>
          <w:sz w:val="20"/>
          <w:szCs w:val="20"/>
        </w:rPr>
        <w:t>finance,</w:t>
      </w:r>
      <w:r>
        <w:rPr>
          <w:rFonts w:ascii="Times New Roman" w:hAnsi="Times New Roman"/>
          <w:color w:val="191919"/>
          <w:spacing w:val="-7"/>
          <w:sz w:val="20"/>
          <w:szCs w:val="20"/>
        </w:rPr>
        <w:t xml:space="preserve"> </w:t>
      </w:r>
      <w:r>
        <w:rPr>
          <w:rFonts w:ascii="Times New Roman" w:hAnsi="Times New Roman"/>
          <w:color w:val="191919"/>
          <w:sz w:val="20"/>
          <w:szCs w:val="20"/>
        </w:rPr>
        <w:t>philosoph</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curriculum, leadership, classroom control, management and psychology of learning.</w:t>
      </w:r>
      <w:proofErr w:type="gramEnd"/>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 xml:space="preserve">EDUC </w:t>
      </w:r>
      <w:del w:id="381" w:author=" " w:date="2011-04-06T11:14:00Z">
        <w:r w:rsidDel="00F15938">
          <w:rPr>
            <w:rFonts w:ascii="Times New Roman" w:hAnsi="Times New Roman"/>
            <w:b/>
            <w:bCs/>
            <w:color w:val="191919"/>
            <w:sz w:val="20"/>
            <w:szCs w:val="20"/>
          </w:rPr>
          <w:delText xml:space="preserve">7101 </w:delText>
        </w:r>
      </w:del>
      <w:ins w:id="382" w:author=" " w:date="2011-04-06T11:14:00Z">
        <w:r w:rsidR="00F15938">
          <w:rPr>
            <w:rFonts w:ascii="Times New Roman" w:hAnsi="Times New Roman"/>
            <w:b/>
            <w:bCs/>
            <w:color w:val="191919"/>
            <w:sz w:val="20"/>
            <w:szCs w:val="20"/>
          </w:rPr>
          <w:t xml:space="preserve">7701 </w:t>
        </w:r>
      </w:ins>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Educational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34"/>
          <w:sz w:val="20"/>
          <w:szCs w:val="20"/>
        </w:rPr>
        <w:t xml:space="preserve"> </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1227" w:right="1945"/>
        <w:jc w:val="both"/>
        <w:rPr>
          <w:rFonts w:ascii="Times New Roman" w:hAnsi="Times New Roman"/>
          <w:color w:val="000000"/>
          <w:sz w:val="20"/>
          <w:szCs w:val="20"/>
        </w:rPr>
      </w:pPr>
      <w:r w:rsidRPr="003F0AB9">
        <w:rPr>
          <w:noProof/>
        </w:rPr>
        <w:pict>
          <v:shape id="_x0000_s1459" type="#_x0000_t202" style="position:absolute;left:0;text-align:left;margin-left:520.55pt;margin-top:18.4pt;width:1in;height:270.75pt;z-index:-251524096;mso-position-horizontal-relative:page" o:allowincell="f" filled="f" stroked="f">
            <v:textbox style="layout-flow:vertical"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proofErr w:type="gramStart"/>
      <w:r w:rsidR="00721764">
        <w:rPr>
          <w:rFonts w:ascii="Times New Roman" w:hAnsi="Times New Roman"/>
          <w:color w:val="191919"/>
          <w:sz w:val="20"/>
          <w:szCs w:val="20"/>
        </w:rPr>
        <w:t>A</w:t>
      </w:r>
      <w:r w:rsidR="00721764">
        <w:rPr>
          <w:rFonts w:ascii="Times New Roman" w:hAnsi="Times New Roman"/>
          <w:color w:val="191919"/>
          <w:spacing w:val="-20"/>
          <w:sz w:val="20"/>
          <w:szCs w:val="20"/>
        </w:rPr>
        <w:t xml:space="preserve"> </w:t>
      </w:r>
      <w:r w:rsidR="00721764">
        <w:rPr>
          <w:rFonts w:ascii="Times New Roman" w:hAnsi="Times New Roman"/>
          <w:color w:val="191919"/>
          <w:spacing w:val="-1"/>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methods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procedure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design</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includin</w:t>
      </w:r>
      <w:r w:rsidR="00721764">
        <w:rPr>
          <w:rFonts w:ascii="Times New Roman" w:hAnsi="Times New Roman"/>
          <w:color w:val="191919"/>
          <w:sz w:val="20"/>
          <w:szCs w:val="20"/>
        </w:rPr>
        <w:t>g</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preparatio</w:t>
      </w:r>
      <w:r w:rsidR="00721764">
        <w:rPr>
          <w:rFonts w:ascii="Times New Roman" w:hAnsi="Times New Roman"/>
          <w:color w:val="191919"/>
          <w:sz w:val="20"/>
          <w:szCs w:val="20"/>
        </w:rPr>
        <w:t>n</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abstracts.</w:t>
      </w:r>
      <w:proofErr w:type="gramEnd"/>
      <w:r w:rsidR="00721764">
        <w:rPr>
          <w:rFonts w:ascii="Times New Roman" w:hAnsi="Times New Roman"/>
          <w:color w:val="191919"/>
          <w:spacing w:val="-1"/>
          <w:sz w:val="20"/>
          <w:szCs w:val="20"/>
        </w:rPr>
        <w:t xml:space="preserve"> </w:t>
      </w:r>
      <w:r w:rsidR="00721764">
        <w:rPr>
          <w:rFonts w:ascii="Times New Roman" w:hAnsi="Times New Roman"/>
          <w:color w:val="191919"/>
          <w:spacing w:val="-10"/>
          <w:sz w:val="20"/>
          <w:szCs w:val="20"/>
        </w:rPr>
        <w:t>W</w:t>
      </w:r>
      <w:r w:rsidR="00721764">
        <w:rPr>
          <w:rFonts w:ascii="Times New Roman" w:hAnsi="Times New Roman"/>
          <w:color w:val="191919"/>
          <w:spacing w:val="-2"/>
          <w:sz w:val="20"/>
          <w:szCs w:val="20"/>
        </w:rPr>
        <w:t>ritin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report</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fiel</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educatio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relate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area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presented</w:t>
      </w:r>
      <w:r w:rsidR="00721764">
        <w:rPr>
          <w:rFonts w:ascii="Times New Roman" w:hAnsi="Times New Roman"/>
          <w:color w:val="191919"/>
          <w:sz w:val="20"/>
          <w:szCs w:val="20"/>
        </w:rPr>
        <w:t>.</w:t>
      </w:r>
      <w:r w:rsidR="00721764">
        <w:rPr>
          <w:rFonts w:ascii="Times New Roman" w:hAnsi="Times New Roman"/>
          <w:color w:val="191919"/>
          <w:spacing w:val="-20"/>
          <w:sz w:val="20"/>
          <w:szCs w:val="20"/>
        </w:rPr>
        <w:t xml:space="preserve"> </w:t>
      </w:r>
      <w:r w:rsidR="00721764">
        <w:rPr>
          <w:rFonts w:ascii="Times New Roman" w:hAnsi="Times New Roman"/>
          <w:color w:val="191919"/>
          <w:spacing w:val="-2"/>
          <w:sz w:val="20"/>
          <w:szCs w:val="20"/>
        </w:rPr>
        <w:t>Actio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focused </w:t>
      </w:r>
      <w:r w:rsidR="00721764">
        <w:rPr>
          <w:rFonts w:ascii="Times New Roman" w:hAnsi="Times New Roman"/>
          <w:color w:val="191919"/>
          <w:sz w:val="20"/>
          <w:szCs w:val="20"/>
        </w:rPr>
        <w:t>on current problems in schools.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5500 - Int</w:t>
      </w:r>
      <w:r>
        <w:rPr>
          <w:rFonts w:ascii="Times New Roman" w:hAnsi="Times New Roman"/>
          <w:b/>
          <w:bCs/>
          <w:color w:val="191919"/>
          <w:spacing w:val="-4"/>
          <w:sz w:val="20"/>
          <w:szCs w:val="20"/>
        </w:rPr>
        <w:t>r</w:t>
      </w:r>
      <w:r>
        <w:rPr>
          <w:rFonts w:ascii="Times New Roman" w:hAnsi="Times New Roman"/>
          <w:b/>
          <w:bCs/>
          <w:color w:val="191919"/>
          <w:sz w:val="20"/>
          <w:szCs w:val="20"/>
        </w:rPr>
        <w:t>oduction to the Selection of Print and Non-Print Materials</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proofErr w:type="gramStart"/>
      <w:r>
        <w:rPr>
          <w:rFonts w:ascii="Times New Roman" w:hAnsi="Times New Roman"/>
          <w:color w:val="191919"/>
          <w:sz w:val="20"/>
          <w:szCs w:val="20"/>
        </w:rPr>
        <w:t>Introduction</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selection</w:t>
      </w:r>
      <w:r>
        <w:rPr>
          <w:rFonts w:ascii="Times New Roman" w:hAnsi="Times New Roman"/>
          <w:color w:val="191919"/>
          <w:spacing w:val="-5"/>
          <w:sz w:val="20"/>
          <w:szCs w:val="20"/>
        </w:rPr>
        <w:t xml:space="preserve"> </w:t>
      </w:r>
      <w:r>
        <w:rPr>
          <w:rFonts w:ascii="Times New Roman" w:hAnsi="Times New Roman"/>
          <w:color w:val="191919"/>
          <w:sz w:val="20"/>
          <w:szCs w:val="20"/>
        </w:rPr>
        <w:t>process.</w:t>
      </w:r>
      <w:proofErr w:type="gramEnd"/>
      <w:r>
        <w:rPr>
          <w:rFonts w:ascii="Times New Roman" w:hAnsi="Times New Roman"/>
          <w:color w:val="191919"/>
          <w:spacing w:val="-9"/>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develop</w:t>
      </w:r>
      <w:r>
        <w:rPr>
          <w:rFonts w:ascii="Times New Roman" w:hAnsi="Times New Roman"/>
          <w:color w:val="191919"/>
          <w:spacing w:val="-5"/>
          <w:sz w:val="20"/>
          <w:szCs w:val="20"/>
        </w:rPr>
        <w:t xml:space="preserve"> </w:t>
      </w:r>
      <w:r>
        <w:rPr>
          <w:rFonts w:ascii="Times New Roman" w:hAnsi="Times New Roman"/>
          <w:color w:val="191919"/>
          <w:sz w:val="20"/>
          <w:szCs w:val="20"/>
        </w:rPr>
        <w:t>selection</w:t>
      </w:r>
      <w:r>
        <w:rPr>
          <w:rFonts w:ascii="Times New Roman" w:hAnsi="Times New Roman"/>
          <w:color w:val="191919"/>
          <w:spacing w:val="-5"/>
          <w:sz w:val="20"/>
          <w:szCs w:val="20"/>
        </w:rPr>
        <w:t xml:space="preserve"> </w:t>
      </w:r>
      <w:r>
        <w:rPr>
          <w:rFonts w:ascii="Times New Roman" w:hAnsi="Times New Roman"/>
          <w:color w:val="191919"/>
          <w:sz w:val="20"/>
          <w:szCs w:val="20"/>
        </w:rPr>
        <w:t>criteria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many</w:t>
      </w:r>
      <w:r>
        <w:rPr>
          <w:rFonts w:ascii="Times New Roman" w:hAnsi="Times New Roman"/>
          <w:color w:val="191919"/>
          <w:spacing w:val="-5"/>
          <w:sz w:val="20"/>
          <w:szCs w:val="20"/>
        </w:rPr>
        <w:t xml:space="preserve"> </w:t>
      </w:r>
      <w:r>
        <w:rPr>
          <w:rFonts w:ascii="Times New Roman" w:hAnsi="Times New Roman"/>
          <w:color w:val="191919"/>
          <w:sz w:val="20"/>
          <w:szCs w:val="20"/>
        </w:rPr>
        <w:t>types of materials and will evaluate selection services.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5510 - P</w:t>
      </w:r>
      <w:r>
        <w:rPr>
          <w:rFonts w:ascii="Times New Roman" w:hAnsi="Times New Roman"/>
          <w:b/>
          <w:bCs/>
          <w:color w:val="191919"/>
          <w:spacing w:val="-4"/>
          <w:sz w:val="20"/>
          <w:szCs w:val="20"/>
        </w:rPr>
        <w:t>r</w:t>
      </w:r>
      <w:r>
        <w:rPr>
          <w:rFonts w:ascii="Times New Roman" w:hAnsi="Times New Roman"/>
          <w:b/>
          <w:bCs/>
          <w:color w:val="191919"/>
          <w:sz w:val="20"/>
          <w:szCs w:val="20"/>
        </w:rPr>
        <w:t>oduction of Educational Media</w:t>
      </w:r>
      <w:r>
        <w:rPr>
          <w:rFonts w:ascii="Times New Roman" w:hAnsi="Times New Roman"/>
          <w:b/>
          <w:bCs/>
          <w:color w:val="191919"/>
          <w:spacing w:val="-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proofErr w:type="gramStart"/>
      <w:r>
        <w:rPr>
          <w:rFonts w:ascii="Times New Roman" w:hAnsi="Times New Roman"/>
          <w:color w:val="191919"/>
          <w:sz w:val="20"/>
          <w:szCs w:val="20"/>
        </w:rPr>
        <w:t>Design and production of instructional materials.</w:t>
      </w:r>
      <w:proofErr w:type="gramEnd"/>
      <w:r>
        <w:rPr>
          <w:rFonts w:ascii="Times New Roman" w:hAnsi="Times New Roman"/>
          <w:color w:val="191919"/>
          <w:sz w:val="20"/>
          <w:szCs w:val="20"/>
        </w:rPr>
        <w:t xml:space="preserve"> Design and application are related to current theories of communication.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5530 - Selection and Utilization of Educational Medi</w:t>
      </w:r>
      <w:r>
        <w:rPr>
          <w:rFonts w:ascii="Times New Roman" w:hAnsi="Times New Roman"/>
          <w:b/>
          <w:bCs/>
          <w:color w:val="191919"/>
          <w:spacing w:val="12"/>
          <w:sz w:val="20"/>
          <w:szCs w:val="20"/>
        </w:rPr>
        <w:t>a</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mee</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need</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educator</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improv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competencie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neede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select, </w:t>
      </w:r>
      <w:r>
        <w:rPr>
          <w:rFonts w:ascii="Times New Roman" w:hAnsi="Times New Roman"/>
          <w:color w:val="191919"/>
          <w:sz w:val="20"/>
          <w:szCs w:val="20"/>
        </w:rPr>
        <w:t>utilize, evaluate and modify the wide range of educational media.</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5509 - Int</w:t>
      </w:r>
      <w:r>
        <w:rPr>
          <w:rFonts w:ascii="Times New Roman" w:hAnsi="Times New Roman"/>
          <w:b/>
          <w:bCs/>
          <w:color w:val="191919"/>
          <w:spacing w:val="-4"/>
          <w:sz w:val="20"/>
          <w:szCs w:val="20"/>
        </w:rPr>
        <w:t>r</w:t>
      </w:r>
      <w:r>
        <w:rPr>
          <w:rFonts w:ascii="Times New Roman" w:hAnsi="Times New Roman"/>
          <w:b/>
          <w:bCs/>
          <w:color w:val="191919"/>
          <w:sz w:val="20"/>
          <w:szCs w:val="20"/>
        </w:rPr>
        <w:t>oduction to Behavior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Modification</w:t>
      </w:r>
      <w:r>
        <w:rPr>
          <w:rFonts w:ascii="Times New Roman" w:hAnsi="Times New Roman"/>
          <w:b/>
          <w:bCs/>
          <w:color w:val="191919"/>
          <w:spacing w:val="-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proofErr w:type="gramStart"/>
      <w:r>
        <w:rPr>
          <w:rFonts w:ascii="Times New Roman" w:hAnsi="Times New Roman"/>
          <w:color w:val="191919"/>
          <w:sz w:val="20"/>
          <w:szCs w:val="20"/>
        </w:rPr>
        <w:t>Introduction to the principles underlying behavior modification and behavior analysis as they apply</w:t>
      </w:r>
      <w:r>
        <w:rPr>
          <w:rFonts w:ascii="Times New Roman" w:hAnsi="Times New Roman"/>
          <w:color w:val="191919"/>
          <w:spacing w:val="4"/>
          <w:sz w:val="20"/>
          <w:szCs w:val="20"/>
        </w:rPr>
        <w:t xml:space="preserve"> </w:t>
      </w:r>
      <w:r>
        <w:rPr>
          <w:rFonts w:ascii="Times New Roman" w:hAnsi="Times New Roman"/>
          <w:color w:val="191919"/>
          <w:sz w:val="20"/>
          <w:szCs w:val="20"/>
        </w:rPr>
        <w:t>to</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settings.</w:t>
      </w:r>
      <w:proofErr w:type="gramEnd"/>
      <w:r>
        <w:rPr>
          <w:rFonts w:ascii="Times New Roman" w:hAnsi="Times New Roman"/>
          <w:color w:val="191919"/>
          <w:spacing w:val="-7"/>
          <w:sz w:val="20"/>
          <w:szCs w:val="20"/>
        </w:rPr>
        <w:t xml:space="preserve"> </w:t>
      </w:r>
      <w:r>
        <w:rPr>
          <w:rFonts w:ascii="Times New Roman" w:hAnsi="Times New Roman"/>
          <w:color w:val="191919"/>
          <w:sz w:val="20"/>
          <w:szCs w:val="20"/>
        </w:rPr>
        <w:t>Applied</w:t>
      </w:r>
      <w:r>
        <w:rPr>
          <w:rFonts w:ascii="Times New Roman" w:hAnsi="Times New Roman"/>
          <w:color w:val="191919"/>
          <w:spacing w:val="4"/>
          <w:sz w:val="20"/>
          <w:szCs w:val="20"/>
        </w:rPr>
        <w:t xml:space="preserve"> </w:t>
      </w:r>
      <w:r>
        <w:rPr>
          <w:rFonts w:ascii="Times New Roman" w:hAnsi="Times New Roman"/>
          <w:color w:val="191919"/>
          <w:sz w:val="20"/>
          <w:szCs w:val="20"/>
        </w:rPr>
        <w:t>behavior</w:t>
      </w:r>
      <w:r>
        <w:rPr>
          <w:rFonts w:ascii="Times New Roman" w:hAnsi="Times New Roman"/>
          <w:color w:val="191919"/>
          <w:spacing w:val="4"/>
          <w:sz w:val="20"/>
          <w:szCs w:val="20"/>
        </w:rPr>
        <w:t xml:space="preserve"> </w:t>
      </w:r>
      <w:r>
        <w:rPr>
          <w:rFonts w:ascii="Times New Roman" w:hAnsi="Times New Roman"/>
          <w:color w:val="191919"/>
          <w:sz w:val="20"/>
          <w:szCs w:val="20"/>
        </w:rPr>
        <w:t>projects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required.</w:t>
      </w:r>
      <w:r>
        <w:rPr>
          <w:rFonts w:ascii="Times New Roman" w:hAnsi="Times New Roman"/>
          <w:color w:val="191919"/>
          <w:spacing w:val="4"/>
          <w:sz w:val="20"/>
          <w:szCs w:val="20"/>
        </w:rPr>
        <w:t xml:space="preserve"> </w:t>
      </w:r>
      <w:r>
        <w:rPr>
          <w:rFonts w:ascii="Times New Roman" w:hAnsi="Times New Roman"/>
          <w:color w:val="191919"/>
          <w:sz w:val="20"/>
          <w:szCs w:val="20"/>
        </w:rPr>
        <w:t>Emphasis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placed on empirical findings.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5515 - Educational Psychology</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2"/>
        <w:jc w:val="both"/>
        <w:rPr>
          <w:rFonts w:ascii="Times New Roman" w:hAnsi="Times New Roman"/>
          <w:color w:val="000000"/>
          <w:sz w:val="20"/>
          <w:szCs w:val="20"/>
        </w:rPr>
      </w:pPr>
      <w:proofErr w:type="gramStart"/>
      <w:r>
        <w:rPr>
          <w:rFonts w:ascii="Times New Roman" w:hAnsi="Times New Roman"/>
          <w:color w:val="191919"/>
          <w:sz w:val="20"/>
          <w:szCs w:val="20"/>
        </w:rPr>
        <w:t>Introduction</w:t>
      </w:r>
      <w:r>
        <w:rPr>
          <w:rFonts w:ascii="Times New Roman" w:hAnsi="Times New Roman"/>
          <w:color w:val="191919"/>
          <w:spacing w:val="1"/>
          <w:sz w:val="20"/>
          <w:szCs w:val="20"/>
        </w:rPr>
        <w:t xml:space="preserve"> </w:t>
      </w:r>
      <w:r>
        <w:rPr>
          <w:rFonts w:ascii="Times New Roman" w:hAnsi="Times New Roman"/>
          <w:color w:val="191919"/>
          <w:sz w:val="20"/>
          <w:szCs w:val="20"/>
        </w:rPr>
        <w:t>to the application</w:t>
      </w:r>
      <w:r>
        <w:rPr>
          <w:rFonts w:ascii="Times New Roman" w:hAnsi="Times New Roman"/>
          <w:color w:val="191919"/>
          <w:spacing w:val="1"/>
          <w:sz w:val="20"/>
          <w:szCs w:val="20"/>
        </w:rPr>
        <w:t xml:space="preserve"> </w:t>
      </w:r>
      <w:r>
        <w:rPr>
          <w:rFonts w:ascii="Times New Roman" w:hAnsi="Times New Roman"/>
          <w:color w:val="191919"/>
          <w:sz w:val="20"/>
          <w:szCs w:val="20"/>
        </w:rPr>
        <w:t>of psychological</w:t>
      </w:r>
      <w:r>
        <w:rPr>
          <w:rFonts w:ascii="Times New Roman" w:hAnsi="Times New Roman"/>
          <w:color w:val="191919"/>
          <w:spacing w:val="1"/>
          <w:sz w:val="20"/>
          <w:szCs w:val="20"/>
        </w:rPr>
        <w:t xml:space="preserve"> </w:t>
      </w:r>
      <w:r>
        <w:rPr>
          <w:rFonts w:ascii="Times New Roman" w:hAnsi="Times New Roman"/>
          <w:color w:val="191919"/>
          <w:sz w:val="20"/>
          <w:szCs w:val="20"/>
        </w:rPr>
        <w:t>theory of educational</w:t>
      </w:r>
      <w:r>
        <w:rPr>
          <w:rFonts w:ascii="Times New Roman" w:hAnsi="Times New Roman"/>
          <w:color w:val="191919"/>
          <w:spacing w:val="1"/>
          <w:sz w:val="20"/>
          <w:szCs w:val="20"/>
        </w:rPr>
        <w:t xml:space="preserve"> </w:t>
      </w:r>
      <w:r>
        <w:rPr>
          <w:rFonts w:ascii="Times New Roman" w:hAnsi="Times New Roman"/>
          <w:color w:val="191919"/>
          <w:sz w:val="20"/>
          <w:szCs w:val="20"/>
        </w:rPr>
        <w:t>problems, including</w:t>
      </w:r>
      <w:r>
        <w:rPr>
          <w:rFonts w:ascii="Times New Roman" w:hAnsi="Times New Roman"/>
          <w:color w:val="191919"/>
          <w:spacing w:val="1"/>
          <w:sz w:val="20"/>
          <w:szCs w:val="20"/>
        </w:rPr>
        <w:t xml:space="preserve"> </w:t>
      </w:r>
      <w:r>
        <w:rPr>
          <w:rFonts w:ascii="Times New Roman" w:hAnsi="Times New Roman"/>
          <w:color w:val="191919"/>
          <w:sz w:val="20"/>
          <w:szCs w:val="20"/>
        </w:rPr>
        <w:t>the methods of learning and instruction.</w:t>
      </w:r>
      <w:proofErr w:type="gramEnd"/>
      <w:r>
        <w:rPr>
          <w:rFonts w:ascii="Times New Roman" w:hAnsi="Times New Roman"/>
          <w:color w:val="191919"/>
          <w:sz w:val="20"/>
          <w:szCs w:val="20"/>
        </w:rPr>
        <w:t xml:space="preserve"> (This course is a prerequisite for advanced courses in re- </w:t>
      </w:r>
      <w:proofErr w:type="spellStart"/>
      <w:r>
        <w:rPr>
          <w:rFonts w:ascii="Times New Roman" w:hAnsi="Times New Roman"/>
          <w:color w:val="191919"/>
          <w:sz w:val="20"/>
          <w:szCs w:val="20"/>
        </w:rPr>
        <w:t>lated</w:t>
      </w:r>
      <w:proofErr w:type="spellEnd"/>
      <w:r>
        <w:rPr>
          <w:rFonts w:ascii="Times New Roman" w:hAnsi="Times New Roman"/>
          <w:color w:val="191919"/>
          <w:sz w:val="20"/>
          <w:szCs w:val="20"/>
        </w:rPr>
        <w:t xml:space="preserve"> areas.)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5520 - Developmental Psycholog</w:t>
      </w:r>
      <w:r>
        <w:rPr>
          <w:rFonts w:ascii="Times New Roman" w:hAnsi="Times New Roman"/>
          <w:b/>
          <w:bCs/>
          <w:color w:val="191919"/>
          <w:spacing w:val="-11"/>
          <w:sz w:val="20"/>
          <w:szCs w:val="20"/>
        </w:rPr>
        <w:t>y</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proofErr w:type="gramStart"/>
      <w:r>
        <w:rPr>
          <w:rFonts w:ascii="Times New Roman" w:hAnsi="Times New Roman"/>
          <w:color w:val="191919"/>
          <w:sz w:val="20"/>
          <w:szCs w:val="20"/>
        </w:rPr>
        <w:t>Examination of dynamics of psychological development throughout the human life cycle with emphasis on the period from infancy through adolescence.</w:t>
      </w:r>
      <w:proofErr w:type="gramEnd"/>
      <w:r>
        <w:rPr>
          <w:rFonts w:ascii="Times New Roman" w:hAnsi="Times New Roman"/>
          <w:color w:val="191919"/>
          <w:spacing w:val="-3"/>
          <w:sz w:val="20"/>
          <w:szCs w:val="20"/>
        </w:rPr>
        <w:t xml:space="preserve"> </w:t>
      </w:r>
      <w:r>
        <w:rPr>
          <w:rFonts w:ascii="Times New Roman" w:hAnsi="Times New Roman"/>
          <w:color w:val="191919"/>
          <w:spacing w:val="-22"/>
          <w:sz w:val="20"/>
          <w:szCs w:val="20"/>
        </w:rPr>
        <w:t>V</w:t>
      </w:r>
      <w:r>
        <w:rPr>
          <w:rFonts w:ascii="Times New Roman" w:hAnsi="Times New Roman"/>
          <w:color w:val="191919"/>
          <w:sz w:val="20"/>
          <w:szCs w:val="20"/>
        </w:rPr>
        <w:t xml:space="preserve">arious theoretical perspectives, as </w:t>
      </w:r>
      <w:proofErr w:type="spellStart"/>
      <w:r>
        <w:rPr>
          <w:rFonts w:ascii="Times New Roman" w:hAnsi="Times New Roman"/>
          <w:color w:val="191919"/>
          <w:sz w:val="20"/>
          <w:szCs w:val="20"/>
        </w:rPr>
        <w:t>welt</w:t>
      </w:r>
      <w:proofErr w:type="spellEnd"/>
      <w:r>
        <w:rPr>
          <w:rFonts w:ascii="Times New Roman" w:hAnsi="Times New Roman"/>
          <w:color w:val="191919"/>
          <w:sz w:val="20"/>
          <w:szCs w:val="20"/>
        </w:rPr>
        <w:t xml:space="preserve"> as related research, are studied. (This course is a prerequisite for more advanced courses in related areas.)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5530 -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Adolescent Psychology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2"/>
        <w:jc w:val="both"/>
        <w:rPr>
          <w:rFonts w:ascii="Times New Roman" w:hAnsi="Times New Roman"/>
          <w:color w:val="000000"/>
          <w:sz w:val="20"/>
          <w:szCs w:val="20"/>
        </w:rPr>
      </w:pPr>
      <w:proofErr w:type="gramStart"/>
      <w:r>
        <w:rPr>
          <w:rFonts w:ascii="Times New Roman" w:hAnsi="Times New Roman"/>
          <w:color w:val="191919"/>
          <w:sz w:val="20"/>
          <w:szCs w:val="20"/>
        </w:rPr>
        <w:t xml:space="preserve">Study of theory and research on behavior and development of adolescents and youth with </w:t>
      </w:r>
      <w:proofErr w:type="spellStart"/>
      <w:r>
        <w:rPr>
          <w:rFonts w:ascii="Times New Roman" w:hAnsi="Times New Roman"/>
          <w:color w:val="191919"/>
          <w:sz w:val="20"/>
          <w:szCs w:val="20"/>
        </w:rPr>
        <w:t>em</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phasis</w:t>
      </w:r>
      <w:proofErr w:type="spellEnd"/>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implications</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these</w:t>
      </w:r>
      <w:r>
        <w:rPr>
          <w:rFonts w:ascii="Times New Roman" w:hAnsi="Times New Roman"/>
          <w:color w:val="191919"/>
          <w:spacing w:val="-5"/>
          <w:sz w:val="20"/>
          <w:szCs w:val="20"/>
        </w:rPr>
        <w:t xml:space="preserve"> </w:t>
      </w:r>
      <w:r>
        <w:rPr>
          <w:rFonts w:ascii="Times New Roman" w:hAnsi="Times New Roman"/>
          <w:color w:val="191919"/>
          <w:sz w:val="20"/>
          <w:szCs w:val="20"/>
        </w:rPr>
        <w:t>data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education</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socialization</w:t>
      </w:r>
      <w:r>
        <w:rPr>
          <w:rFonts w:ascii="Times New Roman" w:hAnsi="Times New Roman"/>
          <w:color w:val="191919"/>
          <w:spacing w:val="-5"/>
          <w:sz w:val="20"/>
          <w:szCs w:val="20"/>
        </w:rPr>
        <w:t xml:space="preserve"> </w:t>
      </w:r>
      <w:r>
        <w:rPr>
          <w:rFonts w:ascii="Times New Roman" w:hAnsi="Times New Roman"/>
          <w:color w:val="191919"/>
          <w:sz w:val="20"/>
          <w:szCs w:val="20"/>
        </w:rPr>
        <w:t>over</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transitional</w:t>
      </w:r>
      <w:r>
        <w:rPr>
          <w:rFonts w:ascii="Times New Roman" w:hAnsi="Times New Roman"/>
          <w:color w:val="191919"/>
          <w:spacing w:val="-5"/>
          <w:sz w:val="20"/>
          <w:szCs w:val="20"/>
        </w:rPr>
        <w:t xml:space="preserve"> </w:t>
      </w:r>
      <w:proofErr w:type="spellStart"/>
      <w:r>
        <w:rPr>
          <w:rFonts w:ascii="Times New Roman" w:hAnsi="Times New Roman"/>
          <w:color w:val="191919"/>
          <w:sz w:val="20"/>
          <w:szCs w:val="20"/>
        </w:rPr>
        <w:t>pe</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riod</w:t>
      </w:r>
      <w:proofErr w:type="spellEnd"/>
      <w:r>
        <w:rPr>
          <w:rFonts w:ascii="Times New Roman" w:hAnsi="Times New Roman"/>
          <w:color w:val="191919"/>
          <w:sz w:val="20"/>
          <w:szCs w:val="20"/>
        </w:rPr>
        <w:t xml:space="preserve"> from childhood in contemporary</w:t>
      </w:r>
      <w:r>
        <w:rPr>
          <w:rFonts w:ascii="Times New Roman" w:hAnsi="Times New Roman"/>
          <w:color w:val="191919"/>
          <w:spacing w:val="-11"/>
          <w:sz w:val="20"/>
          <w:szCs w:val="20"/>
        </w:rPr>
        <w:t xml:space="preserve"> </w:t>
      </w:r>
      <w:r>
        <w:rPr>
          <w:rFonts w:ascii="Times New Roman" w:hAnsi="Times New Roman"/>
          <w:color w:val="191919"/>
          <w:sz w:val="20"/>
          <w:szCs w:val="20"/>
        </w:rPr>
        <w:t>American societ</w:t>
      </w:r>
      <w:r>
        <w:rPr>
          <w:rFonts w:ascii="Times New Roman" w:hAnsi="Times New Roman"/>
          <w:color w:val="191919"/>
          <w:spacing w:val="-13"/>
          <w:sz w:val="20"/>
          <w:szCs w:val="20"/>
        </w:rPr>
        <w:t>y</w:t>
      </w:r>
      <w:r>
        <w:rPr>
          <w:rFonts w:ascii="Times New Roman" w:hAnsi="Times New Roman"/>
          <w:color w:val="191919"/>
          <w:sz w:val="20"/>
          <w:szCs w:val="20"/>
        </w:rPr>
        <w:t>.</w:t>
      </w:r>
      <w:proofErr w:type="gramEnd"/>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5550 -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of Learning</w:t>
      </w:r>
      <w:r>
        <w:rPr>
          <w:rFonts w:ascii="Times New Roman" w:hAnsi="Times New Roman"/>
          <w:b/>
          <w:bCs/>
          <w:color w:val="191919"/>
          <w:spacing w:val="-2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27" w:right="2595"/>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various theories of learning using tapes, film, lectures and class discussion.</w:t>
      </w:r>
    </w:p>
    <w:p w:rsidR="00721764" w:rsidRDefault="00721764" w:rsidP="00721764">
      <w:pPr>
        <w:widowControl w:val="0"/>
        <w:autoSpaceDE w:val="0"/>
        <w:autoSpaceDN w:val="0"/>
        <w:adjustRightInd w:val="0"/>
        <w:spacing w:before="6" w:after="0" w:line="240" w:lineRule="auto"/>
        <w:ind w:left="867"/>
        <w:rPr>
          <w:rFonts w:ascii="Times New Roman" w:hAnsi="Times New Roman"/>
          <w:color w:val="000000"/>
          <w:sz w:val="20"/>
          <w:szCs w:val="20"/>
        </w:rPr>
      </w:pPr>
      <w:r>
        <w:rPr>
          <w:rFonts w:ascii="Times New Roman" w:hAnsi="Times New Roman"/>
          <w:b/>
          <w:bCs/>
          <w:color w:val="191919"/>
          <w:sz w:val="20"/>
          <w:szCs w:val="20"/>
        </w:rPr>
        <w:t>PSYC 5555 - Conditions of Learning</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40" w:lineRule="auto"/>
        <w:ind w:left="1227" w:right="1947"/>
        <w:jc w:val="both"/>
        <w:rPr>
          <w:rFonts w:ascii="Times New Roman" w:hAnsi="Times New Roman"/>
          <w:color w:val="000000"/>
          <w:sz w:val="20"/>
          <w:szCs w:val="20"/>
        </w:rPr>
      </w:pPr>
      <w:r w:rsidRPr="003F0AB9">
        <w:rPr>
          <w:noProof/>
        </w:rPr>
        <w:pict>
          <v:polyline id="_x0000_s1454" style="position:absolute;left:0;text-align:left;z-index:-251527168;mso-position-horizontal-relative:page;mso-position-vertical-relative:text" points="540.35pt,9.25pt,540.35pt,45.45pt" coordsize="0,724" o:allowincell="f" filled="f" strokecolor="#191919" strokeweight="4pt">
            <v:path arrowok="t"/>
            <w10:wrap anchorx="page"/>
          </v:polyline>
        </w:pict>
      </w:r>
      <w:proofErr w:type="gramStart"/>
      <w:r w:rsidR="00721764">
        <w:rPr>
          <w:rFonts w:ascii="Times New Roman" w:hAnsi="Times New Roman"/>
          <w:color w:val="191919"/>
          <w:sz w:val="20"/>
          <w:szCs w:val="20"/>
        </w:rPr>
        <w:t>A</w:t>
      </w:r>
      <w:r w:rsidR="00721764">
        <w:rPr>
          <w:rFonts w:ascii="Times New Roman" w:hAnsi="Times New Roman"/>
          <w:color w:val="191919"/>
          <w:spacing w:val="-9"/>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fundamental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principles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human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learning.</w:t>
      </w:r>
      <w:proofErr w:type="gramEnd"/>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practical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implications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2"/>
          <w:sz w:val="20"/>
          <w:szCs w:val="20"/>
        </w:rPr>
        <w:t xml:space="preserve"> </w:t>
      </w:r>
      <w:proofErr w:type="spellStart"/>
      <w:r w:rsidR="00721764">
        <w:rPr>
          <w:rFonts w:ascii="Times New Roman" w:hAnsi="Times New Roman"/>
          <w:color w:val="191919"/>
          <w:sz w:val="20"/>
          <w:szCs w:val="20"/>
        </w:rPr>
        <w:t>educa</w:t>
      </w:r>
      <w:proofErr w:type="spellEnd"/>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before="13" w:after="0" w:line="240" w:lineRule="auto"/>
        <w:ind w:left="1227" w:right="1947"/>
        <w:jc w:val="both"/>
        <w:rPr>
          <w:rFonts w:ascii="Times New Roman" w:hAnsi="Times New Roman"/>
          <w:color w:val="000000"/>
          <w:sz w:val="20"/>
          <w:szCs w:val="20"/>
        </w:rPr>
        <w:sectPr w:rsidR="00721764">
          <w:footerReference w:type="even" r:id="rId23"/>
          <w:footerReference w:type="default" r:id="rId24"/>
          <w:pgSz w:w="12240" w:h="15840"/>
          <w:pgMar w:top="260" w:right="240" w:bottom="280" w:left="1260" w:header="0" w:footer="575" w:gutter="0"/>
          <w:pgNumType w:start="109"/>
          <w:cols w:space="720"/>
          <w:noEndnote/>
        </w:sectPr>
      </w:pPr>
    </w:p>
    <w:p w:rsidR="00721764" w:rsidRDefault="00721764" w:rsidP="00721764">
      <w:pPr>
        <w:widowControl w:val="0"/>
        <w:autoSpaceDE w:val="0"/>
        <w:autoSpaceDN w:val="0"/>
        <w:adjustRightInd w:val="0"/>
        <w:spacing w:before="5" w:after="0" w:line="90" w:lineRule="exact"/>
        <w:rPr>
          <w:rFonts w:ascii="Times New Roman" w:hAnsi="Times New Roman"/>
          <w:color w:val="000000"/>
          <w:sz w:val="9"/>
          <w:szCs w:val="9"/>
        </w:rPr>
      </w:pPr>
    </w:p>
    <w:tbl>
      <w:tblPr>
        <w:tblW w:w="0" w:type="auto"/>
        <w:tblInd w:w="100" w:type="dxa"/>
        <w:tblLayout w:type="fixed"/>
        <w:tblCellMar>
          <w:left w:w="0" w:type="dxa"/>
          <w:right w:w="0" w:type="dxa"/>
        </w:tblCellMar>
        <w:tblLook w:val="0000"/>
      </w:tblPr>
      <w:tblGrid>
        <w:gridCol w:w="1085"/>
        <w:gridCol w:w="4560"/>
        <w:gridCol w:w="4858"/>
      </w:tblGrid>
      <w:tr w:rsidR="00721764" w:rsidRPr="00FA7AC7" w:rsidTr="00B67EC4">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B67EC4">
            <w:pPr>
              <w:widowControl w:val="0"/>
              <w:autoSpaceDE w:val="0"/>
              <w:autoSpaceDN w:val="0"/>
              <w:adjustRightInd w:val="0"/>
              <w:spacing w:after="0" w:line="240" w:lineRule="auto"/>
              <w:ind w:left="908"/>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4858" w:type="dxa"/>
            <w:tcBorders>
              <w:top w:val="nil"/>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r w:rsidR="00721764" w:rsidRPr="00FA7AC7" w:rsidTr="00B67EC4">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B67EC4">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2285" w:right="865"/>
        <w:jc w:val="both"/>
        <w:rPr>
          <w:rFonts w:ascii="Times New Roman" w:hAnsi="Times New Roman"/>
          <w:color w:val="000000"/>
          <w:sz w:val="20"/>
          <w:szCs w:val="20"/>
        </w:rPr>
      </w:pPr>
      <w:proofErr w:type="spellStart"/>
      <w:proofErr w:type="gramStart"/>
      <w:r>
        <w:rPr>
          <w:rFonts w:ascii="Times New Roman" w:hAnsi="Times New Roman"/>
          <w:color w:val="191919"/>
          <w:sz w:val="20"/>
          <w:szCs w:val="20"/>
        </w:rPr>
        <w:t>tion</w:t>
      </w:r>
      <w:proofErr w:type="spellEnd"/>
      <w:proofErr w:type="gramEnd"/>
      <w:r>
        <w:rPr>
          <w:rFonts w:ascii="Times New Roman" w:hAnsi="Times New Roman"/>
          <w:color w:val="191919"/>
          <w:sz w:val="20"/>
          <w:szCs w:val="20"/>
        </w:rPr>
        <w:t>, including learning processes involved in conditioning, verbal learning, transfe</w:t>
      </w:r>
      <w:r>
        <w:rPr>
          <w:rFonts w:ascii="Times New Roman" w:hAnsi="Times New Roman"/>
          <w:color w:val="191919"/>
          <w:spacing w:val="-8"/>
          <w:sz w:val="20"/>
          <w:szCs w:val="20"/>
        </w:rPr>
        <w:t>r</w:t>
      </w:r>
      <w:r>
        <w:rPr>
          <w:rFonts w:ascii="Times New Roman" w:hAnsi="Times New Roman"/>
          <w:color w:val="191919"/>
          <w:sz w:val="20"/>
          <w:szCs w:val="20"/>
        </w:rPr>
        <w:t>, memor</w:t>
      </w:r>
      <w:r>
        <w:rPr>
          <w:rFonts w:ascii="Times New Roman" w:hAnsi="Times New Roman"/>
          <w:color w:val="191919"/>
          <w:spacing w:val="-13"/>
          <w:sz w:val="20"/>
          <w:szCs w:val="20"/>
        </w:rPr>
        <w:t>y</w:t>
      </w:r>
      <w:r>
        <w:rPr>
          <w:rFonts w:ascii="Times New Roman" w:hAnsi="Times New Roman"/>
          <w:color w:val="191919"/>
          <w:sz w:val="20"/>
          <w:szCs w:val="20"/>
        </w:rPr>
        <w:t xml:space="preserve">, concept formation, perceptual learning, problem-solving, thinking, language and motor learn- </w:t>
      </w:r>
      <w:proofErr w:type="spellStart"/>
      <w:r>
        <w:rPr>
          <w:rFonts w:ascii="Times New Roman" w:hAnsi="Times New Roman"/>
          <w:color w:val="191919"/>
          <w:sz w:val="20"/>
          <w:szCs w:val="20"/>
        </w:rPr>
        <w:t>ing</w:t>
      </w:r>
      <w:proofErr w:type="spellEnd"/>
      <w:r>
        <w:rPr>
          <w:rFonts w:ascii="Times New Roman" w:hAnsi="Times New Roman"/>
          <w:color w:val="191919"/>
          <w:sz w:val="20"/>
          <w:szCs w:val="20"/>
        </w:rPr>
        <w:t>.</w:t>
      </w:r>
    </w:p>
    <w:p w:rsidR="00721764" w:rsidRDefault="003F0AB9" w:rsidP="00721764">
      <w:pPr>
        <w:widowControl w:val="0"/>
        <w:autoSpaceDE w:val="0"/>
        <w:autoSpaceDN w:val="0"/>
        <w:adjustRightInd w:val="0"/>
        <w:spacing w:after="0" w:line="227" w:lineRule="exact"/>
        <w:ind w:left="1925"/>
        <w:rPr>
          <w:rFonts w:ascii="Times New Roman" w:hAnsi="Times New Roman"/>
          <w:color w:val="000000"/>
          <w:sz w:val="20"/>
          <w:szCs w:val="20"/>
        </w:rPr>
      </w:pPr>
      <w:r w:rsidRPr="003F0AB9">
        <w:rPr>
          <w:noProof/>
        </w:rPr>
        <w:pict>
          <v:group id="_x0000_s1460" style="position:absolute;left:0;text-align:left;margin-left:263.6pt;margin-top:-91.4pt;width:31.2pt;height:31pt;z-index:-251523072;mso-position-horizontal-relative:page" coordorigin="5272,-1828" coordsize="624,620" o:allowincell="f">
            <v:rect id="_x0000_s1461" style="position:absolute;left:5277;top:-1823;width:613;height:610" o:allowincell="f" stroked="f">
              <v:path arrowok="t"/>
            </v:rect>
            <v:rect id="_x0000_s1462" style="position:absolute;left:5277;top:-1824;width:620;height:620;mso-position-horizontal-relative:page" o:allowincell="f" filled="f" stroked="f">
              <v:textbox inset="0,0,0,0">
                <w:txbxContent>
                  <w:p w:rsidR="00671869" w:rsidRDefault="00671869"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7"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71869" w:rsidRDefault="00671869"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READ 5503 - Imp</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oving Reading Instruction</w:t>
      </w:r>
    </w:p>
    <w:p w:rsidR="00721764" w:rsidRDefault="00721764" w:rsidP="00721764">
      <w:pPr>
        <w:widowControl w:val="0"/>
        <w:autoSpaceDE w:val="0"/>
        <w:autoSpaceDN w:val="0"/>
        <w:adjustRightInd w:val="0"/>
        <w:spacing w:before="10" w:after="0" w:line="240" w:lineRule="auto"/>
        <w:ind w:left="1925"/>
        <w:rPr>
          <w:rFonts w:ascii="Times New Roman" w:hAnsi="Times New Roman"/>
          <w:color w:val="000000"/>
          <w:sz w:val="20"/>
          <w:szCs w:val="20"/>
        </w:rPr>
      </w:pPr>
      <w:proofErr w:type="gramStart"/>
      <w:r>
        <w:rPr>
          <w:rFonts w:ascii="Times New Roman" w:hAnsi="Times New Roman"/>
          <w:b/>
          <w:bCs/>
          <w:color w:val="191919"/>
          <w:sz w:val="20"/>
          <w:szCs w:val="20"/>
        </w:rPr>
        <w:t>for</w:t>
      </w:r>
      <w:proofErr w:type="gramEnd"/>
      <w:r>
        <w:rPr>
          <w:rFonts w:ascii="Times New Roman" w:hAnsi="Times New Roman"/>
          <w:b/>
          <w:bCs/>
          <w:color w:val="191919"/>
          <w:spacing w:val="-4"/>
          <w:sz w:val="20"/>
          <w:szCs w:val="20"/>
        </w:rPr>
        <w:t xml:space="preserve"> </w:t>
      </w:r>
      <w:r>
        <w:rPr>
          <w:rFonts w:ascii="Times New Roman" w:hAnsi="Times New Roman"/>
          <w:b/>
          <w:bCs/>
          <w:color w:val="191919"/>
          <w:sz w:val="20"/>
          <w:szCs w:val="20"/>
        </w:rPr>
        <w:t>the Middle School Reading P</w:t>
      </w:r>
      <w:r>
        <w:rPr>
          <w:rFonts w:ascii="Times New Roman" w:hAnsi="Times New Roman"/>
          <w:b/>
          <w:bCs/>
          <w:color w:val="191919"/>
          <w:spacing w:val="-4"/>
          <w:sz w:val="20"/>
          <w:szCs w:val="20"/>
        </w:rPr>
        <w:t>r</w:t>
      </w:r>
      <w:r>
        <w:rPr>
          <w:rFonts w:ascii="Times New Roman" w:hAnsi="Times New Roman"/>
          <w:b/>
          <w:bCs/>
          <w:color w:val="191919"/>
          <w:sz w:val="20"/>
          <w:szCs w:val="20"/>
        </w:rPr>
        <w:t xml:space="preserve">ogram  </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3F0AB9"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sidRPr="003F0AB9">
        <w:rPr>
          <w:noProof/>
        </w:rPr>
        <w:pict>
          <v:shape id="_x0000_s1464" type="#_x0000_t202" style="position:absolute;left:0;text-align:left;margin-left:17.8pt;margin-top:19.75pt;width:1in;height:270.7pt;z-index:-251521024;mso-position-horizont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w:t>
      </w:r>
      <w:r w:rsidR="00721764">
        <w:rPr>
          <w:rFonts w:ascii="Times New Roman" w:hAnsi="Times New Roman"/>
          <w:color w:val="191919"/>
          <w:spacing w:val="-16"/>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acquaint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middle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grade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teachers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strategies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improving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teaching 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middle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grades.</w:t>
      </w:r>
      <w:r w:rsidR="00721764">
        <w:rPr>
          <w:rFonts w:ascii="Times New Roman" w:hAnsi="Times New Roman"/>
          <w:color w:val="191919"/>
          <w:spacing w:val="-4"/>
          <w:sz w:val="20"/>
          <w:szCs w:val="20"/>
        </w:rPr>
        <w:t xml:space="preserve"> </w:t>
      </w:r>
      <w:proofErr w:type="gramStart"/>
      <w:r w:rsidR="00721764">
        <w:rPr>
          <w:rFonts w:ascii="Times New Roman" w:hAnsi="Times New Roman"/>
          <w:color w:val="191919"/>
          <w:sz w:val="20"/>
          <w:szCs w:val="20"/>
        </w:rPr>
        <w:t>Emphasis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improving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content,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 xml:space="preserve">writ- </w:t>
      </w:r>
      <w:proofErr w:type="spellStart"/>
      <w:r w:rsidR="00721764">
        <w:rPr>
          <w:rFonts w:ascii="Times New Roman" w:hAnsi="Times New Roman"/>
          <w:color w:val="191919"/>
          <w:sz w:val="20"/>
          <w:szCs w:val="20"/>
        </w:rPr>
        <w:t>ing</w:t>
      </w:r>
      <w:proofErr w:type="spellEnd"/>
      <w:r w:rsidR="00721764">
        <w:rPr>
          <w:rFonts w:ascii="Times New Roman" w:hAnsi="Times New Roman"/>
          <w:color w:val="191919"/>
          <w:sz w:val="20"/>
          <w:szCs w:val="20"/>
        </w:rPr>
        <w:t>-thinking skills.</w:t>
      </w:r>
      <w:proofErr w:type="gramEnd"/>
    </w:p>
    <w:p w:rsidR="00721764" w:rsidRDefault="00721764" w:rsidP="00721764">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191919"/>
          <w:sz w:val="20"/>
          <w:szCs w:val="20"/>
        </w:rPr>
        <w:t>READ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Imp</w:t>
      </w:r>
      <w:r>
        <w:rPr>
          <w:rFonts w:ascii="Times New Roman" w:hAnsi="Times New Roman"/>
          <w:b/>
          <w:bCs/>
          <w:color w:val="191919"/>
          <w:spacing w:val="-4"/>
          <w:sz w:val="20"/>
          <w:szCs w:val="20"/>
        </w:rPr>
        <w:t>r</w:t>
      </w:r>
      <w:r>
        <w:rPr>
          <w:rFonts w:ascii="Times New Roman" w:hAnsi="Times New Roman"/>
          <w:b/>
          <w:bCs/>
          <w:color w:val="191919"/>
          <w:sz w:val="20"/>
          <w:szCs w:val="20"/>
        </w:rPr>
        <w:t>oving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Content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eas....................................3(3-0)</w:t>
      </w:r>
    </w:p>
    <w:p w:rsidR="00721764" w:rsidRDefault="00721764"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designed</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acquaint</w:t>
      </w:r>
      <w:r>
        <w:rPr>
          <w:rFonts w:ascii="Times New Roman" w:hAnsi="Times New Roman"/>
          <w:color w:val="191919"/>
          <w:spacing w:val="3"/>
          <w:sz w:val="20"/>
          <w:szCs w:val="20"/>
        </w:rPr>
        <w:t xml:space="preserve"> </w:t>
      </w:r>
      <w:r>
        <w:rPr>
          <w:rFonts w:ascii="Times New Roman" w:hAnsi="Times New Roman"/>
          <w:color w:val="191919"/>
          <w:sz w:val="20"/>
          <w:szCs w:val="20"/>
        </w:rPr>
        <w:t>secondary</w:t>
      </w:r>
      <w:r>
        <w:rPr>
          <w:rFonts w:ascii="Times New Roman" w:hAnsi="Times New Roman"/>
          <w:color w:val="191919"/>
          <w:spacing w:val="3"/>
          <w:sz w:val="20"/>
          <w:szCs w:val="20"/>
        </w:rPr>
        <w:t xml:space="preserve"> </w:t>
      </w:r>
      <w:r>
        <w:rPr>
          <w:rFonts w:ascii="Times New Roman" w:hAnsi="Times New Roman"/>
          <w:color w:val="191919"/>
          <w:sz w:val="20"/>
          <w:szCs w:val="20"/>
        </w:rPr>
        <w:t>school</w:t>
      </w:r>
      <w:r>
        <w:rPr>
          <w:rFonts w:ascii="Times New Roman" w:hAnsi="Times New Roman"/>
          <w:color w:val="191919"/>
          <w:spacing w:val="3"/>
          <w:sz w:val="20"/>
          <w:szCs w:val="20"/>
        </w:rPr>
        <w:t xml:space="preserve"> </w:t>
      </w:r>
      <w:r>
        <w:rPr>
          <w:rFonts w:ascii="Times New Roman" w:hAnsi="Times New Roman"/>
          <w:color w:val="191919"/>
          <w:sz w:val="20"/>
          <w:szCs w:val="20"/>
        </w:rPr>
        <w:t>teachers</w:t>
      </w:r>
      <w:r>
        <w:rPr>
          <w:rFonts w:ascii="Times New Roman" w:hAnsi="Times New Roman"/>
          <w:color w:val="191919"/>
          <w:spacing w:val="3"/>
          <w:sz w:val="20"/>
          <w:szCs w:val="20"/>
        </w:rPr>
        <w:t xml:space="preserve"> </w:t>
      </w:r>
      <w:r>
        <w:rPr>
          <w:rFonts w:ascii="Times New Roman" w:hAnsi="Times New Roman"/>
          <w:color w:val="191919"/>
          <w:sz w:val="20"/>
          <w:szCs w:val="20"/>
        </w:rPr>
        <w:t>with</w:t>
      </w:r>
      <w:r>
        <w:rPr>
          <w:rFonts w:ascii="Times New Roman" w:hAnsi="Times New Roman"/>
          <w:color w:val="191919"/>
          <w:spacing w:val="3"/>
          <w:sz w:val="20"/>
          <w:szCs w:val="20"/>
        </w:rPr>
        <w:t xml:space="preserve"> </w:t>
      </w:r>
      <w:r>
        <w:rPr>
          <w:rFonts w:ascii="Times New Roman" w:hAnsi="Times New Roman"/>
          <w:color w:val="191919"/>
          <w:sz w:val="20"/>
          <w:szCs w:val="20"/>
        </w:rPr>
        <w:t>instructional</w:t>
      </w:r>
      <w:r>
        <w:rPr>
          <w:rFonts w:ascii="Times New Roman" w:hAnsi="Times New Roman"/>
          <w:color w:val="191919"/>
          <w:spacing w:val="3"/>
          <w:sz w:val="20"/>
          <w:szCs w:val="20"/>
        </w:rPr>
        <w:t xml:space="preserve"> </w:t>
      </w:r>
      <w:r>
        <w:rPr>
          <w:rFonts w:ascii="Times New Roman" w:hAnsi="Times New Roman"/>
          <w:color w:val="191919"/>
          <w:sz w:val="20"/>
          <w:szCs w:val="20"/>
        </w:rPr>
        <w:t>strategies</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ma- </w:t>
      </w:r>
      <w:proofErr w:type="spellStart"/>
      <w:r>
        <w:rPr>
          <w:rFonts w:ascii="Times New Roman" w:hAnsi="Times New Roman"/>
          <w:color w:val="191919"/>
          <w:sz w:val="20"/>
          <w:szCs w:val="20"/>
        </w:rPr>
        <w:t>terials</w:t>
      </w:r>
      <w:proofErr w:type="spellEnd"/>
      <w:r>
        <w:rPr>
          <w:rFonts w:ascii="Times New Roman" w:hAnsi="Times New Roman"/>
          <w:color w:val="191919"/>
          <w:sz w:val="20"/>
          <w:szCs w:val="20"/>
        </w:rPr>
        <w:t xml:space="preserve"> for implementing reading instruction through subject matter courses.</w:t>
      </w:r>
    </w:p>
    <w:p w:rsidR="00721764" w:rsidRDefault="00721764" w:rsidP="00721764">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191919"/>
          <w:sz w:val="20"/>
          <w:szCs w:val="20"/>
        </w:rPr>
        <w:t>READ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Diagnosis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Difficulties.....................................................................3(3-0)</w:t>
      </w:r>
    </w:p>
    <w:p w:rsidR="00721764" w:rsidRDefault="003F0AB9"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sidRPr="003F0AB9">
        <w:rPr>
          <w:noProof/>
        </w:rPr>
        <w:pict>
          <v:shape id="_x0000_s1463" type="#_x0000_t202" style="position:absolute;left:0;text-align:left;margin-left:17.8pt;margin-top:444.6pt;width:1in;height:184.35pt;z-index:-251522048;mso-position-horizontal-relative:page;mso-position-vertical-relative:page" o:allowincell="f" filled="f" stroked="f">
            <v:textbox style="layout-flow:vertical;mso-layout-flow-alt:bottom-to-top" inset="0,0,0,0">
              <w:txbxContent>
                <w:p w:rsidR="00671869" w:rsidRDefault="00671869"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color w:val="191919"/>
          <w:sz w:val="20"/>
          <w:szCs w:val="20"/>
        </w:rPr>
        <w:t>A</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analyze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causes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problems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well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provide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knowledge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 xml:space="preserve">in the principles of diagnosis and remediation, with major emphasis on formal and informal as- </w:t>
      </w:r>
      <w:proofErr w:type="spellStart"/>
      <w:r w:rsidR="00721764">
        <w:rPr>
          <w:rFonts w:ascii="Times New Roman" w:hAnsi="Times New Roman"/>
          <w:color w:val="191919"/>
          <w:sz w:val="20"/>
          <w:szCs w:val="20"/>
        </w:rPr>
        <w:t>sessment</w:t>
      </w:r>
      <w:proofErr w:type="spellEnd"/>
      <w:r w:rsidR="00721764">
        <w:rPr>
          <w:rFonts w:ascii="Times New Roman" w:hAnsi="Times New Roman"/>
          <w:color w:val="191919"/>
          <w:sz w:val="20"/>
          <w:szCs w:val="20"/>
        </w:rPr>
        <w:t xml:space="preserve"> techniques.</w:t>
      </w:r>
    </w:p>
    <w:p w:rsidR="00721764" w:rsidRDefault="00721764"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sectPr w:rsidR="00721764">
          <w:pgSz w:w="12240" w:h="15840"/>
          <w:pgMar w:top="360" w:right="1300" w:bottom="280" w:left="220" w:header="0" w:footer="949" w:gutter="0"/>
          <w:cols w:space="720" w:equalWidth="0">
            <w:col w:w="10720"/>
          </w:cols>
          <w:noEndnote/>
        </w:sectPr>
      </w:pPr>
    </w:p>
    <w:p w:rsidR="00D121D5" w:rsidRPr="00721764" w:rsidRDefault="00D121D5" w:rsidP="00721764"/>
    <w:sectPr w:rsidR="00D121D5" w:rsidRPr="00721764" w:rsidSect="00946B9C">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6BE" w:rsidRDefault="001536BE" w:rsidP="007F3A0E">
      <w:pPr>
        <w:spacing w:after="0" w:line="240" w:lineRule="auto"/>
      </w:pPr>
      <w:r>
        <w:separator/>
      </w:r>
    </w:p>
  </w:endnote>
  <w:endnote w:type="continuationSeparator" w:id="0">
    <w:p w:rsidR="001536BE" w:rsidRDefault="001536BE" w:rsidP="007F3A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16" style="position:absolute;margin-left:69.95pt;margin-top:734.8pt;width:0;height:36.15pt;z-index:-251599872;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17" type="#_x0000_t202" style="position:absolute;margin-left:106.2pt;margin-top:729.1pt;width:389.95pt;height:46.2pt;z-index:-251598848;mso-position-horizontal-relative:page;mso-position-vertical-relative:page" o:allowincell="f" filled="f" stroked="f">
          <v:textbox inset="0,0,0,0">
            <w:txbxContent>
              <w:p w:rsidR="00671869" w:rsidRDefault="00671869">
                <w:pPr>
                  <w:widowControl w:val="0"/>
                  <w:autoSpaceDE w:val="0"/>
                  <w:autoSpaceDN w:val="0"/>
                  <w:adjustRightInd w:val="0"/>
                  <w:spacing w:after="0" w:line="217" w:lineRule="exact"/>
                  <w:ind w:left="345" w:right="117"/>
                  <w:jc w:val="center"/>
                  <w:rPr>
                    <w:rFonts w:ascii="Times New Roman" w:hAnsi="Times New Roman"/>
                    <w:sz w:val="20"/>
                    <w:szCs w:val="20"/>
                  </w:rPr>
                </w:pPr>
                <w:r>
                  <w:rPr>
                    <w:rFonts w:ascii="Times New Roman" w:hAnsi="Times New Roman"/>
                    <w:sz w:val="20"/>
                    <w:szCs w:val="20"/>
                  </w:rPr>
                  <w:t>Applicants are granted regular admission to graduate studies at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level if</w:t>
                </w:r>
              </w:p>
              <w:p w:rsidR="00671869" w:rsidRDefault="00671869">
                <w:pPr>
                  <w:widowControl w:val="0"/>
                  <w:autoSpaceDE w:val="0"/>
                  <w:autoSpaceDN w:val="0"/>
                  <w:adjustRightInd w:val="0"/>
                  <w:spacing w:before="10" w:after="0" w:line="240" w:lineRule="auto"/>
                  <w:ind w:left="20"/>
                  <w:rPr>
                    <w:rFonts w:ascii="Times New Roman" w:hAnsi="Times New Roman"/>
                    <w:sz w:val="20"/>
                    <w:szCs w:val="20"/>
                  </w:rPr>
                </w:pPr>
                <w:proofErr w:type="gramStart"/>
                <w:r>
                  <w:rPr>
                    <w:rFonts w:ascii="Times New Roman" w:hAnsi="Times New Roman"/>
                    <w:sz w:val="20"/>
                    <w:szCs w:val="20"/>
                  </w:rPr>
                  <w:t>they</w:t>
                </w:r>
                <w:proofErr w:type="gramEnd"/>
                <w:r>
                  <w:rPr>
                    <w:rFonts w:ascii="Times New Roman" w:hAnsi="Times New Roman"/>
                    <w:sz w:val="20"/>
                    <w:szCs w:val="20"/>
                  </w:rPr>
                  <w:t xml:space="preserve"> have met one of the following:</w:t>
                </w:r>
              </w:p>
              <w:p w:rsidR="00671869" w:rsidRDefault="00671869">
                <w:pPr>
                  <w:widowControl w:val="0"/>
                  <w:autoSpaceDE w:val="0"/>
                  <w:autoSpaceDN w:val="0"/>
                  <w:adjustRightInd w:val="0"/>
                  <w:spacing w:before="1" w:after="0" w:line="120" w:lineRule="exact"/>
                  <w:rPr>
                    <w:rFonts w:ascii="Times New Roman" w:hAnsi="Times New Roman"/>
                    <w:sz w:val="12"/>
                    <w:szCs w:val="12"/>
                  </w:rPr>
                </w:pPr>
              </w:p>
              <w:p w:rsidR="00671869" w:rsidRDefault="00671869">
                <w:pPr>
                  <w:widowControl w:val="0"/>
                  <w:autoSpaceDE w:val="0"/>
                  <w:autoSpaceDN w:val="0"/>
                  <w:adjustRightInd w:val="0"/>
                  <w:spacing w:after="0" w:line="240" w:lineRule="auto"/>
                  <w:ind w:left="91" w:right="-21"/>
                  <w:jc w:val="center"/>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r w:rsidRPr="003F0AB9">
      <w:rPr>
        <w:noProof/>
      </w:rPr>
      <w:pict>
        <v:shape id="_x0000_s2118" type="#_x0000_t202" style="position:absolute;margin-left:13.95pt;margin-top:746.85pt;width:28pt;height:26pt;z-index:-251597824;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D3187">
                  <w:rPr>
                    <w:rFonts w:ascii="Times New Roman" w:hAnsi="Times New Roman"/>
                    <w:b/>
                    <w:bCs/>
                    <w:noProof/>
                    <w:color w:val="191919"/>
                    <w:position w:val="1"/>
                    <w:sz w:val="48"/>
                    <w:szCs w:val="48"/>
                  </w:rPr>
                  <w:t>109</w:t>
                </w:r>
                <w:r>
                  <w:rPr>
                    <w:rFonts w:ascii="Times New Roman" w:hAnsi="Times New Roman"/>
                    <w:b/>
                    <w:bCs/>
                    <w:color w:val="191919"/>
                    <w:position w:val="1"/>
                    <w:sz w:val="48"/>
                    <w:szCs w:val="48"/>
                  </w:rP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43" style="position:absolute;margin-left:543pt;margin-top:732.8pt;width:0;height:36.15pt;z-index:-251572224;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44" type="#_x0000_t202" style="position:absolute;margin-left:571.05pt;margin-top:749.55pt;width:28pt;height:26pt;z-index:-251571200;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D3187">
                  <w:rPr>
                    <w:rFonts w:ascii="Times New Roman" w:hAnsi="Times New Roman"/>
                    <w:b/>
                    <w:bCs/>
                    <w:noProof/>
                    <w:color w:val="191919"/>
                    <w:position w:val="1"/>
                    <w:sz w:val="48"/>
                    <w:szCs w:val="48"/>
                  </w:rPr>
                  <w:t>87</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45" type="#_x0000_t202" style="position:absolute;margin-left:114.85pt;margin-top:756.3pt;width:384.3pt;height:16pt;z-index:-251570176;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46" style="position:absolute;margin-left:70.6pt;margin-top:731.8pt;width:0;height:36.15pt;z-index:-251569152;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47" type="#_x0000_t202" style="position:absolute;margin-left:14.5pt;margin-top:748.55pt;width:31pt;height:27pt;z-index:-251568128;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60"/>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98</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48" type="#_x0000_t202" style="position:absolute;margin-left:113.35pt;margin-top:756.3pt;width:384.3pt;height:16pt;z-index:-251567104;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49" style="position:absolute;margin-left:540.65pt;margin-top:731.8pt;width:0;height:36.15pt;z-index:-251566080;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50" type="#_x0000_t202" style="position:absolute;margin-left:568.7pt;margin-top:748.55pt;width:28pt;height:26pt;z-index:-251565056;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D3187">
                  <w:rPr>
                    <w:rFonts w:ascii="Times New Roman" w:hAnsi="Times New Roman"/>
                    <w:b/>
                    <w:bCs/>
                    <w:noProof/>
                    <w:color w:val="191919"/>
                    <w:position w:val="1"/>
                    <w:sz w:val="48"/>
                    <w:szCs w:val="48"/>
                  </w:rPr>
                  <w:t>92</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51" type="#_x0000_t202" style="position:absolute;margin-left:112.5pt;margin-top:755.3pt;width:384.3pt;height:16pt;z-index:-251564032;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polyline id="_x0000_s2152" style="position:absolute;z-index:-251563008;mso-position-horizontal-relative:page;mso-position-vertical-relative:page" points="70.15pt,732pt,70.15pt,768.2pt" coordsize="0,724" o:allowincell="f" filled="f" strokecolor="#191919" strokeweight="4pt">
          <v:path arrowok="t"/>
          <w10:wrap anchorx="page" anchory="page"/>
        </v:polyline>
      </w:pict>
    </w:r>
    <w:r w:rsidRPr="003F0AB9">
      <w:rPr>
        <w:noProof/>
      </w:rPr>
      <w:pict>
        <v:shapetype id="_x0000_t202" coordsize="21600,21600" o:spt="202" path="m,l,21600r21600,l21600,xe">
          <v:stroke joinstyle="miter"/>
          <v:path gradientshapeok="t" o:connecttype="rect"/>
        </v:shapetype>
        <v:shape id="_x0000_s2153" type="#_x0000_t202" style="position:absolute;margin-left:14.2pt;margin-top:748.55pt;width:40pt;height:26.2pt;z-index:-251561984;mso-position-horizontal-relative:page;mso-position-vertical-relative:page" o:allowincell="f" filled="f" stroked="f">
          <v:textbox inset="0,0,0,0">
            <w:txbxContent>
              <w:p w:rsidR="00671869" w:rsidRDefault="00671869">
                <w:pPr>
                  <w:widowControl w:val="0"/>
                  <w:autoSpaceDE w:val="0"/>
                  <w:autoSpaceDN w:val="0"/>
                  <w:adjustRightInd w:val="0"/>
                  <w:spacing w:after="0" w:line="498" w:lineRule="exact"/>
                  <w:ind w:left="40" w:right="-52"/>
                  <w:rPr>
                    <w:rFonts w:ascii="Times New Roman" w:hAnsi="Times New Roman"/>
                    <w:color w:val="000000"/>
                    <w:sz w:val="48"/>
                    <w:szCs w:val="48"/>
                  </w:rPr>
                </w:pPr>
                <w:r>
                  <w:rPr>
                    <w:rFonts w:ascii="Times New Roman" w:hAnsi="Times New Roman"/>
                    <w:b/>
                    <w:bCs/>
                    <w:color w:val="191919"/>
                    <w:sz w:val="48"/>
                    <w:szCs w:val="48"/>
                  </w:rPr>
                  <w:fldChar w:fldCharType="begin"/>
                </w:r>
                <w:r>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Pr>
                    <w:rFonts w:ascii="Times New Roman" w:hAnsi="Times New Roman"/>
                    <w:b/>
                    <w:bCs/>
                    <w:noProof/>
                    <w:color w:val="191919"/>
                    <w:sz w:val="48"/>
                    <w:szCs w:val="48"/>
                  </w:rPr>
                  <w:t>102</w:t>
                </w:r>
                <w:r>
                  <w:rPr>
                    <w:rFonts w:ascii="Times New Roman" w:hAnsi="Times New Roman"/>
                    <w:b/>
                    <w:bCs/>
                    <w:color w:val="191919"/>
                    <w:sz w:val="48"/>
                    <w:szCs w:val="48"/>
                  </w:rPr>
                  <w:fldChar w:fldCharType="end"/>
                </w:r>
              </w:p>
            </w:txbxContent>
          </v:textbox>
          <w10:wrap anchorx="page" anchory="page"/>
        </v:shape>
      </w:pict>
    </w:r>
    <w:r w:rsidRPr="003F0AB9">
      <w:rPr>
        <w:noProof/>
      </w:rPr>
      <w:pict>
        <v:shape id="_x0000_s2154" type="#_x0000_t202" style="position:absolute;margin-left:112.05pt;margin-top:756.5pt;width:384.3pt;height:16pt;z-index:-251560960;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55" style="position:absolute;margin-left:540.2pt;margin-top:732pt;width:0;height:36.15pt;z-index:-251559936;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56" type="#_x0000_t202" style="position:absolute;margin-left:556pt;margin-top:748.55pt;width:40.25pt;height:26.2pt;z-index:-251558912;mso-position-horizontal-relative:page;mso-position-vertical-relative:page" o:allowincell="f" filled="f" stroked="f">
          <v:textbox inset="0,0,0,0">
            <w:txbxContent>
              <w:p w:rsidR="00671869" w:rsidRDefault="00671869">
                <w:pPr>
                  <w:widowControl w:val="0"/>
                  <w:autoSpaceDE w:val="0"/>
                  <w:autoSpaceDN w:val="0"/>
                  <w:adjustRightInd w:val="0"/>
                  <w:spacing w:after="0" w:line="498" w:lineRule="exact"/>
                  <w:ind w:left="45" w:right="-52"/>
                  <w:rPr>
                    <w:rFonts w:ascii="Times New Roman" w:hAnsi="Times New Roman"/>
                    <w:color w:val="000000"/>
                    <w:sz w:val="48"/>
                    <w:szCs w:val="48"/>
                  </w:rPr>
                </w:pPr>
                <w:r>
                  <w:rPr>
                    <w:rFonts w:ascii="Times New Roman" w:hAnsi="Times New Roman"/>
                    <w:b/>
                    <w:bCs/>
                    <w:color w:val="191919"/>
                    <w:sz w:val="48"/>
                    <w:szCs w:val="48"/>
                  </w:rPr>
                  <w:fldChar w:fldCharType="begin"/>
                </w:r>
                <w:r>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7D3187">
                  <w:rPr>
                    <w:rFonts w:ascii="Times New Roman" w:hAnsi="Times New Roman"/>
                    <w:b/>
                    <w:bCs/>
                    <w:noProof/>
                    <w:color w:val="191919"/>
                    <w:sz w:val="48"/>
                    <w:szCs w:val="48"/>
                  </w:rPr>
                  <w:t>102</w:t>
                </w:r>
                <w:r>
                  <w:rPr>
                    <w:rFonts w:ascii="Times New Roman" w:hAnsi="Times New Roman"/>
                    <w:b/>
                    <w:bCs/>
                    <w:color w:val="191919"/>
                    <w:sz w:val="48"/>
                    <w:szCs w:val="48"/>
                  </w:rPr>
                  <w:fldChar w:fldCharType="end"/>
                </w:r>
              </w:p>
            </w:txbxContent>
          </v:textbox>
          <w10:wrap anchorx="page" anchory="page"/>
        </v:shape>
      </w:pict>
    </w:r>
    <w:r w:rsidRPr="003F0AB9">
      <w:rPr>
        <w:noProof/>
      </w:rPr>
      <w:pict>
        <v:shape id="_x0000_s2157" type="#_x0000_t202" style="position:absolute;margin-left:112.05pt;margin-top:755.5pt;width:384.3pt;height:16pt;z-index:-251557888;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58" style="position:absolute;margin-left:69.95pt;margin-top:731.8pt;width:0;height:36.15pt;z-index:-251556864;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59" type="#_x0000_t202" style="position:absolute;margin-left:13.95pt;margin-top:748.55pt;width:40.4pt;height:26.1pt;z-index:-251555840;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45"/>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110</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60" type="#_x0000_t202" style="position:absolute;margin-left:111.8pt;margin-top:756.3pt;width:384.35pt;height:16pt;z-index:-251554816;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61" style="position:absolute;margin-left:540pt;margin-top:731.8pt;width:0;height:36.15pt;z-index:-251553792;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62" type="#_x0000_t202" style="position:absolute;margin-left:556pt;margin-top:748.55pt;width:40pt;height:26pt;z-index:-251552768;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D3187">
                  <w:rPr>
                    <w:rFonts w:ascii="Times New Roman" w:hAnsi="Times New Roman"/>
                    <w:b/>
                    <w:bCs/>
                    <w:noProof/>
                    <w:color w:val="191919"/>
                    <w:position w:val="1"/>
                    <w:sz w:val="48"/>
                    <w:szCs w:val="48"/>
                  </w:rPr>
                  <w:t>104</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63" type="#_x0000_t202" style="position:absolute;margin-left:111.8pt;margin-top:755.3pt;width:384.35pt;height:16pt;z-index:-251551744;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polyline id="_x0000_s2166" style="position:absolute;z-index:-251548672;mso-position-horizontal-relative:page;mso-position-vertical-relative:page" points="70pt,736.55pt,70pt,772.75pt" coordsize="0,724" o:allowincell="f" filled="f" strokecolor="#191919" strokeweight="4pt">
          <v:path arrowok="t"/>
          <w10:wrap anchorx="page" anchory="page"/>
        </v:polyline>
      </w:pict>
    </w:r>
    <w:r w:rsidRPr="003F0AB9">
      <w:rPr>
        <w:noProof/>
      </w:rPr>
      <w:pict>
        <v:shapetype id="_x0000_t202" coordsize="21600,21600" o:spt="202" path="m,l,21600r21600,l21600,xe">
          <v:stroke joinstyle="miter"/>
          <v:path gradientshapeok="t" o:connecttype="rect"/>
        </v:shapetype>
        <v:shape id="_x0000_s2167" type="#_x0000_t202" style="position:absolute;margin-left:14pt;margin-top:748.55pt;width:40.7pt;height:30.7pt;z-index:-251547648;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80" w:right="-52"/>
                  <w:rPr>
                    <w:rFonts w:ascii="Times New Roman" w:hAnsi="Times New Roman"/>
                    <w:color w:val="000000"/>
                    <w:sz w:val="48"/>
                    <w:szCs w:val="48"/>
                  </w:rPr>
                </w:pPr>
                <w:r>
                  <w:rPr>
                    <w:rFonts w:ascii="Times New Roman" w:hAnsi="Times New Roman"/>
                    <w:b/>
                    <w:bCs/>
                    <w:color w:val="363435"/>
                    <w:position w:val="1"/>
                    <w:sz w:val="48"/>
                    <w:szCs w:val="48"/>
                  </w:rPr>
                  <w:fldChar w:fldCharType="begin"/>
                </w:r>
                <w:r>
                  <w:rPr>
                    <w:rFonts w:ascii="Times New Roman" w:hAnsi="Times New Roman"/>
                    <w:b/>
                    <w:bCs/>
                    <w:color w:val="363435"/>
                    <w:position w:val="1"/>
                    <w:sz w:val="48"/>
                    <w:szCs w:val="48"/>
                  </w:rPr>
                  <w:instrText xml:space="preserve"> PAGE </w:instrText>
                </w:r>
                <w:r>
                  <w:rPr>
                    <w:rFonts w:ascii="Times New Roman" w:hAnsi="Times New Roman"/>
                    <w:b/>
                    <w:bCs/>
                    <w:color w:val="363435"/>
                    <w:position w:val="1"/>
                    <w:sz w:val="48"/>
                    <w:szCs w:val="48"/>
                  </w:rPr>
                  <w:fldChar w:fldCharType="separate"/>
                </w:r>
                <w:r>
                  <w:rPr>
                    <w:rFonts w:ascii="Times New Roman" w:hAnsi="Times New Roman"/>
                    <w:b/>
                    <w:bCs/>
                    <w:noProof/>
                    <w:color w:val="363435"/>
                    <w:position w:val="1"/>
                    <w:sz w:val="48"/>
                    <w:szCs w:val="48"/>
                  </w:rPr>
                  <w:t>110</w:t>
                </w:r>
                <w:r>
                  <w:rPr>
                    <w:rFonts w:ascii="Times New Roman" w:hAnsi="Times New Roman"/>
                    <w:b/>
                    <w:bCs/>
                    <w:color w:val="363435"/>
                    <w:position w:val="1"/>
                    <w:sz w:val="48"/>
                    <w:szCs w:val="48"/>
                  </w:rPr>
                  <w:fldChar w:fldCharType="end"/>
                </w:r>
              </w:p>
            </w:txbxContent>
          </v:textbox>
          <w10:wrap anchorx="page" anchory="page"/>
        </v:shape>
      </w:pict>
    </w:r>
    <w:r w:rsidRPr="003F0AB9">
      <w:rPr>
        <w:noProof/>
      </w:rPr>
      <w:pict>
        <v:shape id="_x0000_s2168" type="#_x0000_t202" style="position:absolute;margin-left:113.85pt;margin-top:756.3pt;width:384.3pt;height:16pt;z-index:-251546624;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363435"/>
                    <w:sz w:val="28"/>
                    <w:szCs w:val="28"/>
                  </w:rPr>
                  <w:t>A</w:t>
                </w:r>
                <w:r>
                  <w:rPr>
                    <w:rFonts w:ascii="Times New Roman" w:hAnsi="Times New Roman"/>
                    <w:color w:val="363435"/>
                    <w:sz w:val="21"/>
                    <w:szCs w:val="21"/>
                  </w:rPr>
                  <w:t>LBANY</w:t>
                </w:r>
                <w:r>
                  <w:rPr>
                    <w:rFonts w:ascii="Times New Roman" w:hAnsi="Times New Roman"/>
                    <w:color w:val="363435"/>
                    <w:spacing w:val="10"/>
                    <w:sz w:val="21"/>
                    <w:szCs w:val="21"/>
                  </w:rPr>
                  <w:t xml:space="preserve"> </w:t>
                </w:r>
                <w:r>
                  <w:rPr>
                    <w:rFonts w:ascii="Times New Roman" w:hAnsi="Times New Roman"/>
                    <w:color w:val="363435"/>
                    <w:sz w:val="28"/>
                    <w:szCs w:val="28"/>
                  </w:rPr>
                  <w:t>S</w:t>
                </w:r>
                <w:r>
                  <w:rPr>
                    <w:rFonts w:ascii="Times New Roman" w:hAnsi="Times New Roman"/>
                    <w:color w:val="363435"/>
                    <w:spacing w:val="-17"/>
                    <w:sz w:val="21"/>
                    <w:szCs w:val="21"/>
                  </w:rPr>
                  <w:t>T</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U</w:t>
                </w:r>
                <w:r>
                  <w:rPr>
                    <w:rFonts w:ascii="Times New Roman" w:hAnsi="Times New Roman"/>
                    <w:color w:val="363435"/>
                    <w:sz w:val="21"/>
                    <w:szCs w:val="21"/>
                  </w:rPr>
                  <w:t>NIVERSITY</w:t>
                </w:r>
                <w:r>
                  <w:rPr>
                    <w:rFonts w:ascii="Times New Roman" w:hAnsi="Times New Roman"/>
                    <w:color w:val="363435"/>
                    <w:spacing w:val="10"/>
                    <w:sz w:val="21"/>
                    <w:szCs w:val="21"/>
                  </w:rPr>
                  <w:t xml:space="preserve"> </w:t>
                </w:r>
                <w:r>
                  <w:rPr>
                    <w:rFonts w:ascii="Times New Roman" w:hAnsi="Times New Roman"/>
                    <w:color w:val="363435"/>
                    <w:sz w:val="28"/>
                    <w:szCs w:val="28"/>
                  </w:rPr>
                  <w:t>G</w:t>
                </w:r>
                <w:r>
                  <w:rPr>
                    <w:rFonts w:ascii="Times New Roman" w:hAnsi="Times New Roman"/>
                    <w:color w:val="363435"/>
                    <w:sz w:val="21"/>
                    <w:szCs w:val="21"/>
                  </w:rPr>
                  <w:t>RADU</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S</w:t>
                </w:r>
                <w:r>
                  <w:rPr>
                    <w:rFonts w:ascii="Times New Roman" w:hAnsi="Times New Roman"/>
                    <w:color w:val="363435"/>
                    <w:sz w:val="21"/>
                    <w:szCs w:val="21"/>
                  </w:rPr>
                  <w:t>CHOOL</w:t>
                </w:r>
                <w:r>
                  <w:rPr>
                    <w:rFonts w:ascii="Times New Roman" w:hAnsi="Times New Roman"/>
                    <w:color w:val="363435"/>
                    <w:spacing w:val="10"/>
                    <w:sz w:val="21"/>
                    <w:szCs w:val="21"/>
                  </w:rPr>
                  <w:t xml:space="preserve"> </w:t>
                </w:r>
                <w:r>
                  <w:rPr>
                    <w:rFonts w:ascii="Times New Roman" w:hAnsi="Times New Roman"/>
                    <w:color w:val="363435"/>
                    <w:sz w:val="28"/>
                    <w:szCs w:val="28"/>
                  </w:rPr>
                  <w:t>C</w:t>
                </w:r>
                <w:r>
                  <w:rPr>
                    <w:rFonts w:ascii="Times New Roman" w:hAnsi="Times New Roman"/>
                    <w:color w:val="363435"/>
                    <w:spacing w:val="-23"/>
                    <w:sz w:val="21"/>
                    <w:szCs w:val="21"/>
                  </w:rPr>
                  <w:t>A</w:t>
                </w:r>
                <w:r>
                  <w:rPr>
                    <w:rFonts w:ascii="Times New Roman" w:hAnsi="Times New Roman"/>
                    <w:color w:val="363435"/>
                    <w:spacing w:val="-17"/>
                    <w:sz w:val="21"/>
                    <w:szCs w:val="21"/>
                  </w:rPr>
                  <w:t>T</w:t>
                </w:r>
                <w:r>
                  <w:rPr>
                    <w:rFonts w:ascii="Times New Roman" w:hAnsi="Times New Roman"/>
                    <w:color w:val="363435"/>
                    <w:sz w:val="21"/>
                    <w:szCs w:val="21"/>
                  </w:rPr>
                  <w:t>ALOG</w:t>
                </w:r>
                <w:r>
                  <w:rPr>
                    <w:rFonts w:ascii="Times New Roman" w:hAnsi="Times New Roman"/>
                    <w:color w:val="363435"/>
                    <w:sz w:val="28"/>
                    <w:szCs w:val="28"/>
                  </w:rPr>
                  <w:t>: 2008-2012</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type id="_x0000_t202" coordsize="21600,21600" o:spt="202" path="m,l,21600r21600,l21600,xe">
          <v:stroke joinstyle="miter"/>
          <v:path gradientshapeok="t" o:connecttype="rect"/>
        </v:shapetype>
        <v:shape id="_x0000_s2164" type="#_x0000_t202" style="position:absolute;margin-left:556.35pt;margin-top:748.65pt;width:40pt;height:26pt;z-index:-251550720;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110</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65" type="#_x0000_t202" style="position:absolute;margin-left:112.15pt;margin-top:755.4pt;width:384.35pt;height:16pt;z-index:-251549696;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polyline id="_x0000_s2113" style="position:absolute;z-index:-251603968;mso-position-horizontal-relative:page;mso-position-vertical-relative:page" points="70pt,736.55pt,70pt,772.75pt" coordsize="0,724" o:allowincell="f" filled="f" strokecolor="#191919" strokeweight="4pt">
          <v:path arrowok="t"/>
          <w10:wrap anchorx="page" anchory="page"/>
        </v:polyline>
      </w:pict>
    </w:r>
    <w:r w:rsidRPr="003F0AB9">
      <w:rPr>
        <w:noProof/>
      </w:rPr>
      <w:pict>
        <v:shapetype id="_x0000_t202" coordsize="21600,21600" o:spt="202" path="m,l,21600r21600,l21600,xe">
          <v:stroke joinstyle="miter"/>
          <v:path gradientshapeok="t" o:connecttype="rect"/>
        </v:shapetype>
        <v:shape id="_x0000_s2114" type="#_x0000_t202" style="position:absolute;margin-left:14pt;margin-top:748.55pt;width:40.7pt;height:30.7pt;z-index:-251602944;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80" w:right="-52"/>
                  <w:rPr>
                    <w:rFonts w:ascii="Times New Roman" w:hAnsi="Times New Roman"/>
                    <w:color w:val="000000"/>
                    <w:sz w:val="48"/>
                    <w:szCs w:val="48"/>
                  </w:rPr>
                </w:pPr>
                <w:r>
                  <w:rPr>
                    <w:rFonts w:ascii="Times New Roman" w:hAnsi="Times New Roman"/>
                    <w:b/>
                    <w:bCs/>
                    <w:color w:val="363435"/>
                    <w:position w:val="1"/>
                    <w:sz w:val="48"/>
                    <w:szCs w:val="48"/>
                  </w:rPr>
                  <w:fldChar w:fldCharType="begin"/>
                </w:r>
                <w:r>
                  <w:rPr>
                    <w:rFonts w:ascii="Times New Roman" w:hAnsi="Times New Roman"/>
                    <w:b/>
                    <w:bCs/>
                    <w:color w:val="363435"/>
                    <w:position w:val="1"/>
                    <w:sz w:val="48"/>
                    <w:szCs w:val="48"/>
                  </w:rPr>
                  <w:instrText xml:space="preserve"> PAGE </w:instrText>
                </w:r>
                <w:r>
                  <w:rPr>
                    <w:rFonts w:ascii="Times New Roman" w:hAnsi="Times New Roman"/>
                    <w:b/>
                    <w:bCs/>
                    <w:color w:val="363435"/>
                    <w:position w:val="1"/>
                    <w:sz w:val="48"/>
                    <w:szCs w:val="48"/>
                  </w:rPr>
                  <w:fldChar w:fldCharType="separate"/>
                </w:r>
                <w:r>
                  <w:rPr>
                    <w:rFonts w:ascii="Times New Roman" w:hAnsi="Times New Roman"/>
                    <w:b/>
                    <w:bCs/>
                    <w:noProof/>
                    <w:color w:val="363435"/>
                    <w:position w:val="1"/>
                    <w:sz w:val="48"/>
                    <w:szCs w:val="48"/>
                  </w:rPr>
                  <w:t>110</w:t>
                </w:r>
                <w:r>
                  <w:rPr>
                    <w:rFonts w:ascii="Times New Roman" w:hAnsi="Times New Roman"/>
                    <w:b/>
                    <w:bCs/>
                    <w:color w:val="363435"/>
                    <w:position w:val="1"/>
                    <w:sz w:val="48"/>
                    <w:szCs w:val="48"/>
                  </w:rPr>
                  <w:fldChar w:fldCharType="end"/>
                </w:r>
              </w:p>
            </w:txbxContent>
          </v:textbox>
          <w10:wrap anchorx="page" anchory="page"/>
        </v:shape>
      </w:pict>
    </w:r>
    <w:r w:rsidRPr="003F0AB9">
      <w:rPr>
        <w:noProof/>
      </w:rPr>
      <w:pict>
        <v:shape id="_x0000_s2115" type="#_x0000_t202" style="position:absolute;margin-left:113.85pt;margin-top:756.3pt;width:384.3pt;height:16pt;z-index:-251601920;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363435"/>
                    <w:sz w:val="28"/>
                    <w:szCs w:val="28"/>
                  </w:rPr>
                  <w:t>A</w:t>
                </w:r>
                <w:r>
                  <w:rPr>
                    <w:rFonts w:ascii="Times New Roman" w:hAnsi="Times New Roman"/>
                    <w:color w:val="363435"/>
                    <w:sz w:val="21"/>
                    <w:szCs w:val="21"/>
                  </w:rPr>
                  <w:t>LBANY</w:t>
                </w:r>
                <w:r>
                  <w:rPr>
                    <w:rFonts w:ascii="Times New Roman" w:hAnsi="Times New Roman"/>
                    <w:color w:val="363435"/>
                    <w:spacing w:val="10"/>
                    <w:sz w:val="21"/>
                    <w:szCs w:val="21"/>
                  </w:rPr>
                  <w:t xml:space="preserve"> </w:t>
                </w:r>
                <w:r>
                  <w:rPr>
                    <w:rFonts w:ascii="Times New Roman" w:hAnsi="Times New Roman"/>
                    <w:color w:val="363435"/>
                    <w:sz w:val="28"/>
                    <w:szCs w:val="28"/>
                  </w:rPr>
                  <w:t>S</w:t>
                </w:r>
                <w:r>
                  <w:rPr>
                    <w:rFonts w:ascii="Times New Roman" w:hAnsi="Times New Roman"/>
                    <w:color w:val="363435"/>
                    <w:spacing w:val="-17"/>
                    <w:sz w:val="21"/>
                    <w:szCs w:val="21"/>
                  </w:rPr>
                  <w:t>T</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U</w:t>
                </w:r>
                <w:r>
                  <w:rPr>
                    <w:rFonts w:ascii="Times New Roman" w:hAnsi="Times New Roman"/>
                    <w:color w:val="363435"/>
                    <w:sz w:val="21"/>
                    <w:szCs w:val="21"/>
                  </w:rPr>
                  <w:t>NIVERSITY</w:t>
                </w:r>
                <w:r>
                  <w:rPr>
                    <w:rFonts w:ascii="Times New Roman" w:hAnsi="Times New Roman"/>
                    <w:color w:val="363435"/>
                    <w:spacing w:val="10"/>
                    <w:sz w:val="21"/>
                    <w:szCs w:val="21"/>
                  </w:rPr>
                  <w:t xml:space="preserve"> </w:t>
                </w:r>
                <w:r>
                  <w:rPr>
                    <w:rFonts w:ascii="Times New Roman" w:hAnsi="Times New Roman"/>
                    <w:color w:val="363435"/>
                    <w:sz w:val="28"/>
                    <w:szCs w:val="28"/>
                  </w:rPr>
                  <w:t>G</w:t>
                </w:r>
                <w:r>
                  <w:rPr>
                    <w:rFonts w:ascii="Times New Roman" w:hAnsi="Times New Roman"/>
                    <w:color w:val="363435"/>
                    <w:sz w:val="21"/>
                    <w:szCs w:val="21"/>
                  </w:rPr>
                  <w:t>RADU</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S</w:t>
                </w:r>
                <w:r>
                  <w:rPr>
                    <w:rFonts w:ascii="Times New Roman" w:hAnsi="Times New Roman"/>
                    <w:color w:val="363435"/>
                    <w:sz w:val="21"/>
                    <w:szCs w:val="21"/>
                  </w:rPr>
                  <w:t>CHOOL</w:t>
                </w:r>
                <w:r>
                  <w:rPr>
                    <w:rFonts w:ascii="Times New Roman" w:hAnsi="Times New Roman"/>
                    <w:color w:val="363435"/>
                    <w:spacing w:val="10"/>
                    <w:sz w:val="21"/>
                    <w:szCs w:val="21"/>
                  </w:rPr>
                  <w:t xml:space="preserve"> </w:t>
                </w:r>
                <w:r>
                  <w:rPr>
                    <w:rFonts w:ascii="Times New Roman" w:hAnsi="Times New Roman"/>
                    <w:color w:val="363435"/>
                    <w:sz w:val="28"/>
                    <w:szCs w:val="28"/>
                  </w:rPr>
                  <w:t>C</w:t>
                </w:r>
                <w:r>
                  <w:rPr>
                    <w:rFonts w:ascii="Times New Roman" w:hAnsi="Times New Roman"/>
                    <w:color w:val="363435"/>
                    <w:spacing w:val="-23"/>
                    <w:sz w:val="21"/>
                    <w:szCs w:val="21"/>
                  </w:rPr>
                  <w:t>A</w:t>
                </w:r>
                <w:r>
                  <w:rPr>
                    <w:rFonts w:ascii="Times New Roman" w:hAnsi="Times New Roman"/>
                    <w:color w:val="363435"/>
                    <w:spacing w:val="-17"/>
                    <w:sz w:val="21"/>
                    <w:szCs w:val="21"/>
                  </w:rPr>
                  <w:t>T</w:t>
                </w:r>
                <w:r>
                  <w:rPr>
                    <w:rFonts w:ascii="Times New Roman" w:hAnsi="Times New Roman"/>
                    <w:color w:val="363435"/>
                    <w:sz w:val="21"/>
                    <w:szCs w:val="21"/>
                  </w:rPr>
                  <w:t>ALOG</w:t>
                </w:r>
                <w:r>
                  <w:rPr>
                    <w:rFonts w:ascii="Times New Roman" w:hAnsi="Times New Roman"/>
                    <w:color w:val="363435"/>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19" style="position:absolute;margin-left:540pt;margin-top:734.8pt;width:0;height:36.15pt;z-index:-251596800;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20" type="#_x0000_t202" style="position:absolute;margin-left:568pt;margin-top:748.55pt;width:28.1pt;height:29pt;z-index:-251595776;mso-position-horizontal-relative:page;mso-position-vertical-relative:page" o:allowincell="f" filled="f" stroked="f">
          <v:textbox inset="0,0,0,0">
            <w:txbxContent>
              <w:p w:rsidR="00671869" w:rsidRDefault="00671869">
                <w:pPr>
                  <w:widowControl w:val="0"/>
                  <w:autoSpaceDE w:val="0"/>
                  <w:autoSpaceDN w:val="0"/>
                  <w:adjustRightInd w:val="0"/>
                  <w:spacing w:before="1" w:after="0" w:line="240" w:lineRule="auto"/>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7D3187">
                  <w:rPr>
                    <w:rFonts w:ascii="Times New Roman" w:hAnsi="Times New Roman"/>
                    <w:b/>
                    <w:bCs/>
                    <w:noProof/>
                    <w:color w:val="191919"/>
                    <w:sz w:val="48"/>
                    <w:szCs w:val="48"/>
                  </w:rPr>
                  <w:t>70</w:t>
                </w:r>
                <w:r>
                  <w:rPr>
                    <w:rFonts w:ascii="Times New Roman" w:hAnsi="Times New Roman"/>
                    <w:b/>
                    <w:bCs/>
                    <w:color w:val="191919"/>
                    <w:sz w:val="48"/>
                    <w:szCs w:val="48"/>
                  </w:rPr>
                  <w:fldChar w:fldCharType="end"/>
                </w:r>
              </w:p>
            </w:txbxContent>
          </v:textbox>
          <w10:wrap anchorx="page" anchory="page"/>
        </v:shape>
      </w:pict>
    </w:r>
    <w:r w:rsidRPr="003F0AB9">
      <w:rPr>
        <w:noProof/>
      </w:rPr>
      <w:pict>
        <v:shape id="_x0000_s2121" type="#_x0000_t202" style="position:absolute;margin-left:111.8pt;margin-top:758.3pt;width:384.35pt;height:16pt;z-index:-251594752;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type id="_x0000_t202" coordsize="21600,21600" o:spt="202" path="m,l,21600r21600,l21600,xe">
          <v:stroke joinstyle="miter"/>
          <v:path gradientshapeok="t" o:connecttype="rect"/>
        </v:shapetype>
        <v:shape id="_x0000_s2111" type="#_x0000_t202" style="position:absolute;margin-left:556.35pt;margin-top:748.65pt;width:40pt;height:26pt;z-index:-251606016;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111</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12" type="#_x0000_t202" style="position:absolute;margin-left:112.15pt;margin-top:755.4pt;width:384.35pt;height:16pt;z-index:-251604992;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22" style="position:absolute;margin-left:70.05pt;margin-top:731.8pt;width:0;height:36.15pt;z-index:-251593728;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23" type="#_x0000_t202" style="position:absolute;margin-left:13.95pt;margin-top:748.55pt;width:28.1pt;height:28pt;z-index:-251592704;mso-position-horizontal-relative:page;mso-position-vertical-relative:page" o:allowincell="f" filled="f" stroked="f">
          <v:textbox inset="0,0,0,0">
            <w:txbxContent>
              <w:p w:rsidR="00671869" w:rsidRDefault="00671869">
                <w:pPr>
                  <w:widowControl w:val="0"/>
                  <w:autoSpaceDE w:val="0"/>
                  <w:autoSpaceDN w:val="0"/>
                  <w:adjustRightInd w:val="0"/>
                  <w:spacing w:after="0" w:line="534" w:lineRule="exact"/>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Pr>
                    <w:rFonts w:ascii="Times New Roman" w:hAnsi="Times New Roman"/>
                    <w:b/>
                    <w:bCs/>
                    <w:noProof/>
                    <w:color w:val="191919"/>
                    <w:sz w:val="48"/>
                    <w:szCs w:val="48"/>
                  </w:rPr>
                  <w:t>72</w:t>
                </w:r>
                <w:r>
                  <w:rPr>
                    <w:rFonts w:ascii="Times New Roman" w:hAnsi="Times New Roman"/>
                    <w:b/>
                    <w:bCs/>
                    <w:color w:val="191919"/>
                    <w:sz w:val="48"/>
                    <w:szCs w:val="48"/>
                  </w:rPr>
                  <w:fldChar w:fldCharType="end"/>
                </w:r>
              </w:p>
            </w:txbxContent>
          </v:textbox>
          <w10:wrap anchorx="page" anchory="page"/>
        </v:shape>
      </w:pict>
    </w:r>
    <w:r w:rsidRPr="003F0AB9">
      <w:rPr>
        <w:noProof/>
      </w:rPr>
      <w:pict>
        <v:shape id="_x0000_s2124" type="#_x0000_t202" style="position:absolute;margin-left:111.8pt;margin-top:758.3pt;width:384.35pt;height:16pt;z-index:-251591680;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25" style="position:absolute;margin-left:540.05pt;margin-top:731.8pt;width:0;height:36.15pt;z-index:-251590656;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26" type="#_x0000_t202" style="position:absolute;margin-left:568.1pt;margin-top:748.55pt;width:28pt;height:26pt;z-index:-251589632;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D3187">
                  <w:rPr>
                    <w:rFonts w:ascii="Times New Roman" w:hAnsi="Times New Roman"/>
                    <w:b/>
                    <w:bCs/>
                    <w:noProof/>
                    <w:color w:val="191919"/>
                    <w:position w:val="1"/>
                    <w:sz w:val="48"/>
                    <w:szCs w:val="48"/>
                  </w:rPr>
                  <w:t>72</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27" type="#_x0000_t202" style="position:absolute;margin-left:111.9pt;margin-top:755.3pt;width:384.35pt;height:16pt;z-index:-251588608;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31" style="position:absolute;margin-left:69.95pt;margin-top:733.8pt;width:0;height:36.15pt;z-index:-251584512;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32" type="#_x0000_t202" style="position:absolute;margin-left:13.95pt;margin-top:750.55pt;width:28pt;height:26pt;z-index:-251583488;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76</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33" type="#_x0000_t202" style="position:absolute;margin-left:111.8pt;margin-top:758.3pt;width:384.35pt;height:16pt;z-index:-251582464;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28" style="position:absolute;margin-left:540.05pt;margin-top:733.8pt;width:0;height:36.15pt;z-index:-251587584;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29" type="#_x0000_t202" style="position:absolute;margin-left:568pt;margin-top:743.8pt;width:28.1pt;height:32.75pt;z-index:-251586560;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2"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D3187">
                  <w:rPr>
                    <w:rFonts w:ascii="Times New Roman" w:hAnsi="Times New Roman"/>
                    <w:b/>
                    <w:bCs/>
                    <w:noProof/>
                    <w:color w:val="191919"/>
                    <w:position w:val="1"/>
                    <w:sz w:val="48"/>
                    <w:szCs w:val="48"/>
                  </w:rPr>
                  <w:t>73</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30" type="#_x0000_t202" style="position:absolute;margin-left:111.9pt;margin-top:757.3pt;width:384.35pt;height:16pt;z-index:-251585536;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37" style="position:absolute;margin-left:69.95pt;margin-top:731.8pt;width:0;height:36.15pt;z-index:-251578368;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38" type="#_x0000_t202" style="position:absolute;margin-left:13.95pt;margin-top:748.55pt;width:29.8pt;height:27.5pt;z-index:-251577344;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84</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39" type="#_x0000_t202" style="position:absolute;margin-left:111.8pt;margin-top:756.3pt;width:384.35pt;height:16pt;z-index:-251576320;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34" style="position:absolute;margin-left:540pt;margin-top:731.8pt;width:0;height:36.15pt;z-index:-251581440;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35" type="#_x0000_t202" style="position:absolute;margin-left:568pt;margin-top:748.55pt;width:31.05pt;height:27.5pt;z-index:-251580416;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D3187">
                  <w:rPr>
                    <w:rFonts w:ascii="Times New Roman" w:hAnsi="Times New Roman"/>
                    <w:b/>
                    <w:bCs/>
                    <w:noProof/>
                    <w:color w:val="191919"/>
                    <w:position w:val="1"/>
                    <w:sz w:val="48"/>
                    <w:szCs w:val="48"/>
                  </w:rPr>
                  <w:t>77</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36" type="#_x0000_t202" style="position:absolute;margin-left:111.8pt;margin-top:755.3pt;width:384.35pt;height:16pt;z-index:-251579392;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69" w:rsidRDefault="00671869">
    <w:pPr>
      <w:widowControl w:val="0"/>
      <w:autoSpaceDE w:val="0"/>
      <w:autoSpaceDN w:val="0"/>
      <w:adjustRightInd w:val="0"/>
      <w:spacing w:after="0" w:line="200" w:lineRule="exact"/>
      <w:rPr>
        <w:rFonts w:ascii="Times New Roman" w:hAnsi="Times New Roman"/>
        <w:sz w:val="20"/>
        <w:szCs w:val="20"/>
      </w:rPr>
    </w:pPr>
    <w:r w:rsidRPr="003F0AB9">
      <w:rPr>
        <w:noProof/>
      </w:rPr>
      <w:pict>
        <v:shape id="_x0000_s2140" style="position:absolute;margin-left:73pt;margin-top:732.8pt;width:0;height:36.15pt;z-index:-251575296;mso-position-horizontal-relative:page;mso-position-vertical-relative:page" coordsize="0,724" o:allowincell="f" path="m,l,724e" filled="f" strokecolor="#191919" strokeweight="4pt">
          <v:path arrowok="t"/>
          <w10:wrap anchorx="page" anchory="page"/>
        </v:shape>
      </w:pict>
    </w:r>
    <w:r w:rsidRPr="003F0AB9">
      <w:rPr>
        <w:noProof/>
      </w:rPr>
      <w:pict>
        <v:shapetype id="_x0000_t202" coordsize="21600,21600" o:spt="202" path="m,l,21600r21600,l21600,xe">
          <v:stroke joinstyle="miter"/>
          <v:path gradientshapeok="t" o:connecttype="rect"/>
        </v:shapetype>
        <v:shape id="_x0000_s2141" type="#_x0000_t202" style="position:absolute;margin-left:16.75pt;margin-top:749.05pt;width:28.25pt;height:26.5pt;z-index:-251574272;mso-position-horizontal-relative:page;mso-position-vertical-relative:page" o:allowincell="f" filled="f" stroked="f">
          <v:textbox inset="0,0,0,0">
            <w:txbxContent>
              <w:p w:rsidR="00671869" w:rsidRDefault="00671869">
                <w:pPr>
                  <w:widowControl w:val="0"/>
                  <w:autoSpaceDE w:val="0"/>
                  <w:autoSpaceDN w:val="0"/>
                  <w:adjustRightInd w:val="0"/>
                  <w:spacing w:after="0" w:line="493" w:lineRule="exact"/>
                  <w:ind w:left="40" w:right="-47"/>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88</w:t>
                </w:r>
                <w:r>
                  <w:rPr>
                    <w:rFonts w:ascii="Times New Roman" w:hAnsi="Times New Roman"/>
                    <w:b/>
                    <w:bCs/>
                    <w:color w:val="191919"/>
                    <w:position w:val="1"/>
                    <w:sz w:val="48"/>
                    <w:szCs w:val="48"/>
                  </w:rPr>
                  <w:fldChar w:fldCharType="end"/>
                </w:r>
              </w:p>
            </w:txbxContent>
          </v:textbox>
          <w10:wrap anchorx="page" anchory="page"/>
        </v:shape>
      </w:pict>
    </w:r>
    <w:r w:rsidRPr="003F0AB9">
      <w:rPr>
        <w:noProof/>
      </w:rPr>
      <w:pict>
        <v:shape id="_x0000_s2142" type="#_x0000_t202" style="position:absolute;margin-left:114.6pt;margin-top:756.8pt;width:384.35pt;height:16pt;z-index:-251573248;mso-position-horizontal-relative:page;mso-position-vertical-relative:page" o:allowincell="f" filled="f" stroked="f">
          <v:textbox inset="0,0,0,0">
            <w:txbxContent>
              <w:p w:rsidR="00671869" w:rsidRDefault="0067186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6BE" w:rsidRDefault="001536BE" w:rsidP="007F3A0E">
      <w:pPr>
        <w:spacing w:after="0" w:line="240" w:lineRule="auto"/>
      </w:pPr>
      <w:r>
        <w:separator/>
      </w:r>
    </w:p>
  </w:footnote>
  <w:footnote w:type="continuationSeparator" w:id="0">
    <w:p w:rsidR="001536BE" w:rsidRDefault="001536BE" w:rsidP="007F3A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useFELayout/>
  </w:compat>
  <w:rsids>
    <w:rsidRoot w:val="00F040A6"/>
    <w:rsid w:val="000241C3"/>
    <w:rsid w:val="00064AA8"/>
    <w:rsid w:val="00127886"/>
    <w:rsid w:val="001536BE"/>
    <w:rsid w:val="0039049E"/>
    <w:rsid w:val="003F0AB9"/>
    <w:rsid w:val="004B5A12"/>
    <w:rsid w:val="005A7DEF"/>
    <w:rsid w:val="006340D2"/>
    <w:rsid w:val="00644F92"/>
    <w:rsid w:val="00671869"/>
    <w:rsid w:val="006725DC"/>
    <w:rsid w:val="00690FB0"/>
    <w:rsid w:val="006F2981"/>
    <w:rsid w:val="00721764"/>
    <w:rsid w:val="0075641A"/>
    <w:rsid w:val="007B7C0A"/>
    <w:rsid w:val="007C5FF4"/>
    <w:rsid w:val="007D3187"/>
    <w:rsid w:val="007F3A0E"/>
    <w:rsid w:val="008367A1"/>
    <w:rsid w:val="008369BF"/>
    <w:rsid w:val="00946B9C"/>
    <w:rsid w:val="0095682A"/>
    <w:rsid w:val="00A4282F"/>
    <w:rsid w:val="00AF253D"/>
    <w:rsid w:val="00B24077"/>
    <w:rsid w:val="00B30668"/>
    <w:rsid w:val="00B67EC4"/>
    <w:rsid w:val="00B84E98"/>
    <w:rsid w:val="00C43A28"/>
    <w:rsid w:val="00C462E8"/>
    <w:rsid w:val="00C93A6D"/>
    <w:rsid w:val="00D121D5"/>
    <w:rsid w:val="00D14EBD"/>
    <w:rsid w:val="00E64948"/>
    <w:rsid w:val="00EB6570"/>
    <w:rsid w:val="00F040A6"/>
    <w:rsid w:val="00F15938"/>
    <w:rsid w:val="00F23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A6"/>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A6"/>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 Type="http://schemas.openxmlformats.org/officeDocument/2006/relationships/webSettings" Target="webSettings.xml"/><Relationship Id="rId21" Type="http://schemas.openxmlformats.org/officeDocument/2006/relationships/footer" Target="footer15.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2" Type="http://schemas.openxmlformats.org/officeDocument/2006/relationships/settings" Target="settings.xml"/><Relationship Id="rId16" Type="http://schemas.openxmlformats.org/officeDocument/2006/relationships/footer" Target="footer10.xml"/><Relationship Id="rId20" Type="http://schemas.openxmlformats.org/officeDocument/2006/relationships/footer" Target="footer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5.xml"/><Relationship Id="rId24" Type="http://schemas.openxmlformats.org/officeDocument/2006/relationships/footer" Target="footer18.xml"/><Relationship Id="rId5"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13.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52</Pages>
  <Words>23667</Words>
  <Characters>134904</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 </cp:lastModifiedBy>
  <cp:revision>2</cp:revision>
  <dcterms:created xsi:type="dcterms:W3CDTF">2011-04-06T17:55:00Z</dcterms:created>
  <dcterms:modified xsi:type="dcterms:W3CDTF">2011-04-06T17:55:00Z</dcterms:modified>
</cp:coreProperties>
</file>