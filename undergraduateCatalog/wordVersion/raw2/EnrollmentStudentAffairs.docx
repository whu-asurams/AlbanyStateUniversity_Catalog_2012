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03" w:rsidRDefault="00D36003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939" w:right="8512" w:hanging="48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1229" w:lineRule="exact"/>
        <w:ind w:left="2799" w:right="158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t>E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NROLLMENT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1080" w:lineRule="exact"/>
        <w:ind w:left="1413" w:right="199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-3"/>
          <w:sz w:val="128"/>
          <w:szCs w:val="128"/>
        </w:rPr>
        <w:t>M</w:t>
      </w:r>
      <w:r>
        <w:rPr>
          <w:rFonts w:ascii="Times New Roman" w:hAnsi="Times New Roman"/>
          <w:color w:val="191919"/>
          <w:spacing w:val="-26"/>
          <w:position w:val="-3"/>
          <w:sz w:val="96"/>
          <w:szCs w:val="96"/>
        </w:rPr>
        <w:t>ANAGEMEN</w:t>
      </w:r>
      <w:r>
        <w:rPr>
          <w:rFonts w:ascii="Times New Roman" w:hAnsi="Times New Roman"/>
          <w:color w:val="191919"/>
          <w:position w:val="-3"/>
          <w:sz w:val="96"/>
          <w:szCs w:val="96"/>
        </w:rPr>
        <w:t>T</w:t>
      </w:r>
      <w:r w:rsidR="007B2E36">
        <w:rPr>
          <w:rFonts w:ascii="Times New Roman" w:hAnsi="Times New Roman"/>
          <w:color w:val="191919"/>
          <w:spacing w:val="-42"/>
          <w:position w:val="-3"/>
          <w:sz w:val="96"/>
          <w:szCs w:val="96"/>
        </w:rPr>
        <w:t xml:space="preserve"> A</w:t>
      </w:r>
      <w:r>
        <w:rPr>
          <w:rFonts w:ascii="Times New Roman" w:hAnsi="Times New Roman"/>
          <w:color w:val="191919"/>
          <w:spacing w:val="-26"/>
          <w:position w:val="-3"/>
          <w:sz w:val="96"/>
          <w:szCs w:val="96"/>
        </w:rPr>
        <w:t>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1117" w:lineRule="exact"/>
        <w:ind w:left="1768" w:right="55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TUDEN</w:t>
      </w:r>
      <w:r>
        <w:rPr>
          <w:rFonts w:ascii="Times New Roman" w:hAnsi="Times New Roman"/>
          <w:color w:val="191919"/>
          <w:sz w:val="96"/>
          <w:szCs w:val="96"/>
        </w:rPr>
        <w:t>T</w:t>
      </w:r>
      <w:r>
        <w:rPr>
          <w:rFonts w:ascii="Times New Roman" w:hAnsi="Times New Roman"/>
          <w:color w:val="191919"/>
          <w:spacing w:val="-5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97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303" w:lineRule="exact"/>
        <w:ind w:left="111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position w:val="2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position w:val="2"/>
          <w:sz w:val="27"/>
          <w:szCs w:val="27"/>
        </w:rPr>
        <w:t>ONTENTS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D36003">
          <w:pgSz w:w="12240" w:h="15840"/>
          <w:pgMar w:top="320" w:right="760" w:bottom="280" w:left="420" w:header="720" w:footer="720" w:gutter="0"/>
          <w:cols w:space="720" w:equalWidth="0">
            <w:col w:w="11060"/>
          </w:cols>
          <w:noEndnote/>
        </w:sect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1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Orientation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 . .39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Housing</w:t>
      </w:r>
      <w:r>
        <w:rPr>
          <w:rFonts w:ascii="Times New Roman" w:hAnsi="Times New Roman"/>
          <w:color w:val="191919"/>
          <w:spacing w:val="2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 . . . . .39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Health Services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.39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Counseling,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esting 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Disabled Student Services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.39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Regents’</w:t>
      </w:r>
      <w:r>
        <w:rPr>
          <w:rFonts w:ascii="Times New Roman" w:hAnsi="Times New Roman"/>
          <w:color w:val="191919"/>
          <w:spacing w:val="-1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Center for Learning Disorders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at Geo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 xml:space="preserve">gia Southern 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.40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Provisions for Learning Disabilities 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Physically Handicapped Students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.40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Religious Life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.41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Student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Activities 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f</w:t>
      </w:r>
      <w:r>
        <w:rPr>
          <w:rFonts w:ascii="Times New Roman" w:hAnsi="Times New Roman"/>
          <w:color w:val="191919"/>
          <w:sz w:val="17"/>
          <w:szCs w:val="17"/>
        </w:rPr>
        <w:t>fice</w:t>
      </w:r>
      <w:r>
        <w:rPr>
          <w:rFonts w:ascii="Times New Roman" w:hAnsi="Times New Roman"/>
          <w:color w:val="191919"/>
          <w:spacing w:val="1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.41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Student Identification Card</w:t>
      </w:r>
      <w:r>
        <w:rPr>
          <w:rFonts w:ascii="Times New Roman" w:hAnsi="Times New Roman"/>
          <w:color w:val="191919"/>
          <w:spacing w:val="2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.41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University Police and Parking Regulations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.41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Student 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>ganizations</w:t>
      </w:r>
      <w:r>
        <w:rPr>
          <w:rFonts w:ascii="Times New Roman" w:hAnsi="Times New Roman"/>
          <w:color w:val="191919"/>
          <w:spacing w:val="2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.41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Who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>’</w:t>
      </w:r>
      <w:r>
        <w:rPr>
          <w:rFonts w:ascii="Times New Roman" w:hAnsi="Times New Roman"/>
          <w:color w:val="191919"/>
          <w:sz w:val="17"/>
          <w:szCs w:val="17"/>
        </w:rPr>
        <w:t>s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Who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 . .42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60" w:lineRule="exact"/>
        <w:ind w:left="111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position w:val="-3"/>
          <w:sz w:val="17"/>
          <w:szCs w:val="17"/>
        </w:rPr>
        <w:t xml:space="preserve">Athletics </w:t>
      </w:r>
      <w:r>
        <w:rPr>
          <w:rFonts w:ascii="Times New Roman" w:hAnsi="Times New Roman"/>
          <w:color w:val="191919"/>
          <w:spacing w:val="28"/>
          <w:position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position w:val="-3"/>
          <w:sz w:val="17"/>
          <w:szCs w:val="17"/>
        </w:rPr>
        <w:t>. . . . . . . . . . . . . . . . . . . . . . . . . . . . . . . . . . . . . . . . . . . . .42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t xml:space="preserve">The James C. Reese Student Union 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.42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Required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Attendance Regulations: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Class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Attendance</w:t>
      </w:r>
      <w:r>
        <w:rPr>
          <w:rFonts w:ascii="Times New Roman" w:hAnsi="Times New Roman"/>
          <w:color w:val="191919"/>
          <w:spacing w:val="2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.43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Statement of Disruptive and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Obstructive Behavior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.43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Career Services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.43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The Right to Share in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Policy Making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.44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Academic Information </w:t>
      </w:r>
      <w:r>
        <w:rPr>
          <w:rFonts w:ascii="Times New Roman" w:hAnsi="Times New Roman"/>
          <w:color w:val="191919"/>
          <w:spacing w:val="3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.44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Degree Requirements.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.44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Commencement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.44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Regents’</w:t>
      </w:r>
      <w:r>
        <w:rPr>
          <w:rFonts w:ascii="Times New Roman" w:hAnsi="Times New Roman"/>
          <w:color w:val="191919"/>
          <w:spacing w:val="-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est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 .44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Foreign and Disabled Student Services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.47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Matriculation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ime for Degree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.47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Credit Load.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 . .47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D36003">
          <w:type w:val="continuous"/>
          <w:pgSz w:w="12240" w:h="15840"/>
          <w:pgMar w:top="1480" w:right="760" w:bottom="280" w:left="420" w:header="720" w:footer="720" w:gutter="0"/>
          <w:cols w:num="2" w:space="720" w:equalWidth="0">
            <w:col w:w="5791" w:space="479"/>
            <w:col w:w="4790"/>
          </w:cols>
          <w:noEndnote/>
        </w:sectPr>
      </w:pPr>
    </w:p>
    <w:p w:rsidR="00D36003" w:rsidRDefault="00333001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39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 w:rsidRPr="0033300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44" o:spid="_x0000_s1066" type="#_x0000_t202" style="position:absolute;left:0;text-align:left;margin-left:20.85pt;margin-top:49pt;width:12pt;height:63.8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45" o:spid="_x0000_s1065" type="#_x0000_t202" style="position:absolute;left:0;text-align:left;margin-left:20.85pt;margin-top:127.9pt;width:12pt;height:85.8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mwtgIAALs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46" o:spid="_x0000_s1064" type="#_x0000_t202" style="position:absolute;left:0;text-align:left;margin-left:20.85pt;margin-top:240pt;width:12pt;height:41.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OStgIAALo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47" o:spid="_x0000_s1063" type="#_x0000_t202" style="position:absolute;left:0;text-align:left;margin-left:20.85pt;margin-top:325.6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cKtQIAALo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48" o:spid="_x0000_s1062" type="#_x0000_t202" style="position:absolute;left:0;text-align:left;margin-left:20.85pt;margin-top:506.5pt;width:24pt;height:48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Bjtw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49" o:spid="_x0000_s1061" type="#_x0000_t202" style="position:absolute;left:0;text-align:left;margin-left:20.85pt;margin-top:590.6pt;width:24pt;height:60.6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Ls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50" o:spid="_x0000_s1060" type="#_x0000_t202" style="position:absolute;left:0;text-align:left;margin-left:20.85pt;margin-top:676.7pt;width:24pt;height:58.4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51" o:spid="_x0000_s1059" type="#_x0000_t202" style="position:absolute;left:0;text-align:left;margin-left:19.65pt;margin-top:413.3pt;width:36pt;height:55.2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group id="Group 1252" o:spid="_x0000_s1056" style="position:absolute;left:0;text-align:left;margin-left:71.9pt;margin-top:53.9pt;width:504.15pt;height:342.2pt;z-index:-251653120;mso-position-horizontal-relative:page;mso-position-vertical-relative:page" coordorigin="1438,1078" coordsize="10083,6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" o:allowincell="f">
            <v:rect id="Rectangle 1253" o:spid="_x0000_s1057" style="position:absolute;left:1440;top:1080;width:10080;height:6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ytMUA&#10;AADdAAAADwAAAGRycy9kb3ducmV2LnhtbESPQWvCQBSE74L/YXmCN92oNKbRVaTQUry0akuvz+wz&#10;CWbfht2tif++Wyj0OMzMN8x625tG3Mj52rKC2TQBQVxYXXOp4OP0PMlA+ICssbFMCu7kYbsZDtaY&#10;a9vxgW7HUIoIYZ+jgiqENpfSFxUZ9FPbEkfvYp3BEKUrpXbYRbhp5DxJUmmw5rhQYUtPFRXX47dR&#10;0LmeHl5K/Zal+8/T49d5ie27U2o86ncrEIH68B/+a79qBdl8k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bK0xQAAAN0AAAAPAAAAAAAAAAAAAAAAAJgCAABkcnMv&#10;ZG93bnJldi54bWxQSwUGAAAAAAQABAD1AAAAigMAAAAA&#10;" fillcolor="#dcdcdc" stroked="f">
              <v:path arrowok="t"/>
            </v:rect>
            <v:rect id="Rectangle 1254" o:spid="_x0000_s1058" style="position:absolute;left:1420;top:1061;width:10020;height:6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k18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4j7Xw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3k18YAAADdAAAADwAAAAAAAAAAAAAAAACYAgAAZHJz&#10;L2Rvd25yZXYueG1sUEsFBgAAAAAEAAQA9QAAAIsDAAAAAA==&#10;" filled="f" stroked="f">
              <v:textbox inset="0,0,0,0">
                <w:txbxContent>
                  <w:p w:rsidR="00D36003" w:rsidRDefault="00D36003" w:rsidP="00D36003">
                    <w:pPr>
                      <w:spacing w:after="0" w:line="68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6372225" cy="4381500"/>
                          <wp:effectExtent l="19050" t="0" r="9525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72225" cy="438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36003" w:rsidRDefault="00D36003" w:rsidP="00D3600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333001">
        <w:rPr>
          <w:noProof/>
        </w:rPr>
        <w:pict>
          <v:polyline id="Freeform 1255" o:spid="_x0000_s1055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6.5pt,583.3pt,580.5pt,583.3pt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" o:allowincell="f" filled="f" strokecolor="#191919" strokeweight=".04408mm">
            <v:path arrowok="t" o:connecttype="custom" o:connectlocs="0,0;6400800,0" o:connectangles="0,0"/>
            <w10:wrap anchorx="page" anchory="page"/>
          </v:polyline>
        </w:pict>
      </w:r>
      <w:r w:rsidRPr="00333001">
        <w:rPr>
          <w:noProof/>
        </w:rPr>
        <w:pict>
          <v:group id="Group 1256" o:spid="_x0000_s1027" style="position:absolute;left:0;text-align:left;margin-left:0;margin-top:0;width:156pt;height:11in;z-index:-251655168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" o:allowincell="f">
            <v:rect id="Rectangle 1257" o:spid="_x0000_s1028" style="position:absolute;top:2489;width:1080;height:13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dksUA&#10;AADdAAAADwAAAGRycy9kb3ducmV2LnhtbESPQWvCQBSE70L/w/IKvemmgpqmbkIpVMSLViteX7PP&#10;JJh9G3a3Jv33XUHocZiZb5hlMZhWXMn5xrKC50kCgri0uuFKwdfhY5yC8AFZY2uZFPyShyJ/GC0x&#10;07bnT7ruQyUihH2GCuoQukxKX9Zk0E9sRxy9s3UGQ5SuktphH+GmldMkmUuDDceFGjt6r6m87H+M&#10;gt4NNFtVepvON8fDy+l7gd3OKfX0OLy9ggg0hP/wvb3WCtJpsoDbm/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d2SxQAAAN0AAAAPAAAAAAAAAAAAAAAAAJgCAABkcnMv&#10;ZG93bnJldi54bWxQSwUGAAAAAAQABAD1AAAAigMAAAAA&#10;" fillcolor="#dcdcdc" stroked="f">
              <v:path arrowok="t"/>
            </v:rect>
            <v:rect id="Rectangle 1258" o:spid="_x0000_s1029" style="position:absolute;width:1080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CucQA&#10;AADdAAAADwAAAGRycy9kb3ducmV2LnhtbERPy2rCQBTdC/7DcAtupE6ShUjqKFIsFIqLxAe6u2Su&#10;STBzJ2SmSfr3nYXg8nDe6+1oGtFT52rLCuJFBIK4sLrmUsHp+PW+AuE8ssbGMin4IwfbzXSyxlTb&#10;gTPqc1+KEMIuRQWV920qpSsqMugWtiUO3N12Bn2AXSl1h0MIN41MomgpDdYcGips6bOi4pH/GgX7&#10;5Lq7/zRZmx3M9RxTYubF7aLU7G3cfYDwNPqX+On+1gpWSRTmhjfhCc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FwrnEAAAA3QAAAA8AAAAAAAAAAAAAAAAAmAIAAGRycy9k&#10;b3ducmV2LnhtbFBLBQYAAAAABAAEAPUAAACJAwAAAAA=&#10;" fillcolor="#474747" stroked="f">
              <v:path arrowok="t"/>
            </v:rect>
            <v:rect id="Rectangle 1259" o:spid="_x0000_s1030" style="position:absolute;left:760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RmEcUA&#10;AADdAAAADwAAAGRycy9kb3ducmV2LnhtbESPQYvCMBSE78L+h/AW9qapwkrtGkUExRUvVi/eXpu3&#10;bbF5KU2s3X9vBMHjMDPfMPNlb2rRUesqywrGowgEcW51xYWC82kzjEE4j6yxtkwK/snBcvExmGOi&#10;7Z2P1KW+EAHCLkEFpfdNIqXLSzLoRrYhDt6fbQ36INtC6hbvAW5qOYmiqTRYcVgosaF1Sfk1vRkF&#10;2e/h6Lf787aLs6KpbXYZH+y3Ul+f/eoHhKfev8Ov9k4riCfRDJ5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GYRxQAAAN0AAAAPAAAAAAAAAAAAAAAAAJgCAABkcnMv&#10;ZG93bnJldi54bWxQSwUGAAAAAAQABAD1AAAAigMAAAAA&#10;" stroked="f">
              <v:path arrowok="t"/>
            </v:rect>
            <v:rect id="Rectangle 1260" o:spid="_x0000_s1031" style="position:absolute;left:740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IjsQA&#10;AADdAAAADwAAAGRycy9kb3ducmV2LnhtbERPz2vCMBS+C/sfwhvsIppWmNNqFB3IdlLmBPH2bJ5t&#10;t+alJFmt/705DDx+fL/ny87UoiXnK8sK0mECgji3uuJCweF7M5iA8AFZY22ZFNzIw3Lx1Jtjpu2V&#10;v6jdh0LEEPYZKihDaDIpfV6SQT+0DXHkLtYZDBG6QmqH1xhuajlKkrE0WHFsKLGh95Ly3/2fUfBz&#10;/HDr6el1t8vPdbuh8TZJ3/pKvTx3qxmIQF14iP/dn1rBZJTG/fFNf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lyI7EAAAA3QAAAA8AAAAAAAAAAAAAAAAAmAIAAGRycy9k&#10;b3ducmV2LnhtbFBLBQYAAAAABAAEAPUAAACJAwAAAAA=&#10;" filled="f" strokecolor="#a3a3a3" strokeweight="2pt">
              <v:path arrowok="t"/>
            </v:rect>
            <v:rect id="Rectangle 1261" o:spid="_x0000_s1032" style="position:absolute;top:24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H98gA&#10;AADdAAAADwAAAGRycy9kb3ducmV2LnhtbESPQWvCQBSE7wX/w/IEL6VuNkgr0VVE2tKDSGvtwdsj&#10;+0yC2bcxu5r4791CocdhZr5h5sve1uJKra8ca1DjBARx7kzFhYb999vTFIQPyAZrx6ThRh6Wi8HD&#10;HDPjOv6i6y4UIkLYZ6ihDKHJpPR5SRb92DXE0Tu61mKIsi2kabGLcFvLNEmepcWK40KJDa1Lyk+7&#10;i9Xwvr1t0seT+lGvfVftJ4dz8fmCWo+G/WoGIlAf/sN/7Q+jYZoqBb9v4hOQi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3Ef3yAAAAN0AAAAPAAAAAAAAAAAAAAAAAJgCAABk&#10;cnMvZG93bnJldi54bWxQSwUGAAAAAAQABAD1AAAAjQMAAAAA&#10;" fillcolor="#191919" stroked="f">
              <v:path arrowok="t"/>
            </v:rect>
            <v:group id="Group 1262" o:spid="_x0000_s1033" style="position:absolute;left:-812;top:4306;width:1896;height:0" coordorigin="-812,4306" coordsize="18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7Yxc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bMkT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cO2MXFAAAA3QAA&#10;AA8AAAAAAAAAAAAAAAAAqgIAAGRycy9kb3ducmV2LnhtbFBLBQYAAAAABAAEAPoAAACcAwAAAAA=&#10;">
              <v:shape id="Freeform 1263" o:spid="_x0000_s1034" style="position:absolute;left:-812;top:4306;width:1896;height:0;visibility:visible;mso-wrap-style:square;v-text-anchor:top" coordsize="1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VWscA&#10;AADdAAAADwAAAGRycy9kb3ducmV2LnhtbESP3WrCQBSE74W+w3IKvdONfyXEbESkBaVQMYreHrKn&#10;SWj2bMhuTdqn7xaEXg4z8w2TrgfTiBt1rrasYDqJQBAXVtdcKjifXscxCOeRNTaWScE3OVhnD6MU&#10;E217PtIt96UIEHYJKqi8bxMpXVGRQTexLXHwPmxn0AfZlVJ32Ae4aeQsip6lwZrDQoUtbSsqPvMv&#10;o+BwnbfHJeXXl7efxft+35hNv70o9fQ4bFYgPA3+P3xv77SCeDadw9+b8ARk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J1VrHAAAA3QAAAA8AAAAAAAAAAAAAAAAAmAIAAGRy&#10;cy9kb3ducmV2LnhtbFBLBQYAAAAABAAEAPUAAACMAwAAAAA=&#10;" path="m1897,l812,e" filled="f" strokecolor="#191919" strokeweight="2pt">
                <v:path arrowok="t" o:connecttype="custom" o:connectlocs="1897,0;812,0" o:connectangles="0,0"/>
              </v:shape>
              <v:shape id="Freeform 1264" o:spid="_x0000_s1035" style="position:absolute;left:-812;top:4306;width:1896;height:0;visibility:visible;mso-wrap-style:square;v-text-anchor:top" coordsize="1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NLscA&#10;AADdAAAADwAAAGRycy9kb3ducmV2LnhtbESPQWvCQBSE70L/w/IKvelGa0uI2YhIC0qhYhS9PrKv&#10;SWj2bciuJvrru4VCj8PMfMOky8E04kqdqy0rmE4iEMSF1TWXCo6H93EMwnlkjY1lUnAjB8vsYZRi&#10;om3Pe7rmvhQBwi5BBZX3bSKlKyoy6Ca2JQ7el+0M+iC7UuoO+wA3jZxF0as0WHNYqLCldUXFd34x&#10;Cnbn53b/Qvn57eM+/9xuG7Pq1yelnh6H1QKEp8H/h//aG60gnk3n8PsmPAGZ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gTS7HAAAA3QAAAA8AAAAAAAAAAAAAAAAAmAIAAGRy&#10;cy9kb3ducmV2LnhtbFBLBQYAAAAABAAEAPUAAACMAwAAAAA=&#10;" path="m812,l1897,e" filled="f" strokecolor="#191919" strokeweight="2pt">
                <v:path arrowok="t" o:connecttype="custom" o:connectlocs="812,0;1897,0" o:connectangles="0,0"/>
              </v:shape>
            </v:group>
            <v:group id="Group 1265" o:spid="_x0000_s1036" style="position:absolute;left:-822;top:6106;width:1906;height:0" coordorigin="-822,6106" coordsize="19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dAs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rSRZz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50CxxgAAAN0A&#10;AAAPAAAAAAAAAAAAAAAAAKoCAABkcnMvZG93bnJldi54bWxQSwUGAAAAAAQABAD6AAAAnQMAAAAA&#10;">
              <v:shape id="Freeform 1266" o:spid="_x0000_s1037" style="position:absolute;left:-822;top:6106;width:1906;height:0;visibility:visible;mso-wrap-style:square;v-text-anchor:top" coordsize="19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pxcUA&#10;AADdAAAADwAAAGRycy9kb3ducmV2LnhtbESPQWvCQBSE7wX/w/IEb3UTD2Kjq4go7UVo1Yu3Z/aZ&#10;BHffhuzGRH+9Wyj0OMzMN8xi1Vsj7tT4yrGCdJyAIM6drrhQcDru3mcgfEDWaByTggd5WC0HbwvM&#10;tOv4h+6HUIgIYZ+hgjKEOpPS5yVZ9GNXE0fv6hqLIcqmkLrBLsKtkZMkmUqLFceFEmvalJTfDq1V&#10;0D/zT/f4+DaX86m9pqZN9mm3VWo07NdzEIH68B/+a39pBbNJOoXfN/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enFxQAAAN0AAAAPAAAAAAAAAAAAAAAAAJgCAABkcnMv&#10;ZG93bnJldi54bWxQSwUGAAAAAAQABAD1AAAAigMAAAAA&#10;" path="m1906,l822,e" filled="f" strokecolor="#191919" strokeweight="2pt">
                <v:path arrowok="t" o:connecttype="custom" o:connectlocs="1906,0;822,0" o:connectangles="0,0"/>
              </v:shape>
              <v:shape id="Freeform 1267" o:spid="_x0000_s1038" style="position:absolute;left:-822;top:6106;width:1906;height:0;visibility:visible;mso-wrap-style:square;v-text-anchor:top" coordsize="19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FMXsYA&#10;AADdAAAADwAAAGRycy9kb3ducmV2LnhtbESPQWvCQBSE74L/YXkFb7qJh6rRVYq01IvQqpfeXrPP&#10;JLj7NmQ3Jvrr3ULB4zAz3zCrTW+NuFLjK8cK0kkCgjh3uuJCwen4MZ6D8AFZo3FMCm7kYbMeDlaY&#10;adfxN10PoRARwj5DBWUIdSalz0uy6CeuJo7e2TUWQ5RNIXWDXYRbI6dJ8iotVhwXSqxpW1J+ObRW&#10;QX/PP91t8WV+f07tOTVtsk+7d6VGL/3bEkSgPjzD/+2dVjCfpjP4exOf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FMXsYAAADdAAAADwAAAAAAAAAAAAAAAACYAgAAZHJz&#10;L2Rvd25yZXYueG1sUEsFBgAAAAAEAAQA9QAAAIsDAAAAAA==&#10;" path="m822,l1906,e" filled="f" strokecolor="#191919" strokeweight="2pt">
                <v:path arrowok="t" o:connecttype="custom" o:connectlocs="822,0;1906,0" o:connectangles="0,0"/>
              </v:shape>
            </v:group>
            <v:group id="Group 1268" o:spid="_x0000_s1039" style="position:absolute;left:-831;top:7906;width:1915;height:0" coordorigin="-831,7906" coordsize="19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bvL8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b+MwN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ubvL8QAAADdAAAA&#10;DwAAAAAAAAAAAAAAAACqAgAAZHJzL2Rvd25yZXYueG1sUEsFBgAAAAAEAAQA+gAAAJsDAAAAAA==&#10;">
              <v:shape id="Freeform 1269" o:spid="_x0000_s1040" style="position:absolute;left:-831;top:7906;width:1915;height:0;visibility:visible;mso-wrap-style:square;v-text-anchor:top" coordsize="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2y8QA&#10;AADdAAAADwAAAGRycy9kb3ducmV2LnhtbESPQYvCMBSE7wv+h/AW9ram9bBqNYoUhT14sQpeH83b&#10;prvNS0mi1n+/EQSPw8x8wyzXg+3ElXxoHSvIxxkI4trplhsFp+PucwYiRGSNnWNScKcA69XobYmF&#10;djc+0LWKjUgQDgUqMDH2hZShNmQxjF1PnLwf5y3GJH0jtcdbgttOTrLsS1psOS0Y7Kk0VP9VF6ug&#10;KlvMt6b7vZ/3vpxmegib6qDUx/uwWYCINMRX+Nn+1gpmk3wOjzfpCc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DdsvEAAAA3QAAAA8AAAAAAAAAAAAAAAAAmAIAAGRycy9k&#10;b3ducmV2LnhtbFBLBQYAAAAABAAEAPUAAACJAwAAAAA=&#10;" path="m1916,l831,e" filled="f" strokecolor="#191919" strokeweight="2pt">
                <v:path arrowok="t" o:connecttype="custom" o:connectlocs="1916,0;831,0" o:connectangles="0,0"/>
              </v:shape>
              <v:shape id="Freeform 1270" o:spid="_x0000_s1041" style="position:absolute;left:-831;top:7906;width:1915;height:0;visibility:visible;mso-wrap-style:square;v-text-anchor:top" coordsize="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V68EA&#10;AADdAAAADwAAAGRycy9kb3ducmV2LnhtbERPPWvDMBDdC/0P4grdajkemuBECcE00KFL3ELWw7pa&#10;aq2TkZTY/vfVUMj4eN+7w+wGcaMQrWcFq6IEQdx5bblX8PV5etmAiAlZ4+CZFCwU4bB/fNhhrf3E&#10;Z7q1qRc5hGONCkxKYy1l7Aw5jIUfiTP37YPDlGHopQ445XA3yKosX6VDy7nB4EiNoe63vToFbWNx&#10;9WaGn+XyEZp1qed4bM9KPT/Nxy2IRHO6i//d71rBpqry/vwmPwG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VFevBAAAA3QAAAA8AAAAAAAAAAAAAAAAAmAIAAGRycy9kb3du&#10;cmV2LnhtbFBLBQYAAAAABAAEAPUAAACGAwAAAAA=&#10;" path="m831,l1916,e" filled="f" strokecolor="#191919" strokeweight="2pt">
                <v:path arrowok="t" o:connecttype="custom" o:connectlocs="831,0;1916,0" o:connectangles="0,0"/>
              </v:shape>
            </v:group>
            <v:group id="Group 1271" o:spid="_x0000_s1042" style="position:absolute;left:-810;top:9706;width:1894;height:0" coordorigin="-810,9706" coordsize="18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CMD8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bMk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mwjA/FAAAA3QAA&#10;AA8AAAAAAAAAAAAAAAAAqgIAAGRycy9kb3ducmV2LnhtbFBLBQYAAAAABAAEAPoAAACcAwAAAAA=&#10;">
              <v:shape id="Freeform 1272" o:spid="_x0000_s1043" style="position:absolute;left:-810;top:9706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8mBMYA&#10;AADdAAAADwAAAGRycy9kb3ducmV2LnhtbESPX0vDMBTF3wW/Q7gD31y6DqR0y4Yo4pgos/v3emnu&#10;mmBzU5u41W9vBMHHwznndzjz5eBacaY+WM8KJuMMBHHtteVGwW77dFuACBFZY+uZFHxTgOXi+mqO&#10;pfYXfqdzFRuRIBxKVGBi7EopQ23IYRj7jjh5J987jEn2jdQ9XhLctTLPsjvp0HJaMNjRg6H6o/py&#10;Cj5367e9PFTm+PL8OH0tNlbqtVXqZjTcz0BEGuJ/+K+90gqKPM/h901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8mBMYAAADdAAAADwAAAAAAAAAAAAAAAACYAgAAZHJz&#10;L2Rvd25yZXYueG1sUEsFBgAAAAAEAAQA9QAAAIsDAAAAAA==&#10;" path="m1894,l810,e" filled="f" strokecolor="#191919" strokeweight="2pt">
                <v:path arrowok="t" o:connecttype="custom" o:connectlocs="1894,0;810,0" o:connectangles="0,0"/>
              </v:shape>
              <v:shape id="Freeform 1273" o:spid="_x0000_s1044" style="position:absolute;left:-810;top:9706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ODn8cA&#10;AADdAAAADwAAAGRycy9kb3ducmV2LnhtbESPX0vDMBTF3wW/Q7jC3lxqB6N0y4Yo4thQtO7P66W5&#10;NsHmpmuyrX57Iwg+Hs45v8OZLwfXijP1wXpWcDfOQBDXXltuFGw/nm4LECEia2w9k4JvCrBcXF/N&#10;sdT+wu90rmIjEoRDiQpMjF0pZagNOQxj3xEn79P3DmOSfSN1j5cEd63Ms2wqHVpOCwY7ejBUf1Un&#10;p+C4Xb/u5L4yh83z4+SleLNSr61So5vhfgYi0hD/w3/tlVZQ5PkE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jg5/HAAAA3QAAAA8AAAAAAAAAAAAAAAAAmAIAAGRy&#10;cy9kb3ducmV2LnhtbFBLBQYAAAAABAAEAPUAAACMAwAAAAA=&#10;" path="m810,l1894,e" filled="f" strokecolor="#191919" strokeweight="2pt">
                <v:path arrowok="t" o:connecttype="custom" o:connectlocs="810,0;1894,0" o:connectangles="0,0"/>
              </v:shape>
            </v:group>
            <v:group id="Group 1274" o:spid="_x0000_s1045" style="position:absolute;left:-831;top:11506;width:1915;height:0" coordorigin="-831,11506" coordsize="19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cvl8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WCRJO/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xy+XxgAAAN0A&#10;AAAPAAAAAAAAAAAAAAAAAKoCAABkcnMvZG93bnJldi54bWxQSwUGAAAAAAQABAD6AAAAnQMAAAAA&#10;">
              <v:shape id="Freeform 1275" o:spid="_x0000_s1046" style="position:absolute;left:-831;top:11506;width:1915;height:0;visibility:visible;mso-wrap-style:square;v-text-anchor:top" coordsize="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2c8QA&#10;AADdAAAADwAAAGRycy9kb3ducmV2LnhtbESPQWvCQBSE70L/w/IKvZmNgVZJXUWChR56MQpeH9nX&#10;bDT7NuyuGv99tyB4HGbmG2a5Hm0vruRD51jBLMtBEDdOd9wqOOy/pgsQISJr7B2TgjsFWK9eJkss&#10;tbvxjq51bEWCcChRgYlxKKUMjSGLIXMDcfJ+nbcYk/St1B5vCW57WeT5h7TYcVowOFBlqDnXF6ug&#10;rjqcbU1/uh9/fDXP9Rg29U6pt9dx8wki0hif4Uf7WytYFMU7/L9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itnPEAAAA3QAAAA8AAAAAAAAAAAAAAAAAmAIAAGRycy9k&#10;b3ducmV2LnhtbFBLBQYAAAAABAAEAPUAAACJAwAAAAA=&#10;" path="m1916,l831,e" filled="f" strokecolor="#191919" strokeweight="2pt">
                <v:path arrowok="t" o:connecttype="custom" o:connectlocs="1916,0;831,0" o:connectangles="0,0"/>
              </v:shape>
              <v:shape id="Freeform 1276" o:spid="_x0000_s1047" style="position:absolute;left:-831;top:11506;width:1915;height:0;visibility:visible;mso-wrap-style:square;v-text-anchor:top" coordsize="1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oBMMA&#10;AADdAAAADwAAAGRycy9kb3ducmV2LnhtbESPQYvCMBSE7wv+h/AEb2tqD650jSJFYQ97sQp7fTTP&#10;ptq8lCRq/fdGEPY4zMw3zHI92E7cyIfWsYLZNANBXDvdcqPgeNh9LkCEiKyxc0wKHhRgvRp9LLHQ&#10;7s57ulWxEQnCoUAFJsa+kDLUhiyGqeuJk3dy3mJM0jdSe7wnuO1knmVzabHltGCwp9JQfamuVkFV&#10;tjjbmu78+Pv15Vemh7Cp9kpNxsPmG0SkIf6H3+0frWCR53N4vU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AoBMMAAADdAAAADwAAAAAAAAAAAAAAAACYAgAAZHJzL2Rv&#10;d25yZXYueG1sUEsFBgAAAAAEAAQA9QAAAIgDAAAAAA==&#10;" path="m831,l1916,e" filled="f" strokecolor="#191919" strokeweight="2pt">
                <v:path arrowok="t" o:connecttype="custom" o:connectlocs="831,0;1916,0" o:connectangles="0,0"/>
              </v:shape>
            </v:group>
            <v:group id="Group 1277" o:spid="_x0000_s1048" style="position:absolute;left:-810;top:13306;width:1894;height:0" coordorigin="-810,13306" coordsize="18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Wx4MYAAADdAAAADwAAAGRycy9kb3ducmV2LnhtbESPQWvCQBSE70L/w/IK&#10;vekmkapEVxHR0oMUjIXi7ZF9JsHs25Bdk/jvu4WCx2FmvmFWm8HUoqPWVZYVxJMIBHFudcWFgu/z&#10;YbwA4TyyxtoyKXiQg836ZbTCVNueT9RlvhABwi5FBaX3TSqly0sy6Ca2IQ7e1bYGfZBtIXWLfYCb&#10;WiZRNJMGKw4LJTa0Kym/ZXej4KPHfjuN993xdt09Luf3r59jTEq9vQ7bJQhPg3+G/9ufWsEiSe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FbHgxgAAAN0A&#10;AAAPAAAAAAAAAAAAAAAAAKoCAABkcnMvZG93bnJldi54bWxQSwUGAAAAAAQABAD6AAAAnQMAAAAA&#10;">
              <v:shape id="Freeform 1278" o:spid="_x0000_s1049" style="position:absolute;left:-810;top:13306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R7sMA&#10;AADdAAAADwAAAGRycy9kb3ducmV2LnhtbERPW0vDMBR+F/wP4Qh7c6kdSOmWjaGMyURx3e310Jw1&#10;weakNnGr/948CD5+fPfZYnCtuFAfrGcFD+MMBHHtteVGwX63ui9AhIissfVMCn4owGJ+ezPDUvsr&#10;b+lSxUakEA4lKjAxdqWUoTbkMIx9R5y4s+8dxgT7RuoerynctTLPskfp0HJqMNjRk6H6s/p2Cr72&#10;m/eDPFbm9Lp+nrwVH1bqjVVqdDcspyAiDfFf/Od+0QqKPE9z05v0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cR7sMAAADdAAAADwAAAAAAAAAAAAAAAACYAgAAZHJzL2Rv&#10;d25yZXYueG1sUEsFBgAAAAAEAAQA9QAAAIgDAAAAAA==&#10;" path="m1894,l810,e" filled="f" strokecolor="#191919" strokeweight="2pt">
                <v:path arrowok="t" o:connecttype="custom" o:connectlocs="1894,0;810,0" o:connectangles="0,0"/>
              </v:shape>
              <v:shape id="Freeform 1279" o:spid="_x0000_s1050" style="position:absolute;left:-810;top:13306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0dccA&#10;AADdAAAADwAAAGRycy9kb3ducmV2LnhtbESPUUvDMBSF3wX/Q7iCby61A6ndsjGUMZkortv09dLc&#10;NcHmpmviVv+9EQQfD+ec73Cm88G14kR9sJ4V3I4yEMS115YbBbvt8qYAESKyxtYzKfimAPPZ5cUU&#10;S+3PvKFTFRuRIBxKVGBi7EopQ23IYRj5jjh5B987jEn2jdQ9nhPctTLPsjvp0HJaMNjRg6H6s/py&#10;Co679etevlfm43n1OH4p3qzUa6vU9dWwmICINMT/8F/7SSso8vweft+kJ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LtHXHAAAA3QAAAA8AAAAAAAAAAAAAAAAAmAIAAGRy&#10;cy9kb3ducmV2LnhtbFBLBQYAAAAABAAEAPUAAACMAwAAAAA=&#10;" path="m810,l1894,e" filled="f" strokecolor="#191919" strokeweight="2pt">
                <v:path arrowok="t" o:connecttype="custom" o:connectlocs="810,0;1894,0" o:connectangles="0,0"/>
              </v:shape>
            </v:group>
            <v:shape id="Freeform 1280" o:spid="_x0000_s1051" style="position:absolute;left:1039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G7MEA&#10;AADdAAAADwAAAGRycy9kb3ducmV2LnhtbERPTYvCMBC9L/gfwgje1lSXXaQai9QuePHQKp6HZmyr&#10;zaQ00dZ/bw4Le3y8700ymlY8qXeNZQWLeQSCuLS64UrB+fT7uQLhPLLG1jIpeJGDZDv52GCs7cA5&#10;PQtfiRDCLkYFtfddLKUrazLo5rYjDtzV9gZ9gH0ldY9DCDetXEbRjzTYcGiosaO0pvJePIyCocvc&#10;7WDKtLjI4pjlNGbf+1yp2XTcrUF4Gv2/+M990ApWy6+wP7wJT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BuzBAAAA3QAAAA8AAAAAAAAAAAAAAAAAmAIAAGRycy9kb3du&#10;cmV2LnhtbFBLBQYAAAAABAAEAPUAAACGAwAAAAA=&#10;" path="m,l44,e" filled="f" strokecolor="#191919" strokeweight="2pt">
              <v:path arrowok="t" o:connecttype="custom" o:connectlocs="0,0;44,0" o:connectangles="0,0"/>
            </v:shape>
            <v:shape id="Freeform 1281" o:spid="_x0000_s1052" style="position:absolute;top:1510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/cYA&#10;AADdAAAADwAAAGRycy9kb3ducmV2LnhtbESPQWvCQBSE7wX/w/KEXoputKlI6ioiKRRvVQ89PrKv&#10;2bTZtyG7xs2/7xaEHoeZ+YbZ7KJtxUC9bxwrWMwzEMSV0w3XCi7nt9kahA/IGlvHpGAkD7vt5GGD&#10;hXY3/qDhFGqRIOwLVGBC6AopfWXIop+7jjh5X663GJLsa6l7vCW4beUyy1bSYsNpwWBHB0PVz+lq&#10;FWTn+IL55fuzk2W7f6Iy5sfRKPU4jftXEIFi+A/f2+9awXr5vIC/N+kJ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3T/cYAAADdAAAADwAAAAAAAAAAAAAAAACYAgAAZHJz&#10;L2Rvd25yZXYueG1sUEsFBgAAAAAEAAQA9QAAAIsDAAAAAA==&#10;" path="m,l400,e" filled="f" strokecolor="#191919" strokeweight="2pt">
              <v:path arrowok="t" o:connecttype="custom" o:connectlocs="0,0;400,0" o:connectangles="0,0"/>
            </v:shape>
            <v:rect id="Rectangle 1282" o:spid="_x0000_s1053" style="position:absolute;left:400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w+3cYA&#10;AADdAAAADwAAAGRycy9kb3ducmV2LnhtbESPQWuDQBSE74X8h+UVcmtWDS1isgklUElKLjFecnu6&#10;ryp134q7NfbfdwuFHoeZ+YbZ7mfTi4lG11lWEK8iEMS11R03Csrr21MKwnlkjb1lUvBNDva7xcMW&#10;M23vfKGp8I0IEHYZKmi9HzIpXd2SQbeyA3HwPuxo0Ac5NlKPeA9w08skil6kwY7DQosDHVqqP4sv&#10;o6A6nS8+fy/zKa2aobfVLT7bZ6WWj/PrBoSn2f+H/9pHrSBN1gn8vglP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w+3cYAAADdAAAADwAAAAAAAAAAAAAAAACYAgAAZHJz&#10;L2Rvd25yZXYueG1sUEsFBgAAAAAEAAQA9QAAAIsDAAAAAA==&#10;" stroked="f">
              <v:path arrowok="t"/>
            </v:rect>
            <v:rect id="Rectangle 1283" o:spid="_x0000_s1054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7xTccA&#10;AADdAAAADwAAAGRycy9kb3ducmV2LnhtbESP0U4CMRRE3038h+aa+EKkK6jAQiHGRIO+GFc+4LK9&#10;bBfa201bYP17a0Li42RmzmQWq95ZcaIQW88K7ocFCOLa65YbBZvv17spiJiQNVrPpOCHIqyW11cL&#10;LLU/8xedqtSIDOFYogKTUldKGWtDDuPQd8TZ2/ngMGUZGqkDnjPcWTkqiifpsOW8YLCjF0P1oTo6&#10;BfQ5eH98W+8PH3ttrZk9bKvjJCh1e9M/z0Ek6tN/+NJeawXT0XgMf2/y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u8U3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333001">
        <w:rPr>
          <w:noProof/>
        </w:rPr>
        <w:pict>
          <v:shape id="Text Box 1284" o:spid="_x0000_s1026" type="#_x0000_t202" style="position:absolute;left:0;text-align:left;margin-left:0;margin-top:3.1pt;width:54pt;height:788.8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C/tgIAAL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" o:allowincell="f" filled="f" stroked="f">
            <v:textbox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before="17" w:after="0" w:line="280" w:lineRule="exact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40"/>
                    <w:jc w:val="right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191919"/>
                      <w:sz w:val="20"/>
                      <w:szCs w:val="20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38</w:t>
      </w:r>
      <w:r w:rsidR="00D36003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ab/>
      </w:r>
      <w:r w:rsidR="00D36003">
        <w:rPr>
          <w:rFonts w:ascii="Times New Roman" w:hAnsi="Times New Roman"/>
          <w:color w:val="191919"/>
          <w:position w:val="-3"/>
          <w:sz w:val="20"/>
          <w:szCs w:val="20"/>
        </w:rPr>
        <w:t>2008-2012 Unde</w:t>
      </w:r>
      <w:r w:rsidR="00D36003">
        <w:rPr>
          <w:rFonts w:ascii="Times New Roman" w:hAnsi="Times New Roman"/>
          <w:color w:val="191919"/>
          <w:spacing w:val="-4"/>
          <w:position w:val="-3"/>
          <w:sz w:val="20"/>
          <w:szCs w:val="20"/>
        </w:rPr>
        <w:t>r</w:t>
      </w:r>
      <w:r w:rsidR="00D36003">
        <w:rPr>
          <w:rFonts w:ascii="Times New Roman" w:hAnsi="Times New Roman"/>
          <w:color w:val="191919"/>
          <w:position w:val="-3"/>
          <w:sz w:val="20"/>
          <w:szCs w:val="20"/>
        </w:rPr>
        <w:t>graduate Catalog</w:t>
      </w:r>
    </w:p>
    <w:p w:rsidR="00D36003" w:rsidRDefault="00D36003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39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D36003">
          <w:type w:val="continuous"/>
          <w:pgSz w:w="12240" w:h="15840"/>
          <w:pgMar w:top="1480" w:right="760" w:bottom="280" w:left="420" w:header="720" w:footer="720" w:gutter="0"/>
          <w:cols w:space="720" w:equalWidth="0">
            <w:col w:w="11060"/>
          </w:cols>
          <w:noEndnote/>
        </w:sect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-5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NROLLMEN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ANAGEMEN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482" w:right="452" w:hanging="48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482" w:right="452" w:hanging="482"/>
        <w:rPr>
          <w:rFonts w:ascii="Century Gothic" w:hAnsi="Century Gothic" w:cs="Century Gothic"/>
          <w:color w:val="000000"/>
          <w:sz w:val="16"/>
          <w:szCs w:val="16"/>
        </w:rPr>
        <w:sectPr w:rsidR="00D36003">
          <w:pgSz w:w="12240" w:h="15840"/>
          <w:pgMar w:top="320" w:right="420" w:bottom="280" w:left="600" w:header="720" w:footer="720" w:gutter="0"/>
          <w:cols w:num="2" w:space="720" w:equalWidth="0">
            <w:col w:w="5070" w:space="3608"/>
            <w:col w:w="2542"/>
          </w:cols>
          <w:noEndnote/>
        </w:sect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285" o:spid="_x0000_s1103" type="#_x0000_t202" style="position:absolute;left:0;text-align:left;margin-left:579.15pt;margin-top:325.6pt;width:12pt;height:50.6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86" o:spid="_x0000_s1102" type="#_x0000_t202" style="position:absolute;left:0;text-align:left;margin-left:579.15pt;margin-top:240pt;width:12pt;height:41.8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e+tAIAALc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87" o:spid="_x0000_s1101" type="#_x0000_t202" style="position:absolute;left:0;text-align:left;margin-left:579.15pt;margin-top:128pt;width:12pt;height:85.8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Wn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88" o:spid="_x0000_s1100" type="#_x0000_t202" style="position:absolute;left:0;text-align:left;margin-left:579.15pt;margin-top:49pt;width:12pt;height:63.8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89" o:spid="_x0000_s1099" type="#_x0000_t202" style="position:absolute;left:0;text-align:left;margin-left:568.15pt;margin-top:676.7pt;width:24pt;height:58.4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90" o:spid="_x0000_s1098" type="#_x0000_t202" style="position:absolute;left:0;text-align:left;margin-left:568.15pt;margin-top:590.6pt;width:24pt;height:60.6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NqtgIAALc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91" o:spid="_x0000_s1097" type="#_x0000_t202" style="position:absolute;left:0;text-align:left;margin-left:568.15pt;margin-top:506.5pt;width:24pt;height:48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jitA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292" o:spid="_x0000_s1096" type="#_x0000_t202" style="position:absolute;left:0;text-align:left;margin-left:557.15pt;margin-top:413.3pt;width:36pt;height:55.2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IqtAIAALc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group id="Group 1293" o:spid="_x0000_s1068" style="position:absolute;left:0;text-align:left;margin-left:455.95pt;margin-top:0;width:156.05pt;height:11in;z-index:-25164288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" o:allowincell="f">
            <v:rect id="Rectangle 1294" o:spid="_x0000_s1069" style="position:absolute;left:11160;top:2514;width:1080;height:13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9X58IA&#10;AADdAAAADwAAAGRycy9kb3ducmV2LnhtbERPz2vCMBS+D/Y/hCfsNlOFae2ayhAU2cVNJ16fzVtb&#10;bF5KEm3335vDwOPH9ztfDqYVN3K+saxgMk5AEJdWN1wp+DmsX1MQPiBrbC2Tgj/ysCyen3LMtO35&#10;m277UIkYwj5DBXUIXSalL2sy6Me2I47cr3UGQ4SuktphH8NNK6dJMpMGG44NNXa0qqm87K9GQe8G&#10;ettUepfOPo+Hxek8x+7LKfUyGj7eQQQawkP8795qBelkHvfHN/EJ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1fnwgAAAN0AAAAPAAAAAAAAAAAAAAAAAJgCAABkcnMvZG93&#10;bnJldi54bWxQSwUGAAAAAAQABAD1AAAAhwMAAAAA&#10;" fillcolor="#dcdcdc" stroked="f">
              <v:path arrowok="t"/>
            </v:rect>
            <v:rect id="Rectangle 1295" o:spid="_x0000_s1070" style="position:absolute;left:11160;width:1080;height:2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5JcYA&#10;AADdAAAADwAAAGRycy9kb3ducmV2LnhtbESPT4vCMBTE7wt+h/CEvSyatgdXqlFEFIRlD/Ufens0&#10;z7bYvJQmavfbG0HY4zAzv2Gm887U4k6tqywriIcRCOLc6ooLBfvdejAG4TyyxtoyKfgjB/NZ72OK&#10;qbYPzui+9YUIEHYpKii9b1IpXV6SQTe0DXHwLrY16INsC6lbfAS4qWUSRSNpsOKwUGJDy5Ly6/Zm&#10;FKyS0+LyU2dN9mtOh5gS85Wfj0p99rvFBISnzv+H3+2NVjCOv2N4vQlPQM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x5JcYAAADdAAAADwAAAAAAAAAAAAAAAACYAgAAZHJz&#10;L2Rvd25yZXYueG1sUEsFBgAAAAAEAAQA9QAAAIsDAAAAAA==&#10;" fillcolor="#474747" stroked="f">
              <v:path arrowok="t"/>
            </v:rect>
            <v:rect id="Rectangle 1296" o:spid="_x0000_s1071" style="position:absolute;left:9159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mYcUA&#10;AADdAAAADwAAAGRycy9kb3ducmV2LnhtbESPT4vCMBTE7wt+h/AEb2taQbdUo4iwouLFPxdvr82z&#10;LTYvpcnW7rffCMIeh5n5DbNY9aYWHbWusqwgHkcgiHOrKy4UXC/fnwkI55E11pZJwS85WC0HHwtM&#10;tX3yibqzL0SAsEtRQel9k0rp8pIMurFtiIN3t61BH2RbSN3iM8BNLSdRNJMGKw4LJTa0KSl/nH+M&#10;gmx/PPnt4brtkqxoapvd4qOdKjUa9us5CE+9/w+/2zutIIm/JvB6E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+ZhxQAAAN0AAAAPAAAAAAAAAAAAAAAAAJgCAABkcnMv&#10;ZG93bnJldi54bWxQSwUGAAAAAAQABAD1AAAAigMAAAAA&#10;" stroked="f">
              <v:path arrowok="t"/>
            </v:rect>
            <v:rect id="Rectangle 1297" o:spid="_x0000_s1072" style="position:absolute;left:9139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SJcgA&#10;AADdAAAADwAAAGRycy9kb3ducmV2LnhtbESPT2vCQBTE70K/w/IKXkQ3sVRt6ipaEHuq+AfE22v2&#10;NUmbfRt2tzF++26h0OMwM79h5svO1KIl5yvLCtJRAoI4t7riQsHpuBnOQPiArLG2TApu5GG5uOvN&#10;MdP2yntqD6EQEcI+QwVlCE0mpc9LMuhHtiGO3od1BkOUrpDa4TXCTS3HSTKRBiuOCyU29FJS/nX4&#10;Ngo+z1u3fro87nb5e91uaPKWpNOBUv37bvUMIlAX/sN/7VetYJZOH+D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DdIlyAAAAN0AAAAPAAAAAAAAAAAAAAAAAJgCAABk&#10;cnMvZG93bnJldi54bWxQSwUGAAAAAAQABAD1AAAAjQMAAAAA&#10;" filled="f" strokecolor="#a3a3a3" strokeweight="2pt">
              <v:path arrowok="t"/>
            </v:rect>
            <v:rect id="Rectangle 1298" o:spid="_x0000_s1073" style="position:absolute;left:11145;top:24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Fgs8cA&#10;AADdAAAADwAAAGRycy9kb3ducmV2LnhtbESPQWvCQBSE74L/YXlCL1I3EVGJriKipQcpbWoP3h7Z&#10;ZxLMvo3ZrYn/3i0IPQ4z8w2zXHemEjdqXGlZQTyKQBBnVpecKzh+71/nIJxH1lhZJgV3crBe9XtL&#10;TLRt+Ytuqc9FgLBLUEHhfZ1I6bKCDLqRrYmDd7aNQR9kk0vdYBvgppLjKJpKgyWHhQJr2haUXdJf&#10;o+Dt434YDy/xT7zr2vI4OV3zzxkq9TLoNgsQnjr/H36237WCeTybwN+b8ATk6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RYLPHAAAA3QAAAA8AAAAAAAAAAAAAAAAAmAIAAGRy&#10;cy9kb3ducmV2LnhtbFBLBQYAAAAABAAEAPUAAACMAwAAAAA=&#10;" fillcolor="#191919" stroked="f">
              <v:path arrowok="t"/>
            </v:rect>
            <v:group id="Group 1299" o:spid="_x0000_s1074" style="position:absolute;left:11145;top:4307;width:1858;height:0" coordorigin="11145,4307" coordsize="18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3EbccAAADdAAAADwAAAGRycy9kb3ducmV2LnhtbESPT2vCQBTE7wW/w/KE&#10;3uomFltJ3YgEFQ9SqBZKb4/sMwnJvg3ZNX++fbdQ6HGYmd8wm+1oGtFT5yrLCuJFBII4t7riQsHn&#10;9fC0BuE8ssbGMimYyME2nT1sMNF24A/qL74QAcIuQQWl920ipctLMugWtiUO3s12Bn2QXSF1h0OA&#10;m0Yuo+hFGqw4LJTYUlZSXl/uRsFxwGH3HO/7c33Lpu/r6v3rHJNSj/Nx9wbC0+j/w3/tk1awjl9X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h3EbccAAADd&#10;AAAADwAAAAAAAAAAAAAAAACqAgAAZHJzL2Rvd25yZXYueG1sUEsFBgAAAAAEAAQA+gAAAJ4DAAAA&#10;AA==&#10;">
              <v:shape id="Freeform 1300" o:spid="_x0000_s1075" style="position:absolute;left:11145;top:4307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tc8UA&#10;AADdAAAADwAAAGRycy9kb3ducmV2LnhtbESPUWvCQBCE3wv9D8cWfBG9xIJK6ilFENsnMfoD1tw2&#10;CcntpblV03/fKwh9HGbmG2a1GVyrbtSH2rOBdJqAIi68rbk0cD7tJktQQZAttp7JwA8F2Kyfn1aY&#10;WX/nI91yKVWEcMjQQCXSZVqHoiKHYeo74uh9+d6hRNmX2vZ4j3DX6lmSzLXDmuNChR1tKyqa/OoM&#10;NNLow/h19724pufP/UVonB/JmNHL8P4GSmiQ//Cj/WENLNPFHP7exCe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aK1z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1301" o:spid="_x0000_s1076" style="position:absolute;left:11145;top:4307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I6MUA&#10;AADdAAAADwAAAGRycy9kb3ducmV2LnhtbESPUWvCQBCE3wv+h2MLvki9pEIjqadIQapPYuoP2Oa2&#10;SUhuL82tmv77nlDo4zAz3zCrzeg6daUhNJ4NpPMEFHHpbcOVgfPH7mkJKgiyxc4zGfihAJv15GGF&#10;ufU3PtG1kEpFCIccDdQifa51KGtyGOa+J47elx8cSpRDpe2Atwh3nX5OkhftsOG4UGNPbzWVbXFx&#10;Blpp9XG22H1nl/R8eP8UmhUnMmb6OG5fQQmN8h/+a++tgWWaZXB/E5+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JAjo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1302" o:spid="_x0000_s1077" style="position:absolute;left:11145;top:6107;width:1873;height:0" coordorigin="11145,6107" coordsize="18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xr88IAAADdAAAADwAAAGRycy9kb3ducmV2LnhtbERPTYvCMBC9C/6HMMLe&#10;NK2LrlSjiOiyBxFWBfE2NGNbbCaliW399+YgeHy878WqM6VoqHaFZQXxKAJBnFpdcKbgfNoNZyCc&#10;R9ZYWiYFT3KwWvZ7C0y0bfmfmqPPRAhhl6CC3PsqkdKlORl0I1sRB+5ma4M+wDqTusY2hJtSjqNo&#10;Kg0WHBpyrGiTU3o/PoyC3xbb9Xe8bfb32+Z5PU0Ol31MSn0NuvUchKfOf8Rv959WMIt/wtz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Aca/PCAAAA3QAAAA8A&#10;AAAAAAAAAAAAAAAAqgIAAGRycy9kb3ducmV2LnhtbFBLBQYAAAAABAAEAPoAAACZAwAAAAA=&#10;">
              <v:shape id="Freeform 1303" o:spid="_x0000_s1078" style="position:absolute;left:11145;top:6107;width:1873;height:0;visibility:visible;mso-wrap-style:square;v-text-anchor:top" coordsize="18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uIBMcA&#10;AADdAAAADwAAAGRycy9kb3ducmV2LnhtbESP0WrCQBRE3wv+w3KFvtWNgo2N2YgWBGntQ20/4JK9&#10;JtHs3TS7MWm/3hWEPg4zc4ZJV4OpxYVaV1lWMJ1EIIhzqysuFHx/bZ8WIJxH1lhbJgW/5GCVjR5S&#10;TLTt+ZMuB1+IAGGXoILS+yaR0uUlGXQT2xAH72hbgz7ItpC6xT7ATS1nUfQsDVYcFkps6LWk/Hzo&#10;jIJ+03Snn+FtF9vZ3/w9rj66vfRKPY6H9RKEp8H/h+/tnVawmMYvcHsTnoD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biAT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1304" o:spid="_x0000_s1079" style="position:absolute;left:11145;top:6107;width:1873;height:0;visibility:visible;mso-wrap-style:square;v-text-anchor:top" coordsize="18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RvsIA&#10;AADdAAAADwAAAGRycy9kb3ducmV2LnhtbERPzYrCMBC+L/gOYQRva6qglmoUXRBE3cOqDzA0Y1tt&#10;Jt0mtdWnN4eFPX58/4tVZ0rxoNoVlhWMhhEI4tTqgjMFl/P2MwbhPLLG0jIpeJKD1bL3scBE25Z/&#10;6HHymQgh7BJUkHtfJVK6NCeDbmgr4sBdbW3QB1hnUtfYhnBTynEUTaXBgkNDjhV95ZTeT41R0G6q&#10;5vbb7XczO35NDrPiuzlKr9Sg363nIDx1/l/8595pBfEoDvvDm/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FG+wgAAAN0AAAAPAAAAAAAAAAAAAAAAAJgCAABkcnMvZG93&#10;bnJldi54bWxQSwUGAAAAAAQABAD1AAAAhwMAAAAA&#10;" path="m,l1094,e" filled="f" strokecolor="#191919" strokeweight="2pt">
                <v:path arrowok="t" o:connecttype="custom" o:connectlocs="0,0;1094,0" o:connectangles="0,0"/>
              </v:shape>
            </v:group>
            <v:group id="Group 1305" o:spid="_x0000_s1080" style="position:absolute;left:11145;top:7907;width:1905;height:0" coordorigin="11145,7907" coordsize="19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87JJxgAAAN0A&#10;AAAPAAAAAAAAAAAAAAAAAKoCAABkcnMvZG93bnJldi54bWxQSwUGAAAAAAQABAD6AAAAnQMAAAAA&#10;">
              <v:shape id="Freeform 1306" o:spid="_x0000_s1081" style="position:absolute;left:11145;top:7907;width:1905;height:0;visibility:visible;mso-wrap-style:square;v-text-anchor:top" coordsize="19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ixcQA&#10;AADdAAAADwAAAGRycy9kb3ducmV2LnhtbESPQYvCMBSE74L/ITzBm6b1IKUaRQTFgyh1BT0+m2db&#10;2ryUJmr3328WFvY4zMw3zHLdm0a8qXOVZQXxNAJBnFtdcaHg+rWbJCCcR9bYWCYF3+RgvRoOlphq&#10;++GM3hdfiABhl6KC0vs2ldLlJRl0U9sSB+9pO4M+yK6QusNPgJtGzqJoLg1WHBZKbGlbUl5fXkZB&#10;duI7z5N9czbH6PYoznWWH65KjUf9ZgHCU+//w3/tg1aQxMkMft+EJ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SYsX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1307" o:spid="_x0000_s1082" style="position:absolute;left:11145;top:7907;width:1905;height:0;visibility:visible;mso-wrap-style:square;v-text-anchor:top" coordsize="19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7HXsYA&#10;AADdAAAADwAAAGRycy9kb3ducmV2LnhtbESPQWuDQBSE74X8h+UFemtWWwhiXCUEUjyUBpNAe3xx&#10;X1R034q7Tey/7xYKPQ4z8w2TFbMZxI0m11lWEK8iEMS11R03Cs6n/VMCwnlkjYNlUvBNDop88ZBh&#10;qu2dK7odfSMChF2KClrvx1RKV7dk0K3sSBy8q50M+iCnRuoJ7wFuBvkcRWtpsOOw0OJIu5bq/vhl&#10;FFTv/Mnr5HU4mLfo49Ic+qouz0o9LuftBoSn2f+H/9qlVpDEyQv8vglP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7HXs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1308" o:spid="_x0000_s1083" style="position:absolute;left:11145;top:9707;width:1888;height:0" coordorigin="11145,9707" coordsize="18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QR0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iZ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IQR0ccAAADd&#10;AAAADwAAAAAAAAAAAAAAAACqAgAAZHJzL2Rvd25yZXYueG1sUEsFBgAAAAAEAAQA+gAAAJ4DAAAA&#10;AA==&#10;">
              <v:shape id="Freeform 1309" o:spid="_x0000_s1084" style="position:absolute;left:11145;top:9707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eMMUA&#10;AADdAAAADwAAAGRycy9kb3ducmV2LnhtbESPQWvCQBSE74X+h+UVvNVNFGuIrlIqSsBLje39kX0m&#10;abNvY3YT03/fFQo9DjPzDbPejqYRA3WutqwgnkYgiAuray4VfJz3zwkI55E1NpZJwQ852G4eH9aY&#10;anvjEw25L0WAsEtRQeV9m0rpiooMuqltiYN3sZ1BH2RXSt3hLcBNI2dR9CIN1hwWKmzpraLiO++N&#10;As19Vr/n7fzrsLtaszRZf/y0Sk2extcVCE+j/w//tTOtIImTBdzfh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vN4w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1310" o:spid="_x0000_s1085" style="position:absolute;left:11145;top:9707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5AR8QA&#10;AADdAAAADwAAAGRycy9kb3ducmV2LnhtbESPQWvCQBSE74X+h+UVvNVNFGxIXUOpKAEvNtr7I/tM&#10;YrNv0+xG4793CwWPw8x8wyyz0bTiQr1rLCuIpxEI4tLqhisFx8PmNQHhPLLG1jIpuJGDbPX8tMRU&#10;2yt/0aXwlQgQdikqqL3vUildWZNBN7UdcfBOtjfog+wrqXu8Brhp5SyKFtJgw2Ghxo4+ayp/isEo&#10;0Dzkzb7o5uft+teaN5MPu2+r1ORl/HgH4Wn0j/B/O9cKkjhZwN+b8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uQEf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1311" o:spid="_x0000_s1086" style="position:absolute;left:11145;top:11507;width:1827;height:0" coordorigin="11145,11507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aPpscAAADdAAAADwAAAGRycy9kb3ducmV2LnhtbESPS2vDMBCE74X+B7GB&#10;3BrZDWmMYyWE0IQcQiEPKL0t1vpBrJWxVNv591Wh0OMwM98w2WY0jeipc7VlBfEsAkGcW11zqeB2&#10;3b8kIJxH1thYJgUPcrBZPz9lmGo78Jn6iy9FgLBLUUHlfZtK6fKKDLqZbYmDV9jOoA+yK6XucAhw&#10;08jXKHqTBmsOCxW2tKsov1++jYLDgMN2Hr/3p3uxe3xdFx+fp5iUmk7G7QqEp9H/h//aR60giZ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FaPpscAAADd&#10;AAAADwAAAAAAAAAAAAAAAACqAgAAZHJzL2Rvd25yZXYueG1sUEsFBgAAAAAEAAQA+gAAAJ4DAAAA&#10;AA==&#10;">
              <v:shape id="Freeform 1312" o:spid="_x0000_s1087" style="position:absolute;left:11145;top:115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1YcUA&#10;AADdAAAADwAAAGRycy9kb3ducmV2LnhtbERPyWrDMBC9B/oPYgq9hFhOKME4kUMTUmgLgWY5pLfB&#10;Gi/EGhlLjdW/rw6FHh9vX2+C6cSdBtdaVjBPUhDEpdUt1wou59dZBsJ5ZI2dZVLwQw42xcNkjbm2&#10;Ix/pfvK1iCHsclTQeN/nUrqyIYMusT1x5Co7GPQRDrXUA44x3HRykaZLabDl2NBgT7uGytvp2yj4&#10;CNNt+Ny+36776utyfF5U44GkUk+P4WUFwlPw/+I/95tWkM2zODe+iU9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PVh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1313" o:spid="_x0000_s1088" style="position:absolute;left:11145;top:115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Q+sgA&#10;AADdAAAADwAAAGRycy9kb3ducmV2LnhtbESPT2sCMRTE7wW/Q3hCL6VmFSnrahQtLdSCoNZDe3ts&#10;3v7BzcuySd347U2h4HGYmd8wi1UwjbhQ52rLCsajBARxbnXNpYLT1/tzCsJ5ZI2NZVJwJQer5eBh&#10;gZm2PR/ocvSliBB2GSqovG8zKV1ekUE3si1x9ArbGfRRdqXUHfYRbho5SZIXabDmuFBhS68V5efj&#10;r1HwGZ42Yb/Znr/fip/TYTop+h1JpR6HYT0H4Sn4e/i//aEVpON0Bn9v4hO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gFD6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1314" o:spid="_x0000_s1089" style="position:absolute;left:11145;top:13307;width:1858;height:0" coordorigin="11145,13307" coordsize="18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BD8IAAADdAAAADwAAAGRycy9kb3ducmV2LnhtbERPTYvCMBC9C/6HMMLe&#10;NK2LotUoIrrsQYTVBfE2NGNbbCaliW399+YgeHy87+W6M6VoqHaFZQXxKAJBnFpdcKbg/7wfzkA4&#10;j6yxtEwKnuRgver3lpho2/IfNSefiRDCLkEFufdVIqVLczLoRrYiDtzN1gZ9gHUmdY1tCDelHEfR&#10;VBosODTkWNE2p/R+ehgFPy22m+941xzut+3zep4cL4eYlPoadJsFCE+d/4jf7l+tYBbPw/7wJjw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5mgQ/CAAAA3QAAAA8A&#10;AAAAAAAAAAAAAAAAqgIAAGRycy9kb3ducmV2LnhtbFBLBQYAAAAABAAEAPoAAACZAwAAAAA=&#10;">
              <v:shape id="Freeform 1315" o:spid="_x0000_s1090" style="position:absolute;left:11145;top:13307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3T/cUA&#10;AADdAAAADwAAAGRycy9kb3ducmV2LnhtbESPUWvCQBCE3wv+h2MFX6Re0kLV1FNKQaxPxdQfsOa2&#10;SUhuL82tmv77nlDwcZiZb5jVZnCtulAfas8G0lkCirjwtubSwPFr+7gAFQTZYuuZDPxSgM169LDC&#10;zPorH+iSS6kihEOGBiqRLtM6FBU5DDPfEUfv2/cOJcq+1LbHa4S7Vj8lyYt2WHNcqLCj94qKJj87&#10;A400+nP6vP2Zn9PjfncSmuYHMmYyHt5eQQkNcg//tz+sgUW6TOH2Jj4B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dP9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1316" o:spid="_x0000_s1091" style="position:absolute;left:11145;top:13307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NisUA&#10;AADdAAAADwAAAGRycy9kb3ducmV2LnhtbESPUWvCQBCE3wv+h2OFvoheYqHV6CmlIG2fiqk/YM2t&#10;SUhuL+ZWTf99r1DwcZiZb5j1dnCtulIfas8G0lkCirjwtubSwOF7N12ACoJssfVMBn4owHYzelhj&#10;Zv2N93TNpVQRwiFDA5VIl2kdioochpnviKN38r1DibIvte3xFuGu1fMkedYOa44LFXb0VlHR5Bdn&#10;oJFGf02edueXS3r4fD8KTfI9GfM4Hl5XoIQGuYf/2x/WwCJdzuHvTXw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02K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shape id="Freeform 1317" o:spid="_x0000_s1092" style="position:absolute;left:11816;top:15107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cmsYA&#10;AADdAAAADwAAAGRycy9kb3ducmV2LnhtbESPQWuDQBSE74X+h+UVcmtWGxBrXCUECoWCkFhCji/u&#10;i0rct9bdJubfdwuFHoeZ+YbJy9kM4kqT6y0riJcRCOLG6p5bBZ/123MKwnlkjYNlUnAnB2Xx+JBj&#10;pu2Nd3Td+1YECLsMFXTej5mUrunIoFvakTh4ZzsZ9EFOrdQT3gLcDPIlihJpsOew0OFI246ay/7b&#10;KLCHdnuqD1+Nr3YfkayPblUlqVKLp3mzBuFp9v/hv/a7VpDGryv4fROegC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kcms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1318" o:spid="_x0000_s1093" style="position:absolute;left:11160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7h8UA&#10;AADdAAAADwAAAGRycy9kb3ducmV2LnhtbESPQWsCMRSE7wX/Q3hCL6VmbYvarVFE2uJVWwRvr5vX&#10;ZHHzEpJU13/fFIQeh5n5hpkve9eJE8XUelYwHlUgiBuvWzYKPj/e7mcgUkbW2HkmBRdKsFwMbuZY&#10;a3/mLZ122YgC4VSjAptzqKVMjSWHaeQDcfG+fXSYi4xG6ojnAnedfKiqiXTYclmwGGhtqTnufpyC&#10;7XT6RWFzZ8zkMbbvl1Wwr/uDUrfDfvUCIlOf/8PX9kYrmI2fn+DvTXk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buH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1319" o:spid="_x0000_s1094" style="position:absolute;left:11176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Y78YA&#10;AADdAAAADwAAAGRycy9kb3ducmV2LnhtbESPT2uDQBTE74V8h+UFcmtWCxZjswklEEmLl/y55PZ0&#10;X1XqvhV3q/bbdwuFHoeZ+Q2z3c+mEyMNrrWsIF5HIIgrq1uuFdyux8cUhPPIGjvLpOCbHOx3i4ct&#10;ZtpOfKbx4msRIOwyVNB432dSuqohg25te+LgfdjBoA9yqKUecApw08mnKHqWBlsOCw32dGio+rx8&#10;GQXlW3H2+fstH9Oy7jtb3uPCJkqtlvPrCwhPs/8P/7VPWkEabxL4fROe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Y78YAAADdAAAADwAAAAAAAAAAAAAAAACYAgAAZHJz&#10;L2Rvd25yZXYueG1sUEsFBgAAAAAEAAQA9QAAAIsDAAAAAA==&#10;" stroked="f">
              <v:path arrowok="t"/>
            </v:rect>
            <v:rect id="Rectangle 1320" o:spid="_x0000_s1095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psk8cA&#10;AADdAAAADwAAAGRycy9kb3ducmV2LnhtbESP3UoDMRSE7wu+QziCN6XNVrQ/a9MiglJ7I277AMfN&#10;cbNtcrIkabu+vRGEXg4z8w2zXPfOijOF2HpWMBkXIIhrr1tuFOx3r6M5iJiQNVrPpOCHIqxXN4Ml&#10;ltpf+JPOVWpEhnAsUYFJqSuljLUhh3HsO+LsffvgMGUZGqkDXjLcWXlfFFPpsOW8YLCjF0P1sTo5&#10;BfQxfH982xyO24O21iwevqrTLCh1d9s/P4FI1Kdr+L+90Qrmk8UU/t7k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abJP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333001">
        <w:rPr>
          <w:noProof/>
        </w:rPr>
        <w:pict>
          <v:shape id="Text Box 1321" o:spid="_x0000_s1067" type="#_x0000_t202" style="position:absolute;left:0;text-align:left;margin-left:558pt;margin-top:0;width:54pt;height:791.95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G1tgIAALk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" o:allowincell="f" filled="f" stroked="f">
            <v:textbox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before="9" w:after="0" w:line="150" w:lineRule="exact"/>
                    <w:rPr>
                      <w:rFonts w:ascii="Times New Roman" w:hAnsi="Times New Roman"/>
                      <w:sz w:val="15"/>
                      <w:szCs w:val="15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90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191919"/>
                      <w:sz w:val="20"/>
                      <w:szCs w:val="20"/>
                    </w:rPr>
                    <w:t>00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exist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creat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cultur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vibran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invo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vement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Our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reference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TEMENT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0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empowere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service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innovative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“student-centered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first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Reflectin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50" w:lineRule="auto"/>
        <w:ind w:left="120" w:right="141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ensurin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collaborativel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RIEN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1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de- 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psycho-socia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adjustmen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cquaintin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gisterin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 classes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months.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OUSING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ESIDENC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IFE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08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Housin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female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Femal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traditional 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style hall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co-ed 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1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kitchen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singl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bedrooms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washer/drye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suite 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singl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bedrooms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bath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sin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combination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community 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restroom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peopl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styl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peopl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peopl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bathroom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wast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baske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hous- 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76-channe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connectio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telephon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outlet.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25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togethe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7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 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non-refundabl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deposi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 line)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Banne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4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holiday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 breaks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convenien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grill/snac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Building.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pacing w:val="-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VICES</w:t>
      </w:r>
    </w:p>
    <w:p w:rsidR="00D36003" w:rsidRDefault="00512778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196"/>
        <w:rPr>
          <w:rFonts w:ascii="Times New Roman" w:hAnsi="Times New Roman"/>
          <w:color w:val="000000"/>
          <w:sz w:val="18"/>
          <w:szCs w:val="18"/>
        </w:rPr>
      </w:pPr>
      <w:ins w:id="0" w:author="vbphillips" w:date="2011-04-07T14:44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Episodic h</w:t>
        </w:r>
      </w:ins>
      <w:del w:id="1" w:author="vbphillips" w:date="2011-04-07T14:44:00Z">
        <w:r w:rsidR="00D36003" w:rsidDel="00512778">
          <w:rPr>
            <w:rFonts w:ascii="Times New Roman" w:hAnsi="Times New Roman"/>
            <w:color w:val="191919"/>
            <w:spacing w:val="-2"/>
            <w:sz w:val="18"/>
            <w:szCs w:val="18"/>
          </w:rPr>
          <w:delText>H</w:delText>
        </w:r>
      </w:del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ealt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2" w:author="vbphillips" w:date="2011-04-07T14:42:00Z">
        <w:r w:rsidR="00D36003" w:rsidDel="00512778">
          <w:rPr>
            <w:rFonts w:ascii="Times New Roman" w:hAnsi="Times New Roman"/>
            <w:color w:val="191919"/>
            <w:spacing w:val="-2"/>
            <w:sz w:val="18"/>
            <w:szCs w:val="18"/>
          </w:rPr>
          <w:delText>registere</w:delText>
        </w:r>
        <w:r w:rsidR="00D36003" w:rsidDel="00512778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R="00D36003" w:rsidDel="00512778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  <w:r w:rsidR="00D36003" w:rsidDel="00512778">
          <w:rPr>
            <w:rFonts w:ascii="Times New Roman" w:hAnsi="Times New Roman"/>
            <w:color w:val="191919"/>
            <w:spacing w:val="-2"/>
            <w:sz w:val="18"/>
            <w:szCs w:val="18"/>
          </w:rPr>
          <w:delText>nurses</w:delText>
        </w:r>
      </w:del>
      <w:del w:id="3" w:author="vbphillips" w:date="2011-04-07T14:44:00Z">
        <w:r w:rsidR="00D36003" w:rsidDel="00512778">
          <w:rPr>
            <w:rFonts w:ascii="Times New Roman" w:hAnsi="Times New Roman"/>
            <w:color w:val="191919"/>
            <w:sz w:val="18"/>
            <w:szCs w:val="18"/>
          </w:rPr>
          <w:delText>,</w:delText>
        </w:r>
      </w:del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4" w:author="vbphillips" w:date="2011-04-07T14:43:00Z">
        <w:r>
          <w:rPr>
            <w:rFonts w:ascii="Times New Roman" w:hAnsi="Times New Roman"/>
            <w:color w:val="191919"/>
            <w:sz w:val="18"/>
            <w:szCs w:val="18"/>
          </w:rPr>
          <w:t xml:space="preserve">two </w:t>
        </w:r>
      </w:ins>
      <w:del w:id="5" w:author="vbphillips" w:date="2011-04-07T14:43:00Z">
        <w:r w:rsidR="00D36003" w:rsidDel="00512778">
          <w:rPr>
            <w:rFonts w:ascii="Times New Roman" w:hAnsi="Times New Roman"/>
            <w:color w:val="191919"/>
            <w:sz w:val="18"/>
            <w:szCs w:val="18"/>
          </w:rPr>
          <w:delText>a</w:delText>
        </w:r>
      </w:del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nurs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practitione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ins w:id="6" w:author="vbphillips" w:date="2011-04-07T14:43:00Z">
        <w:r>
          <w:rPr>
            <w:rFonts w:ascii="Times New Roman" w:hAnsi="Times New Roman"/>
            <w:color w:val="191919"/>
            <w:spacing w:val="-9"/>
            <w:sz w:val="18"/>
            <w:szCs w:val="18"/>
          </w:rPr>
          <w:t>s</w:t>
        </w:r>
      </w:ins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icense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practical nurs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consultin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physician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entitl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unlimite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visit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care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nfidential.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9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7" w:author="vbphillips" w:date="2011-04-07T14:51:00Z">
        <w:r w:rsidR="00512778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to </w:t>
        </w:r>
      </w:ins>
      <w:ins w:id="8" w:author="vbphillips" w:date="2011-04-07T14:50:00Z">
        <w:r w:rsidR="00512778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complete all </w:t>
        </w:r>
      </w:ins>
      <w:ins w:id="9" w:author="vbphillips" w:date="2011-04-07T14:51:00Z">
        <w:r w:rsidR="00D8740E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University </w:t>
        </w:r>
      </w:ins>
      <w:ins w:id="10" w:author="vbphillips" w:date="2011-04-07T14:52:00Z">
        <w:r w:rsidR="00D8740E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System </w:t>
        </w:r>
      </w:ins>
      <w:ins w:id="11" w:author="vbphillips" w:date="2011-04-07T14:51:00Z">
        <w:r w:rsidR="00D8740E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of Georgia </w:t>
        </w:r>
      </w:ins>
      <w:ins w:id="12" w:author="vbphillips" w:date="2011-04-07T14:52:00Z">
        <w:r w:rsidR="00D8740E">
          <w:rPr>
            <w:rFonts w:ascii="Times New Roman" w:hAnsi="Times New Roman"/>
            <w:color w:val="191919"/>
            <w:spacing w:val="-4"/>
            <w:sz w:val="18"/>
            <w:szCs w:val="18"/>
          </w:rPr>
          <w:t>I</w:t>
        </w:r>
      </w:ins>
      <w:ins w:id="13" w:author="vbphillips" w:date="2011-04-07T14:50:00Z">
        <w:r w:rsidR="00512778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mmunization </w:t>
        </w:r>
      </w:ins>
      <w:ins w:id="14" w:author="vbphillips" w:date="2011-04-07T14:53:00Z">
        <w:r w:rsidR="00D8740E">
          <w:rPr>
            <w:rFonts w:ascii="Times New Roman" w:hAnsi="Times New Roman"/>
            <w:color w:val="191919"/>
            <w:spacing w:val="-4"/>
            <w:sz w:val="18"/>
            <w:szCs w:val="18"/>
          </w:rPr>
          <w:t>R</w:t>
        </w:r>
      </w:ins>
      <w:ins w:id="15" w:author="vbphillips" w:date="2011-04-07T14:50:00Z">
        <w:r w:rsidR="00512778">
          <w:rPr>
            <w:rFonts w:ascii="Times New Roman" w:hAnsi="Times New Roman"/>
            <w:color w:val="191919"/>
            <w:spacing w:val="-4"/>
            <w:sz w:val="18"/>
            <w:szCs w:val="18"/>
          </w:rPr>
          <w:t>equirements</w:t>
        </w:r>
        <w:r w:rsidR="00512778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and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16" w:author="vbphillips" w:date="2011-04-07T14:56:00Z">
        <w:r w:rsidDel="00D8740E">
          <w:rPr>
            <w:rFonts w:ascii="Times New Roman" w:hAnsi="Times New Roman"/>
            <w:color w:val="191919"/>
            <w:spacing w:val="-2"/>
            <w:sz w:val="18"/>
            <w:szCs w:val="18"/>
          </w:rPr>
          <w:delText>documentatio</w:delText>
        </w:r>
        <w:r w:rsidDel="00D8740E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D8740E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</w:del>
      <w:ins w:id="17" w:author="vbphillips" w:date="2011-04-07T14:56:00Z">
        <w:r w:rsidR="00D8740E">
          <w:rPr>
            <w:rFonts w:ascii="Times New Roman" w:hAnsi="Times New Roman"/>
            <w:color w:val="191919"/>
            <w:spacing w:val="-2"/>
            <w:sz w:val="18"/>
            <w:szCs w:val="18"/>
          </w:rPr>
          <w:t>documentatio</w:t>
        </w:r>
        <w:r w:rsidR="00D8740E">
          <w:rPr>
            <w:rFonts w:ascii="Times New Roman" w:hAnsi="Times New Roman"/>
            <w:color w:val="191919"/>
            <w:sz w:val="18"/>
            <w:szCs w:val="18"/>
          </w:rPr>
          <w:t>n</w:t>
        </w:r>
      </w:ins>
      <w:ins w:id="18" w:author="vbphillips" w:date="2011-04-07T14:57:00Z">
        <w:r w:rsidR="00D8740E">
          <w:rPr>
            <w:rFonts w:ascii="Times New Roman" w:hAnsi="Times New Roman"/>
            <w:color w:val="191919"/>
            <w:sz w:val="18"/>
            <w:szCs w:val="18"/>
          </w:rPr>
          <w:t xml:space="preserve"> of completed immunizations.</w:t>
        </w:r>
      </w:ins>
      <w:del w:id="19" w:author="vbphillips" w:date="2011-04-07T14:49:00Z">
        <w:r w:rsidDel="00512778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512778">
          <w:rPr>
            <w:rFonts w:ascii="Times New Roman" w:hAnsi="Times New Roman"/>
            <w:color w:val="191919"/>
            <w:sz w:val="18"/>
            <w:szCs w:val="18"/>
          </w:rPr>
          <w:delText>f</w:delText>
        </w:r>
        <w:r w:rsidDel="00512778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12778">
          <w:rPr>
            <w:rFonts w:ascii="Times New Roman" w:hAnsi="Times New Roman"/>
            <w:color w:val="191919"/>
            <w:spacing w:val="-2"/>
            <w:sz w:val="18"/>
            <w:szCs w:val="18"/>
          </w:rPr>
          <w:delText>thei</w:delText>
        </w:r>
        <w:r w:rsidDel="00512778">
          <w:rPr>
            <w:rFonts w:ascii="Times New Roman" w:hAnsi="Times New Roman"/>
            <w:color w:val="191919"/>
            <w:sz w:val="18"/>
            <w:szCs w:val="18"/>
          </w:rPr>
          <w:delText>r</w:delText>
        </w:r>
        <w:r w:rsidDel="00512778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12778">
          <w:rPr>
            <w:rFonts w:ascii="Times New Roman" w:hAnsi="Times New Roman"/>
            <w:color w:val="191919"/>
            <w:spacing w:val="-2"/>
            <w:sz w:val="18"/>
            <w:szCs w:val="18"/>
          </w:rPr>
          <w:delText>curren</w:delText>
        </w:r>
        <w:r w:rsidDel="00512778">
          <w:rPr>
            <w:rFonts w:ascii="Times New Roman" w:hAnsi="Times New Roman"/>
            <w:color w:val="191919"/>
            <w:sz w:val="18"/>
            <w:szCs w:val="18"/>
          </w:rPr>
          <w:delText>t</w:delText>
        </w:r>
        <w:r w:rsidDel="00512778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512778">
          <w:rPr>
            <w:rFonts w:ascii="Times New Roman" w:hAnsi="Times New Roman"/>
            <w:color w:val="191919"/>
            <w:spacing w:val="-2"/>
            <w:sz w:val="18"/>
            <w:szCs w:val="18"/>
          </w:rPr>
          <w:delText>immunizatio</w:delText>
        </w:r>
        <w:r w:rsidDel="00512778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512778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  <w:r w:rsidDel="00512778">
          <w:rPr>
            <w:rFonts w:ascii="Times New Roman" w:hAnsi="Times New Roman"/>
            <w:color w:val="191919"/>
            <w:spacing w:val="-2"/>
            <w:sz w:val="18"/>
            <w:szCs w:val="18"/>
          </w:rPr>
          <w:delText>stat</w:delText>
        </w:r>
      </w:del>
      <w:del w:id="20" w:author="vbphillips" w:date="2011-04-07T14:48:00Z">
        <w:r w:rsidDel="00512778">
          <w:rPr>
            <w:rFonts w:ascii="Times New Roman" w:hAnsi="Times New Roman"/>
            <w:color w:val="191919"/>
            <w:spacing w:val="-2"/>
            <w:sz w:val="18"/>
            <w:szCs w:val="18"/>
          </w:rPr>
          <w:delText>us</w:delText>
        </w:r>
      </w:del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 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se- 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4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ins w:id="21" w:author="vbphillips" w:date="2011-04-07T15:11:00Z">
        <w:r w:rsidR="002A547C">
          <w:rPr>
            <w:rFonts w:ascii="Times New Roman" w:hAnsi="Times New Roman"/>
            <w:color w:val="191919"/>
            <w:sz w:val="18"/>
            <w:szCs w:val="18"/>
          </w:rPr>
          <w:t xml:space="preserve"> emergency room visits, </w:t>
        </w:r>
      </w:ins>
      <w:del w:id="22" w:author="vbphillips" w:date="2011-04-07T15:10:00Z">
        <w:r w:rsidDel="002A547C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2A547C">
          <w:rPr>
            <w:rFonts w:ascii="Times New Roman" w:hAnsi="Times New Roman"/>
            <w:color w:val="191919"/>
            <w:spacing w:val="-2"/>
            <w:sz w:val="18"/>
            <w:szCs w:val="18"/>
          </w:rPr>
          <w:delText>admissio</w:delText>
        </w:r>
        <w:r w:rsidDel="002A547C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2A547C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2A547C">
          <w:rPr>
            <w:rFonts w:ascii="Times New Roman" w:hAnsi="Times New Roman"/>
            <w:color w:val="191919"/>
            <w:spacing w:val="-2"/>
            <w:sz w:val="18"/>
            <w:szCs w:val="18"/>
          </w:rPr>
          <w:delText>t</w:delText>
        </w:r>
        <w:r w:rsidDel="002A547C">
          <w:rPr>
            <w:rFonts w:ascii="Times New Roman" w:hAnsi="Times New Roman"/>
            <w:color w:val="191919"/>
            <w:sz w:val="18"/>
            <w:szCs w:val="18"/>
          </w:rPr>
          <w:delText>o</w:delText>
        </w:r>
      </w:del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hospital</w:t>
      </w:r>
      <w:del w:id="23" w:author="vbphillips" w:date="2011-04-07T15:11:00Z">
        <w:r w:rsidDel="002A547C">
          <w:rPr>
            <w:rFonts w:ascii="Times New Roman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24" w:author="vbphillips" w:date="2011-04-07T15:11:00Z">
        <w:r w:rsidR="002A547C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admissions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rendere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25" w:author="vbphillips" w:date="2011-04-07T15:01:00Z">
        <w:r w:rsidR="002A547C">
          <w:rPr>
            <w:rFonts w:ascii="Times New Roman" w:hAnsi="Times New Roman"/>
            <w:color w:val="191919"/>
            <w:spacing w:val="-4"/>
            <w:sz w:val="18"/>
            <w:szCs w:val="18"/>
          </w:rPr>
          <w:t>at other medical facilities n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26" w:author="vbphillips" w:date="2011-04-07T15:02:00Z">
        <w:r w:rsidR="002A547C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will fees cover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paymen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drugstore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prescriptions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expense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incurred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treatmen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hospita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physician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financia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ts/guardians.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1050"/>
        <w:rPr>
          <w:rFonts w:ascii="Times New Roman" w:hAnsi="Times New Roman"/>
          <w:color w:val="000000"/>
          <w:sz w:val="18"/>
          <w:szCs w:val="18"/>
        </w:rPr>
      </w:pPr>
      <w:del w:id="27" w:author="vbphillips" w:date="2011-04-07T15:12:00Z"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Studen</w:delText>
        </w:r>
        <w:r w:rsidDel="00365F2B">
          <w:rPr>
            <w:rFonts w:ascii="Times New Roman" w:hAnsi="Times New Roman"/>
            <w:color w:val="191919"/>
            <w:sz w:val="18"/>
            <w:szCs w:val="18"/>
          </w:rPr>
          <w:delText>t</w:delText>
        </w:r>
        <w:r w:rsidDel="00365F2B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Healt</w:delText>
        </w:r>
        <w:r w:rsidDel="00365F2B">
          <w:rPr>
            <w:rFonts w:ascii="Times New Roman" w:hAnsi="Times New Roman"/>
            <w:color w:val="191919"/>
            <w:sz w:val="18"/>
            <w:szCs w:val="18"/>
          </w:rPr>
          <w:delText>h</w:delText>
        </w:r>
        <w:r w:rsidDel="00365F2B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Service</w:delText>
        </w:r>
        <w:r w:rsidDel="00365F2B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365F2B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wil</w:delText>
        </w:r>
        <w:r w:rsidDel="00365F2B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365F2B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b</w:delText>
        </w:r>
        <w:r w:rsidDel="00365F2B">
          <w:rPr>
            <w:rFonts w:ascii="Times New Roman" w:hAnsi="Times New Roman"/>
            <w:color w:val="191919"/>
            <w:sz w:val="18"/>
            <w:szCs w:val="18"/>
          </w:rPr>
          <w:delText>e</w:delText>
        </w:r>
        <w:r w:rsidDel="00365F2B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close</w:delText>
        </w:r>
        <w:r w:rsidDel="00365F2B">
          <w:rPr>
            <w:rFonts w:ascii="Times New Roman" w:hAnsi="Times New Roman"/>
            <w:color w:val="191919"/>
            <w:sz w:val="18"/>
            <w:szCs w:val="18"/>
          </w:rPr>
          <w:delText>d</w:delText>
        </w:r>
        <w:r w:rsidDel="00365F2B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durin</w:delText>
        </w:r>
        <w:r w:rsidDel="00365F2B">
          <w:rPr>
            <w:rFonts w:ascii="Times New Roman" w:hAnsi="Times New Roman"/>
            <w:color w:val="191919"/>
            <w:sz w:val="18"/>
            <w:szCs w:val="18"/>
          </w:rPr>
          <w:delText>g</w:delText>
        </w:r>
        <w:r w:rsidDel="00365F2B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o</w:delText>
        </w:r>
        <w:r w:rsidDel="00365F2B">
          <w:rPr>
            <w:rFonts w:ascii="Times New Roman" w:hAnsi="Times New Roman"/>
            <w:color w:val="191919"/>
            <w:spacing w:val="-5"/>
            <w:sz w:val="18"/>
            <w:szCs w:val="18"/>
          </w:rPr>
          <w:delText>f</w:delText>
        </w:r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ficia</w:delText>
        </w:r>
        <w:r w:rsidDel="00365F2B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365F2B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  <w:r w:rsidDel="00365F2B">
          <w:rPr>
            <w:rFonts w:ascii="Times New Roman" w:hAnsi="Times New Roman"/>
            <w:color w:val="191919"/>
            <w:spacing w:val="-2"/>
            <w:sz w:val="18"/>
            <w:szCs w:val="18"/>
          </w:rPr>
          <w:delText>holidays</w:delText>
        </w:r>
        <w:r w:rsidDel="00365F2B">
          <w:rPr>
            <w:rFonts w:ascii="Times New Roman" w:hAnsi="Times New Roman"/>
            <w:color w:val="191919"/>
            <w:sz w:val="18"/>
            <w:szCs w:val="18"/>
          </w:rPr>
          <w:delText>.</w:delText>
        </w:r>
        <w:r w:rsidDel="00365F2B">
          <w:rPr>
            <w:rFonts w:ascii="Times New Roman" w:hAnsi="Times New Roman"/>
            <w:color w:val="191919"/>
            <w:spacing w:val="-7"/>
            <w:sz w:val="18"/>
            <w:szCs w:val="18"/>
          </w:rPr>
          <w:delText xml:space="preserve"> </w:delText>
        </w:r>
      </w:del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reserve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ex- 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wheneve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advisable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judgmen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Health 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endange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ices.</w:t>
      </w:r>
      <w:ins w:id="28" w:author="vbphillips" w:date="2011-04-07T15:12:00Z">
        <w:r w:rsidR="00365F2B"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Student Health Services will be closed during official holidays.</w:t>
        </w:r>
      </w:ins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OUNSELING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,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ISABLE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VICES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26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facilitate 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emotional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growth.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10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behav- ior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  <w:t>39</w:t>
      </w: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3"/>
        <w:rPr>
          <w:rFonts w:ascii="Century Gothic" w:hAnsi="Century Gothic" w:cs="Century Gothic"/>
          <w:color w:val="000000"/>
          <w:sz w:val="36"/>
          <w:szCs w:val="36"/>
        </w:rPr>
        <w:sectPr w:rsidR="00D36003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943" w:right="8649" w:hanging="482"/>
        <w:rPr>
          <w:rFonts w:ascii="Century Gothic" w:hAnsi="Century Gothic" w:cs="Century Gothic"/>
          <w:color w:val="000000"/>
          <w:sz w:val="16"/>
          <w:szCs w:val="16"/>
        </w:rPr>
      </w:pPr>
      <w:r w:rsidRPr="00333001">
        <w:rPr>
          <w:noProof/>
        </w:rPr>
        <w:pict>
          <v:shape id="Text Box 1322" o:spid="_x0000_s1134" type="#_x0000_t202" style="position:absolute;left:0;text-align:left;margin-left:20.05pt;margin-top:506.45pt;width:24pt;height:48.8pt;z-index:-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U3twIAALo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23" o:spid="_x0000_s1133" type="#_x0000_t202" style="position:absolute;left:0;text-align:left;margin-left:20.05pt;margin-top:676.7pt;width:24pt;height:58.4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6jtwIAALo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24" o:spid="_x0000_s1132" type="#_x0000_t202" style="position:absolute;left:0;text-align:left;margin-left:19.05pt;margin-top:413.25pt;width:36pt;height:55.2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p0twIAALo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group id="Group 1325" o:spid="_x0000_s1104" style="position:absolute;left:0;text-align:left;margin-left:0;margin-top:0;width:156.15pt;height:11in;z-index:-251633664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" o:allowincell="f">
            <v:rect id="Rectangle 1326" o:spid="_x0000_s1105" style="position:absolute;top:2489;width:1083;height:13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PiIcIA&#10;AADdAAAADwAAAGRycy9kb3ducmV2LnhtbERPy2rCQBTdC/7DcIXu6kRLbYyOIoVKcVPrA7fXzDUJ&#10;Zu6EmdHEv+8sCi4P5z1fdqYWd3K+sqxgNExAEOdWV1woOOy/XlMQPiBrrC2Tggd5WC76vTlm2rb8&#10;S/ddKEQMYZ+hgjKEJpPS5yUZ9EPbEEfuYp3BEKErpHbYxnBTy3GSTKTBimNDiQ19lpRfdzejoHUd&#10;va8L/ZNONsf99HT+wGbrlHoZdKsZiEBdeIr/3d9aQTp6i3Pjm/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+IhwgAAAN0AAAAPAAAAAAAAAAAAAAAAAJgCAABkcnMvZG93&#10;bnJldi54bWxQSwUGAAAAAAQABAD1AAAAhwMAAAAA&#10;" fillcolor="#dcdcdc" stroked="f">
              <v:path arrowok="t"/>
            </v:rect>
            <v:rect id="Rectangle 1327" o:spid="_x0000_s1106" style="position:absolute;width:1083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M48cA&#10;AADdAAAADwAAAGRycy9kb3ducmV2LnhtbESPT2vCQBTE7wW/w/IEL0U3SaFozCoiCoXSQ6yK3h7Z&#10;lz+YfRuyW02/fbdQ6HGYmd8w2XowrbhT7xrLCuJZBIK4sLrhSsHxcz+dg3AeWWNrmRR8k4P1avSU&#10;Yartg3O6H3wlAoRdigpq77tUSlfUZNDNbEccvNL2Bn2QfSV1j48AN61MouhVGmw4LNTY0bam4nb4&#10;Mgp2yWVTvrd5l3+YyymmxDwX17NSk/GwWYLwNPj/8F/7TSuYxy8L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AzOPHAAAA3QAAAA8AAAAAAAAAAAAAAAAAmAIAAGRy&#10;cy9kb3ducmV2LnhtbFBLBQYAAAAABAAEAPUAAACMAwAAAAA=&#10;" fillcolor="#474747" stroked="f">
              <v:path arrowok="t"/>
            </v:rect>
            <v:rect id="Rectangle 1328" o:spid="_x0000_s1107" style="position:absolute;left:7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XMMIA&#10;AADdAAAADwAAAGRycy9kb3ducmV2LnhtbERPTYvCMBC9C/sfwizsTdPKKqVrlGVBUfFi9bK3aTO2&#10;xWZSmljrvzcHwePjfS9Wg2lET52rLSuIJxEI4sLqmksF59N6nIBwHlljY5kUPMjBavkxWmCq7Z2P&#10;1Ge+FCGEXYoKKu/bVEpXVGTQTWxLHLiL7Qz6ALtS6g7vIdw0chpFc2mw5tBQYUt/FRXX7GYU5LvD&#10;0W/2502f5GXb2Pw/PtiZUl+fw+8PCE+Df4tf7q1WkMTfYX94E5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4RcwwgAAAN0AAAAPAAAAAAAAAAAAAAAAAJgCAABkcnMvZG93&#10;bnJldi54bWxQSwUGAAAAAAQABAD1AAAAhwMAAAAA&#10;" stroked="f">
              <v:path arrowok="t"/>
            </v:rect>
            <v:rect id="Rectangle 1329" o:spid="_x0000_s1108" style="position:absolute;left:7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jdMkA&#10;AADdAAAADwAAAGRycy9kb3ducmV2LnhtbESPS2vDMBCE74X+B7GFXEoiu7R5OFFCGwjNKSEPCLlt&#10;rK3t1loZSXWcf18VCj0OM/MNM1t0phYtOV9ZVpAOEhDEudUVFwqOh1V/DMIHZI21ZVJwIw+L+f3d&#10;DDNtr7yjdh8KESHsM1RQhtBkUvq8JIN+YBvi6H1YZzBE6QqpHV4j3NTyKUmG0mDFcaHEhpYl5V/7&#10;b6Pg8/Tu3ibnl+02v9TtioabJB09KtV76F6nIAJ14T/8115rBeP0OYXfN/EJyP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/8jdMkAAADdAAAADwAAAAAAAAAAAAAAAACYAgAA&#10;ZHJzL2Rvd25yZXYueG1sUEsFBgAAAAAEAAQA9QAAAI4DAAAAAA==&#10;" filled="f" strokecolor="#a3a3a3" strokeweight="2pt">
              <v:path arrowok="t"/>
            </v:rect>
            <v:rect id="Rectangle 1330" o:spid="_x0000_s1109" style="position:absolute;top:24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X4cgA&#10;AADdAAAADwAAAGRycy9kb3ducmV2LnhtbESPT2vCQBTE70K/w/IKXkQ3CdJKmo2UUosHKdY/B2+P&#10;7GsSzL5Ns1sTv323IHgcZuY3TLYcTCMu1LnasoJ4FoEgLqyuuVRw2K+mCxDOI2tsLJOCKzlY5g+j&#10;DFNte/6iy86XIkDYpaig8r5NpXRFRQbdzLbEwfu2nUEfZFdK3WEf4KaRSRQ9SYM1h4UKW3qrqDjv&#10;fo2Cj8/rJpmc42P8PvT1YX76KbfPqNT4cXh9AeFp8Pfwrb3WChbxPIH/N+EJy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mJfhyAAAAN0AAAAPAAAAAAAAAAAAAAAAAJgCAABk&#10;cnMvZG93bnJldi54bWxQSwUGAAAAAAQABAD1AAAAjQMAAAAA&#10;" fillcolor="#191919" stroked="f">
              <v:path arrowok="t"/>
            </v:rect>
            <v:group id="Group 1331" o:spid="_x0000_s1110" style="position:absolute;left:-800;top:4305;width:1888;height:0" coordorigin="-800,4305" coordsize="18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QzP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x88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NQzP8cAAADd&#10;AAAADwAAAAAAAAAAAAAAAACqAgAAZHJzL2Rvd25yZXYueG1sUEsFBgAAAAAEAAQA+gAAAJ4DAAAA&#10;AA==&#10;">
              <v:shape id="Freeform 1332" o:spid="_x0000_s1111" style="position:absolute;left:-800;top:4305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BMcQA&#10;AADdAAAADwAAAGRycy9kb3ducmV2LnhtbESPQWvCQBSE74L/YXlCb2ZjlVaiq0iLJdBLG/X+yD6T&#10;aPZtmt1o/PduQfA4zMw3zHLdm1pcqHWVZQWTKAZBnFtdcaFgv9uO5yCcR9ZYWyYFN3KwXg0HS0y0&#10;vfIvXTJfiABhl6CC0vsmkdLlJRl0kW2Ig3e0rUEfZFtI3eI1wE0tX+P4TRqsOCyU2NBHSfk564wC&#10;zV1a/WTN9PT1+WfNu0m774NV6mXUbxYgPPX+GX60U61gPpnN4P9Ne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wTHEAAAA3QAAAA8AAAAAAAAAAAAAAAAAmAIAAGRycy9k&#10;b3ducmV2LnhtbFBLBQYAAAAABAAEAPUAAACJAwAAAAA=&#10;" path="m1888,l800,e" filled="f" strokecolor="#191919" strokeweight="2pt">
                <v:path arrowok="t" o:connecttype="custom" o:connectlocs="1888,0;800,0" o:connectangles="0,0"/>
              </v:shape>
              <v:shape id="Freeform 1333" o:spid="_x0000_s1112" style="position:absolute;left:-800;top:4305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kqsUA&#10;AADdAAAADwAAAGRycy9kb3ducmV2LnhtbESPT2vCQBTE7wW/w/KE3urGtv4huoooSqAXjXp/ZJ9J&#10;NPs2zW40/fZdodDjMDO/YebLzlTiTo0rLSsYDiIQxJnVJecKTsft2xSE88gaK8uk4IccLBe9lznG&#10;2j74QPfU5yJA2MWooPC+jqV0WUEG3cDWxMG72MagD7LJpW7wEeCmku9RNJYGSw4LBda0Lii7pa1R&#10;oLlNyn1af1x3m29rJiZpv85Wqdd+t5qB8NT5//BfO9EKpsPPETzfhCc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WSqxQAAAN0AAAAPAAAAAAAAAAAAAAAAAJgCAABkcnMv&#10;ZG93bnJldi54bWxQSwUGAAAAAAQABAD1AAAAigMAAAAA&#10;" path="m800,l1888,e" filled="f" strokecolor="#191919" strokeweight="2pt">
                <v:path arrowok="t" o:connecttype="custom" o:connectlocs="800,0;1888,0" o:connectangles="0,0"/>
              </v:shape>
            </v:group>
            <v:group id="Group 1334" o:spid="_x0000_s1113" style="position:absolute;left:-810;top:6105;width:1898;height:0" coordorigin="-810,6105" coordsize="18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OQp8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xy8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KOQp8cAAADd&#10;AAAADwAAAAAAAAAAAAAAAACqAgAAZHJzL2Rvd25yZXYueG1sUEsFBgAAAAAEAAQA+gAAAJ4DAAAA&#10;AA==&#10;">
              <v:shape id="Freeform 1335" o:spid="_x0000_s1114" style="position:absolute;left:-810;top:61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CFe8cA&#10;AADdAAAADwAAAGRycy9kb3ducmV2LnhtbESPzWrDMBCE74W+g9hCb42cUlrjRAmltE0OhZIfQo6L&#10;tbFMrJWRVMfO00eFQI7DzHzDTOe9bURHPtSOFYxHGQji0umaKwXbzddTDiJEZI2NY1IwUID57P5u&#10;ioV2J15Rt46VSBAOBSowMbaFlKE0ZDGMXEucvIPzFmOSvpLa4ynBbSOfs+xVWqw5LRhs6cNQeVz/&#10;WQXn3ffAv92m+1wM+eLH+H1cDUulHh/69wmISH28ha/tpVaQj1/e4P9Neg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ghXvHAAAA3QAAAA8AAAAAAAAAAAAAAAAAmAIAAGRy&#10;cy9kb3ducmV2LnhtbFBLBQYAAAAABAAEAPUAAACMAwAAAAA=&#10;" path="m1898,l810,e" filled="f" strokecolor="#191919" strokeweight="2pt">
                <v:path arrowok="t" o:connecttype="custom" o:connectlocs="1898,0;810,0" o:connectangles="0,0"/>
              </v:shape>
              <v:shape id="Freeform 1336" o:spid="_x0000_s1115" style="position:absolute;left:-810;top:61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8RCcMA&#10;AADdAAAADwAAAGRycy9kb3ducmV2LnhtbERPz2vCMBS+C/sfwhvspqljSOmMMoZOD8Kwiuz4aN6a&#10;sualJFlt99cvB8Hjx/d7uR5sK3ryoXGsYD7LQBBXTjdcKzifttMcRIjIGlvHpGCkAOvVw2SJhXZX&#10;PlJfxlqkEA4FKjAxdoWUoTJkMcxcR5y4b+ctxgR9LbXHawq3rXzOsoW02HBqMNjRu6Hqp/y1Cv4u&#10;HyN/9qd+sxvz3cH4r3gc90o9PQ5vryAiDfEuvrn3WkE+f0lz05v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8RCcMAAADdAAAADwAAAAAAAAAAAAAAAACYAgAAZHJzL2Rv&#10;d25yZXYueG1sUEsFBgAAAAAEAAQA9QAAAIgDAAAAAA==&#10;" path="m810,l1898,e" filled="f" strokecolor="#191919" strokeweight="2pt">
                <v:path arrowok="t" o:connecttype="custom" o:connectlocs="810,0;1898,0" o:connectangles="0,0"/>
              </v:shape>
            </v:group>
            <v:group id="Group 1337" o:spid="_x0000_s1116" style="position:absolute;left:-810;top:7905;width:1898;height:0" coordorigin="-810,7905" coordsize="18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wE1c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eP4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TwE1ccAAADd&#10;AAAADwAAAAAAAAAAAAAAAACqAgAAZHJzL2Rvd25yZXYueG1sUEsFBgAAAAAEAAQA+gAAAJ4DAAAA&#10;AA==&#10;">
              <v:shape id="Freeform 1338" o:spid="_x0000_s1117" style="position:absolute;left:-810;top:79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L0sMA&#10;AADdAAAADwAAAGRycy9kb3ducmV2LnhtbERPz2vCMBS+C/sfwhvspqmDSemMMoZOD8Kwiuz4aN6a&#10;sualJFlt99cvB8Hjx/d7uR5sK3ryoXGsYD7LQBBXTjdcKzifttMcRIjIGlvHpGCkAOvVw2SJhXZX&#10;PlJfxlqkEA4FKjAxdoWUoTJkMcxcR5y4b+ctxgR9LbXHawq3rXzOsoW02HBqMNjRu6Hqp/y1Cv4u&#10;HyN/9qd+sxvz3cH4r3gc90o9PQ5vryAiDfEuvrn3WkE+f0n705v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CL0sMAAADdAAAADwAAAAAAAAAAAAAAAACYAgAAZHJzL2Rv&#10;d25yZXYueG1sUEsFBgAAAAAEAAQA9QAAAIgDAAAAAA==&#10;" path="m1898,l810,e" filled="f" strokecolor="#191919" strokeweight="2pt">
                <v:path arrowok="t" o:connecttype="custom" o:connectlocs="1898,0;810,0" o:connectangles="0,0"/>
              </v:shape>
              <v:shape id="Freeform 1339" o:spid="_x0000_s1118" style="position:absolute;left:-810;top:79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uScYA&#10;AADdAAAADwAAAGRycy9kb3ducmV2LnhtbESPQUvDQBSE74L/YXmCN7uJYAmx2yCipoeCtBXx+Mi+&#10;ZkOzb8Pumib+elcQehxm5htmVU22FyP50DlWkC8yEMSN0x23Cj4Or3cFiBCRNfaOScFMAar19dUK&#10;S+3OvKNxH1uRIBxKVGBiHEopQ2PIYli4gTh5R+ctxiR9K7XHc4LbXt5n2VJa7DgtGBzo2VBz2n9b&#10;BT+fbzO/j4fxpZ6Lemv8V9zNG6Vub6anRxCRpngJ/7c3WkGRP+Tw9yY9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wuScYAAADdAAAADwAAAAAAAAAAAAAAAACYAgAAZHJz&#10;L2Rvd25yZXYueG1sUEsFBgAAAAAEAAQA9QAAAIsDAAAAAA==&#10;" path="m810,l1898,e" filled="f" strokecolor="#191919" strokeweight="2pt">
                <v:path arrowok="t" o:connecttype="custom" o:connectlocs="810,0;1898,0" o:connectangles="0,0"/>
              </v:shape>
            </v:group>
            <v:group id="Group 1340" o:spid="_x0000_s1119" style="position:absolute;left:-810;top:9705;width:1898;height:0" coordorigin="-810,9705" coordsize="18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EAe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rSOFn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QQB5xgAAAN0A&#10;AAAPAAAAAAAAAAAAAAAAAKoCAABkcnMvZG93bnJldi54bWxQSwUGAAAAAAQABAD6AAAAnQMAAAAA&#10;">
              <v:shape id="Freeform 1341" o:spid="_x0000_s1120" style="position:absolute;left:-810;top:97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IVpccA&#10;AADdAAAADwAAAGRycy9kb3ducmV2LnhtbESPzWrDMBCE74W+g9hCb42clhbjRAmltE0OhZIfQo6L&#10;tbFMrJWRVMfO00eFQI7DzHzDTOe9bURHPtSOFYxHGQji0umaKwXbzddTDiJEZI2NY1IwUID57P5u&#10;ioV2J15Rt46VSBAOBSowMbaFlKE0ZDGMXEucvIPzFmOSvpLa4ynBbSOfs+xNWqw5LRhs6cNQeVz/&#10;WQXn3ffAv92m+1wM+eLH+H1cDUulHh/69wmISH28ha/tpVaQj19f4P9Neg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CFaXHAAAA3QAAAA8AAAAAAAAAAAAAAAAAmAIAAGRy&#10;cy9kb3ducmV2LnhtbFBLBQYAAAAABAAEAPUAAACMAwAAAAA=&#10;" path="m1898,l810,e" filled="f" strokecolor="#191919" strokeweight="2pt">
                <v:path arrowok="t" o:connecttype="custom" o:connectlocs="1898,0;810,0" o:connectangles="0,0"/>
              </v:shape>
              <v:shape id="Freeform 1342" o:spid="_x0000_s1121" style="position:absolute;left:-810;top:9705;width:1898;height:0;visibility:visible;mso-wrap-style:square;v-text-anchor:top" coordsize="18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uN0ccA&#10;AADdAAAADwAAAGRycy9kb3ducmV2LnhtbESPzWrDMBCE74W+g9hCb42c0hbjRAmltE0OhZIfQo6L&#10;tbFMrJWRVMfO00eFQI7DzHzDTOe9bURHPtSOFYxHGQji0umaKwXbzddTDiJEZI2NY1IwUID57P5u&#10;ioV2J15Rt46VSBAOBSowMbaFlKE0ZDGMXEucvIPzFmOSvpLa4ynBbSOfs+xNWqw5LRhs6cNQeVz/&#10;WQXn3ffAv92m+1wM+eLH+H1cDUulHh/69wmISH28ha/tpVaQj19f4P9Neg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rjdHHAAAA3QAAAA8AAAAAAAAAAAAAAAAAmAIAAGRy&#10;cy9kb3ducmV2LnhtbFBLBQYAAAAABAAEAPUAAACMAwAAAAA=&#10;" path="m810,l1898,e" filled="f" strokecolor="#191919" strokeweight="2pt">
                <v:path arrowok="t" o:connecttype="custom" o:connectlocs="810,0;1898,0" o:connectangles="0,0"/>
              </v:shape>
            </v:group>
            <v:group id="Group 1343" o:spid="_x0000_s1122" style="position:absolute;left:-800;top:11505;width:1888;height:0" coordorigin="-800,11505" coordsize="18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iYDc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mcJP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WomA3FAAAA3QAA&#10;AA8AAAAAAAAAAAAAAAAAqgIAAGRycy9kb3ducmV2LnhtbFBLBQYAAAAABAAEAPoAAACcAwAAAAA=&#10;">
              <v:shape id="Freeform 1344" o:spid="_x0000_s1123" style="position:absolute;left:-800;top:11505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5sAMQA&#10;AADdAAAADwAAAGRycy9kb3ducmV2LnhtbESPQWvCQBSE7wX/w/IEb83Gilaiq0iLEujFRr0/ss8k&#10;mn2bZjca/31XKPQ4zMw3zHLdm1rcqHWVZQXjKAZBnFtdcaHgeNi+zkE4j6yxtkwKHuRgvRq8LDHR&#10;9s7fdMt8IQKEXYIKSu+bREqXl2TQRbYhDt7ZtgZ9kG0hdYv3ADe1fIvjmTRYcVgosaGPkvJr1hkF&#10;mru02mfN5LL7/LHm3aTd18kqNRr2mwUIT73/D/+1U61gPp7O4PkmP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ObADEAAAA3QAAAA8AAAAAAAAAAAAAAAAAmAIAAGRycy9k&#10;b3ducmV2LnhtbFBLBQYAAAAABAAEAPUAAACJAwAAAAA=&#10;" path="m1888,l800,e" filled="f" strokecolor="#191919" strokeweight="2pt">
                <v:path arrowok="t" o:connecttype="custom" o:connectlocs="1888,0;800,0" o:connectangles="0,0"/>
              </v:shape>
              <v:shape id="Freeform 1345" o:spid="_x0000_s1124" style="position:absolute;left:-800;top:11505;width:1888;height:0;visibility:visible;mso-wrap-style:square;v-text-anchor:top" coordsize="18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LJm8QA&#10;AADdAAAADwAAAGRycy9kb3ducmV2LnhtbESPQWvCQBSE7wX/w/IEb83GilWiq0iLEujFRr0/ss8k&#10;mn2bZjca/31XKPQ4zMw3zHLdm1rcqHWVZQXjKAZBnFtdcaHgeNi+zkE4j6yxtkwKHuRgvRq8LDHR&#10;9s7fdMt8IQKEXYIKSu+bREqXl2TQRbYhDt7ZtgZ9kG0hdYv3ADe1fIvjd2mw4rBQYkMfJeXXrDMK&#10;NHdptc+ayWX3+WPNzKTd18kqNRr2mwUIT73/D/+1U61gPp7O4PkmP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CyZvEAAAA3QAAAA8AAAAAAAAAAAAAAAAAmAIAAGRycy9k&#10;b3ducmV2LnhtbFBLBQYAAAAABAAEAPUAAACJAwAAAAA=&#10;" path="m800,l1888,e" filled="f" strokecolor="#191919" strokeweight="2pt">
                <v:path arrowok="t" o:connecttype="custom" o:connectlocs="800,0;1888,0" o:connectangles="0,0"/>
              </v:shape>
            </v:group>
            <v:group id="Group 1346" o:spid="_x0000_s1125" style="position:absolute;left:-772;top:13305;width:1860;height:0" coordorigin="-772,13305" coordsize="18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k3k8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KF2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qTeTwwAAAN0AAAAP&#10;AAAAAAAAAAAAAAAAAKoCAABkcnMvZG93bnJldi54bWxQSwUGAAAAAAQABAD6AAAAmgMAAAAA&#10;">
              <v:shape id="Freeform 1347" o:spid="_x0000_s1126" style="position:absolute;left:-772;top:13305;width:1860;height:0;visibility:visible;mso-wrap-style:square;v-text-anchor:top" coordsize="1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Dw8MA&#10;AADdAAAADwAAAGRycy9kb3ducmV2LnhtbESPzarCMBSE9xd8h3CEu9NU4YpWo4gguBDEf9wdmmNb&#10;bE5qE7V9eyMIdznMzDfMZFabQjypcrllBb1uBII4sTrnVMFhv+wMQTiPrLGwTAoacjCbtn4mGGv7&#10;4i09dz4VAcIuRgWZ92UspUsyMui6tiQO3tVWBn2QVSp1ha8AN4XsR9FAGsw5LGRY0iKj5LZ7GAX3&#10;45k2g2bFc6LL9RJtm7U8NUr9tuv5GISn2v+Hv+2VVjDs/Y3g8yY8A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1Dw8MAAADdAAAADwAAAAAAAAAAAAAAAACYAgAAZHJzL2Rv&#10;d25yZXYueG1sUEsFBgAAAAAEAAQA9QAAAIgDAAAAAA==&#10;" path="m1860,l772,e" filled="f" strokecolor="#191919" strokeweight="2pt">
                <v:path arrowok="t" o:connecttype="custom" o:connectlocs="1860,0;772,0" o:connectangles="0,0"/>
              </v:shape>
              <v:shape id="Freeform 1348" o:spid="_x0000_s1127" style="position:absolute;left:-772;top:13305;width:1860;height:0;visibility:visible;mso-wrap-style:square;v-text-anchor:top" coordsize="1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sg474A&#10;AADdAAAADwAAAGRycy9kb3ducmV2LnhtbERPuwrCMBTdBf8hXMFNUx2KVKOIIDgI4hu3S3Nti81N&#10;baK2f28GwfFw3rNFY0rxptoVlhWMhhEI4tTqgjMFp+N6MAHhPLLG0jIpaMnBYt7tzDDR9sN7eh98&#10;JkIIuwQV5N5XiZQuzcmgG9qKOHB3Wxv0AdaZ1DV+Qrgp5TiKYmmw4NCQY0WrnNLH4WUUPM9X2sXt&#10;hpdEt/st2rdbeWmV6vea5RSEp8b/xT/3RiuYjOKwP7wJT0DO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xrIOO+AAAA3QAAAA8AAAAAAAAAAAAAAAAAmAIAAGRycy9kb3ducmV2&#10;LnhtbFBLBQYAAAAABAAEAPUAAACDAwAAAAA=&#10;" path="m772,l1860,e" filled="f" strokecolor="#191919" strokeweight="2pt">
                <v:path arrowok="t" o:connecttype="custom" o:connectlocs="772,0;1860,0" o:connectangles="0,0"/>
              </v:shape>
            </v:group>
            <v:shape id="Freeform 1349" o:spid="_x0000_s1128" style="position:absolute;left:1043;top:15105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ntFsQA&#10;AADdAAAADwAAAGRycy9kb3ducmV2LnhtbESPQWuDQBSE74X8h+UFemtWCxEx2YSQGPDSg7b0/HBf&#10;1MR9K+5W7b/vFgo9DjPzDbM/LqYXE42us6wg3kQgiGurO24UfLxfX1IQziNr7C2Tgm9ycDysnvaY&#10;aTtzSVPlGxEg7DJU0Ho/ZFK6uiWDbmMH4uDd7GjQBzk2Uo84B7jp5WsUJdJgx2GhxYHOLdWP6sso&#10;mIfc3QtTn6tPWb3lJS359lIq9bxeTjsQnhb/H/5rF1pBGicx/L4JT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Z7Rb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1350" o:spid="_x0000_s1129" style="position:absolute;top:15105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FW8UA&#10;AADdAAAADwAAAGRycy9kb3ducmV2LnhtbESP3WoCMRSE7wt9h3AKvatZpch2NYoKgrQI9af3h81x&#10;d3FzEpK4bn36Rih4OczMN8x03ptWdORDY1nBcJCBIC6tbrhScDys33IQISJrbC2Tgl8KMJ89P02x&#10;0PbKO+r2sRIJwqFABXWMrpAylDUZDAPriJN3st5gTNJXUnu8Jrhp5SjLxtJgw2mhRkermsrz/mIU&#10;+MPP8YNcvGw79/X9vvy85a2/KfX60i8mICL18RH+b2+0gnw4HsH9TXo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UVbxQAAAN0AAAAPAAAAAAAAAAAAAAAAAJgCAABkcnMv&#10;ZG93bnJldi54bWxQSwUGAAAAAAQABAD1AAAAigMAAAAA&#10;" path="m,l403,e" filled="f" strokecolor="#191919" strokeweight="2pt">
              <v:path arrowok="t" o:connecttype="custom" o:connectlocs="0,0;403,0" o:connectangles="0,0"/>
            </v:shape>
            <v:rect id="Rectangle 1351" o:spid="_x0000_s1130" style="position:absolute;left:403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bVJ8YA&#10;AADdAAAADwAAAGRycy9kb3ducmV2LnhtbESPT2uDQBTE74V8h+UFcmtWGypiswkhUEmLl/y59PZ0&#10;X1XqvhV3o/bbdwuFHoeZ+Q2z3c+mEyMNrrWsIF5HIIgrq1uuFdyur48pCOeRNXaWScE3OdjvFg9b&#10;zLSd+EzjxdciQNhlqKDxvs+kdFVDBt3a9sTB+7SDQR/kUEs94BTgppNPUZRIgy2HhQZ7OjZUfV3u&#10;RkH5Vpx9/n7Lx7Ss+86WH3Fhn5VaLefDCwhPs/8P/7VPWkEaJxv4fROe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bVJ8YAAADdAAAADwAAAAAAAAAAAAAAAACYAgAAZHJz&#10;L2Rvd25yZXYueG1sUEsFBgAAAAAEAAQA9QAAAIsDAAAAAA==&#10;" stroked="f">
              <v:path arrowok="t"/>
            </v:rect>
            <v:rect id="Rectangle 1352" o:spid="_x0000_s1131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nWMcA&#10;AADdAAAADwAAAGRycy9kb3ducmV2LnhtbESP0WoCMRRE3wv+Q7iCL6VmFWvt1igiKLYvpdt+wO3m&#10;drOa3CxJ1O3fN4VCH4eZOcMs172z4kIhtp4VTMYFCOLa65YbBR/vu7sFiJiQNVrPpOCbIqxXg5sl&#10;ltpf+Y0uVWpEhnAsUYFJqSuljLUhh3HsO+LsffngMGUZGqkDXjPcWTktirl02HJeMNjR1lB9qs5O&#10;Ab3ePt/vD8fTy1Fbax5nn9X5ISg1GvabJxCJ+vQf/msftILFZD6D3zf5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RJ1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entury Gothic" w:hAnsi="Century Gothic" w:cs="Century Gothic"/>
          <w:color w:val="000000"/>
        </w:r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222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353" o:spid="_x0000_s1138" type="#_x0000_t202" style="position:absolute;left:0;text-align:left;margin-left:21.05pt;margin-top:48.95pt;width:12pt;height:63.8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autQIAALo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academic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person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psychosocia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therapeuti</w:t>
      </w:r>
      <w:r w:rsidR="00D36003">
        <w:rPr>
          <w:rFonts w:ascii="Times New Roman" w:hAnsi="Times New Roman"/>
          <w:color w:val="191919"/>
          <w:sz w:val="18"/>
          <w:szCs w:val="18"/>
        </w:rPr>
        <w:t>c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counseling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session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confidentia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conducte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one-on-on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well 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smal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groups.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224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354" o:spid="_x0000_s1139" type="#_x0000_t202" style="position:absolute;left:0;text-align:left;margin-left:21.65pt;margin-top:43.55pt;width:12pt;height:85.8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T2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Grou</w:t>
      </w:r>
      <w:r w:rsidR="00D36003">
        <w:rPr>
          <w:rFonts w:ascii="Times New Roman" w:hAnsi="Times New Roman"/>
          <w:color w:val="191919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orkshop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skills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social 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relationshi</w:t>
      </w:r>
      <w:r w:rsidR="00D36003">
        <w:rPr>
          <w:rFonts w:ascii="Times New Roman" w:hAnsi="Times New Roman"/>
          <w:color w:val="191919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skills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growth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Outreac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Consultation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 w:rsidR="00D36003">
        <w:rPr>
          <w:rFonts w:ascii="Times New Roman" w:hAnsi="Times New Roman"/>
          <w:color w:val="191919"/>
          <w:sz w:val="18"/>
          <w:szCs w:val="18"/>
        </w:rPr>
        <w:t>: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Non-traditiona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Services, 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Drug/Alcoho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Prevention/Educatio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sponsor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activ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National chapte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filiat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BACCHU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(Dru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&amp;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Alcoho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Prevention</w:t>
      </w:r>
      <w:r w:rsidR="00D36003">
        <w:rPr>
          <w:rFonts w:ascii="Times New Roman" w:hAnsi="Times New Roman"/>
          <w:color w:val="191919"/>
          <w:sz w:val="18"/>
          <w:szCs w:val="18"/>
        </w:rPr>
        <w:t>)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Network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compo- nent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addresse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provisio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variou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examinations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in- cludin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som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(CLEP)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Compass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(GRE)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Mille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Analogie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355" o:spid="_x0000_s1137" type="#_x0000_t202" style="position:absolute;left:0;text-align:left;margin-left:21.05pt;margin-top:4.5pt;width:12pt;height:41.8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estin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 w:rsidR="00D36003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appointment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take 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examination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computer: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(GRE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Assessmen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OFEL)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Independen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3307"/>
        <w:jc w:val="both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356" o:spid="_x0000_s1136" type="#_x0000_t202" style="position:absolute;left:0;text-align:left;margin-left:21.05pt;margin-top:-6.15pt;width:12pt;height:50.6pt;z-index:-251628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EGENTS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’</w:t>
      </w:r>
      <w:r w:rsidR="00D36003"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ENTER</w:t>
      </w:r>
      <w:r w:rsidR="00D36003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 w:rsidR="00D36003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EARNING</w:t>
      </w:r>
      <w:r w:rsidR="00D36003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ISORDERS</w:t>
      </w:r>
      <w:r w:rsidR="00D36003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EORGIA</w:t>
      </w:r>
      <w:r w:rsidR="00D36003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D36003"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 w:rsidR="00D36003">
        <w:rPr>
          <w:rFonts w:ascii="Times New Roman" w:hAnsi="Times New Roman"/>
          <w:b/>
          <w:bCs/>
          <w:color w:val="191919"/>
          <w:sz w:val="18"/>
          <w:szCs w:val="18"/>
        </w:rPr>
        <w:t>OUTHERN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Disorder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assessment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suspecte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disorders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Each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identify- 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suspecte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Deficit/Hyperactivit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Disorde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(ADHD)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Re- 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Serv- 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Provider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criteria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(assessmen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centers).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197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ROVISIONS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EARNING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ISABILITIES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HYSICAL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ANDICAPPED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Board 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Federa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legislation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criteria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otherwis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qualified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voluntaril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DSS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accommodations 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goals.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78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EARNING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ISABILITIES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18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 documentation.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357" o:spid="_x0000_s1135" type="#_x0000_t202" style="position:absolute;left:0;text-align:left;margin-left:21.05pt;margin-top:-1.25pt;width:24pt;height:60.6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tdtgIAALo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(LD</w:t>
      </w:r>
      <w:r w:rsidR="00D36003">
        <w:rPr>
          <w:rFonts w:ascii="Times New Roman" w:hAnsi="Times New Roman"/>
          <w:color w:val="191919"/>
          <w:sz w:val="18"/>
          <w:szCs w:val="18"/>
        </w:rPr>
        <w:t>)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meet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criteria.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Defici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Hyperactivit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(ADHD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ADH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 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Psychiatri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‘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Statistica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(DMS-IV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define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parameter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380" w:right="177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(ABI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states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380" w:right="25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moto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impairment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clarifie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40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D36003" w:rsidRDefault="00D36003" w:rsidP="00D3600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  <w:sectPr w:rsidR="00D36003">
          <w:pgSz w:w="12240" w:h="15840"/>
          <w:pgMar w:top="32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before="66" w:after="0" w:line="192" w:lineRule="exact"/>
        <w:ind w:left="9162" w:right="449" w:hanging="482"/>
        <w:rPr>
          <w:rFonts w:ascii="Century Gothic" w:hAnsi="Century Gothic" w:cs="Century Gothic"/>
          <w:color w:val="000000"/>
          <w:sz w:val="16"/>
          <w:szCs w:val="16"/>
        </w:rPr>
      </w:pPr>
      <w:r w:rsidRPr="00333001">
        <w:rPr>
          <w:noProof/>
        </w:rPr>
        <w:pict>
          <v:shape id="Text Box 1358" o:spid="_x0000_s1174" type="#_x0000_t202" style="position:absolute;left:0;text-align:left;margin-left:579.3pt;margin-top:325.55pt;width:12pt;height:50.6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59" o:spid="_x0000_s1173" type="#_x0000_t202" style="position:absolute;left:0;text-align:left;margin-left:579.3pt;margin-top:239.95pt;width:12pt;height:41.8pt;z-index:-251618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60" o:spid="_x0000_s1172" type="#_x0000_t202" style="position:absolute;left:0;text-align:left;margin-left:579.3pt;margin-top:48.95pt;width:12pt;height:63.8pt;z-index:-2516193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61" o:spid="_x0000_s1171" type="#_x0000_t202" style="position:absolute;left:0;text-align:left;margin-left:568.3pt;margin-top:590.55pt;width:24pt;height:60.6pt;z-index:-2516203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62" o:spid="_x0000_s1170" type="#_x0000_t202" style="position:absolute;left:0;text-align:left;margin-left:568.3pt;margin-top:506.45pt;width:24pt;height:48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oStAIAALc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63" o:spid="_x0000_s1169" type="#_x0000_t202" style="position:absolute;left:0;text-align:left;margin-left:569.3pt;margin-top:676.7pt;width:24pt;height:58.4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hatAIAALc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64" o:spid="_x0000_s1168" type="#_x0000_t202" style="position:absolute;left:0;text-align:left;margin-left:557.3pt;margin-top:413.25pt;width:36pt;height:55.2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group id="Group 1365" o:spid="_x0000_s1140" style="position:absolute;left:0;text-align:left;margin-left:456.15pt;margin-top:0;width:155.85pt;height:11in;z-index:-251624448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" o:allowincell="f">
            <v:rect id="Rectangle 1366" o:spid="_x0000_s1141" style="position:absolute;left:11163;top:2514;width:1076;height:13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yhsIA&#10;AADdAAAADwAAAGRycy9kb3ducmV2LnhtbERPz2vCMBS+C/4P4Qm7aepArdW0iDARL3O6setb82yL&#10;zUtJMtv998thsOPH93tbDKYVD3K+saxgPktAEJdWN1wpeL++TFMQPiBrbC2Tgh/yUOTj0RYzbXt+&#10;o8clVCKGsM9QQR1Cl0npy5oM+pntiCN3s85giNBVUjvsY7hp5XOSLKXBhmNDjR3tayrvl2+joHcD&#10;LQ6Vfk2Xp4/r+vNrhd3ZKfU0GXYbEIGG8C/+cx+1gjRZx7nxTXw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VLKGwgAAAN0AAAAPAAAAAAAAAAAAAAAAAJgCAABkcnMvZG93&#10;bnJldi54bWxQSwUGAAAAAAQABAD1AAAAhwMAAAAA&#10;" fillcolor="#dcdcdc" stroked="f">
              <v:path arrowok="t"/>
            </v:rect>
            <v:rect id="Rectangle 1367" o:spid="_x0000_s1142" style="position:absolute;left:11163;width:1076;height:2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cRMcA&#10;AADdAAAADwAAAGRycy9kb3ducmV2LnhtbESPT2vCQBTE74V+h+UVvBSzSQ5Fo6sEURCkh9g/xNsj&#10;+0yC2bchu2r89t1CocdhZn7DLNej6cSNBtdaVpBEMQjiyuqWawWfH7vpDITzyBo7y6TgQQ7Wq+en&#10;JWba3rmg29HXIkDYZaig8b7PpHRVQwZdZHvi4J3tYNAHOdRSD3gPcNPJNI7fpMGWw0KDPW0aqi7H&#10;q1GwTcv8fOiKvng35VdCqXmtTt9KTV7GfAHC0+j/w3/tvVYwi+dz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HnETHAAAA3QAAAA8AAAAAAAAAAAAAAAAAmAIAAGRy&#10;cy9kb3ducmV2LnhtbFBLBQYAAAAABAAEAPUAAACMAwAAAAA=&#10;" fillcolor="#474747" stroked="f">
              <v:path arrowok="t"/>
            </v:rect>
            <v:rect id="Rectangle 1368" o:spid="_x0000_s1143" style="position:absolute;left:91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u8MMA&#10;AADdAAAADwAAAGRycy9kb3ducmV2LnhtbERPTWuDQBC9B/IflgnkFlcLKWKzCSWQ0BYvSbzkNrpT&#10;lbqz4m7V/vvuIZDj433vDrPpxEiDay0rSKIYBHFldcu1guJ22qQgnEfW2FkmBX/k4LBfLnaYaTvx&#10;hcarr0UIYZehgsb7PpPSVQ0ZdJHtiQP3bQeDPsChlnrAKYSbTr7E8as02HJoaLCnY0PVz/XXKCg/&#10;84s/fxXnMS3rvrPlPcntVqn1an5/A+Fp9k/xw/2hFaRJHPaHN+EJ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uu8MMAAADdAAAADwAAAAAAAAAAAAAAAACYAgAAZHJzL2Rv&#10;d25yZXYueG1sUEsFBgAAAAAEAAQA9QAAAIgDAAAAAA==&#10;" stroked="f">
              <v:path arrowok="t"/>
            </v:rect>
            <v:rect id="Rectangle 1369" o:spid="_x0000_s1144" style="position:absolute;left:91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WatMcA&#10;AADdAAAADwAAAGRycy9kb3ducmV2LnhtbESPQWsCMRSE7wX/Q3hCL1KTLVTt1ihakHpSqoXS2+vm&#10;dXfbzcuSpOv6701B6HGYmW+Y+bK3jejIh9qxhmysQBAXztRcang7bu5mIEJENtg4Jg1nCrBcDG7m&#10;mBt34lfqDrEUCcIhRw1VjG0uZSgqshjGriVO3pfzFmOSvpTG4ynBbSPvlZpIizWnhQpbeq6o+Dn8&#10;Wg3f7y9+/fjxsN8Xn023oclOZdOR1rfDfvUEIlIf/8PX9tZomGUqg7836Qn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VmrTHAAAA3QAAAA8AAAAAAAAAAAAAAAAAmAIAAGRy&#10;cy9kb3ducmV2LnhtbFBLBQYAAAAABAAEAPUAAACMAwAAAAA=&#10;" filled="f" strokecolor="#a3a3a3" strokeweight="2pt">
              <v:path arrowok="t"/>
            </v:rect>
            <v:rect id="Rectangle 1370" o:spid="_x0000_s1145" style="position:absolute;left:11149;top:24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IuIccA&#10;AADdAAAADwAAAGRycy9kb3ducmV2LnhtbESPQWvCQBSE7wX/w/KEXqRuEqSV6CoiKh6kqLUHb4/s&#10;Mwlm38bs1sR/3y0IPQ4z8w0znXemEndqXGlZQTyMQBBnVpecKzh9rd/GIJxH1lhZJgUPcjCf9V6m&#10;mGrb8oHuR5+LAGGXooLC+zqV0mUFGXRDWxMH72Ibgz7IJpe6wTbATSWTKHqXBksOCwXWtCwoux5/&#10;jILN52OXDK7xd7zq2vI0Ot/y/Qcq9drvFhMQnjr/H362t1rBOI4S+HsTn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yLiHHAAAA3QAAAA8AAAAAAAAAAAAAAAAAmAIAAGRy&#10;cy9kb3ducmV2LnhtbFBLBQYAAAAABAAEAPUAAACMAwAAAAA=&#10;" fillcolor="#191919" stroked="f">
              <v:path arrowok="t"/>
            </v:rect>
            <v:group id="Group 1371" o:spid="_x0000_s1146" style="position:absolute;left:11149;top:4307;width:1827;height:0" coordorigin="11149,4307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+iv/FAAAA3QAA&#10;AA8AAAAAAAAAAAAAAAAAqgIAAGRycy9kb3ducmV2LnhtbFBLBQYAAAAABAAEAPoAAACcAwAAAAA=&#10;">
              <v:shape id="Freeform 1372" o:spid="_x0000_s1147" style="position:absolute;left:11149;top:43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L8PscA&#10;AADdAAAADwAAAGRycy9kb3ducmV2LnhtbESPW2sCMRSE34X+h3AKvohmFSmyGqWKQisUvD3Yt8Pm&#10;7AU3J8smddN/bwoFH4eZ+YZZrIKpxZ1aV1lWMB4lIIgzqysuFFzOu+EMhPPIGmvLpOCXHKyWL70F&#10;ptp2fKT7yRciQtilqKD0vkmldFlJBt3INsTRy21r0EfZFlK32EW4qeUkSd6kwYrjQokNbUrKbqcf&#10;o2AfButwWH/ertv8+3KcTvLui6RS/dfwPgfhKfhn+L/9oRXMxskU/t7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S/D7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1373" o:spid="_x0000_s1148" style="position:absolute;left:11149;top:43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5ZpccA&#10;AADdAAAADwAAAGRycy9kb3ducmV2LnhtbESPW2sCMRSE3wv+h3CEvhTNKq3IahSVCm1B8Pagb4fN&#10;2QtuTpZNdNN/3xQKfRxm5htmvgymFg9qXWVZwWiYgCDOrK64UHA+bQdTEM4ja6wtk4JvcrBc9J7m&#10;mGrb8YEeR1+ICGGXooLS+yaV0mUlGXRD2xBHL7etQR9lW0jdYhfhppbjJJlIgxXHhRIb2pSU3Y53&#10;o+ArvKzDfv15u7zn1/PhdZx3O5JKPffDagbCU/D/4b/2h1YwHSVv8PsmPg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eWaX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1374" o:spid="_x0000_s1149" style="position:absolute;left:11149;top:6107;width:1887;height:0" coordorigin="11149,6107" coordsize="18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skpZ8UAAADd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UcLeD1&#10;JjwBuX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bJKWfFAAAA3QAA&#10;AA8AAAAAAAAAAAAAAAAAqgIAAGRycy9kb3ducmV2LnhtbFBLBQYAAAAABAAEAPoAAACcAwAAAAA=&#10;">
              <v:shape id="Freeform 1375" o:spid="_x0000_s1150" style="position:absolute;left:11149;top:6107;width:1887;height:0;visibility:visible;mso-wrap-style:square;v-text-anchor:top" coordsize="1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1kK8YA&#10;AADdAAAADwAAAGRycy9kb3ducmV2LnhtbESP3WoCMRCF7wt9hzBCb4pmLWJla5RSEFqKYLWil8Nm&#10;ulndTJbNqOvbNwWhl4fz83Gm887X6kxtrAIbGA4yUMRFsBWXBr43i/4EVBRki3VgMnClCPPZ/d0U&#10;cxsu/EXntZQqjXDM0YATaXKtY+HIYxyEhjh5P6H1KEm2pbYtXtK4r/VTlo21x4oTwWFDb46K4/rk&#10;E/djt1qMDu4q/Lm3j+OjbLanpTEPve71BZRQJ//hW/vdGpgMs2f4e5Oe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1kK8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1376" o:spid="_x0000_s1151" style="position:absolute;left:11149;top:6107;width:1887;height:0;visibility:visible;mso-wrap-style:square;v-text-anchor:top" coordsize="1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wWcMA&#10;AADdAAAADwAAAGRycy9kb3ducmV2LnhtbERPTUvDQBC9C/6HZQQv0m4qUkrsthShoIigrUWPQ3bM&#10;ps3Ohuy0Tf+9cxA8Pt73fDnE1pyoz01iB5NxAYa4Sr7h2sHndj2agcmC7LFNTA4ulGG5uL6aY+nT&#10;mT/otJHaaAjnEh0Eka60NleBIuZx6oiV+0l9RFHY19b3eNbw2Nr7opjaiA1rQ8COngJVh80xau/L&#10;1/v6YR8uwq/f/m56kO3u+Obc7c2wegQjNMi/+M/97B3MJoXO1Tf6BOz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wWcMAAADdAAAADwAAAAAAAAAAAAAAAACYAgAAZHJzL2Rv&#10;d25yZXYueG1sUEsFBgAAAAAEAAQA9QAAAIgDAAAAAA==&#10;" path="m,l1090,e" filled="f" strokecolor="#191919" strokeweight="2pt">
                <v:path arrowok="t" o:connecttype="custom" o:connectlocs="0,0;1090,0" o:connectangles="0,0"/>
              </v:shape>
            </v:group>
            <v:group id="Group 1377" o:spid="_x0000_s1152" style="position:absolute;left:11149;top:7907;width:1857;height:0" coordorigin="11149,7907" coordsize="18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1a9FcYAAADd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zi6Au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Vr0VxgAAAN0A&#10;AAAPAAAAAAAAAAAAAAAAAKoCAABkcnMvZG93bnJldi54bWxQSwUGAAAAAAQABAD6AAAAnQMAAAAA&#10;">
              <v:shape id="Freeform 1378" o:spid="_x0000_s1153" style="position:absolute;left:11149;top:7907;width:1857;height:0;visibility:visible;mso-wrap-style:square;v-text-anchor:top" coordsize="18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llpMEA&#10;AADdAAAADwAAAGRycy9kb3ducmV2LnhtbERPTYvCMBC9C/6HMII3TbqglGoUUYSyC8K6C16HZmyL&#10;zaQ0aa3/3hwW9vh439v9aBsxUOdrxxqSpQJBXDhTc6nh9+e8SEH4gGywcUwaXuRhv5tOtpgZ9+Rv&#10;Gq6hFDGEfYYaqhDaTEpfVGTRL11LHLm76yyGCLtSmg6fMdw28kOptbRYc2yosKVjRcXj2lsNtwsX&#10;vbyfDl/9MV19qlwNuXpoPZ+Nhw2IQGP4F/+5c6MhTZK4P76JT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ZZaTBAAAA3QAAAA8AAAAAAAAAAAAAAAAAmAIAAGRycy9kb3du&#10;cmV2LnhtbFBLBQYAAAAABAAEAPUAAACGAwAAAAA=&#10;" path="m1090,l,e" filled="f" strokecolor="#191919" strokeweight="2pt">
                <v:path arrowok="t" o:connecttype="custom" o:connectlocs="1090,0;0,0" o:connectangles="0,0"/>
              </v:shape>
              <v:shape id="Freeform 1379" o:spid="_x0000_s1154" style="position:absolute;left:11149;top:7907;width:1857;height:0;visibility:visible;mso-wrap-style:square;v-text-anchor:top" coordsize="18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AP8QA&#10;AADdAAAADwAAAGRycy9kb3ducmV2LnhtbESP3WrCQBSE7wu+w3IE7+puCpUQXUWUQmih4A94e8ge&#10;k2D2bMhuYnz7bkHwcpiZb5jVZrSNGKjztWMNyVyBIC6cqbnUcD59vacgfEA22DgmDQ/ysFlP3laY&#10;GXfnAw3HUIoIYZ+hhiqENpPSFxVZ9HPXEkfv6jqLIcqulKbDe4TbRn4otZAWa44LFba0q6i4HXur&#10;4fLLRS+v++1Pv0s/v1WuhlzdtJ5Nx+0SRKAxvMLPdm40pEmSwP+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VwD/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1380" o:spid="_x0000_s1155" style="position:absolute;left:11149;top:9707;width:1827;height:0" coordorigin="11149,9707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K7m5xgAAAN0A&#10;AAAPAAAAAAAAAAAAAAAAAKoCAABkcnMvZG93bnJldi54bWxQSwUGAAAAAAQABAD6AAAAnQMAAAAA&#10;">
              <v:shape id="Freeform 1381" o:spid="_x0000_s1156" style="position:absolute;left:11149;top:97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Lyl8gA&#10;AADdAAAADwAAAGRycy9kb3ducmV2LnhtbESPT2sCMRTE74V+h/AKXqRm15YiW6OoKNSCoNZDe3ts&#10;3v7BzcuyiW789k1B6HGYmd8w03kwjbhS52rLCtJRAoI4t7rmUsHpa/M8AeE8ssbGMim4kYP57PFh&#10;ipm2PR/oevSliBB2GSqovG8zKV1ekUE3si1x9ArbGfRRdqXUHfYRbho5TpI3abDmuFBhS6uK8vPx&#10;YhR8huEy7Jfb8/e6+DkdXsdFvyOp1OApLN5BeAr+P3xvf2gFkzR9gb838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YvKXyAAAAN0AAAAPAAAAAAAAAAAAAAAAAJgCAABk&#10;cnMvZG93bnJldi54bWxQSwUGAAAAAAQABAD1AAAAjQMAAAAA&#10;" path="m1090,l,e" filled="f" strokecolor="#191919" strokeweight="2pt">
                <v:path arrowok="t" o:connecttype="custom" o:connectlocs="1090,0;0,0" o:connectangles="0,0"/>
              </v:shape>
              <v:shape id="Freeform 1382" o:spid="_x0000_s1157" style="position:absolute;left:11149;top:9707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q48gA&#10;AADdAAAADwAAAGRycy9kb3ducmV2LnhtbESPT2sCMRTE74V+h/AKXkrNrojI1ihVFLRQ6FoP7e2x&#10;efsHNy/LJrrx2zcFocdhZn7DLFbBtOJKvWssK0jHCQjiwuqGKwWnr93LHITzyBpby6TgRg5Wy8eH&#10;BWbaDpzT9egrESHsMlRQe99lUrqiJoNubDvi6JW2N+ij7Cupexwi3LRykiQzabDhuFBjR5uaivPx&#10;YhS8h+d1+Fwfzt/b8ueUTyfl8EFSqdFTeHsF4Sn4//C9vdcK5mk6hb838Qn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i2rjyAAAAN0AAAAPAAAAAAAAAAAAAAAAAJgCAABk&#10;cnMvZG93bnJldi54bWxQSwUGAAAAAAQABAD1AAAAjQMAAAAA&#10;" path="m,l1090,e" filled="f" strokecolor="#191919" strokeweight="2pt">
                <v:path arrowok="t" o:connecttype="custom" o:connectlocs="0,0;1090,0" o:connectangles="0,0"/>
              </v:shape>
            </v:group>
            <v:group id="Group 1383" o:spid="_x0000_s1158" style="position:absolute;left:11149;top:11507;width:1842;height:0" coordorigin="11149,11507" coordsize="184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wiHNxgAAAN0A&#10;AAAPAAAAAAAAAAAAAAAAAKoCAABkcnMvZG93bnJldi54bWxQSwUGAAAAAAQABAD6AAAAnQMAAAAA&#10;">
              <v:shape id="Freeform 1384" o:spid="_x0000_s1159" style="position:absolute;left:11149;top:11507;width:1842;height:0;visibility:visible;mso-wrap-style:square;v-text-anchor:top" coordsize="18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ypMMA&#10;AADdAAAADwAAAGRycy9kb3ducmV2LnhtbESPzarCMBSE9xd8h3AEd9e0FxStRhFB0IXgH4i7Q3Ns&#10;i81JaXJr9emNILgcZuYbZjpvTSkaql1hWUHcj0AQp1YXnCk4HVe/IxDOI2ssLZOCBzmYzzo/U0y0&#10;vfOemoPPRICwS1BB7n2VSOnSnAy6vq2Ig3e1tUEfZJ1JXeM9wE0p/6JoKA0WHBZyrGiZU3o7/BsF&#10;eFk2xUaPeXDeOnxe3CLe0E6pXrddTEB4av03/GmvtYJRHA/h/SY8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LypMMAAADdAAAADwAAAAAAAAAAAAAAAACYAgAAZHJzL2Rv&#10;d25yZXYueG1sUEsFBgAAAAAEAAQA9QAAAIgDAAAAAA==&#10;" path="m1090,l,e" filled="f" strokecolor="#191919" strokeweight="2pt">
                <v:path arrowok="t" o:connecttype="custom" o:connectlocs="1090,0;0,0" o:connectangles="0,0"/>
              </v:shape>
              <v:shape id="Freeform 1385" o:spid="_x0000_s1160" style="position:absolute;left:11149;top:11507;width:1842;height:0;visibility:visible;mso-wrap-style:square;v-text-anchor:top" coordsize="18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XP8QA&#10;AADdAAAADwAAAGRycy9kb3ducmV2LnhtbESPT4vCMBTE74LfITxhb5pW2FWrUUQQ9LDgPxBvj+bZ&#10;FpuX0sTa3U9vBMHjMDO/YWaL1pSiodoVlhXEgwgEcWp1wZmC03HdH4NwHlljaZkU/JGDxbzbmWGi&#10;7YP31Bx8JgKEXYIKcu+rREqX5mTQDWxFHLyrrQ36IOtM6hofAW5KOYyiH2mw4LCQY0WrnNLb4W4U&#10;4GXVFFs94e/zr8P/i1vGW9op9dVrl1MQnlr/Cb/bG61gHMcjeL0JT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eVz/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1386" o:spid="_x0000_s1161" style="position:absolute;left:11149;top:13307;width:1796;height:0" coordorigin="11149,13307" coordsize="17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3DjlPCAAAA3QAAAA8A&#10;AAAAAAAAAAAAAAAAqgIAAGRycy9kb3ducmV2LnhtbFBLBQYAAAAABAAEAPoAAACZAwAAAAA=&#10;">
              <v:shape id="Freeform 1387" o:spid="_x0000_s1162" style="position:absolute;left:11149;top:13307;width:1796;height:0;visibility:visible;mso-wrap-style:square;v-text-anchor:top" coordsize="1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jLcYA&#10;AADdAAAADwAAAGRycy9kb3ducmV2LnhtbESPT2vCQBTE70K/w/IKvekmPVSNrlKFQKGC+Cfg8ZF9&#10;ZmOzb0N2q/Hbu4WCx2FmfsPMl71txJU6XztWkI4SEMSl0zVXCo6HfDgB4QOyxsYxKbiTh+XiZTDH&#10;TLsb7+i6D5WIEPYZKjAhtJmUvjRk0Y9cSxy9s+sshii7SuoObxFuG/meJB/SYs1xwWBLa0Plz/7X&#10;Kiha1ut8tcrN92VbbDfj/LQLqVJvr/3nDESgPjzD/+0vrWCSplP4exOf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KjLc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1388" o:spid="_x0000_s1163" style="position:absolute;left:11149;top:13307;width:1796;height:0;visibility:visible;mso-wrap-style:square;v-text-anchor:top" coordsize="1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ADcIA&#10;AADdAAAADwAAAGRycy9kb3ducmV2LnhtbERPTYvCMBC9C/6HMAveNK0Hla5RVqEgKIi6hT0OzWzT&#10;3WZSmqj135uD4PHxvpfr3jbiRp2vHStIJwkI4tLpmisF35d8vADhA7LGxjEpeJCH9Wo4WGKm3Z1P&#10;dDuHSsQQ9hkqMCG0mZS+NGTRT1xLHLlf11kMEXaV1B3eY7ht5DRJZtJizbHBYEtbQ+X/+WoVFC3r&#10;bb7Z5Gb/dyyOh3n+cwqpUqOP/usTRKA+vMUv904rWKTTuD++iU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MANwgAAAN0AAAAPAAAAAAAAAAAAAAAAAJgCAABkcnMvZG93&#10;bnJldi54bWxQSwUGAAAAAAQABAD1AAAAhwMAAAAA&#10;" path="m,l1090,e" filled="f" strokecolor="#191919" strokeweight="2pt">
                <v:path arrowok="t" o:connecttype="custom" o:connectlocs="0,0;1090,0" o:connectangles="0,0"/>
              </v:shape>
            </v:group>
            <v:shape id="Freeform 1389" o:spid="_x0000_s1164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EGKMYA&#10;AADdAAAADwAAAGRycy9kb3ducmV2LnhtbESP3WoCMRSE7wt9h3AKvavZVam6GqUUChVE8QevD5vj&#10;7mJysiSprj69KRR6OczMN8xs0VkjLuRD41hB3stAEJdON1wpOOy/3sYgQkTWaByTghsFWMyfn2ZY&#10;aHflLV12sRIJwqFABXWMbSFlKGuyGHquJU7eyXmLMUlfSe3xmuDWyH6WvUuLDaeFGlv6rKk8736s&#10;gvXRxJHPs0F3Gqwmw/V9WW1Mq9TrS/cxBRGpi//hv/a3VjDO+zn8vk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EGKM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1390" o:spid="_x0000_s1165" style="position:absolute;left:11164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Pj8UA&#10;AADdAAAADwAAAGRycy9kb3ducmV2LnhtbESPQWsCMRSE7wX/Q3iFXopm3YLK1igibfGqLYK35+Y1&#10;Wbp5CUmq679vCoUeh5n5hlmuB9eLC8XUeVYwnVQgiFuvOzYKPt5fxwsQKSNr7D2TghslWK9Gd0ts&#10;tL/yni6HbESBcGpQgc05NFKm1pLDNPGBuHifPjrMRUYjdcRrgbte1lU1kw47LgsWA20ttV+Hb6dg&#10;P5+fKewejZk9xe7ttgn25XhS6uF+2DyDyDTk//Bfe6cVLKZ1Db9vy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x0+P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1391" o:spid="_x0000_s1166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s58UA&#10;AADdAAAADwAAAGRycy9kb3ducmV2LnhtbESPT4vCMBTE7wt+h/AEb2taxaVUo4iwouLFPxdvr82z&#10;LTYvpcnW7rffCMIeh5n5DbNY9aYWHbWusqwgHkcgiHOrKy4UXC/fnwkI55E11pZJwS85WC0HHwtM&#10;tX3yibqzL0SAsEtRQel9k0rp8pIMurFtiIN3t61BH2RbSN3iM8BNLSdR9CUNVhwWSmxoU1L+OP8Y&#10;Bdn+ePLbw3XbJVnR1Da7xUc7U2o07NdzEJ56/x9+t3daQRJPpvB6E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GznxQAAAN0AAAAPAAAAAAAAAAAAAAAAAJgCAABkcnMv&#10;ZG93bnJldi54bWxQSwUGAAAAAAQABAD1AAAAigMAAAAA&#10;" stroked="f">
              <v:path arrowok="t"/>
            </v:rect>
            <v:rect id="Rectangle 1392" o:spid="_x0000_s1167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emMcA&#10;AADdAAAADwAAAGRycy9kb3ducmV2LnhtbESP0WoCMRRE34X+Q7gFX0rNKtrarVFKwWJ9kW77Abeb&#10;281qcrMkUbd/3wgFH4eZOcMsVr2z4kQhtp4VjEcFCOLa65YbBV+f6/s5iJiQNVrPpOCXIqyWN4MF&#10;ltqf+YNOVWpEhnAsUYFJqSuljLUhh3HkO+Ls/fjgMGUZGqkDnjPcWTkpigfpsOW8YLCjV0P1oTo6&#10;BbS7e5+9bfaH7V5ba56m39XxMSg1vO1fnkEk6tM1/N/eaAXz8WQKlzf5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7np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entury Gothic" w:hAnsi="Century Gothic" w:cs="Century Gothic"/>
          <w:color w:val="00000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Assistan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documentatio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docume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incom- plete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components.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 appropriat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Professor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ble.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681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ISABLED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/H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ANDICAPPE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VICES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Rehabilitatio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197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504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II).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question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504/AD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Stu- 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Counselin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Disable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(DSSP).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94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ELIGIOUS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IFE</w:t>
      </w:r>
    </w:p>
    <w:p w:rsidR="00D36003" w:rsidRDefault="00333001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393" o:spid="_x0000_s1175" type="#_x0000_t202" style="position:absolute;left:0;text-align:left;margin-left:578.3pt;margin-top:-80.75pt;width:12pt;height:85.8pt;z-index:-2516162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" o:allowincell="f" filled="f" stroked="f">
            <v:textbox style="layout-flow:vertical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nee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spiritua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guidanc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live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endeavor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giv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gui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non- denominationa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religiou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activities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highlight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annua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observanc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Religiou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eek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time minister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spiritua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consultant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 w:rsidR="00D36003">
        <w:rPr>
          <w:rFonts w:ascii="Times New Roman" w:hAnsi="Times New Roman"/>
          <w:color w:val="191919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variou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churche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invite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participate.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79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DENTIFIC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ARD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Photographin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 cedure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transferable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$25.0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replace.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631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NIVERSITY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OLICE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ARKING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EGUL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 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power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safet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fa- cilitie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con- tac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(229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430-47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acros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ACAD/Administratio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Building.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82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CTIVITIES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FFICE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retention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respected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improv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aspect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planning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tunities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accomplishe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cultural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outside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ughou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informa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weekends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through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togethe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extracurricula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Albany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overseein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Programming, 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Projects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Intramural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Clubs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Sanfor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Gymnasium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J.C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Grounds.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flyers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posters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handouts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distributio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delivere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population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on-cam- 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club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Gree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non-tradi- 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population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limited.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groups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&amp;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Roya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Gentlemen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Event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Candlelight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Blac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Heritag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Ball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Relay-4-Life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Orientation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Homecoming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Pageant, M.L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Commemorativ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Blac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Mont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Celebration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sponsor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co-sponsors.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20" w:right="854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RGANIZ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40" w:lineRule="auto"/>
        <w:ind w:left="120" w:right="10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20" w:right="9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res- 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acquisitio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invaluabl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self-government.</w:t>
      </w: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before="52" w:after="0" w:line="240" w:lineRule="auto"/>
        <w:ind w:left="4137"/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</w:p>
    <w:p w:rsidR="00D36003" w:rsidRDefault="00D36003" w:rsidP="00D36003">
      <w:pPr>
        <w:widowControl w:val="0"/>
        <w:tabs>
          <w:tab w:val="left" w:pos="10700"/>
        </w:tabs>
        <w:autoSpaceDE w:val="0"/>
        <w:autoSpaceDN w:val="0"/>
        <w:adjustRightInd w:val="0"/>
        <w:spacing w:before="52" w:after="0" w:line="240" w:lineRule="auto"/>
        <w:ind w:left="4137"/>
        <w:rPr>
          <w:rFonts w:ascii="Century Gothic" w:hAnsi="Century Gothic" w:cs="Century Gothic"/>
          <w:color w:val="000000"/>
          <w:sz w:val="36"/>
          <w:szCs w:val="36"/>
        </w:rPr>
        <w:sectPr w:rsidR="00D36003">
          <w:pgSz w:w="12240" w:h="15840"/>
          <w:pgMar w:top="32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before="66" w:after="0" w:line="192" w:lineRule="exact"/>
        <w:ind w:right="-771"/>
        <w:rPr>
          <w:rFonts w:ascii="Century Gothic" w:hAnsi="Century Gothic" w:cs="Century Gothic"/>
          <w:color w:val="000000"/>
          <w:sz w:val="16"/>
          <w:szCs w:val="16"/>
        </w:rPr>
      </w:pPr>
      <w:r w:rsidRPr="00333001">
        <w:rPr>
          <w:noProof/>
        </w:rPr>
        <w:pict>
          <v:shape id="Text Box 1394" o:spid="_x0000_s1207" type="#_x0000_t202" style="position:absolute;margin-left:20.05pt;margin-top:506.45pt;width:24pt;height:48.8pt;z-index:-251611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v6tw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95" o:spid="_x0000_s1206" type="#_x0000_t202" style="position:absolute;margin-left:20.05pt;margin-top:590.55pt;width:24pt;height:60.6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sBtw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96" o:spid="_x0000_s1205" type="#_x0000_t202" style="position:absolute;margin-left:19.05pt;margin-top:413.25pt;width:36pt;height:55.2pt;z-index:-2516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shape id="Text Box 1397" o:spid="_x0000_s1204" type="#_x0000_t202" style="position:absolute;margin-left:19.05pt;margin-top:676.65pt;width:24pt;height:58.4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33001">
        <w:rPr>
          <w:noProof/>
        </w:rPr>
        <w:pict>
          <v:group id="Group 1398" o:spid="_x0000_s1176" style="position:absolute;margin-left:0;margin-top:0;width:156.15pt;height:11in;z-index:-251615232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" o:allowincell="f">
            <v:rect id="Rectangle 1399" o:spid="_x0000_s1177" style="position:absolute;top:2489;width:1083;height:133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tP8UA&#10;AADdAAAADwAAAGRycy9kb3ducmV2LnhtbESPQWvCQBSE74L/YXlCb7qxYEyjq4jQIl7aakuvr9ln&#10;Esy+Dburif++WxA8DjPzDbNc96YRV3K+tqxgOklAEBdW11wq+Dq+jjMQPiBrbCyTght5WK+GgyXm&#10;2nb8SddDKEWEsM9RQRVCm0vpi4oM+oltiaN3ss5giNKVUjvsItw08jlJUmmw5rhQYUvbiorz4WIU&#10;dK6n2Vup37N0/318+fmdY/vhlHoa9ZsFiEB9eITv7Z1WkCXpDP7fx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G0/xQAAAN0AAAAPAAAAAAAAAAAAAAAAAJgCAABkcnMv&#10;ZG93bnJldi54bWxQSwUGAAAAAAQABAD1AAAAigMAAAAA&#10;" fillcolor="#dcdcdc" stroked="f">
              <v:path arrowok="t"/>
            </v:rect>
            <v:rect id="Rectangle 1400" o:spid="_x0000_s1178" style="position:absolute;width:1083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14EcUA&#10;AADdAAAADwAAAGRycy9kb3ducmV2LnhtbESPQYvCMBSE7wv+h/AEL4um9lCkGkXEhQXxUHUXvT2a&#10;Z1tsXkoTtf57Iwgeh5n5hpktOlOLG7WusqxgPIpAEOdWV1woOOx/hhMQziNrrC2Tggc5WMx7XzNM&#10;tb1zRredL0SAsEtRQel9k0rp8pIMupFtiIN3tq1BH2RbSN3iPcBNLeMoSqTBisNCiQ2tSsovu6tR&#10;sI6Py/Omzppsa45/Y4rNd376V2rQ75ZTEJ46/wm/279awSRKEni9CU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zXgRxQAAAN0AAAAPAAAAAAAAAAAAAAAAAJgCAABkcnMv&#10;ZG93bnJldi54bWxQSwUGAAAAAAQABAD1AAAAigMAAAAA&#10;" fillcolor="#474747" stroked="f">
              <v:path arrowok="t"/>
            </v:rect>
            <v:rect id="Rectangle 1401" o:spid="_x0000_s1179" style="position:absolute;left:763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cucYA&#10;AADdAAAADwAAAGRycy9kb3ducmV2LnhtbESPzWrDMBCE74W8g9hAbo2cQlzjRAkhUNMWX/JzyW1t&#10;bWwTa2Us1XbfvioUehxm5htmu59MKwbqXWNZwWoZgSAurW64UnC9vD0nIJxH1thaJgXf5GC/mz1t&#10;MdV25BMNZ1+JAGGXooLa+y6V0pU1GXRL2xEH7257gz7IvpK6xzHATStfoiiWBhsOCzV2dKypfJy/&#10;jILiIz/57POaDUlRda0tbqvcrpVazKfDBoSnyf+H/9rvWkESxa/w+yY8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zcucYAAADdAAAADwAAAAAAAAAAAAAAAACYAgAAZHJz&#10;L2Rvd25yZXYueG1sUEsFBgAAAAAEAAQA9QAAAIsDAAAAAA==&#10;" stroked="f">
              <v:path arrowok="t"/>
            </v:rect>
            <v:rect id="Rectangle 1402" o:spid="_x0000_s1180" style="position:absolute;left:743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HZFMUA&#10;AADdAAAADwAAAGRycy9kb3ducmV2LnhtbERPz0/CMBS+m/A/NM/Ei5EWEycOCkETgieJ08R4e6zP&#10;bbC+Lm0Z47+nBxKPX77f8+VgW9GTD41jDZOxAkFcOtNwpeH7a/0wBREissHWMWk4U4DlYnQzx9y4&#10;E39SX8RKpBAOOWqoY+xyKUNZk8Uwdh1x4v6ctxgT9JU0Hk8p3LbyUalMWmw4NdTY0VtN5aE4Wg37&#10;n41/ffl92m7LXduvKftQk+d7re9uh9UMRKQh/ouv7nejYaqyNDe9SU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dkUxQAAAN0AAAAPAAAAAAAAAAAAAAAAAJgCAABkcnMv&#10;ZG93bnJldi54bWxQSwUGAAAAAAQABAD1AAAAigMAAAAA&#10;" filled="f" strokecolor="#a3a3a3" strokeweight="2pt">
              <v:path arrowok="t"/>
            </v:rect>
            <v:rect id="Rectangle 1403" o:spid="_x0000_s1181" style="position:absolute;top:2485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hWbcgA&#10;AADdAAAADwAAAGRycy9kb3ducmV2LnhtbESPT2vCQBTE7wW/w/IKXkrdRMQ/0VVErHiQUq0evD2y&#10;r0kw+zZmtyZ+e1co9DjMzG+Y2aI1pbhR7QrLCuJeBII4tbrgTMHx++N9DMJ5ZI2lZVJwJweLeedl&#10;hom2De/pdvCZCBB2CSrIva8SKV2ak0HXsxVx8H5sbdAHWWdS19gEuCllP4qG0mDBYSHHilY5pZfD&#10;r1Gw+bzv+m+X+BSv26Y4Ds7X7GuESnVf2+UUhKfW/4f/2lutYBwNJ/B8E56An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FZtyAAAAN0AAAAPAAAAAAAAAAAAAAAAAJgCAABk&#10;cnMvZG93bnJldi54bWxQSwUGAAAAAAQABAD1AAAAjQMAAAAA&#10;" fillcolor="#191919" stroked="f">
              <v:path arrowok="t"/>
            </v:rect>
            <v:group id="Group 1404" o:spid="_x0000_s1182" style="position:absolute;left:-753;top:4305;width:1841;height:0" coordorigin="-753,4305" coordsize="18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ItoaMMAAADd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I5mF/eBOe&#10;gF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i2howwAAAN0AAAAP&#10;AAAAAAAAAAAAAAAAAKoCAABkcnMvZG93bnJldi54bWxQSwUGAAAAAAQABAD6AAAAmgMAAAAA&#10;">
              <v:shape id="Freeform 1405" o:spid="_x0000_s1183" style="position:absolute;left:-753;top:4305;width:1841;height:0;visibility:visible;mso-wrap-style:square;v-text-anchor:top" coordsize="18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mTsQA&#10;AADdAAAADwAAAGRycy9kb3ducmV2LnhtbESPQWvCQBSE7wX/w/KE3pqNLTQaXUWk0vZYNXp9ZJ/Z&#10;YPZtyG6T9N93CwWPw8x8w6w2o21ET52vHSuYJSkI4tLpmisFp+P+aQ7CB2SNjWNS8EMeNuvJwwpz&#10;7Qb+ov4QKhEh7HNUYEJocyl9aciiT1xLHL2r6yyGKLtK6g6HCLeNfE7TV2mx5rhgsKWdofJ2+LYK&#10;3PtLj7vFMTNvpjhfAhb8We+VepyO2yWIQGO4h//bH1rBPM1m8PcmP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HJk7EAAAA3QAAAA8AAAAAAAAAAAAAAAAAmAIAAGRycy9k&#10;b3ducmV2LnhtbFBLBQYAAAAABAAEAPUAAACJAwAAAAA=&#10;" path="m1842,l753,e" filled="f" strokecolor="#191919" strokeweight="2pt">
                <v:path arrowok="t" o:connecttype="custom" o:connectlocs="1842,0;753,0" o:connectangles="0,0"/>
              </v:shape>
              <v:shape id="Freeform 1406" o:spid="_x0000_s1184" style="position:absolute;left:-753;top:4305;width:1841;height:0;visibility:visible;mso-wrap-style:square;v-text-anchor:top" coordsize="18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4OcIA&#10;AADdAAAADwAAAGRycy9kb3ducmV2LnhtbESPQYvCMBSE74L/ITxhb5rqgrrVKIusrB7VVa+P5tkU&#10;m5fSZGv990YQPA4z8w0zX7a2FA3VvnCsYDhIQBBnThecK/g7rPtTED4gaywdk4I7eVguup05ptrd&#10;eEfNPuQiQtinqMCEUKVS+syQRT9wFXH0Lq62GKKsc6lrvEW4LeUoScbSYsFxwWBFK0PZdf9vFbjf&#10;zwZXX4eJ+THH0zngkbfFWqmPXvs9AxGoDe/wq73RCqbJZATPN/EJ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Vbg5wgAAAN0AAAAPAAAAAAAAAAAAAAAAAJgCAABkcnMvZG93&#10;bnJldi54bWxQSwUGAAAAAAQABAD1AAAAhwMAAAAA&#10;" path="m753,l1842,e" filled="f" strokecolor="#191919" strokeweight="2pt">
                <v:path arrowok="t" o:connecttype="custom" o:connectlocs="753,0;1842,0" o:connectangles="0,0"/>
              </v:shape>
            </v:group>
            <v:group id="Group 1407" o:spid="_x0000_s1185" style="position:absolute;left:-790;top:6105;width:1878;height:0" coordorigin="-790,6105" coordsize="18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n2H8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68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n2H8cAAADd&#10;AAAADwAAAAAAAAAAAAAAAACqAgAAZHJzL2Rvd25yZXYueG1sUEsFBgAAAAAEAAQA+gAAAJ4DAAAA&#10;AA==&#10;">
              <v:shape id="Freeform 1408" o:spid="_x0000_s1186" style="position:absolute;left:-790;top:6105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LCycYA&#10;AADdAAAADwAAAGRycy9kb3ducmV2LnhtbESPQWvCQBSE7wX/w/KE3uompVqJrlJSCq2eqgX19sg+&#10;k2D2bbq7NfHfu4LQ4zAz3zDzZW8acSbna8sK0lECgriwuuZSwc/242kKwgdkjY1lUnAhD8vF4GGO&#10;mbYdf9N5E0oRIewzVFCF0GZS+qIig35kW+LoHa0zGKJ0pdQOuwg3jXxOkok0WHNcqLClvKLitPkz&#10;CordnlYy37v1sRun75a+tt3vQanHYf82AxGoD//he/tTK5gmry9wexOf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LCycYAAADdAAAADwAAAAAAAAAAAAAAAACYAgAAZHJz&#10;L2Rvd25yZXYueG1sUEsFBgAAAAAEAAQA9QAAAIsDAAAAAA==&#10;" path="m1879,l790,e" filled="f" strokecolor="#191919" strokeweight="2pt">
                <v:path arrowok="t" o:connecttype="custom" o:connectlocs="1879,0;790,0" o:connectangles="0,0"/>
              </v:shape>
              <v:shape id="Freeform 1409" o:spid="_x0000_s1187" style="position:absolute;left:-790;top:6105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5nUsUA&#10;AADdAAAADwAAAGRycy9kb3ducmV2LnhtbESPQWvCQBSE70L/w/IKvenGgq1EVxGLUOupRlBvj+wz&#10;CWbfxt3VxH/vCoUeh5n5hpnOO1OLGzlfWVYwHCQgiHOrKy4U7LJVfwzCB2SNtWVScCcP89lLb4qp&#10;ti3/0m0bChEh7FNUUIbQpFL6vCSDfmAb4uidrDMYonSF1A7bCDe1fE+SD2mw4rhQYkPLkvLz9moU&#10;5PsD/cjlwW1O7Wj4ZWmdtZejUm+v3WICIlAX/sN/7W+tYJx8juD5Jj4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TmdSxQAAAN0AAAAPAAAAAAAAAAAAAAAAAJgCAABkcnMv&#10;ZG93bnJldi54bWxQSwUGAAAAAAQABAD1AAAAigMAAAAA&#10;" path="m790,l1879,e" filled="f" strokecolor="#191919" strokeweight="2pt">
                <v:path arrowok="t" o:connecttype="custom" o:connectlocs="790,0;1879,0" o:connectangles="0,0"/>
              </v:shape>
            </v:group>
            <v:group id="Group 1410" o:spid="_x0000_s1188" style="position:absolute;left:-781;top:7905;width:1869;height:0" coordorigin="-781,7905" coordsize="18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C5Vh8YAAADdAAAADwAAAGRycy9kb3ducmV2LnhtbESPT4vCMBTE78J+h/AW&#10;vGnaFf9QjSKyKx5EUBcWb4/m2Rabl9Jk2/rtjSB4HGbmN8xi1ZlSNFS7wrKCeBiBIE6tLjhT8Hv+&#10;GcxAOI+ssbRMCu7kYLX86C0w0bblIzUnn4kAYZeggtz7KpHSpTkZdENbEQfvamuDPsg6k7rGNsBN&#10;Kb+iaCINFhwWcqxok1N6O/0bBdsW2/Uo/m72t+vmfjmPD3/7mJTqf3brOQhPnX+HX+2dVjCLp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LlWHxgAAAN0A&#10;AAAPAAAAAAAAAAAAAAAAAKoCAABkcnMvZG93bnJldi54bWxQSwUGAAAAAAQABAD6AAAAnQMAAAAA&#10;">
              <v:shape id="Freeform 1411" o:spid="_x0000_s1189" style="position:absolute;left:-781;top:79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spscA&#10;AADdAAAADwAAAGRycy9kb3ducmV2LnhtbESPzWrDMBCE74G+g9hCL6WR3UMdnMgmBAqFQrDzAz0u&#10;1sY2tlaOpSZOn74qFHIcZuYbZpVPphcXGl1rWUE8j0AQV1a3XCs47N9fFiCcR9bYWyYFN3KQZw+z&#10;FabaXrmky87XIkDYpaig8X5IpXRVQwbd3A7EwTvZ0aAPcqylHvEa4KaXr1H0Jg22HBYaHGjTUNXt&#10;vo2C86fpkmIb/1Tx13Nhj7Usu+6k1NPjtF6C8DT5e/i//aEVLKIkgb834QnI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gLKbHAAAA3QAAAA8AAAAAAAAAAAAAAAAAmAIAAGRy&#10;cy9kb3ducmV2LnhtbFBLBQYAAAAABAAEAPUAAACMAwAAAAA=&#10;" path="m1870,l781,e" filled="f" strokecolor="#191919" strokeweight="2pt">
                <v:path arrowok="t" o:connecttype="custom" o:connectlocs="1870,0;781,0" o:connectangles="0,0"/>
              </v:shape>
              <v:shape id="Freeform 1412" o:spid="_x0000_s1190" style="position:absolute;left:-781;top:79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+41MQA&#10;AADdAAAADwAAAGRycy9kb3ducmV2LnhtbERPyWrDMBC9F/oPYgq9lER2Dk1wLJtSCAQCJVuhx0Ea&#10;L9gaOZaSuP366lDo8fH2vJxsL240+taxgnSegCDWzrRcKzifNrMVCB+QDfaOScE3eSiLx4ccM+Pu&#10;fKDbMdQihrDPUEETwpBJ6XVDFv3cDcSRq9xoMUQ41tKMeI/htpeLJHmVFluODQ0O9N6Q7o5Xq+Cy&#10;s91y/5H+6PTrZe8+a3noukqp56fpbQ0i0BT+xX/urVGwSpZxbnwTn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/uNTEAAAA3QAAAA8AAAAAAAAAAAAAAAAAmAIAAGRycy9k&#10;b3ducmV2LnhtbFBLBQYAAAAABAAEAPUAAACJAwAAAAA=&#10;" path="m781,l1870,e" filled="f" strokecolor="#191919" strokeweight="2pt">
                <v:path arrowok="t" o:connecttype="custom" o:connectlocs="781,0;1870,0" o:connectangles="0,0"/>
              </v:shape>
            </v:group>
            <v:group id="Group 1413" o:spid="_x0000_s1191" style="position:absolute;left:-790;top:9705;width:1878;height:0" coordorigin="-790,9705" coordsize="18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HB9ccAAADd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JF9PY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bHB9ccAAADd&#10;AAAADwAAAAAAAAAAAAAAAACqAgAAZHJzL2Rvd25yZXYueG1sUEsFBgAAAAAEAAQA+gAAAJ4DAAAA&#10;AA==&#10;">
              <v:shape id="Freeform 1414" o:spid="_x0000_s1192" style="position:absolute;left:-790;top:9705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y07cMA&#10;AADdAAAADwAAAGRycy9kb3ducmV2LnhtbERPz2vCMBS+C/sfwhvsZlOFSemMMhwDp6dZYXp7JM+2&#10;2Lx0SWbrf78cBjt+fL+X69F24kY+tI4VzLIcBLF2puVawbF6nxYgQkQ22DkmBXcKsF49TJZYGjfw&#10;J90OsRYphEOJCpoY+1LKoBuyGDLXEyfu4rzFmKCvpfE4pHDbyXmeL6TFllNDgz1tGtLXw49VoL9O&#10;tJObk99fhufZm6OPavg+K/X0OL6+gIg0xn/xn3trFBR5kfanN+kJ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y07cMAAADdAAAADwAAAAAAAAAAAAAAAACYAgAAZHJzL2Rv&#10;d25yZXYueG1sUEsFBgAAAAAEAAQA9QAAAIgDAAAAAA==&#10;" path="m1879,l790,e" filled="f" strokecolor="#191919" strokeweight="2pt">
                <v:path arrowok="t" o:connecttype="custom" o:connectlocs="1879,0;790,0" o:connectangles="0,0"/>
              </v:shape>
              <v:shape id="Freeform 1415" o:spid="_x0000_s1193" style="position:absolute;left:-790;top:9705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ARdsUA&#10;AADdAAAADwAAAGRycy9kb3ducmV2LnhtbESPQWvCQBSE7wX/w/IKvdVNhEqIrlIUQeupKmhvj+wz&#10;Cc2+jburSf99VxA8DjPzDTOd96YRN3K+tqwgHSYgiAuray4VHPar9wyED8gaG8uk4I88zGeDlynm&#10;2nb8TbddKEWEsM9RQRVCm0vpi4oM+qFtiaN3ts5giNKVUjvsItw0cpQkY2mw5rhQYUuLiorf3dUo&#10;KI4n+pKLk9ueu490aWmz7y4/Sr299p8TEIH68Aw/2mutIEuyFO5v4hO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BF2xQAAAN0AAAAPAAAAAAAAAAAAAAAAAJgCAABkcnMv&#10;ZG93bnJldi54bWxQSwUGAAAAAAQABAD1AAAAigMAAAAA&#10;" path="m790,l1879,e" filled="f" strokecolor="#191919" strokeweight="2pt">
                <v:path arrowok="t" o:connecttype="custom" o:connectlocs="790,0;1879,0" o:connectangles="0,0"/>
              </v:shape>
            </v:group>
            <v:group id="Group 1416" o:spid="_x0000_s1194" style="position:absolute;left:-781;top:11505;width:1869;height:0" coordorigin="-781,11505" coordsize="18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Ajo8UAAADd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LAI6PFAAAA3QAA&#10;AA8AAAAAAAAAAAAAAAAAqgIAAGRycy9kb3ducmV2LnhtbFBLBQYAAAAABAAEAPoAAACcAwAAAAA=&#10;">
              <v:shape id="Freeform 1417" o:spid="_x0000_s1195" style="position:absolute;left:-781;top:115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5agscA&#10;AADdAAAADwAAAGRycy9kb3ducmV2LnhtbESPQWvCQBSE70L/w/KEXsRs0oIN0VVKoVAoiFoFj4/s&#10;MwnJvk2z2yT213cLgsdhZr5hVpvRNKKnzlWWFSRRDII4t7riQsHx632egnAeWWNjmRRcycFm/TBZ&#10;YabtwHvqD74QAcIuQwWl920mpctLMugi2xIH72I7gz7IrpC6wyHATSOf4nghDVYcFkps6a2kvD78&#10;GAXfn6Z+2W2T3zw5z3b2VMh9XV+UepyOr0sQnkZ/D9/aH1pBGqfP8P8mPA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OWoLHAAAA3QAAAA8AAAAAAAAAAAAAAAAAmAIAAGRy&#10;cy9kb3ducmV2LnhtbFBLBQYAAAAABAAEAPUAAACMAwAAAAA=&#10;" path="m1870,l781,e" filled="f" strokecolor="#191919" strokeweight="2pt">
                <v:path arrowok="t" o:connecttype="custom" o:connectlocs="1870,0;781,0" o:connectangles="0,0"/>
              </v:shape>
              <v:shape id="Freeform 1418" o:spid="_x0000_s1196" style="position:absolute;left:-781;top:115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C9scA&#10;AADdAAAADwAAAGRycy9kb3ducmV2LnhtbESPQWvCQBSE70L/w/KEXsRsUooN0VVKoVAoiFoFj4/s&#10;MwnJvk2z2yT213cLgsdhZr5hVpvRNKKnzlWWFSRRDII4t7riQsHx632egnAeWWNjmRRcycFm/TBZ&#10;YabtwHvqD74QAcIuQwWl920mpctLMugi2xIH72I7gz7IrpC6wyHATSOf4nghDVYcFkps6a2kvD78&#10;GAXfn6Z+2W2T3zw5z3b2VMh9XV+UepyOr0sQnkZ/D9/aH1pBGqfP8P8mPA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nwvbHAAAA3QAAAA8AAAAAAAAAAAAAAAAAmAIAAGRy&#10;cy9kb3ducmV2LnhtbFBLBQYAAAAABAAEAPUAAACMAwAAAAA=&#10;" path="m781,l1870,e" filled="f" strokecolor="#191919" strokeweight="2pt">
                <v:path arrowok="t" o:connecttype="custom" o:connectlocs="781,0;1870,0" o:connectangles="0,0"/>
              </v:shape>
            </v:group>
            <v:group id="Group 1419" o:spid="_x0000_s1197" style="position:absolute;left:-781;top:13305;width:1869;height:0" coordorigin="-781,13305" coordsize="18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m718UAAADd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iRKJvB8&#10;E56An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0pu9fFAAAA3QAA&#10;AA8AAAAAAAAAAAAAAAAAqgIAAGRycy9kb3ducmV2LnhtbFBLBQYAAAAABAAEAPoAAACcAwAAAAA=&#10;">
              <v:shape id="Freeform 1420" o:spid="_x0000_s1198" style="position:absolute;left:-781;top:133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GsYA&#10;AADdAAAADwAAAGRycy9kb3ducmV2LnhtbESPT4vCMBTE7wv7HcJb8CKa1oOWahRZEARh8S94fDTP&#10;trR56TZRu356Iwh7HGbmN8xs0Zla3Kh1pWUF8TACQZxZXXKu4HhYDRIQziNrrC2Tgj9ysJh/fsww&#10;1fbOO7rtfS4ChF2KCgrvm1RKlxVk0A1tQxy8i20N+iDbXOoW7wFuajmKorE0WHJYKLCh74Kyan81&#10;Cn43pppsf+JHFp/7W3vK5a6qLkr1vrrlFISnzv+H3+21VpBEyRheb8IT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n5GsYAAADdAAAADwAAAAAAAAAAAAAAAACYAgAAZHJz&#10;L2Rvd25yZXYueG1sUEsFBgAAAAAEAAQA9QAAAIsDAAAAAA==&#10;" path="m1870,l781,e" filled="f" strokecolor="#191919" strokeweight="2pt">
                <v:path arrowok="t" o:connecttype="custom" o:connectlocs="1870,0;781,0" o:connectangles="0,0"/>
              </v:shape>
              <v:shape id="Freeform 1421" o:spid="_x0000_s1199" style="position:absolute;left:-781;top:13305;width:1869;height:0;visibility:visible;mso-wrap-style:square;v-text-anchor:top" coordsize="18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cgcYA&#10;AADdAAAADwAAAGRycy9kb3ducmV2LnhtbESPT4vCMBTE7wv7HcJb8CKa1oOWahRZEARh8S94fDTP&#10;trR56TZRu356Iwh7HGbmN8xs0Zla3Kh1pWUF8TACQZxZXXKu4HhYDRIQziNrrC2Tgj9ysJh/fsww&#10;1fbOO7rtfS4ChF2KCgrvm1RKlxVk0A1tQxy8i20N+iDbXOoW7wFuajmKorE0WHJYKLCh74Kyan81&#10;Cn43pppsf+JHFp/7W3vK5a6qLkr1vrrlFISnzv+H3+21VpBEyQReb8IT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VcgcYAAADdAAAADwAAAAAAAAAAAAAAAACYAgAAZHJz&#10;L2Rvd25yZXYueG1sUEsFBgAAAAAEAAQA9QAAAIsDAAAAAA==&#10;" path="m781,l1870,e" filled="f" strokecolor="#191919" strokeweight="2pt">
                <v:path arrowok="t" o:connecttype="custom" o:connectlocs="781,0;1870,0" o:connectangles="0,0"/>
              </v:shape>
            </v:group>
            <v:shape id="Freeform 1422" o:spid="_x0000_s1200" style="position:absolute;left:1043;top:15105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6t7MEA&#10;AADdAAAADwAAAGRycy9kb3ducmV2LnhtbERPTWuDQBC9B/oflgnkFtcUGsS4CcVayCUHbch5cKdq&#10;686Ku1Xz77OHQI+P952dFtOLiUbXWVawi2IQxLXVHTcKrl+f2wSE88gae8uk4E4OTseXVYaptjOX&#10;NFW+ESGEXYoKWu+HVEpXt2TQRXYgDty3HQ36AMdG6hHnEG56+RrHe2mw49DQ4kB5S/Vv9WcUzEPh&#10;fs6mzqubrC5FSUvx9lEqtVkv7wcQnhb/L366z1pBEidhbngTnoA8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OrezBAAAA3QAAAA8AAAAAAAAAAAAAAAAAmAIAAGRycy9kb3du&#10;cmV2LnhtbFBLBQYAAAAABAAEAPUAAACGAwAAAAA=&#10;" path="m,l44,e" filled="f" strokecolor="#191919" strokeweight="2pt">
              <v:path arrowok="t" o:connecttype="custom" o:connectlocs="0,0;44,0" o:connectangles="0,0"/>
            </v:shape>
            <v:shape id="Freeform 1423" o:spid="_x0000_s1201" style="position:absolute;top:15105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A+TcUA&#10;AADdAAAADwAAAGRycy9kb3ducmV2LnhtbESP3WoCMRSE7wu+QzhC72rWImVdjaJCQSqF1p/7w+a4&#10;u7g5CUlcV5++KRR6OczMN8x82ZtWdORDY1nBeJSBIC6tbrhScDy8v+QgQkTW2FomBXcKsFwMnuZY&#10;aHvjb+r2sRIJwqFABXWMrpAylDUZDCPriJN3tt5gTNJXUnu8Jbhp5WuWvUmDDaeFGh1taiov+6tR&#10;4A+n45RcvH52bvc1WX888tY/lHoe9qsZiEh9/A//tbdaQZ7lU/h9k5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D5NxQAAAN0AAAAPAAAAAAAAAAAAAAAAAJgCAABkcnMv&#10;ZG93bnJldi54bWxQSwUGAAAAAAQABAD1AAAAigMAAAAA&#10;" path="m,l403,e" filled="f" strokecolor="#191919" strokeweight="2pt">
              <v:path arrowok="t" o:connecttype="custom" o:connectlocs="0,0;403,0" o:connectangles="0,0"/>
            </v:shape>
            <v:rect id="Rectangle 1424" o:spid="_x0000_s1202" style="position:absolute;left:403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A06sIA&#10;AADdAAAADwAAAGRycy9kb3ducmV2LnhtbERPy4rCMBTdD/gP4QqzG1MFpVbTIoLiiBsfG3e3zbUt&#10;NjelibXz95PFwCwP573OBtOInjpXW1YwnUQgiAuray4V3K67rxiE88gaG8uk4IccZOnoY42Jtm8+&#10;U3/xpQgh7BJUUHnfJlK6oiKDbmJb4sA9bGfQB9iVUnf4DuGmkbMoWkiDNYeGClvaVlQ8Ly+jIP8+&#10;nf3+eNv3cV62jc3v05OdK/U5HjYrEJ4G/y/+cx+0gjhahv3hTXgC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DTqwgAAAN0AAAAPAAAAAAAAAAAAAAAAAJgCAABkcnMvZG93&#10;bnJldi54bWxQSwUGAAAAAAQABAD1AAAAhwMAAAAA&#10;" stroked="f">
              <v:path arrowok="t"/>
            </v:rect>
            <v:rect id="Rectangle 1425" o:spid="_x0000_s1203" style="position:absolute;left:383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L7esYA&#10;AADdAAAADwAAAGRycy9kb3ducmV2LnhtbESP0WoCMRRE34X+Q7iFvkjNWrTVrVFKocX6UrrtB9xu&#10;bjeryc2SRF3/vhEEH4eZOcMsVr2z4kAhtp4VjEcFCOLa65YbBT/fb/czEDEha7SeScGJIqyWN4MF&#10;ltof+YsOVWpEhnAsUYFJqSuljLUhh3HkO+Ls/fngMGUZGqkDHjPcWflQFI/SYct5wWBHr4bqXbV3&#10;Cuhz+DF9X293m6221swnv9X+KSh1d9u/PINI1Kdr+NJeawWzYj6G85v8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L7es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="00D36003">
        <w:rPr>
          <w:rFonts w:ascii="Century Gothic" w:hAnsi="Century Gothic" w:cs="Century Gothic"/>
          <w:b/>
          <w:bCs/>
          <w:color w:val="191919"/>
          <w:sz w:val="16"/>
          <w:szCs w:val="16"/>
        </w:rPr>
        <w:t>Enrollment Management &amp; Student Affairs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7" w:after="0" w:line="220" w:lineRule="exact"/>
        <w:ind w:right="-771"/>
        <w:rPr>
          <w:rFonts w:ascii="Century Gothic" w:hAnsi="Century Gothic" w:cs="Century Gothic"/>
          <w:color w:val="000000"/>
        </w:r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426" o:spid="_x0000_s1211" type="#_x0000_t202" style="position:absolute;left:0;text-align:left;margin-left:21.05pt;margin-top:48.95pt;width:12pt;height:63.8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AKtQ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societie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(General)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 xml:space="preserve">So-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ciet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(Crimina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Justice)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;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u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(Business)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;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Kapp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a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i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l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(Education)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;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i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Sigma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(Histor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z w:val="18"/>
          <w:szCs w:val="18"/>
        </w:rPr>
        <w:t>&amp;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Politica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Science)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(Psychology)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Honor Societ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(English)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(PLEAS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</w:t>
      </w:r>
      <w:r w:rsidR="00D36003"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TMENT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VERIF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ELIGIBILIT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REQUIREMENTS).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427" o:spid="_x0000_s1210" type="#_x0000_t202" style="position:absolute;left:0;text-align:left;margin-left:21.25pt;margin-top:21.55pt;width:12pt;height:85.8pt;z-index:-251608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eptg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Anointe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Gospe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Choir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Marchin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Ram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Showband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Ensemble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Concer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orale; Cheerleaders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Habita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Humanity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HI</w:t>
      </w:r>
      <w:r w:rsidR="00D36003">
        <w:rPr>
          <w:rFonts w:ascii="Times New Roman" w:hAnsi="Times New Roman"/>
          <w:color w:val="191919"/>
          <w:sz w:val="18"/>
          <w:szCs w:val="18"/>
        </w:rPr>
        <w:t>V</w:t>
      </w:r>
      <w:r w:rsidR="00D360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Aid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Holle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Ambassadors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NAACP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Paraprofessional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Pee</w:t>
      </w:r>
      <w:r w:rsidR="00D36003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-fection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Plat- inu</w:t>
      </w:r>
      <w:r w:rsidR="00D36003">
        <w:rPr>
          <w:rFonts w:ascii="Times New Roman" w:hAnsi="Times New Roman"/>
          <w:color w:val="191919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Divas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Pre-Alumn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Association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Research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Debat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Club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Association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Rok-N-De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m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eam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Ac- tivitie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Advisor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Board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Association.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fraternitie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follows:Alph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X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Chap- 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Omeg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Epsilo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ows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Kappa 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Gamm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Delt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Zet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Chapter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Sigma Gamm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Zet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Chapte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Omeg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Kapp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Fraternity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</w:t>
      </w:r>
    </w:p>
    <w:p w:rsidR="00D36003" w:rsidRDefault="00333001" w:rsidP="00D36003">
      <w:pPr>
        <w:widowControl w:val="0"/>
        <w:autoSpaceDE w:val="0"/>
        <w:autoSpaceDN w:val="0"/>
        <w:adjustRightInd w:val="0"/>
        <w:spacing w:before="9"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428" o:spid="_x0000_s1209" type="#_x0000_t202" style="position:absolute;left:0;text-align:left;margin-left:21.05pt;margin-top:4.95pt;width:12pt;height:41.8pt;z-index:-25160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qUtg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Omega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Ph</w:t>
      </w:r>
      <w:r w:rsidR="00D36003">
        <w:rPr>
          <w:rFonts w:ascii="Times New Roman" w:hAnsi="Times New Roman"/>
          <w:color w:val="191919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Alph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Sinfonia</w:t>
      </w:r>
      <w:r w:rsidR="00D36003">
        <w:rPr>
          <w:rFonts w:ascii="Times New Roman" w:hAnsi="Times New Roman"/>
          <w:color w:val="191919"/>
          <w:sz w:val="18"/>
          <w:szCs w:val="18"/>
        </w:rPr>
        <w:t>;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u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Bet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Sigm</w:t>
      </w:r>
      <w:r w:rsidR="00D36003">
        <w:rPr>
          <w:rFonts w:ascii="Times New Roman" w:hAnsi="Times New Roman"/>
          <w:color w:val="191919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Honorar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Sororit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7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’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participate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annua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Colleges. 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classification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“B,”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excellen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in- 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citizenship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(4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Athletics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5" w:after="0" w:line="220" w:lineRule="exact"/>
        <w:ind w:right="-771"/>
        <w:rPr>
          <w:rFonts w:ascii="Times New Roman" w:hAnsi="Times New Roman"/>
          <w:color w:val="000000"/>
        </w:rPr>
      </w:pPr>
    </w:p>
    <w:p w:rsidR="00D36003" w:rsidRDefault="00333001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 w:rsidRPr="00333001">
        <w:rPr>
          <w:noProof/>
        </w:rPr>
        <w:pict>
          <v:shape id="Text Box 1429" o:spid="_x0000_s1208" type="#_x0000_t202" style="position:absolute;left:0;text-align:left;margin-left:21.05pt;margin-top:.1pt;width:12pt;height:50.6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" o:allowincell="f" filled="f" stroked="f">
            <v:textbox style="layout-flow:vertical;mso-layout-flow-alt:bottom-to-top" inset="0,0,0,0">
              <w:txbxContent>
                <w:p w:rsidR="00D36003" w:rsidRDefault="00D36003" w:rsidP="00D360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integra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f</w:t>
      </w:r>
      <w:r w:rsidR="00D36003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 w:rsidR="00D36003">
        <w:rPr>
          <w:rFonts w:ascii="Times New Roman" w:hAnsi="Times New Roman"/>
          <w:color w:val="191919"/>
          <w:sz w:val="18"/>
          <w:szCs w:val="18"/>
        </w:rPr>
        <w:t>’</w:t>
      </w:r>
      <w:r w:rsidR="00D36003"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athletics</w:t>
      </w:r>
      <w:r w:rsidR="00D36003">
        <w:rPr>
          <w:rFonts w:ascii="Times New Roman" w:hAnsi="Times New Roman"/>
          <w:color w:val="191919"/>
          <w:sz w:val="18"/>
          <w:szCs w:val="18"/>
        </w:rPr>
        <w:t>,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intercollegiat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ramural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students ar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competitor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spectators</w:t>
      </w:r>
      <w:r w:rsidR="00D36003">
        <w:rPr>
          <w:rFonts w:ascii="Times New Roman" w:hAnsi="Times New Roman"/>
          <w:color w:val="191919"/>
          <w:sz w:val="18"/>
          <w:szCs w:val="18"/>
        </w:rPr>
        <w:t>.</w:t>
      </w:r>
      <w:r w:rsidR="00D36003"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desire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D36003">
        <w:rPr>
          <w:rFonts w:ascii="Times New Roman" w:hAnsi="Times New Roman"/>
          <w:color w:val="191919"/>
          <w:sz w:val="18"/>
          <w:szCs w:val="18"/>
        </w:rPr>
        <w:t>h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D36003">
        <w:rPr>
          <w:rFonts w:ascii="Times New Roman" w:hAnsi="Times New Roman"/>
          <w:color w:val="191919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accordi</w:t>
      </w:r>
      <w:r w:rsidR="00D36003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D36003">
        <w:rPr>
          <w:rFonts w:ascii="Times New Roman" w:hAnsi="Times New Roman"/>
          <w:color w:val="191919"/>
          <w:sz w:val="18"/>
          <w:szCs w:val="18"/>
        </w:rPr>
        <w:t>o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abilit</w:t>
      </w:r>
      <w:r w:rsidR="00D36003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participatio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particularl</w:t>
      </w:r>
      <w:r w:rsidR="00D36003">
        <w:rPr>
          <w:rFonts w:ascii="Times New Roman" w:hAnsi="Times New Roman"/>
          <w:color w:val="191919"/>
          <w:sz w:val="18"/>
          <w:szCs w:val="18"/>
        </w:rPr>
        <w:t>y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emphasize</w:t>
      </w:r>
      <w:r w:rsidR="00D36003">
        <w:rPr>
          <w:rFonts w:ascii="Times New Roman" w:hAnsi="Times New Roman"/>
          <w:color w:val="191919"/>
          <w:sz w:val="18"/>
          <w:szCs w:val="18"/>
        </w:rPr>
        <w:t>d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D36003">
        <w:rPr>
          <w:rFonts w:ascii="Times New Roman" w:hAnsi="Times New Roman"/>
          <w:color w:val="191919"/>
          <w:sz w:val="18"/>
          <w:szCs w:val="18"/>
        </w:rPr>
        <w:t>s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majorin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 w:rsidR="00D36003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participatio</w:t>
      </w:r>
      <w:r w:rsidR="00D36003">
        <w:rPr>
          <w:rFonts w:ascii="Times New Roman" w:hAnsi="Times New Roman"/>
          <w:color w:val="191919"/>
          <w:sz w:val="18"/>
          <w:szCs w:val="18"/>
        </w:rPr>
        <w:t>n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specia</w:t>
      </w:r>
      <w:r w:rsidR="00D36003">
        <w:rPr>
          <w:rFonts w:ascii="Times New Roman" w:hAnsi="Times New Roman"/>
          <w:color w:val="191919"/>
          <w:sz w:val="18"/>
          <w:szCs w:val="18"/>
        </w:rPr>
        <w:t>l</w:t>
      </w:r>
      <w:r w:rsidR="00D36003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>importanc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1"/>
          <w:sz w:val="18"/>
          <w:szCs w:val="18"/>
        </w:rPr>
        <w:t xml:space="preserve">in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preparin</w:t>
      </w:r>
      <w:r w:rsidR="00D36003">
        <w:rPr>
          <w:rFonts w:ascii="Times New Roman" w:hAnsi="Times New Roman"/>
          <w:color w:val="191919"/>
          <w:sz w:val="18"/>
          <w:szCs w:val="18"/>
        </w:rPr>
        <w:t>g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 w:rsidR="00D36003">
        <w:rPr>
          <w:rFonts w:ascii="Times New Roman" w:hAnsi="Times New Roman"/>
          <w:color w:val="191919"/>
          <w:sz w:val="18"/>
          <w:szCs w:val="18"/>
        </w:rPr>
        <w:t>m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D36003">
        <w:rPr>
          <w:rFonts w:ascii="Times New Roman" w:hAnsi="Times New Roman"/>
          <w:color w:val="191919"/>
          <w:sz w:val="18"/>
          <w:szCs w:val="18"/>
        </w:rPr>
        <w:t>r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futur</w:t>
      </w:r>
      <w:r w:rsidR="00D36003">
        <w:rPr>
          <w:rFonts w:ascii="Times New Roman" w:hAnsi="Times New Roman"/>
          <w:color w:val="191919"/>
          <w:sz w:val="18"/>
          <w:szCs w:val="18"/>
        </w:rPr>
        <w:t>e</w:t>
      </w:r>
      <w:r w:rsidR="00D36003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D36003">
        <w:rPr>
          <w:rFonts w:ascii="Times New Roman" w:hAnsi="Times New Roman"/>
          <w:color w:val="191919"/>
          <w:spacing w:val="-2"/>
          <w:sz w:val="18"/>
          <w:szCs w:val="18"/>
        </w:rPr>
        <w:t>careers.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ind w:right="-771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J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AME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.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NION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J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gatherin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plac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campus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creatin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amon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alumn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friends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comfortabl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Jame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concep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facility bring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togethe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recreation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bookstore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foo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ramcar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laundr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facility;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floo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16"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display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stunnin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mural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masco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Administrative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viewin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floo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8" w:after="0" w:line="190" w:lineRule="exact"/>
        <w:ind w:right="-771"/>
        <w:rPr>
          <w:rFonts w:ascii="Times New Roman" w:hAnsi="Times New Roman"/>
          <w:color w:val="000000"/>
          <w:sz w:val="19"/>
          <w:szCs w:val="19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4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THLETICS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30" w:after="0" w:line="250" w:lineRule="auto"/>
        <w:ind w:left="1020" w:right="-7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integra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athletics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intram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 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competitor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spectators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particularl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preparing the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careers.</w:t>
      </w:r>
    </w:p>
    <w:p w:rsidR="00D36003" w:rsidRDefault="00D36003" w:rsidP="00D36003">
      <w:pPr>
        <w:widowControl w:val="0"/>
        <w:autoSpaceDE w:val="0"/>
        <w:autoSpaceDN w:val="0"/>
        <w:adjustRightInd w:val="0"/>
        <w:spacing w:before="2" w:after="0" w:line="130" w:lineRule="exact"/>
        <w:ind w:right="-771"/>
        <w:rPr>
          <w:rFonts w:ascii="Times New Roman" w:hAnsi="Times New Roman"/>
          <w:color w:val="000000"/>
          <w:sz w:val="13"/>
          <w:szCs w:val="13"/>
        </w:rPr>
      </w:pPr>
    </w:p>
    <w:p w:rsidR="00D36003" w:rsidRDefault="00D36003" w:rsidP="00D36003">
      <w:pPr>
        <w:widowControl w:val="0"/>
        <w:autoSpaceDE w:val="0"/>
        <w:autoSpaceDN w:val="0"/>
        <w:adjustRightInd w:val="0"/>
        <w:spacing w:after="0" w:line="200" w:lineRule="exact"/>
        <w:ind w:right="-771"/>
        <w:rPr>
          <w:rFonts w:ascii="Times New Roman" w:hAnsi="Times New Roman"/>
          <w:color w:val="000000"/>
          <w:sz w:val="20"/>
          <w:szCs w:val="20"/>
        </w:rPr>
      </w:pPr>
    </w:p>
    <w:p w:rsidR="00D36003" w:rsidRDefault="00D36003" w:rsidP="00D36003">
      <w:pPr>
        <w:ind w:right="-771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D36003" w:rsidRDefault="00D36003" w:rsidP="00D36003">
      <w:pPr>
        <w:ind w:right="-771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946B9C" w:rsidRDefault="00D36003" w:rsidP="00D36003">
      <w:pPr>
        <w:ind w:right="-771"/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sectPr w:rsidR="00946B9C" w:rsidSect="00D36003">
      <w:pgSz w:w="12240" w:h="15840"/>
      <w:pgMar w:top="1440" w:right="1800" w:bottom="1440" w:left="9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D36003"/>
    <w:rsid w:val="000861E7"/>
    <w:rsid w:val="002A547C"/>
    <w:rsid w:val="00333001"/>
    <w:rsid w:val="00365F2B"/>
    <w:rsid w:val="00512778"/>
    <w:rsid w:val="006F2981"/>
    <w:rsid w:val="007B2E36"/>
    <w:rsid w:val="00821A8F"/>
    <w:rsid w:val="00946B9C"/>
    <w:rsid w:val="00BF526D"/>
    <w:rsid w:val="00D22C9C"/>
    <w:rsid w:val="00D36003"/>
    <w:rsid w:val="00D87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0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0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3461</Words>
  <Characters>19731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 </cp:lastModifiedBy>
  <cp:revision>2</cp:revision>
  <cp:lastPrinted>2011-04-07T19:14:00Z</cp:lastPrinted>
  <dcterms:created xsi:type="dcterms:W3CDTF">2011-03-10T23:19:00Z</dcterms:created>
  <dcterms:modified xsi:type="dcterms:W3CDTF">2011-04-04T20:46:00Z</dcterms:modified>
</cp:coreProperties>
</file>