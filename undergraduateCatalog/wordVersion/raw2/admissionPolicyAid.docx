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83E" w:rsidRDefault="0055783E" w:rsidP="005578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21" w:after="0" w:line="340" w:lineRule="exact"/>
              <w:ind w:left="346" w:right="987" w:firstLine="560"/>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FFERINGS</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&amp; A</w:t>
            </w:r>
            <w:r w:rsidRPr="00FA7AC7">
              <w:rPr>
                <w:rFonts w:ascii="Times New Roman" w:hAnsi="Times New Roman"/>
                <w:b/>
                <w:bCs/>
                <w:color w:val="191919"/>
                <w:sz w:val="27"/>
                <w:szCs w:val="27"/>
              </w:rPr>
              <w:t>DMISSIONS</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27"/>
                <w:szCs w:val="27"/>
              </w:rPr>
              <w:t>POLICIES</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2" w:after="0" w:line="170" w:lineRule="exact"/>
        <w:rPr>
          <w:rFonts w:ascii="Times New Roman" w:hAnsi="Times New Roman"/>
          <w:sz w:val="17"/>
          <w:szCs w:val="17"/>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6" w:after="0" w:line="250" w:lineRule="auto"/>
        <w:ind w:left="1926" w:right="877" w:firstLine="360"/>
        <w:rPr>
          <w:rFonts w:ascii="Times New Roman" w:hAnsi="Times New Roman"/>
          <w:color w:val="000000"/>
          <w:sz w:val="20"/>
          <w:szCs w:val="20"/>
        </w:rPr>
      </w:pPr>
      <w:r w:rsidRPr="00570030">
        <w:rPr>
          <w:noProof/>
        </w:rPr>
        <w:pict>
          <v:group id="_x0000_s1029" style="position:absolute;left:0;text-align:left;margin-left:204.4pt;margin-top:-20.7pt;width:199.85pt;height:19.75pt;z-index:-251655168;mso-position-horizontal-relative:page" coordorigin="4088,-414" coordsize="3997,395" o:allowincell="f">
            <v:shape id="_x0000_s1030" style="position:absolute;left:4088;top:-414;width:3997;height:395;mso-position-horizontal-relative:page;mso-position-vertical-relative:text" coordsize="3997,395" o:allowincell="f" path="m2560,r-13,l2539,1r-14,3l2519,5r-13,4l2504,10r-6,3l2486,20r-5,5l2471,34r-5,5l2466,40r-3,5l2455,58r-1,5l2454,64r213,l2667,63r-3,-5l2658,45r-4,-5l2654,39r-6,-5l2640,25r-6,-5l2624,13r-8,-3l2615,9,2600,5r-3,-1l2580,1,2577,r-17,xe" fillcolor="#686868" stroked="f">
              <v:path arrowok="t"/>
            </v:shape>
            <v:shape id="_x0000_s1031" style="position:absolute;left:4088;top:-414;width:3997;height:395;mso-position-horizontal-relative:page;mso-position-vertical-relative:text" coordsize="3997,395" o:allowincell="f" path="m,7l,8r,l,10r,2l,14r,1l,24,,36,,46,,57,,69r,3l225,72r,-3l223,57,217,46,208,36,194,24,174,15r-4,-1l158,12,141,10,121,8,97,8e" fillcolor="#686868" stroked="f">
              <v:path arrowok="t"/>
            </v:shape>
            <v:shape id="_x0000_s1032" style="position:absolute;left:4088;top:-414;width:3997;height:395;mso-position-horizontal-relative:page;mso-position-vertical-relative:text" coordsize="3997,395" o:allowincell="f" path="m2454,64r,l2451,71r-1,6l2449,84r-2,13l2447,105r,10l2446,137r,28l2446,256r1,22l2447,282r,15l2448,305r1,5l2449,312r3,14l2453,331r107,l2549,326r-3,-14l2546,310r-1,-5l2545,297r,-15l2545,278r,-22l2545,165r,-28l2545,115r,-10l2545,97r2,-13l2547,77r1,-6l2558,64r2,e" fillcolor="#686868" stroked="f">
              <v:path arrowok="t"/>
            </v:shape>
            <v:shape id="_x0000_s1033" style="position:absolute;left:4088;top:-414;width:3997;height:395;mso-position-horizontal-relative:page;mso-position-vertical-relative:text" coordsize="3997,395" o:allowincell="f" path="m2560,64r12,6l2574,83r,1l2575,96r,2l2575,116r,22l2575,257r,22l2575,279r,18l2574,311r,4l2573,317r-5,12l2560,331r106,l2667,329r4,-12l2671,315r1,-4l2673,297r,-18l2673,279r1,-22l2674,138r-1,-22l2673,98r-1,-2l2671,84r,-1l2668,70r-1,-6e" fillcolor="#686868" stroked="f">
              <v:path arrowok="t"/>
            </v:shape>
            <v:shape id="_x0000_s1034" style="position:absolute;left:4088;top:-414;width:3997;height:395;mso-position-horizontal-relative:page;mso-position-vertical-relative:text" coordsize="3997,395" o:allowincell="f" path="m,72l,322r98,l98,72e" fillcolor="#686868" stroked="f">
              <v:path arrowok="t"/>
            </v:shape>
            <v:shape id="_x0000_s1035" style="position:absolute;left:4088;top:-414;width:3997;height:395;mso-position-horizontal-relative:page;mso-position-vertical-relative:text" coordsize="3997,395" o:allowincell="f" path="m109,72r7,2l121,76r3,2l127,82r1,4l129,91r,2l129,102r,12l129,141r,126l128,286r,16l124,311r-4,7l102,322r-4,l226,322r,l227,318r,-7l227,302r1,-16l228,267r,-126l228,114r-1,-12l227,93r,-2l227,86r-1,-4l226,78r,-2l225,74r,-2e" fillcolor="#686868" stroked="f">
              <v:path arrowok="t"/>
            </v:shape>
            <v:shape id="_x0000_s1036" style="position:absolute;left:4088;top:-414;width:3997;height:395;mso-position-horizontal-relative:page;mso-position-vertical-relative:text" coordsize="3997,395" o:allowincell="f" path="m484,96r-5,1l462,98r-7,2l444,103r-5,2l437,106r-11,5l425,112r-8,7l417,120r-5,9l412,129r-2,6l406,144r,1l564,145r,-1l562,135r-2,-6l560,129r-5,-9l554,119r-8,-7l544,111r-11,-5l530,105r-6,-2l515,100,503,98r-8,-1e" fillcolor="#686868" stroked="f">
              <v:path arrowok="t"/>
            </v:shape>
            <v:shape id="_x0000_s1037" style="position:absolute;left:4088;top:-414;width:3997;height:395;mso-position-horizontal-relative:page;mso-position-vertical-relative:text" coordsize="3997,395" o:allowincell="f" path="m680,96r-12,1l659,98r-13,4l640,103r-3,1l627,109r-2,1l624,110r-9,7l610,124r-2,3l601,136r-1,4l598,145r165,l762,140r-3,-4l754,127r-2,-3l744,117r-8,-7l735,110r-1,-1l724,104r-3,-1l717,102,701,98r-4,-1e" fillcolor="#686868" stroked="f">
              <v:path arrowok="t"/>
            </v:shape>
            <v:shape id="_x0000_s1038" style="position:absolute;left:4088;top:-414;width:3997;height:395;mso-position-horizontal-relative:page;mso-position-vertical-relative:text" coordsize="3997,395" o:allowincell="f" path="m1626,96r,l1605,98r-1,l1587,103r-2,1l1584,104r-10,5l1572,110r-8,6l1563,117r-7,9l1556,127r-7,9l1548,137r-3,8l1708,145r-4,-8l1704,136r-7,-9l1697,126r-7,-9l1689,116r-8,-6l1680,109r-11,-5l1668,104r-2,-1l1649,98r-3,l1628,96e" fillcolor="#686868" stroked="f">
              <v:path arrowok="t"/>
            </v:shape>
            <v:shape id="_x0000_s1039" style="position:absolute;left:4088;top:-414;width:3997;height:395;mso-position-horizontal-relative:page;mso-position-vertical-relative:text" coordsize="3997,395" o:allowincell="f" path="m2103,96r-1,l2082,98r-2,l2063,103r-1,1l2060,104r-10,5l2048,110r-8,6l2039,117r-7,9l2032,127r-7,9l2025,137r-3,8l2184,145r-3,-8l2180,136r-7,-9l2173,126r-7,-9l2166,116r-9,-6l2156,109r-11,-5l2144,104r-2,-1l2125,98r-3,l2105,96e" fillcolor="#686868" stroked="f">
              <v:path arrowok="t"/>
            </v:shape>
            <v:shape id="_x0000_s1040" style="position:absolute;left:4088;top:-414;width:3997;height:395;mso-position-horizontal-relative:page;mso-position-vertical-relative:text" coordsize="3997,395" o:allowincell="f" path="m3716,96r-12,1l3694,98r-11,4l3675,104r-9,6l3663,111r-1,1l3648,125r-2,2l3639,141r-2,3l3637,145r162,l3799,144r-1,-3l3789,127r-1,-2l3773,112r-1,-1l3770,110r-12,-6l3753,102r-16,-4l3733,97e" fillcolor="#686868" stroked="f">
              <v:path arrowok="t"/>
            </v:shape>
            <v:shape id="_x0000_s1041" style="position:absolute;left:4088;top:-414;width:3997;height:395;mso-position-horizontal-relative:page;mso-position-vertical-relative:text" coordsize="3997,395" o:allowincell="f" path="m3907,96r-5,1l3886,98r-7,2l3867,103r-5,2l3860,106r-10,5l3848,112r-7,7l3840,120r-5,9l3835,129r-2,6l3830,144r,1l3987,145r,-1l3986,135r-3,-6l3983,129r-4,-9l3978,119r-8,-7l3967,111r-10,-5l3954,105r-6,-2l3939,100r-12,-2l3919,97e" fillcolor="#686868" stroked="f">
              <v:path arrowok="t"/>
            </v:shape>
            <v:shape id="_x0000_s1042" style="position:absolute;left:4088;top:-414;width:3997;height:395;mso-position-horizontal-relative:page;mso-position-vertical-relative:text" coordsize="3997,395" o:allowincell="f" path="m260,102r,57l383,159r,-57e" fillcolor="#686868" stroked="f">
              <v:path arrowok="t"/>
            </v:shape>
            <v:shape id="_x0000_s1043" style="position:absolute;left:4088;top:-414;width:3997;height:395;mso-position-horizontal-relative:page;mso-position-vertical-relative:text" coordsize="3997,395" o:allowincell="f" path="m795,102r,l795,103r,1l795,106r,3l795,116r,11l795,137r,14l957,151r-3,-14l949,127r-8,-11l931,109r-13,-3l905,104r-18,-1l863,102e" fillcolor="#686868" stroked="f">
              <v:path arrowok="t"/>
            </v:shape>
            <v:shape id="_x0000_s1044" style="position:absolute;left:4088;top:-414;width:3997;height:395;mso-position-horizontal-relative:page;mso-position-vertical-relative:text" coordsize="3997,395" o:allowincell="f" path="m989,102r,285l1063,387r,-285e" fillcolor="#686868" stroked="f">
              <v:path arrowok="t"/>
            </v:shape>
            <v:shape id="_x0000_s1045" style="position:absolute;left:4088;top:-414;width:3997;height:395;mso-position-horizontal-relative:page;mso-position-vertical-relative:text" coordsize="3997,395" o:allowincell="f" path="m1093,102r,l1093,104r,3l1093,110r,5l1093,121r,6l1093,134r,8l1093,151r158,l1249,142r-2,-8l1244,127r-6,-6l1233,115r-9,-5l1214,107r-17,-3l1176,102e" fillcolor="#686868" stroked="f">
              <v:path arrowok="t"/>
            </v:shape>
            <v:shape id="_x0000_s1046" style="position:absolute;left:4088;top:-414;width:3997;height:395;mso-position-horizontal-relative:page;mso-position-vertical-relative:text" coordsize="3997,395" o:allowincell="f" path="m1261,102r,57l1422,159r,-57e" fillcolor="#686868" stroked="f">
              <v:path arrowok="t"/>
            </v:shape>
            <v:shape id="_x0000_s1047" style="position:absolute;left:4088;top:-414;width:3997;height:395;mso-position-horizontal-relative:page;mso-position-vertical-relative:text" coordsize="3997,395" o:allowincell="f" path="m1439,102r,285l1513,387r,-285e" fillcolor="#686868" stroked="f">
              <v:path arrowok="t"/>
            </v:shape>
            <v:shape id="_x0000_s1048" style="position:absolute;left:4088;top:-414;width:3997;height:395;mso-position-horizontal-relative:page;mso-position-vertical-relative:text" coordsize="3997,395" o:allowincell="f" path="m1740,102r,128l1843,230,1802,102e" fillcolor="#686868" stroked="f">
              <v:path arrowok="t"/>
            </v:shape>
            <v:shape id="_x0000_s1049" style="position:absolute;left:4088;top:-414;width:3997;height:395;mso-position-horizontal-relative:page;mso-position-vertical-relative:text" coordsize="3997,395" o:allowincell="f" path="m1843,102r,128l1905,230r,-128e" fillcolor="#686868" stroked="f">
              <v:path arrowok="t"/>
            </v:shape>
            <v:shape id="_x0000_s1050" style="position:absolute;left:4088;top:-414;width:3997;height:395;mso-position-horizontal-relative:page;mso-position-vertical-relative:text" coordsize="3997,395" o:allowincell="f" path="m2216,102r,57l2341,159r,-57e" fillcolor="#686868" stroked="f">
              <v:path arrowok="t"/>
            </v:shape>
            <v:shape id="_x0000_s1051" style="position:absolute;left:4088;top:-414;width:3997;height:395;mso-position-horizontal-relative:page;mso-position-vertical-relative:text" coordsize="3997,395" o:allowincell="f" path="m2706,102r,57l2831,159r,-57e" fillcolor="#686868" stroked="f">
              <v:path arrowok="t"/>
            </v:shape>
            <v:shape id="_x0000_s1052" style="position:absolute;left:4088;top:-414;width:3997;height:395;mso-position-horizontal-relative:page;mso-position-vertical-relative:text" coordsize="3997,395" o:allowincell="f" path="m2849,102r,57l2975,159r,-57e" fillcolor="#686868" stroked="f">
              <v:path arrowok="t"/>
            </v:shape>
            <v:shape id="_x0000_s1053" style="position:absolute;left:4088;top:-414;width:3997;height:395;mso-position-horizontal-relative:page;mso-position-vertical-relative:text" coordsize="3997,395" o:allowincell="f" path="m2993,102r,57l3116,159r,-57e" fillcolor="#686868" stroked="f">
              <v:path arrowok="t"/>
            </v:shape>
            <v:shape id="_x0000_s1054" style="position:absolute;left:4088;top:-414;width:3997;height:395;mso-position-horizontal-relative:page;mso-position-vertical-relative:text" coordsize="3997,395" o:allowincell="f" path="m3142,102r,l3142,103r,1l3142,106r,3l3142,116r,11l3142,137r,14l3305,151r-4,-14l3296,127r-8,-11l3278,109r-12,-3l3252,104r-18,-1l3210,102e" fillcolor="#686868" stroked="f">
              <v:path arrowok="t"/>
            </v:shape>
            <v:shape id="_x0000_s1055" style="position:absolute;left:4088;top:-414;width:3997;height:395;mso-position-horizontal-relative:page;mso-position-vertical-relative:text" coordsize="3997,395" o:allowincell="f" path="m3336,102r,285l3410,387r,-285e" fillcolor="#686868" stroked="f">
              <v:path arrowok="t"/>
            </v:shape>
            <v:shape id="_x0000_s1056" style="position:absolute;left:4088;top:-414;width:3997;height:395;mso-position-horizontal-relative:page;mso-position-vertical-relative:text" coordsize="3997,395" o:allowincell="f" path="m3440,102r,128l3543,230,3502,102e" fillcolor="#686868" stroked="f">
              <v:path arrowok="t"/>
            </v:shape>
            <v:shape id="_x0000_s1057" style="position:absolute;left:4088;top:-414;width:3997;height:395;mso-position-horizontal-relative:page;mso-position-vertical-relative:text" coordsize="3997,395" o:allowincell="f" path="m3543,102r,128l3605,230r,-128e" fillcolor="#686868" stroked="f">
              <v:path arrowok="t"/>
            </v:shape>
            <v:shape id="_x0000_s1058" style="position:absolute;left:4088;top:-414;width:3997;height:395;mso-position-horizontal-relative:page;mso-position-vertical-relative:text" coordsize="3997,395" o:allowincell="f" path="m406,145r-1,7l404,165r-1,11l403,176r,7l403,188r,3l404,193r,5l405,204r1,1l409,214r2,5l413,223r5,8l419,232r5,4l433,243r3,3l447,254r2,1l455,259r6,4l470,270r12,8l494,288r1,1l496,290r4,4l502,305r,9l502,321r,16l498,343r-1,2l570,345r,-2l571,337r1,-16l572,314r,-9l571,294r,-4l571,289r,-1l569,278r-2,-8l564,263r-2,-4l560,255r,-1l553,246r-2,-3l543,236r-6,-4l536,231r-11,-8l519,219r-8,-5l497,205r-2,-1l486,198r-7,-5l478,191r-2,-3l474,183r-1,-7l473,176r,-11l473,152r4,-7e" fillcolor="#686868" stroked="f">
              <v:path arrowok="t"/>
            </v:shape>
            <v:shape id="_x0000_s1059" style="position:absolute;left:4088;top:-414;width:3997;height:395;mso-position-horizontal-relative:page;mso-position-vertical-relative:text" coordsize="3997,395" o:allowincell="f" path="m494,145r4,3l498,153r,24l498,188r68,l566,177r-1,-24l564,148r,-3e" fillcolor="#686868" stroked="f">
              <v:path arrowok="t"/>
            </v:shape>
            <v:shape id="_x0000_s1060" style="position:absolute;left:4088;top:-414;width:3997;height:395;mso-position-horizontal-relative:page;mso-position-vertical-relative:text" coordsize="3997,395" o:allowincell="f" path="m598,145r-1,1l596,150r,6l594,173r,22l594,286r,24l596,330r2,9l599,345r71,l668,339r,-9l668,310r,-24l668,195r,-22l668,156r,-6l669,146r,-1e" fillcolor="#686868" stroked="f">
              <v:path arrowok="t"/>
            </v:shape>
            <v:shape id="_x0000_s1061" style="position:absolute;left:4088;top:-414;width:3997;height:395;mso-position-horizontal-relative:page;mso-position-vertical-relative:text" coordsize="3997,395" o:allowincell="f" path="m692,145r2,3l694,155r,20l694,199r,27l768,226r,-27l768,175r-3,-20l764,148r-1,-3e" fillcolor="#686868" stroked="f">
              <v:path arrowok="t"/>
            </v:shape>
            <v:shape id="_x0000_s1062" style="position:absolute;left:4088;top:-414;width:3997;height:395;mso-position-horizontal-relative:page;mso-position-vertical-relative:text" coordsize="3997,395" o:allowincell="f" path="m1545,145r,1l1544,148r-1,11l1542,174r-1,20l1541,219r,50l1541,295r1,20l1543,330r,1l1544,341r,1l1545,345r71,l1615,342r,-1l1615,331r,-1l1615,315r,-20l1615,269r,-50l1615,194r,-20l1615,159r,-11l1615,146r4,-1e" fillcolor="#686868" stroked="f">
              <v:path arrowok="t"/>
            </v:shape>
            <v:shape id="_x0000_s1063" style="position:absolute;left:4088;top:-414;width:3997;height:395;mso-position-horizontal-relative:page;mso-position-vertical-relative:text" coordsize="3997,395" o:allowincell="f" path="m1636,145r1,2l1638,149r,10l1638,160r,14l1638,175r,19l1638,220r,50l1638,295r,11l1637,315r-1,15l1636,338r-5,4l1626,345r81,l1709,342r,-4l1710,330r1,-15l1711,306r1,-11l1712,270r,-50l1712,194r-1,-19l1711,174r-1,-14l1710,159r-1,-10l1709,147r-1,-2e" fillcolor="#686868" stroked="f">
              <v:path arrowok="t"/>
            </v:shape>
            <v:shape id="_x0000_s1064" style="position:absolute;left:4088;top:-414;width:3997;height:395;mso-position-horizontal-relative:page;mso-position-vertical-relative:text" coordsize="3997,395" o:allowincell="f" path="m2022,145r-1,1l2020,148r-1,11l2018,174r-1,20l2017,219r,50l2017,295r1,20l2019,330r,1l2020,341r1,1l2022,345r71,l2091,342r,-1l2091,331r,-1l2091,315r,-20l2091,269r,-50l2091,194r,-20l2091,159r,-11l2091,146r4,-1e" fillcolor="#686868" stroked="f">
              <v:path arrowok="t"/>
            </v:shape>
            <v:shape id="_x0000_s1065" style="position:absolute;left:4088;top:-414;width:3997;height:395;mso-position-horizontal-relative:page;mso-position-vertical-relative:text" coordsize="3997,395" o:allowincell="f" path="m2112,145r1,2l2114,149r,10l2114,160r,14l2114,175r,19l2114,220r,50l2114,295r,11l2114,315r-1,15l2112,338r-5,4l2103,345r81,l2185,342r,-4l2186,330r1,-15l2188,306r,-11l2188,270r,-50l2188,194r-1,-19l2187,174r-1,-14l2186,159r-1,-10l2185,147r-1,-2e" fillcolor="#686868" stroked="f">
              <v:path arrowok="t"/>
            </v:shape>
            <v:shape id="_x0000_s1066" style="position:absolute;left:4088;top:-414;width:3997;height:395;mso-position-horizontal-relative:page;mso-position-vertical-relative:text" coordsize="3997,395" o:allowincell="f" path="m3637,145r,1l3637,148r-3,13l3633,181r,24l3633,289r,24l3634,331r1,2l3635,339r1,4l3637,345r72,l3708,343r-1,-4l3707,333r,-2l3707,313r,-24l3707,205r,-24l3707,161r,-13l3708,146r1,-1e" fillcolor="#686868" stroked="f">
              <v:path arrowok="t"/>
            </v:shape>
            <v:shape id="_x0000_s1067" style="position:absolute;left:4088;top:-414;width:3997;height:395;mso-position-horizontal-relative:page;mso-position-vertical-relative:text" coordsize="3997,395" o:allowincell="f" path="m3729,145r1,4l3730,152r,19l3730,195r,12l3804,207r,-12l3804,171r-3,-19l3800,149r-1,-4e" fillcolor="#686868" stroked="f">
              <v:path arrowok="t"/>
            </v:shape>
            <v:shape id="_x0000_s1068" style="position:absolute;left:4088;top:-414;width:3997;height:395;mso-position-horizontal-relative:page;mso-position-vertical-relative:text" coordsize="3997,395" o:allowincell="f" path="m3830,145r-1,7l3827,165r,11l3827,176r,7l3827,188r,3l3827,193r1,5l3829,204r,1l3833,214r2,5l3837,223r5,8l3842,232r6,4l3856,243r3,3l3870,254r2,1l3878,259r6,4l3894,270r11,8l3918,288r1,1l3920,290r3,4l3926,305r,9l3926,321r,16l3922,343r-1,2l3993,345r1,-2l3994,337r2,-16l3996,314r,-9l3995,294r,-4l3995,289r-1,-1l3992,278r-1,-8l3988,263r-2,-4l3984,255r-1,-1l3976,246r-2,-3l3966,236r-5,-4l3960,231r-11,-8l3942,219r-8,-5l3921,205r-2,-1l3910,198r-7,-5l3902,191r-2,-3l3897,183r-1,-7l3896,176r,-11l3896,152r5,-7e" fillcolor="#686868" stroked="f">
              <v:path arrowok="t"/>
            </v:shape>
            <v:shape id="_x0000_s1069" style="position:absolute;left:4088;top:-414;width:3997;height:395;mso-position-horizontal-relative:page;mso-position-vertical-relative:text" coordsize="3997,395" o:allowincell="f" path="m3918,145r3,3l3921,153r,24l3921,188r69,l3990,177r-1,-24l3988,148r-1,-3e" fillcolor="#686868" stroked="f">
              <v:path arrowok="t"/>
            </v:shape>
            <v:shape id="_x0000_s1070" style="position:absolute;left:4088;top:-414;width:3997;height:395;mso-position-horizontal-relative:page;mso-position-vertical-relative:text" coordsize="3997,395" o:allowincell="f" path="m795,151r,63l869,214r,-63e" fillcolor="#686868" stroked="f">
              <v:path arrowok="t"/>
            </v:shape>
            <v:shape id="_x0000_s1071" style="position:absolute;left:4088;top:-414;width:3997;height:395;mso-position-horizontal-relative:page;mso-position-vertical-relative:text" coordsize="3997,395" o:allowincell="f" path="m886,151r5,4l891,156r,24l891,199r,15l886,214r70,l956,214r4,-15l960,180r-1,-24l958,155r-1,-4e" fillcolor="#686868" stroked="f">
              <v:path arrowok="t"/>
            </v:shape>
            <v:shape id="_x0000_s1072" style="position:absolute;left:4088;top:-414;width:3997;height:395;mso-position-horizontal-relative:page;mso-position-vertical-relative:text" coordsize="3997,395" o:allowincell="f" path="m1093,151r,72l1093,224r93,l1167,223r,-72e" fillcolor="#686868" stroked="f">
              <v:path arrowok="t"/>
            </v:shape>
            <v:shape id="_x0000_s1073" style="position:absolute;left:4088;top:-414;width:3997;height:395;mso-position-horizontal-relative:page;mso-position-vertical-relative:text" coordsize="3997,395" o:allowincell="f" path="m1186,151r4,4l1190,164r,43l1190,219r-4,5l1251,224r,-5l1252,207r,-43l1251,155r,-4e" fillcolor="#686868" stroked="f">
              <v:path arrowok="t"/>
            </v:shape>
            <v:shape id="_x0000_s1074" style="position:absolute;left:4088;top:-414;width:3997;height:395;mso-position-horizontal-relative:page;mso-position-vertical-relative:text" coordsize="3997,395" o:allowincell="f" path="m3142,151r,63l3216,214r,-63e" fillcolor="#686868" stroked="f">
              <v:path arrowok="t"/>
            </v:shape>
            <v:shape id="_x0000_s1075" style="position:absolute;left:4088;top:-414;width:3997;height:395;mso-position-horizontal-relative:page;mso-position-vertical-relative:text" coordsize="3997,395" o:allowincell="f" path="m3233,151r6,4l3239,156r,24l3239,199r,15l3233,214r70,l3303,214r4,-15l3307,180r-1,-24l3306,155r-1,-4e" fillcolor="#686868" stroked="f">
              <v:path arrowok="t"/>
            </v:shape>
            <v:shape id="_x0000_s1076" style="position:absolute;left:4088;top:-414;width:3997;height:395;mso-position-horizontal-relative:page;mso-position-vertical-relative:text" coordsize="3997,395" o:allowincell="f" path="m260,159r,54l334,213r,-54e" fillcolor="#686868" stroked="f">
              <v:path arrowok="t"/>
            </v:shape>
            <v:shape id="_x0000_s1077" style="position:absolute;left:4088;top:-414;width:3997;height:395;mso-position-horizontal-relative:page;mso-position-vertical-relative:text" coordsize="3997,395" o:allowincell="f" path="m1304,159r,228l1378,387r,-228e" fillcolor="#686868" stroked="f">
              <v:path arrowok="t"/>
            </v:shape>
            <v:shape id="_x0000_s1078" style="position:absolute;left:4088;top:-414;width:3997;height:395;mso-position-horizontal-relative:page;mso-position-vertical-relative:text" coordsize="3997,395" o:allowincell="f" path="m2216,159r,54l2290,213r,-54e" fillcolor="#686868" stroked="f">
              <v:path arrowok="t"/>
            </v:shape>
            <v:shape id="_x0000_s1079" style="position:absolute;left:4088;top:-414;width:3997;height:395;mso-position-horizontal-relative:page;mso-position-vertical-relative:text" coordsize="3997,395" o:allowincell="f" path="m2706,159r,54l2780,213r,-54e" fillcolor="#686868" stroked="f">
              <v:path arrowok="t"/>
            </v:shape>
            <v:shape id="_x0000_s1080" style="position:absolute;left:4088;top:-414;width:3997;height:395;mso-position-horizontal-relative:page;mso-position-vertical-relative:text" coordsize="3997,395" o:allowincell="f" path="m2849,159r,54l2923,213r,-54e" fillcolor="#686868" stroked="f">
              <v:path arrowok="t"/>
            </v:shape>
            <v:shape id="_x0000_s1081" style="position:absolute;left:4088;top:-414;width:3997;height:395;mso-position-horizontal-relative:page;mso-position-vertical-relative:text" coordsize="3997,395" o:allowincell="f" path="m2993,159r,54l3067,213r,-54e" fillcolor="#686868" stroked="f">
              <v:path arrowok="t"/>
            </v:shape>
            <v:shape id="_x0000_s1082" style="position:absolute;left:4088;top:-414;width:3997;height:395;mso-position-horizontal-relative:page;mso-position-vertical-relative:text" coordsize="3997,395" o:allowincell="f" path="m260,213r,54l380,267r,-54e" fillcolor="#686868" stroked="f">
              <v:path arrowok="t"/>
            </v:shape>
            <v:shape id="_x0000_s1083" style="position:absolute;left:4088;top:-414;width:3997;height:395;mso-position-horizontal-relative:page;mso-position-vertical-relative:text" coordsize="3997,395" o:allowincell="f" path="m2216,213r,54l2336,267r,-54e" fillcolor="#686868" stroked="f">
              <v:path arrowok="t"/>
            </v:shape>
            <v:shape id="_x0000_s1084" style="position:absolute;left:4088;top:-414;width:3997;height:395;mso-position-horizontal-relative:page;mso-position-vertical-relative:text" coordsize="3997,395" o:allowincell="f" path="m2706,213r,54l2826,267r,-54e" fillcolor="#686868" stroked="f">
              <v:path arrowok="t"/>
            </v:shape>
            <v:shape id="_x0000_s1085" style="position:absolute;left:4088;top:-414;width:3997;height:395;mso-position-horizontal-relative:page;mso-position-vertical-relative:text" coordsize="3997,395" o:allowincell="f" path="m2849,213r,54l2969,267r,-54e" fillcolor="#686868" stroked="f">
              <v:path arrowok="t"/>
            </v:shape>
            <v:shape id="_x0000_s1086" style="position:absolute;left:4088;top:-414;width:3997;height:395;mso-position-horizontal-relative:page;mso-position-vertical-relative:text" coordsize="3997,395" o:allowincell="f" path="m2993,213r,54l3113,267r,-54e" fillcolor="#686868" stroked="f">
              <v:path arrowok="t"/>
            </v:shape>
            <v:shape id="_x0000_s1087" style="position:absolute;left:4088;top:-414;width:3997;height:395;mso-position-horizontal-relative:page;mso-position-vertical-relative:text" coordsize="3997,395" o:allowincell="f" path="m795,214r,7l795,233r,5l795,242r,5l795,253r,6l954,259r-5,-6l944,247r-10,-5l919,238r22,-5l954,221r2,-7e" fillcolor="#686868" stroked="f">
              <v:path arrowok="t"/>
            </v:shape>
            <v:shape id="_x0000_s1088" style="position:absolute;left:4088;top:-414;width:3997;height:395;mso-position-horizontal-relative:page;mso-position-vertical-relative:text" coordsize="3997,395" o:allowincell="f" path="m3142,214r,7l3142,233r,5l3142,242r,5l3142,253r,6l3301,259r-5,-6l3291,247r-10,-5l3267,238r22,-5l3301,221r2,-7e" fillcolor="#686868" stroked="f">
              <v:path arrowok="t"/>
            </v:shape>
            <v:shape id="_x0000_s1089" style="position:absolute;left:4088;top:-414;width:3997;height:395;mso-position-horizontal-relative:page;mso-position-vertical-relative:text" coordsize="3997,395" o:allowincell="f" path="m1093,224r,6l1093,246r,9l1093,261r,5l1093,270r,2l1203,272r13,-2l1226,266r10,-5l1243,255r3,-9l1251,230r,-6e" fillcolor="#686868" stroked="f">
              <v:path arrowok="t"/>
            </v:shape>
            <v:shape id="_x0000_s1090" style="position:absolute;left:4088;top:-414;width:3997;height:395;mso-position-horizontal-relative:page;mso-position-vertical-relative:text" coordsize="3997,395" o:allowincell="f" path="m1740,230r,28l1905,258r,-28e" fillcolor="#686868" stroked="f">
              <v:path arrowok="t"/>
            </v:shape>
            <v:shape id="_x0000_s1091" style="position:absolute;left:4088;top:-414;width:3997;height:395;mso-position-horizontal-relative:page;mso-position-vertical-relative:text" coordsize="3997,395" o:allowincell="f" path="m3440,230r,28l3605,258r,-28e" fillcolor="#686868" stroked="f">
              <v:path arrowok="t"/>
            </v:shape>
            <v:shape id="_x0000_s1092" style="position:absolute;left:4088;top:-414;width:3997;height:395;mso-position-horizontal-relative:page;mso-position-vertical-relative:text" coordsize="3997,395" o:allowincell="f" path="m3718,234r,43l3804,277r,-43e" fillcolor="#686868" stroked="f">
              <v:path arrowok="t"/>
            </v:shape>
            <v:shape id="_x0000_s1093" style="position:absolute;left:4088;top:-414;width:3997;height:395;mso-position-horizontal-relative:page;mso-position-vertical-relative:text" coordsize="3997,395" o:allowincell="f" path="m1740,258r,129l1802,387r,-129e" fillcolor="#686868" stroked="f">
              <v:path arrowok="t"/>
            </v:shape>
            <v:shape id="_x0000_s1094" style="position:absolute;left:4088;top:-414;width:3997;height:395;mso-position-horizontal-relative:page;mso-position-vertical-relative:text" coordsize="3997,395" o:allowincell="f" path="m1802,258r38,129l1905,387r,-129e" fillcolor="#686868" stroked="f">
              <v:path arrowok="t"/>
            </v:shape>
            <v:shape id="_x0000_s1095" style="position:absolute;left:4088;top:-414;width:3997;height:395;mso-position-horizontal-relative:page;mso-position-vertical-relative:text" coordsize="3997,395" o:allowincell="f" path="m3440,258r,129l3502,387r,-129e" fillcolor="#686868" stroked="f">
              <v:path arrowok="t"/>
            </v:shape>
            <v:shape id="_x0000_s1096" style="position:absolute;left:4088;top:-414;width:3997;height:395;mso-position-horizontal-relative:page;mso-position-vertical-relative:text" coordsize="3997,395" o:allowincell="f" path="m3502,258r38,129l3605,387r,-129e" fillcolor="#686868" stroked="f">
              <v:path arrowok="t"/>
            </v:shape>
            <v:shape id="_x0000_s1097" style="position:absolute;left:4088;top:-414;width:3997;height:395;mso-position-horizontal-relative:page;mso-position-vertical-relative:text" coordsize="3997,395" o:allowincell="f" path="m795,259r,128l869,387r,-128e" fillcolor="#686868" stroked="f">
              <v:path arrowok="t"/>
            </v:shape>
            <v:shape id="_x0000_s1098" style="position:absolute;left:4088;top:-414;width:3997;height:395;mso-position-horizontal-relative:page;mso-position-vertical-relative:text" coordsize="3997,395" o:allowincell="f" path="m869,259r2,l888,264r,1l889,270r,1l891,285r,6l891,312r,75l960,387r,-75l960,291r,-6l959,271r-1,-1l957,265r,-1l954,259r,e" fillcolor="#686868" stroked="f">
              <v:path arrowok="t"/>
            </v:shape>
            <v:shape id="_x0000_s1099" style="position:absolute;left:4088;top:-414;width:3997;height:395;mso-position-horizontal-relative:page;mso-position-vertical-relative:text" coordsize="3997,395" o:allowincell="f" path="m3142,259r,128l3216,387r,-128e" fillcolor="#686868" stroked="f">
              <v:path arrowok="t"/>
            </v:shape>
            <v:shape id="_x0000_s1100" style="position:absolute;left:4088;top:-414;width:3997;height:395;mso-position-horizontal-relative:page;mso-position-vertical-relative:text" coordsize="3997,395" o:allowincell="f" path="m3216,259r2,l3235,264r,1l3236,270r,1l3238,285r1,6l3239,312r,75l3307,387r,-75l3307,291r,-6l3306,271r,-1l3304,265r,-1l3301,259r,e" fillcolor="#686868" stroked="f">
              <v:path arrowok="t"/>
            </v:shape>
            <v:shape id="_x0000_s1101" style="position:absolute;left:4088;top:-414;width:3997;height:395;mso-position-horizontal-relative:page;mso-position-vertical-relative:text" coordsize="3997,395" o:allowincell="f" path="m260,267r,63l334,330r,-63e" fillcolor="#686868" stroked="f">
              <v:path arrowok="t"/>
            </v:shape>
            <v:shape id="_x0000_s1102" style="position:absolute;left:4088;top:-414;width:3997;height:395;mso-position-horizontal-relative:page;mso-position-vertical-relative:text" coordsize="3997,395" o:allowincell="f" path="m2216,267r,120l2290,387r,-120e" fillcolor="#686868" stroked="f">
              <v:path arrowok="t"/>
            </v:shape>
            <v:shape id="_x0000_s1103" style="position:absolute;left:4088;top:-414;width:3997;height:395;mso-position-horizontal-relative:page;mso-position-vertical-relative:text" coordsize="3997,395" o:allowincell="f" path="m2706,267r,120l2780,387r,-120e" fillcolor="#686868" stroked="f">
              <v:path arrowok="t"/>
            </v:shape>
            <v:shape id="_x0000_s1104" style="position:absolute;left:4088;top:-414;width:3997;height:395;mso-position-horizontal-relative:page;mso-position-vertical-relative:text" coordsize="3997,395" o:allowincell="f" path="m2849,267r,120l2923,387r,-120e" fillcolor="#686868" stroked="f">
              <v:path arrowok="t"/>
            </v:shape>
            <v:shape id="_x0000_s1105" style="position:absolute;left:4088;top:-414;width:3997;height:395;mso-position-horizontal-relative:page;mso-position-vertical-relative:text" coordsize="3997,395" o:allowincell="f" path="m2993,267r,63l3067,330r,-63e" fillcolor="#686868" stroked="f">
              <v:path arrowok="t"/>
            </v:shape>
            <v:shape id="_x0000_s1106" style="position:absolute;left:4088;top:-414;width:3997;height:395;mso-position-horizontal-relative:page;mso-position-vertical-relative:text" coordsize="3997,395" o:allowincell="f" path="m1093,272r,115l1167,387r,-115e" fillcolor="#686868" stroked="f">
              <v:path arrowok="t"/>
            </v:shape>
            <v:shape id="_x0000_s1107" style="position:absolute;left:4088;top:-414;width:3997;height:395;mso-position-horizontal-relative:page;mso-position-vertical-relative:text" coordsize="3997,395" o:allowincell="f" path="m694,273r,15l694,313r,19l694,340r-2,5l763,345r1,-5l766,332r2,-19l768,288r,-15e" fillcolor="#686868" stroked="f">
              <v:path arrowok="t"/>
            </v:shape>
            <v:shape id="_x0000_s1108" style="position:absolute;left:4088;top:-414;width:3997;height:395;mso-position-horizontal-relative:page;mso-position-vertical-relative:text" coordsize="3997,395" o:allowincell="f" path="m3733,277r,61l3730,345r74,l3804,338r,-61e" fillcolor="#686868" stroked="f">
              <v:path arrowok="t"/>
            </v:shape>
            <v:shape id="_x0000_s1109" style="position:absolute;left:4088;top:-414;width:3997;height:395;mso-position-horizontal-relative:page;mso-position-vertical-relative:text" coordsize="3997,395" o:allowincell="f" path="m406,285r,19l407,327r2,14l410,345r68,l474,341r,-14l474,304r,-19e" fillcolor="#686868" stroked="f">
              <v:path arrowok="t"/>
            </v:shape>
            <v:shape id="_x0000_s1110" style="position:absolute;left:4088;top:-414;width:3997;height:395;mso-position-horizontal-relative:page;mso-position-vertical-relative:text" coordsize="3997,395" o:allowincell="f" path="m3829,285r,19l3830,327r3,14l3833,345r68,l3898,341r,-14l3898,304r,-19e" fillcolor="#686868" stroked="f">
              <v:path arrowok="t"/>
            </v:shape>
            <v:shape id="_x0000_s1111" style="position:absolute;left:4088;top:-414;width:3997;height:395;mso-position-horizontal-relative:page;mso-position-vertical-relative:text" coordsize="3997,395" o:allowincell="f" path="m,322r,7l,342r,12l,363r,6l,376r,4l,383r,2l,386r,1l124,387r24,-1l167,385r10,-2l189,380r9,-4l206,369r8,-6l220,354r3,-12l226,329r,-7e" fillcolor="#686868" stroked="f">
              <v:path arrowok="t"/>
            </v:shape>
            <v:shape id="_x0000_s1112" style="position:absolute;left:4088;top:-414;width:3997;height:395;mso-position-horizontal-relative:page;mso-position-vertical-relative:text" coordsize="3997,395" o:allowincell="f" path="m260,330r,57l388,387r,-57e" fillcolor="#686868" stroked="f">
              <v:path arrowok="t"/>
            </v:shape>
            <v:shape id="_x0000_s1113" style="position:absolute;left:4088;top:-414;width:3997;height:395;mso-position-horizontal-relative:page;mso-position-vertical-relative:text" coordsize="3997,395" o:allowincell="f" path="m2993,330r,57l3121,387r,-57e" fillcolor="#686868" stroked="f">
              <v:path arrowok="t"/>
            </v:shape>
            <v:shape id="_x0000_s1114" style="position:absolute;left:4088;top:-414;width:3997;height:395;mso-position-horizontal-relative:page;mso-position-vertical-relative:text" coordsize="3997,395" o:allowincell="f" path="m2453,331r,l2456,336r6,13l2466,354r,1l2472,361r8,9l2487,374r10,7l2504,384r1,1l2520,390r4,1l2540,394r3,l2560,395r13,-1l2581,394r15,-3l2601,390r14,-5l2616,384r7,-3l2634,374r5,-4l2649,361r5,-6l2655,354r2,-5l2665,336r1,-5l2666,331e" fillcolor="#686868" stroked="f">
              <v:path arrowok="t"/>
            </v:shape>
            <v:shape id="_x0000_s1115" style="position:absolute;left:4088;top:-414;width:3997;height:395;mso-position-horizontal-relative:page;mso-position-vertical-relative:text" coordsize="3997,395" o:allowincell="f" path="m410,345r,1l412,353r2,6l417,365r3,4l426,374r4,3l440,382r3,1l451,386r6,3l471,391r6,1l490,393r8,-1l512,391r9,-2l531,386r7,-3l541,382r10,-5l554,374r7,-5l563,365r2,-6l567,353r3,-7l570,345e" fillcolor="#686868" stroked="f">
              <v:path arrowok="t"/>
            </v:shape>
            <v:shape id="_x0000_s1116" style="position:absolute;left:4088;top:-414;width:3997;height:395;mso-position-horizontal-relative:page;mso-position-vertical-relative:text" coordsize="3997,395" o:allowincell="f" path="m599,345r1,1l600,347r,1l601,349r8,16l610,366r15,13l625,379r3,2l639,385r6,3l660,391r5,1l682,393r10,-1l704,391r9,-3l723,385r8,-4l734,379r1,l750,366r1,-1l761,349r1,-1l762,347r,-1l763,345e" fillcolor="#686868" stroked="f">
              <v:path arrowok="t"/>
            </v:shape>
            <v:shape id="_x0000_s1117" style="position:absolute;left:4088;top:-414;width:3997;height:395;mso-position-horizontal-relative:page;mso-position-vertical-relative:text" coordsize="3997,395" o:allowincell="f" path="m1545,345r4,7l1549,353r7,9l1556,363r7,9l1563,373r9,7l1573,380r12,5l1585,385r3,1l1604,391r3,l1625,393r1,l1627,393r21,-2l1649,391r17,-5l1668,385r1,l1679,380r2,l1689,373r1,-1l1697,363r,-1l1704,353r,-1l1707,345e" fillcolor="#686868" stroked="f">
              <v:path arrowok="t"/>
            </v:shape>
            <v:shape id="_x0000_s1118" style="position:absolute;left:4088;top:-414;width:3997;height:395;mso-position-horizontal-relative:page;mso-position-vertical-relative:text" coordsize="3997,395" o:allowincell="f" path="m2022,345r3,7l2025,353r7,9l2032,363r7,9l2040,373r9,7l2050,380r11,5l2062,385r2,1l2080,391r3,l2101,393r2,l2103,393r21,-2l2125,391r17,-5l2144,385r1,l2155,380r2,l2165,373r1,-1l2173,363r1,-1l2180,353r1,-1l2184,345e" fillcolor="#686868" stroked="f">
              <v:path arrowok="t"/>
            </v:shape>
            <v:shape id="_x0000_s1119" style="position:absolute;left:4088;top:-414;width:3997;height:395;mso-position-horizontal-relative:page;mso-position-vertical-relative:text" coordsize="3997,395" o:allowincell="f" path="m3637,345r3,7l3645,361r3,6l3804,367r,-6l3804,352r,-7e" fillcolor="#686868" stroked="f">
              <v:path arrowok="t"/>
            </v:shape>
            <v:shape id="_x0000_s1120" style="position:absolute;left:4088;top:-414;width:3997;height:395;mso-position-horizontal-relative:page;mso-position-vertical-relative:text" coordsize="3997,395" o:allowincell="f" path="m3833,345r,1l3836,353r2,6l3840,365r4,4l3849,374r5,3l3863,382r4,1l3875,386r6,3l3895,391r6,1l3914,393r8,-1l3935,391r10,-2l3954,386r7,-3l3964,382r11,-5l3978,374r6,-5l3986,365r3,-6l3991,353r2,-7l3993,345e" fillcolor="#686868" stroked="f">
              <v:path arrowok="t"/>
            </v:shape>
            <v:shape id="_x0000_s1121" style="position:absolute;left:4088;top:-414;width:3997;height:395;mso-position-horizontal-relative:page;mso-position-vertical-relative:text" coordsize="3997,395" o:allowincell="f" path="m3648,367r3,3l3659,378r1,l3670,384r9,5l3681,390r11,3l3705,393r17,-3l3726,389r8,-5l3743,378r,l3748,370r3,-3e" fillcolor="#686868" stroked="f">
              <v:path arrowok="t"/>
            </v:shape>
            <v:shape id="_x0000_s1122" style="position:absolute;left:4088;top:-414;width:3997;height:395;mso-position-horizontal-relative:page;mso-position-vertical-relative:text" coordsize="3997,395" o:allowincell="f" path="m3751,367r7,20l3804,387r,-20e" fillcolor="#686868" stroked="f">
              <v:path arrowok="t"/>
            </v:shape>
            <w10:wrap anchorx="page"/>
          </v:group>
        </w:pict>
      </w:r>
      <w:r w:rsidRPr="00570030">
        <w:rPr>
          <w:noProof/>
        </w:rPr>
        <w:pict>
          <v:shapetype id="_x0000_t202" coordsize="21600,21600" o:spt="202" path="m,l,21600r21600,l21600,xe">
            <v:stroke joinstyle="miter"/>
            <v:path gradientshapeok="t" o:connecttype="rect"/>
          </v:shapetype>
          <v:shape id="_x0000_s1234" type="#_x0000_t202" style="position:absolute;left:0;text-align:left;margin-left:17.85pt;margin-top:-25.25pt;width:1in;height:285.55pt;z-index:-251651072;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 xml:space="preserve">The Graduate School is the fifth academic unit of the University and grants the Master's de- </w:t>
      </w:r>
      <w:proofErr w:type="spellStart"/>
      <w:r w:rsidR="0055783E">
        <w:rPr>
          <w:rFonts w:ascii="Times New Roman" w:hAnsi="Times New Roman"/>
          <w:color w:val="191919"/>
          <w:sz w:val="20"/>
          <w:szCs w:val="20"/>
        </w:rPr>
        <w:t>gree</w:t>
      </w:r>
      <w:proofErr w:type="spellEnd"/>
      <w:r w:rsidR="0055783E">
        <w:rPr>
          <w:rFonts w:ascii="Times New Roman" w:hAnsi="Times New Roman"/>
          <w:color w:val="191919"/>
          <w:sz w:val="20"/>
          <w:szCs w:val="20"/>
        </w:rPr>
        <w:t xml:space="preserve"> in Education (M.Ed.), Nursing (M.S.), Public</w:t>
      </w:r>
      <w:r w:rsidR="0055783E">
        <w:rPr>
          <w:rFonts w:ascii="Times New Roman" w:hAnsi="Times New Roman"/>
          <w:color w:val="191919"/>
          <w:spacing w:val="-11"/>
          <w:sz w:val="20"/>
          <w:szCs w:val="20"/>
        </w:rPr>
        <w:t xml:space="preserve"> </w:t>
      </w:r>
      <w:proofErr w:type="gramStart"/>
      <w:r w:rsidR="0055783E">
        <w:rPr>
          <w:rFonts w:ascii="Times New Roman" w:hAnsi="Times New Roman"/>
          <w:color w:val="191919"/>
          <w:sz w:val="20"/>
          <w:szCs w:val="20"/>
        </w:rPr>
        <w:t>Administration  (</w:t>
      </w:r>
      <w:proofErr w:type="gramEnd"/>
      <w:r w:rsidR="0055783E">
        <w:rPr>
          <w:rFonts w:ascii="Times New Roman" w:hAnsi="Times New Roman"/>
          <w:color w:val="191919"/>
          <w:sz w:val="20"/>
          <w:szCs w:val="20"/>
        </w:rPr>
        <w:t>M.</w:t>
      </w:r>
      <w:r w:rsidR="0055783E">
        <w:rPr>
          <w:rFonts w:ascii="Times New Roman" w:hAnsi="Times New Roman"/>
          <w:color w:val="191919"/>
          <w:spacing w:val="-22"/>
          <w:sz w:val="20"/>
          <w:szCs w:val="20"/>
        </w:rPr>
        <w:t>P</w:t>
      </w:r>
      <w:r w:rsidR="0055783E">
        <w:rPr>
          <w:rFonts w:ascii="Times New Roman" w:hAnsi="Times New Roman"/>
          <w:color w:val="191919"/>
          <w:sz w:val="20"/>
          <w:szCs w:val="20"/>
        </w:rPr>
        <w:t>.A.), Business</w:t>
      </w:r>
      <w:r w:rsidR="0055783E">
        <w:rPr>
          <w:rFonts w:ascii="Times New Roman" w:hAnsi="Times New Roman"/>
          <w:color w:val="191919"/>
          <w:spacing w:val="-11"/>
          <w:sz w:val="20"/>
          <w:szCs w:val="20"/>
        </w:rPr>
        <w:t xml:space="preserve"> </w:t>
      </w:r>
      <w:proofErr w:type="spellStart"/>
      <w:r w:rsidR="0055783E">
        <w:rPr>
          <w:rFonts w:ascii="Times New Roman" w:hAnsi="Times New Roman"/>
          <w:color w:val="191919"/>
          <w:sz w:val="20"/>
          <w:szCs w:val="20"/>
        </w:rPr>
        <w:t>Administra</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tion</w:t>
      </w:r>
      <w:proofErr w:type="spellEnd"/>
      <w:r w:rsidR="0055783E">
        <w:rPr>
          <w:rFonts w:ascii="Times New Roman" w:hAnsi="Times New Roman"/>
          <w:color w:val="191919"/>
          <w:spacing w:val="50"/>
          <w:sz w:val="20"/>
          <w:szCs w:val="20"/>
        </w:rPr>
        <w:t xml:space="preserve"> </w:t>
      </w:r>
      <w:r w:rsidR="0055783E">
        <w:rPr>
          <w:rFonts w:ascii="Times New Roman" w:hAnsi="Times New Roman"/>
          <w:color w:val="191919"/>
          <w:sz w:val="20"/>
          <w:szCs w:val="20"/>
        </w:rPr>
        <w:t>(M.B.A.), and Criminal Justice  (M.S.) and the Education Specialist degree (</w:t>
      </w:r>
      <w:proofErr w:type="spellStart"/>
      <w:r w:rsidR="0055783E">
        <w:rPr>
          <w:rFonts w:ascii="Times New Roman" w:hAnsi="Times New Roman"/>
          <w:color w:val="191919"/>
          <w:sz w:val="20"/>
          <w:szCs w:val="20"/>
        </w:rPr>
        <w:t>Ed.S</w:t>
      </w:r>
      <w:proofErr w:type="spellEnd"/>
      <w:r w:rsidR="0055783E">
        <w:rPr>
          <w:rFonts w:ascii="Times New Roman" w:hAnsi="Times New Roman"/>
          <w:color w:val="191919"/>
          <w:sz w:val="20"/>
          <w:szCs w:val="20"/>
        </w:rPr>
        <w:t>.) in Educational Leadership.</w:t>
      </w:r>
      <w:r w:rsidR="0055783E">
        <w:rPr>
          <w:rFonts w:ascii="Times New Roman" w:hAnsi="Times New Roman"/>
          <w:color w:val="191919"/>
          <w:spacing w:val="-3"/>
          <w:sz w:val="20"/>
          <w:szCs w:val="20"/>
        </w:rPr>
        <w:t xml:space="preserve"> </w:t>
      </w:r>
      <w:r w:rsidR="0055783E">
        <w:rPr>
          <w:rFonts w:ascii="Times New Roman" w:hAnsi="Times New Roman"/>
          <w:color w:val="191919"/>
          <w:sz w:val="20"/>
          <w:szCs w:val="20"/>
        </w:rPr>
        <w:t>The Graduate School also collaborates with</w:t>
      </w:r>
      <w:r w:rsidR="0055783E">
        <w:rPr>
          <w:rFonts w:ascii="Times New Roman" w:hAnsi="Times New Roman"/>
          <w:color w:val="191919"/>
          <w:spacing w:val="-4"/>
          <w:sz w:val="20"/>
          <w:szCs w:val="20"/>
        </w:rPr>
        <w:t xml:space="preserve"> </w:t>
      </w:r>
      <w:r w:rsidR="0055783E">
        <w:rPr>
          <w:rFonts w:ascii="Times New Roman" w:hAnsi="Times New Roman"/>
          <w:color w:val="191919"/>
          <w:spacing w:val="-22"/>
          <w:sz w:val="20"/>
          <w:szCs w:val="20"/>
        </w:rPr>
        <w:t>V</w:t>
      </w:r>
      <w:r w:rsidR="0055783E">
        <w:rPr>
          <w:rFonts w:ascii="Times New Roman" w:hAnsi="Times New Roman"/>
          <w:color w:val="191919"/>
          <w:sz w:val="20"/>
          <w:szCs w:val="20"/>
        </w:rPr>
        <w:t>aldosta State University in o</w:t>
      </w:r>
      <w:r w:rsidR="0055783E">
        <w:rPr>
          <w:rFonts w:ascii="Times New Roman" w:hAnsi="Times New Roman"/>
          <w:color w:val="191919"/>
          <w:spacing w:val="-4"/>
          <w:sz w:val="20"/>
          <w:szCs w:val="20"/>
        </w:rPr>
        <w:t>f</w:t>
      </w:r>
      <w:r w:rsidR="0055783E">
        <w:rPr>
          <w:rFonts w:ascii="Times New Roman" w:hAnsi="Times New Roman"/>
          <w:color w:val="191919"/>
          <w:sz w:val="20"/>
          <w:szCs w:val="20"/>
        </w:rPr>
        <w:t xml:space="preserve">fering the </w:t>
      </w:r>
      <w:proofErr w:type="spellStart"/>
      <w:r w:rsidR="0055783E">
        <w:rPr>
          <w:rFonts w:ascii="Times New Roman" w:hAnsi="Times New Roman"/>
          <w:color w:val="191919"/>
          <w:sz w:val="20"/>
          <w:szCs w:val="20"/>
        </w:rPr>
        <w:t>Ed.D</w:t>
      </w:r>
      <w:proofErr w:type="spellEnd"/>
      <w:r w:rsidR="0055783E">
        <w:rPr>
          <w:rFonts w:ascii="Times New Roman" w:hAnsi="Times New Roman"/>
          <w:color w:val="191919"/>
          <w:sz w:val="20"/>
          <w:szCs w:val="20"/>
        </w:rPr>
        <w:t xml:space="preserve">. </w:t>
      </w:r>
      <w:proofErr w:type="gramStart"/>
      <w:r w:rsidR="0055783E">
        <w:rPr>
          <w:rFonts w:ascii="Times New Roman" w:hAnsi="Times New Roman"/>
          <w:color w:val="191919"/>
          <w:sz w:val="20"/>
          <w:szCs w:val="20"/>
        </w:rPr>
        <w:t>degree</w:t>
      </w:r>
      <w:proofErr w:type="gramEnd"/>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40" w:lineRule="auto"/>
        <w:ind w:left="1926"/>
        <w:rPr>
          <w:rFonts w:ascii="Times New Roman" w:hAnsi="Times New Roman"/>
          <w:color w:val="000000"/>
          <w:sz w:val="20"/>
          <w:szCs w:val="20"/>
        </w:rPr>
      </w:pPr>
      <w:r w:rsidRPr="00570030">
        <w:rPr>
          <w:noProof/>
        </w:rPr>
        <w:pict>
          <v:group id="_x0000_s1026" style="position:absolute;left:0;text-align:left;margin-left:263.65pt;margin-top:-145.15pt;width:31.2pt;height:31pt;z-index:-251656192;mso-position-horizontal-relative:page" coordorigin="5273,-2903" coordsize="624,620" o:allowincell="f">
            <v:rect id="_x0000_s1027" style="position:absolute;left:5278;top:-2898;width:613;height:610" o:allowincell="f" stroked="f">
              <v:path arrowok="t"/>
            </v:rect>
            <v:rect id="_x0000_s1028" style="position:absolute;left:5278;top:-2899;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55783E">
        <w:rPr>
          <w:rFonts w:ascii="Times New Roman" w:hAnsi="Times New Roman"/>
          <w:b/>
          <w:bCs/>
          <w:color w:val="191919"/>
          <w:sz w:val="20"/>
          <w:szCs w:val="20"/>
        </w:rPr>
        <w:t>Master</w:t>
      </w:r>
      <w:r w:rsidR="0055783E">
        <w:rPr>
          <w:rFonts w:ascii="Times New Roman" w:hAnsi="Times New Roman"/>
          <w:b/>
          <w:bCs/>
          <w:color w:val="191919"/>
          <w:spacing w:val="-4"/>
          <w:sz w:val="20"/>
          <w:szCs w:val="20"/>
        </w:rPr>
        <w:t xml:space="preserve"> </w:t>
      </w:r>
      <w:r w:rsidR="0055783E">
        <w:rPr>
          <w:rFonts w:ascii="Times New Roman" w:hAnsi="Times New Roman"/>
          <w:b/>
          <w:bCs/>
          <w:color w:val="191919"/>
          <w:sz w:val="20"/>
          <w:szCs w:val="20"/>
        </w:rPr>
        <w:t>of Business</w:t>
      </w:r>
      <w:r w:rsidR="0055783E">
        <w:rPr>
          <w:rFonts w:ascii="Times New Roman" w:hAnsi="Times New Roman"/>
          <w:b/>
          <w:bCs/>
          <w:color w:val="191919"/>
          <w:spacing w:val="-11"/>
          <w:sz w:val="20"/>
          <w:szCs w:val="20"/>
        </w:rPr>
        <w:t xml:space="preserve"> </w:t>
      </w:r>
      <w:r w:rsidR="0055783E">
        <w:rPr>
          <w:rFonts w:ascii="Times New Roman" w:hAnsi="Times New Roman"/>
          <w:b/>
          <w:bCs/>
          <w:color w:val="191919"/>
          <w:sz w:val="20"/>
          <w:szCs w:val="20"/>
        </w:rPr>
        <w:t>Administration (M.B.A.)</w:t>
      </w:r>
      <w:proofErr w:type="gramEnd"/>
    </w:p>
    <w:p w:rsidR="0055783E" w:rsidRDefault="0055783E" w:rsidP="0055783E">
      <w:pPr>
        <w:widowControl w:val="0"/>
        <w:autoSpaceDE w:val="0"/>
        <w:autoSpaceDN w:val="0"/>
        <w:adjustRightInd w:val="0"/>
        <w:spacing w:before="10" w:after="0" w:line="250" w:lineRule="auto"/>
        <w:ind w:left="1926" w:right="1083" w:firstLine="360"/>
        <w:rPr>
          <w:rFonts w:ascii="Times New Roman" w:hAnsi="Times New Roman"/>
          <w:color w:val="000000"/>
          <w:sz w:val="20"/>
          <w:szCs w:val="20"/>
        </w:rPr>
      </w:pPr>
      <w:r>
        <w:rPr>
          <w:rFonts w:ascii="Times New Roman" w:hAnsi="Times New Roman"/>
          <w:color w:val="191919"/>
          <w:sz w:val="20"/>
          <w:szCs w:val="20"/>
        </w:rPr>
        <w:t>The M.B.A. is a general degree program o</w:t>
      </w:r>
      <w:r>
        <w:rPr>
          <w:rFonts w:ascii="Times New Roman" w:hAnsi="Times New Roman"/>
          <w:color w:val="191919"/>
          <w:spacing w:val="-4"/>
          <w:sz w:val="20"/>
          <w:szCs w:val="20"/>
        </w:rPr>
        <w:t>f</w:t>
      </w:r>
      <w:r>
        <w:rPr>
          <w:rFonts w:ascii="Times New Roman" w:hAnsi="Times New Roman"/>
          <w:color w:val="191919"/>
          <w:sz w:val="20"/>
          <w:szCs w:val="20"/>
        </w:rPr>
        <w:t>fered by the College of Business with courses in accounting, economics, finance, management and marketing.</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6"/>
        <w:rPr>
          <w:rFonts w:ascii="Times New Roman" w:hAnsi="Times New Roman"/>
          <w:color w:val="000000"/>
          <w:sz w:val="20"/>
          <w:szCs w:val="20"/>
        </w:rPr>
      </w:pPr>
      <w:proofErr w:type="gramStart"/>
      <w:r>
        <w:rPr>
          <w:rFonts w:ascii="Times New Roman" w:hAnsi="Times New Roman"/>
          <w:b/>
          <w:bCs/>
          <w:color w:val="191919"/>
          <w:sz w:val="20"/>
          <w:szCs w:val="20"/>
        </w:rPr>
        <w:t>Master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 Science Deg</w:t>
      </w:r>
      <w:r>
        <w:rPr>
          <w:rFonts w:ascii="Times New Roman" w:hAnsi="Times New Roman"/>
          <w:b/>
          <w:bCs/>
          <w:color w:val="191919"/>
          <w:spacing w:val="-4"/>
          <w:sz w:val="20"/>
          <w:szCs w:val="20"/>
        </w:rPr>
        <w:t>r</w:t>
      </w:r>
      <w:r>
        <w:rPr>
          <w:rFonts w:ascii="Times New Roman" w:hAnsi="Times New Roman"/>
          <w:b/>
          <w:bCs/>
          <w:color w:val="191919"/>
          <w:sz w:val="20"/>
          <w:szCs w:val="20"/>
        </w:rPr>
        <w:t>ee (M.S.)</w:t>
      </w:r>
      <w:proofErr w:type="gramEnd"/>
    </w:p>
    <w:p w:rsidR="0055783E" w:rsidRDefault="0055783E" w:rsidP="0055783E">
      <w:pPr>
        <w:widowControl w:val="0"/>
        <w:autoSpaceDE w:val="0"/>
        <w:autoSpaceDN w:val="0"/>
        <w:adjustRightInd w:val="0"/>
        <w:spacing w:before="10" w:after="0" w:line="250" w:lineRule="auto"/>
        <w:ind w:left="1926" w:right="993" w:firstLine="360"/>
        <w:rPr>
          <w:rFonts w:ascii="Times New Roman" w:hAnsi="Times New Roman"/>
          <w:color w:val="000000"/>
          <w:sz w:val="20"/>
          <w:szCs w:val="20"/>
        </w:rPr>
      </w:pPr>
      <w:r>
        <w:rPr>
          <w:rFonts w:ascii="Times New Roman" w:hAnsi="Times New Roman"/>
          <w:color w:val="191919"/>
          <w:sz w:val="20"/>
          <w:szCs w:val="20"/>
        </w:rPr>
        <w:t>The M.S. degree in Criminal Justice is o</w:t>
      </w:r>
      <w:r>
        <w:rPr>
          <w:rFonts w:ascii="Times New Roman" w:hAnsi="Times New Roman"/>
          <w:color w:val="191919"/>
          <w:spacing w:val="-4"/>
          <w:sz w:val="20"/>
          <w:szCs w:val="20"/>
        </w:rPr>
        <w:t>f</w:t>
      </w:r>
      <w:r>
        <w:rPr>
          <w:rFonts w:ascii="Times New Roman" w:hAnsi="Times New Roman"/>
          <w:color w:val="191919"/>
          <w:sz w:val="20"/>
          <w:szCs w:val="20"/>
        </w:rPr>
        <w:t xml:space="preserve">fered by the Criminal Justice Department with con- </w:t>
      </w:r>
      <w:proofErr w:type="spellStart"/>
      <w:r>
        <w:rPr>
          <w:rFonts w:ascii="Times New Roman" w:hAnsi="Times New Roman"/>
          <w:color w:val="191919"/>
          <w:sz w:val="20"/>
          <w:szCs w:val="20"/>
        </w:rPr>
        <w:t>centrations</w:t>
      </w:r>
      <w:proofErr w:type="spellEnd"/>
      <w:r>
        <w:rPr>
          <w:rFonts w:ascii="Times New Roman" w:hAnsi="Times New Roman"/>
          <w:color w:val="191919"/>
          <w:sz w:val="20"/>
          <w:szCs w:val="20"/>
        </w:rPr>
        <w:t xml:space="preserve"> in law enforcement, corrections, forensic science and public administration.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6"/>
        <w:rPr>
          <w:rFonts w:ascii="Times New Roman" w:hAnsi="Times New Roman"/>
          <w:color w:val="000000"/>
          <w:sz w:val="20"/>
          <w:szCs w:val="20"/>
        </w:rPr>
      </w:pPr>
      <w:proofErr w:type="gramStart"/>
      <w:r>
        <w:rPr>
          <w:rFonts w:ascii="Times New Roman" w:hAnsi="Times New Roman"/>
          <w:b/>
          <w:bCs/>
          <w:color w:val="191919"/>
          <w:sz w:val="20"/>
          <w:szCs w:val="20"/>
        </w:rPr>
        <w:t>Master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 Science in Nursing (M.S.N.)</w:t>
      </w:r>
      <w:proofErr w:type="gramEnd"/>
    </w:p>
    <w:p w:rsidR="0055783E" w:rsidRDefault="0055783E" w:rsidP="0055783E">
      <w:pPr>
        <w:widowControl w:val="0"/>
        <w:autoSpaceDE w:val="0"/>
        <w:autoSpaceDN w:val="0"/>
        <w:adjustRightInd w:val="0"/>
        <w:spacing w:before="10" w:after="0" w:line="250" w:lineRule="auto"/>
        <w:ind w:left="1926" w:right="877" w:firstLine="360"/>
        <w:rPr>
          <w:rFonts w:ascii="Times New Roman" w:hAnsi="Times New Roman"/>
          <w:color w:val="000000"/>
          <w:sz w:val="20"/>
          <w:szCs w:val="20"/>
        </w:rPr>
      </w:pPr>
      <w:r>
        <w:rPr>
          <w:rFonts w:ascii="Times New Roman" w:hAnsi="Times New Roman"/>
          <w:color w:val="191919"/>
          <w:sz w:val="20"/>
          <w:szCs w:val="20"/>
        </w:rPr>
        <w:t>The M.S.N. degree in Nursing is o</w:t>
      </w:r>
      <w:r>
        <w:rPr>
          <w:rFonts w:ascii="Times New Roman" w:hAnsi="Times New Roman"/>
          <w:color w:val="191919"/>
          <w:spacing w:val="-4"/>
          <w:sz w:val="20"/>
          <w:szCs w:val="20"/>
        </w:rPr>
        <w:t>f</w:t>
      </w:r>
      <w:r>
        <w:rPr>
          <w:rFonts w:ascii="Times New Roman" w:hAnsi="Times New Roman"/>
          <w:color w:val="191919"/>
          <w:sz w:val="20"/>
          <w:szCs w:val="20"/>
        </w:rPr>
        <w:t xml:space="preserve">fered by the College of Health Professions with </w:t>
      </w:r>
      <w:proofErr w:type="spellStart"/>
      <w:r>
        <w:rPr>
          <w:rFonts w:ascii="Times New Roman" w:hAnsi="Times New Roman"/>
          <w:color w:val="191919"/>
          <w:sz w:val="20"/>
          <w:szCs w:val="20"/>
        </w:rPr>
        <w:t>concentra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tions</w:t>
      </w:r>
      <w:proofErr w:type="spellEnd"/>
      <w:r>
        <w:rPr>
          <w:rFonts w:ascii="Times New Roman" w:hAnsi="Times New Roman"/>
          <w:color w:val="191919"/>
          <w:sz w:val="20"/>
          <w:szCs w:val="20"/>
        </w:rPr>
        <w:t xml:space="preserve"> for the family nurse practitioner and nurse educato</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6"/>
        <w:rPr>
          <w:rFonts w:ascii="Times New Roman" w:hAnsi="Times New Roman"/>
          <w:color w:val="000000"/>
          <w:sz w:val="20"/>
          <w:szCs w:val="20"/>
        </w:rPr>
      </w:pPr>
      <w:proofErr w:type="gramStart"/>
      <w:r>
        <w:rPr>
          <w:rFonts w:ascii="Times New Roman" w:hAnsi="Times New Roman"/>
          <w:b/>
          <w:bCs/>
          <w:color w:val="191919"/>
          <w:sz w:val="20"/>
          <w:szCs w:val="20"/>
        </w:rPr>
        <w:t>Master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 Education (M.Ed.)</w:t>
      </w:r>
      <w:proofErr w:type="gramEnd"/>
    </w:p>
    <w:p w:rsidR="0055783E" w:rsidRDefault="00570030" w:rsidP="0055783E">
      <w:pPr>
        <w:widowControl w:val="0"/>
        <w:autoSpaceDE w:val="0"/>
        <w:autoSpaceDN w:val="0"/>
        <w:adjustRightInd w:val="0"/>
        <w:spacing w:before="10" w:after="0" w:line="250" w:lineRule="auto"/>
        <w:ind w:left="1926" w:right="919" w:firstLine="360"/>
        <w:rPr>
          <w:rFonts w:ascii="Times New Roman" w:hAnsi="Times New Roman"/>
          <w:color w:val="000000"/>
          <w:sz w:val="20"/>
          <w:szCs w:val="20"/>
        </w:rPr>
      </w:pPr>
      <w:r w:rsidRPr="00570030">
        <w:rPr>
          <w:noProof/>
        </w:rPr>
        <w:pict>
          <v:shape id="_x0000_s1233" type="#_x0000_t202" style="position:absolute;left:0;text-align:left;margin-left:17.85pt;margin-top:48.8pt;width:1in;height:144.1pt;z-index:-251652096;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The M.Ed. degree is o</w:t>
      </w:r>
      <w:r w:rsidR="0055783E">
        <w:rPr>
          <w:rFonts w:ascii="Times New Roman" w:hAnsi="Times New Roman"/>
          <w:color w:val="191919"/>
          <w:spacing w:val="-4"/>
          <w:sz w:val="20"/>
          <w:szCs w:val="20"/>
        </w:rPr>
        <w:t>f</w:t>
      </w:r>
      <w:r w:rsidR="0055783E">
        <w:rPr>
          <w:rFonts w:ascii="Times New Roman" w:hAnsi="Times New Roman"/>
          <w:color w:val="191919"/>
          <w:sz w:val="20"/>
          <w:szCs w:val="20"/>
        </w:rPr>
        <w:t>fered by the College of Education with concentrations in early child- hood education, educational leadership, health and physical education, mathematics education, middle grades education, music education, science education (</w:t>
      </w:r>
      <w:proofErr w:type="spellStart"/>
      <w:r w:rsidR="0055783E">
        <w:rPr>
          <w:rFonts w:ascii="Times New Roman" w:hAnsi="Times New Roman"/>
          <w:color w:val="191919"/>
          <w:sz w:val="20"/>
          <w:szCs w:val="20"/>
        </w:rPr>
        <w:t>Broadfield</w:t>
      </w:r>
      <w:proofErr w:type="spellEnd"/>
      <w:r w:rsidR="0055783E">
        <w:rPr>
          <w:rFonts w:ascii="Times New Roman" w:hAnsi="Times New Roman"/>
          <w:color w:val="191919"/>
          <w:sz w:val="20"/>
          <w:szCs w:val="20"/>
        </w:rPr>
        <w:t xml:space="preserve"> biology and chemistry), school counseling and special education. </w:t>
      </w:r>
      <w:r w:rsidR="0055783E">
        <w:rPr>
          <w:rFonts w:ascii="Times New Roman" w:hAnsi="Times New Roman"/>
          <w:i/>
          <w:iCs/>
          <w:color w:val="191919"/>
          <w:sz w:val="20"/>
          <w:szCs w:val="20"/>
        </w:rPr>
        <w:t>Music and English Education a</w:t>
      </w:r>
      <w:r w:rsidR="0055783E">
        <w:rPr>
          <w:rFonts w:ascii="Times New Roman" w:hAnsi="Times New Roman"/>
          <w:i/>
          <w:iCs/>
          <w:color w:val="191919"/>
          <w:spacing w:val="-7"/>
          <w:sz w:val="20"/>
          <w:szCs w:val="20"/>
        </w:rPr>
        <w:t>r</w:t>
      </w:r>
      <w:r w:rsidR="0055783E">
        <w:rPr>
          <w:rFonts w:ascii="Times New Roman" w:hAnsi="Times New Roman"/>
          <w:i/>
          <w:iCs/>
          <w:color w:val="191919"/>
          <w:sz w:val="20"/>
          <w:szCs w:val="20"/>
        </w:rPr>
        <w:t xml:space="preserve">e not accepting </w:t>
      </w:r>
      <w:proofErr w:type="spellStart"/>
      <w:r w:rsidR="0055783E">
        <w:rPr>
          <w:rFonts w:ascii="Times New Roman" w:hAnsi="Times New Roman"/>
          <w:i/>
          <w:iCs/>
          <w:color w:val="191919"/>
          <w:sz w:val="20"/>
          <w:szCs w:val="20"/>
        </w:rPr>
        <w:t>applica</w:t>
      </w:r>
      <w:proofErr w:type="spellEnd"/>
      <w:r w:rsidR="0055783E">
        <w:rPr>
          <w:rFonts w:ascii="Times New Roman" w:hAnsi="Times New Roman"/>
          <w:i/>
          <w:iCs/>
          <w:color w:val="191919"/>
          <w:sz w:val="20"/>
          <w:szCs w:val="20"/>
        </w:rPr>
        <w:t xml:space="preserve">- </w:t>
      </w:r>
      <w:proofErr w:type="spellStart"/>
      <w:r w:rsidR="0055783E">
        <w:rPr>
          <w:rFonts w:ascii="Times New Roman" w:hAnsi="Times New Roman"/>
          <w:i/>
          <w:iCs/>
          <w:color w:val="191919"/>
          <w:sz w:val="20"/>
          <w:szCs w:val="20"/>
        </w:rPr>
        <w:t>tions</w:t>
      </w:r>
      <w:proofErr w:type="spellEnd"/>
      <w:r w:rsidR="0055783E">
        <w:rPr>
          <w:rFonts w:ascii="Times New Roman" w:hAnsi="Times New Roman"/>
          <w:i/>
          <w:iCs/>
          <w:color w:val="191919"/>
          <w:sz w:val="20"/>
          <w:szCs w:val="20"/>
        </w:rPr>
        <w:t xml:space="preserve"> at this time.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6"/>
        <w:rPr>
          <w:rFonts w:ascii="Times New Roman" w:hAnsi="Times New Roman"/>
          <w:color w:val="000000"/>
          <w:sz w:val="20"/>
          <w:szCs w:val="20"/>
        </w:rPr>
      </w:pPr>
      <w:proofErr w:type="gramStart"/>
      <w:r>
        <w:rPr>
          <w:rFonts w:ascii="Times New Roman" w:hAnsi="Times New Roman"/>
          <w:b/>
          <w:bCs/>
          <w:color w:val="191919"/>
          <w:sz w:val="20"/>
          <w:szCs w:val="20"/>
        </w:rPr>
        <w:t>Master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of Public</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Administration (M.</w:t>
      </w:r>
      <w:r>
        <w:rPr>
          <w:rFonts w:ascii="Times New Roman" w:hAnsi="Times New Roman"/>
          <w:b/>
          <w:bCs/>
          <w:color w:val="191919"/>
          <w:spacing w:val="-18"/>
          <w:sz w:val="20"/>
          <w:szCs w:val="20"/>
        </w:rPr>
        <w:t>P</w:t>
      </w:r>
      <w:r>
        <w:rPr>
          <w:rFonts w:ascii="Times New Roman" w:hAnsi="Times New Roman"/>
          <w:b/>
          <w:bCs/>
          <w:color w:val="191919"/>
          <w:sz w:val="20"/>
          <w:szCs w:val="20"/>
        </w:rPr>
        <w:t>.A.)</w:t>
      </w:r>
      <w:proofErr w:type="gramEnd"/>
    </w:p>
    <w:p w:rsidR="0055783E" w:rsidRDefault="0055783E" w:rsidP="0055783E">
      <w:pPr>
        <w:widowControl w:val="0"/>
        <w:autoSpaceDE w:val="0"/>
        <w:autoSpaceDN w:val="0"/>
        <w:adjustRightInd w:val="0"/>
        <w:spacing w:before="10" w:after="0" w:line="250" w:lineRule="auto"/>
        <w:ind w:left="1926" w:right="1006" w:firstLine="360"/>
        <w:rPr>
          <w:rFonts w:ascii="Times New Roman" w:hAnsi="Times New Roman"/>
          <w:color w:val="000000"/>
          <w:sz w:val="20"/>
          <w:szCs w:val="20"/>
        </w:rPr>
      </w:pPr>
      <w:r>
        <w:rPr>
          <w:rFonts w:ascii="Times New Roman" w:hAnsi="Times New Roman"/>
          <w:color w:val="191919"/>
          <w:sz w:val="20"/>
          <w:szCs w:val="20"/>
        </w:rPr>
        <w:t>The M.</w:t>
      </w:r>
      <w:r>
        <w:rPr>
          <w:rFonts w:ascii="Times New Roman" w:hAnsi="Times New Roman"/>
          <w:color w:val="191919"/>
          <w:spacing w:val="-22"/>
          <w:sz w:val="20"/>
          <w:szCs w:val="20"/>
        </w:rPr>
        <w:t>P</w:t>
      </w:r>
      <w:r>
        <w:rPr>
          <w:rFonts w:ascii="Times New Roman" w:hAnsi="Times New Roman"/>
          <w:color w:val="191919"/>
          <w:sz w:val="20"/>
          <w:szCs w:val="20"/>
        </w:rPr>
        <w:t>.A. degree is o</w:t>
      </w:r>
      <w:r>
        <w:rPr>
          <w:rFonts w:ascii="Times New Roman" w:hAnsi="Times New Roman"/>
          <w:color w:val="191919"/>
          <w:spacing w:val="-4"/>
          <w:sz w:val="20"/>
          <w:szCs w:val="20"/>
        </w:rPr>
        <w:t>f</w:t>
      </w:r>
      <w:r>
        <w:rPr>
          <w:rFonts w:ascii="Times New Roman" w:hAnsi="Times New Roman"/>
          <w:color w:val="191919"/>
          <w:sz w:val="20"/>
          <w:szCs w:val="20"/>
        </w:rPr>
        <w:t>fered by the Department of Histor</w:t>
      </w:r>
      <w:r>
        <w:rPr>
          <w:rFonts w:ascii="Times New Roman" w:hAnsi="Times New Roman"/>
          <w:color w:val="191919"/>
          <w:spacing w:val="-13"/>
          <w:sz w:val="20"/>
          <w:szCs w:val="20"/>
        </w:rPr>
        <w:t>y</w:t>
      </w:r>
      <w:r>
        <w:rPr>
          <w:rFonts w:ascii="Times New Roman" w:hAnsi="Times New Roman"/>
          <w:color w:val="191919"/>
          <w:sz w:val="20"/>
          <w:szCs w:val="20"/>
        </w:rPr>
        <w:t>, Political Science and Public</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Ad- </w:t>
      </w:r>
      <w:proofErr w:type="gramStart"/>
      <w:r>
        <w:rPr>
          <w:rFonts w:ascii="Times New Roman" w:hAnsi="Times New Roman"/>
          <w:color w:val="191919"/>
          <w:sz w:val="20"/>
          <w:szCs w:val="20"/>
        </w:rPr>
        <w:t>ministration</w:t>
      </w:r>
      <w:proofErr w:type="gramEnd"/>
      <w:r>
        <w:rPr>
          <w:rFonts w:ascii="Times New Roman" w:hAnsi="Times New Roman"/>
          <w:color w:val="191919"/>
          <w:sz w:val="20"/>
          <w:szCs w:val="20"/>
        </w:rPr>
        <w:t>. Concentrations are o</w:t>
      </w:r>
      <w:r>
        <w:rPr>
          <w:rFonts w:ascii="Times New Roman" w:hAnsi="Times New Roman"/>
          <w:color w:val="191919"/>
          <w:spacing w:val="-4"/>
          <w:sz w:val="20"/>
          <w:szCs w:val="20"/>
        </w:rPr>
        <w:t>f</w:t>
      </w:r>
      <w:r>
        <w:rPr>
          <w:rFonts w:ascii="Times New Roman" w:hAnsi="Times New Roman"/>
          <w:color w:val="191919"/>
          <w:sz w:val="20"/>
          <w:szCs w:val="20"/>
        </w:rPr>
        <w:t>fered in human resources administration, public polic</w:t>
      </w:r>
      <w:r>
        <w:rPr>
          <w:rFonts w:ascii="Times New Roman" w:hAnsi="Times New Roman"/>
          <w:color w:val="191919"/>
          <w:spacing w:val="-13"/>
          <w:sz w:val="20"/>
          <w:szCs w:val="20"/>
        </w:rPr>
        <w:t>y</w:t>
      </w:r>
      <w:r>
        <w:rPr>
          <w:rFonts w:ascii="Times New Roman" w:hAnsi="Times New Roman"/>
          <w:color w:val="191919"/>
          <w:sz w:val="20"/>
          <w:szCs w:val="20"/>
        </w:rPr>
        <w:t>, com- munity development and health administration polic</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40" w:lineRule="auto"/>
        <w:ind w:left="1926"/>
        <w:rPr>
          <w:rFonts w:ascii="Times New Roman" w:hAnsi="Times New Roman"/>
          <w:color w:val="000000"/>
          <w:sz w:val="20"/>
          <w:szCs w:val="20"/>
        </w:rPr>
      </w:pPr>
      <w:r w:rsidRPr="00570030">
        <w:rPr>
          <w:noProof/>
        </w:rPr>
        <w:pict>
          <v:group id="_x0000_s1123" style="position:absolute;left:0;text-align:left;margin-left:191.2pt;margin-top:63.25pt;width:229.6pt;height:19.8pt;z-index:-251654144;mso-position-horizontal-relative:page" coordorigin="3824,1265" coordsize="4592,396" o:allowincell="f">
            <v:shape id="_x0000_s1124" style="position:absolute;left:3824;top:1265;width:4592;height:396;mso-position-horizontal-relative:page;mso-position-vertical-relative:text" coordsize="4592,396" o:allowincell="f" path="m111,l101,,88,1,78,3,68,5,60,9r-9,4l43,17r-4,3l30,28r-8,7l16,43r-5,8l8,59,6,64r215,l220,59r-4,-8l211,43r-7,-8l198,28,186,20r-3,-3l174,13,166,9,155,5,148,3,132,1,127,,111,r,xe" fillcolor="#686868" stroked="f">
              <v:path arrowok="t"/>
            </v:shape>
            <v:shape id="_x0000_s1125" style="position:absolute;left:3824;top:1265;width:4592;height:396;mso-position-horizontal-relative:page;mso-position-vertical-relative:text" coordsize="4592,396" o:allowincell="f" path="m1387,7r-11,85l1542,92,1530,7e" fillcolor="#686868" stroked="f">
              <v:path arrowok="t"/>
            </v:shape>
            <v:shape id="_x0000_s1126" style="position:absolute;left:3824;top:1265;width:4592;height:396;mso-position-horizontal-relative:page;mso-position-vertical-relative:text" coordsize="4592,396" o:allowincell="f" path="m3302,7r,l3302,8r,2l3302,14r,4l3302,24r,8l3302,40r,10l3302,61r,9l3302,72r211,l3513,70r-2,-9l3508,50r-4,-10l3496,32r-7,-8l3478,18r-14,-4l3448,10,3428,8,3405,7e" fillcolor="#686868" stroked="f">
              <v:path arrowok="t"/>
            </v:shape>
            <v:shape id="_x0000_s1127" style="position:absolute;left:3824;top:1265;width:4592;height:396;mso-position-horizontal-relative:page;mso-position-vertical-relative:text" coordsize="4592,396" o:allowincell="f" path="m6,64r,l5,65,4,73,3,79,1,98,,107r,12l,144,,257r,24l1,299r,2l2,315r3,9l6,331r109,l102,324r-1,-9l99,301r-1,-2l98,281r,-24l98,144r,-25l98,107r1,-9l100,79r1,-6l109,65r1,-1l114,64e" fillcolor="#686868" stroked="f">
              <v:path arrowok="t"/>
            </v:shape>
            <v:shape id="_x0000_s1128" style="position:absolute;left:3824;top:1265;width:4592;height:396;mso-position-horizontal-relative:page;mso-position-vertical-relative:text" coordsize="4592,396" o:allowincell="f" path="m114,64r11,4l125,68r4,18l130,89r,17l130,113r,18l130,147r99,l229,131r-1,-18l228,106,226,89r,-3l223,68r,l221,64e" fillcolor="#686868" stroked="f">
              <v:path arrowok="t"/>
            </v:shape>
            <v:shape id="_x0000_s1129" style="position:absolute;left:3824;top:1265;width:4592;height:396;mso-position-horizontal-relative:page;mso-position-vertical-relative:text" coordsize="4592,396" o:allowincell="f" path="m3302,72r,97l3302,169r104,l3401,169r,-97e" fillcolor="#686868" stroked="f">
              <v:path arrowok="t"/>
            </v:shape>
            <v:shape id="_x0000_s1130" style="position:absolute;left:3824;top:1265;width:4592;height:396;mso-position-horizontal-relative:page;mso-position-vertical-relative:text" coordsize="4592,396" o:allowincell="f" path="m3401,72r24,5l3429,89r3,8l3432,114r,21l3430,147r-2,15l3423,164r-12,5l3406,169r108,l3514,169r,-5l3514,162r1,-15l3515,135r,-21l3514,97r,-8l3513,77r,-5e" fillcolor="#686868" stroked="f">
              <v:path arrowok="t"/>
            </v:shape>
            <v:shape id="_x0000_s1131" style="position:absolute;left:3824;top:1265;width:4592;height:396;mso-position-horizontal-relative:page;mso-position-vertical-relative:text" coordsize="4592,396" o:allowincell="f" path="m1376,92r,1l1372,119r-3,24l1366,166r-3,21l1361,206r-2,17l1356,238r-1,13l1444,251r1,-13l1446,223r2,-17l1450,187r3,-21l1456,143r3,-24l1462,93r,-1e" fillcolor="#686868" stroked="f">
              <v:path arrowok="t"/>
            </v:shape>
            <v:shape id="_x0000_s1132" style="position:absolute;left:3824;top:1265;width:4592;height:396;mso-position-horizontal-relative:page;mso-position-vertical-relative:text" coordsize="4592,396" o:allowincell="f" path="m1462,92r2,23l1466,138r2,21l1470,179r2,20l1474,217r2,18l1477,251r89,l1564,235r-3,-18l1558,199r-3,-20l1552,159r-3,-21l1546,115r-4,-23e" fillcolor="#686868" stroked="f">
              <v:path arrowok="t"/>
            </v:shape>
            <v:shape id="_x0000_s1133" style="position:absolute;left:3824;top:1265;width:4592;height:396;mso-position-horizontal-relative:page;mso-position-vertical-relative:text" coordsize="4592,396" o:allowincell="f" path="m2233,96r-5,1l2212,98r-7,2l2193,103r-5,2l2186,106r-10,5l2174,112r-7,6l2166,120r-5,8l2161,129r-2,6l2156,144r,1l2313,145r,-1l2311,135r-2,-6l2309,128r-4,-8l2303,118r-7,-6l2293,111r-11,-5l2280,105r-6,-2l2265,100r-12,-2l2244,97e" fillcolor="#686868" stroked="f">
              <v:path arrowok="t"/>
            </v:shape>
            <v:shape id="_x0000_s1134" style="position:absolute;left:3824;top:1265;width:4592;height:396;mso-position-horizontal-relative:page;mso-position-vertical-relative:text" coordsize="4592,396" o:allowincell="f" path="m2419,96r-5,1l2398,98r-7,2l2379,103r-5,2l2372,106r-10,5l2360,112r-7,6l2352,120r-5,8l2347,129r-2,6l2342,144r,1l2499,145r,-1l2497,135r-2,-6l2495,128r-4,-8l2490,118r-8,-6l2479,111r-11,-5l2466,105r-6,-2l2451,100r-12,-2l2430,97e" fillcolor="#686868" stroked="f">
              <v:path arrowok="t"/>
            </v:shape>
            <v:shape id="_x0000_s1135" style="position:absolute;left:3824;top:1265;width:4592;height:396;mso-position-horizontal-relative:page;mso-position-vertical-relative:text" coordsize="4592,396" o:allowincell="f" path="m2718,96r,l2697,98r-1,l2679,103r-2,1l2676,104r-10,5l2664,110r-8,6l2655,117r-7,9l2648,127r-7,9l2640,137r-3,8l2799,145r-3,-8l2796,136r-7,-9l2789,126r-7,-9l2781,116r-8,-6l2772,109r-11,-5l2760,104r-2,-1l2741,98r-3,l2720,96e" fillcolor="#686868" stroked="f">
              <v:path arrowok="t"/>
            </v:shape>
            <v:shape id="_x0000_s1136" style="position:absolute;left:3824;top:1265;width:4592;height:396;mso-position-horizontal-relative:page;mso-position-vertical-relative:text" coordsize="4592,396" o:allowincell="f" path="m3101,96r-5,1l3079,98r-7,2l3061,103r-5,2l3054,106r-11,5l3042,112r-8,6l3034,120r-5,8l3029,129r-2,6l3023,144r,1l3181,145r,-1l3179,135r-2,-6l3177,128r-5,-8l3171,118r-8,-6l3161,111r-11,-5l3147,105r-6,-2l3132,100r-12,-2l3112,97e" fillcolor="#686868" stroked="f">
              <v:path arrowok="t"/>
            </v:shape>
            <v:shape id="_x0000_s1137" style="position:absolute;left:3824;top:1265;width:4592;height:396;mso-position-horizontal-relative:page;mso-position-vertical-relative:text" coordsize="4592,396" o:allowincell="f" path="m3622,96r,l3601,98r-1,l3582,103r-1,1l3580,104r-11,5l3567,110r-8,6l3558,117r-7,9l3551,127r-7,9l3544,137r-3,8l3703,145r-3,-8l3699,136r-6,-9l3692,126r-7,-9l3685,116r-9,-6l3675,109r-11,-5l3663,104r-2,-1l3644,98r-3,l3624,96e" fillcolor="#686868" stroked="f">
              <v:path arrowok="t"/>
            </v:shape>
            <v:shape id="_x0000_s1138" style="position:absolute;left:3824;top:1265;width:4592;height:396;mso-position-horizontal-relative:page;mso-position-vertical-relative:text" coordsize="4592,396" o:allowincell="f" path="m4060,96r-12,1l4039,98r-13,4l4020,103r-3,1l4007,109r-2,1l4004,110r-9,7l3990,124r-2,3l3981,136r-2,4l3978,145r165,l4142,140r-3,-4l4134,127r-2,-3l4124,117r-8,-7l4115,110r-1,-1l4103,104r-2,-1l4097,102r-16,-4l4077,97e" fillcolor="#686868" stroked="f">
              <v:path arrowok="t"/>
            </v:shape>
            <v:shape id="_x0000_s1139" style="position:absolute;left:3824;top:1265;width:4592;height:396;mso-position-horizontal-relative:page;mso-position-vertical-relative:text" coordsize="4592,396" o:allowincell="f" path="m4502,96r-5,1l4481,98r-7,2l4462,103r-5,2l4455,106r-10,5l4444,112r-8,6l4435,120r-4,8l4430,129r-2,6l4425,144r,1l4582,145r,-1l4581,135r-2,-6l4578,128r-4,-8l4573,118r-8,-6l4562,111r-10,-5l4549,105r-6,-2l4534,100r-12,-2l4514,97e" fillcolor="#686868" stroked="f">
              <v:path arrowok="t"/>
            </v:shape>
            <v:shape id="_x0000_s1140" style="position:absolute;left:3824;top:1265;width:4592;height:396;mso-position-horizontal-relative:page;mso-position-vertical-relative:text" coordsize="4592,396" o:allowincell="f" path="m262,102r,57l385,159r,-57e" fillcolor="#686868" stroked="f">
              <v:path arrowok="t"/>
            </v:shape>
            <v:shape id="_x0000_s1141" style="position:absolute;left:3824;top:1265;width:4592;height:396;mso-position-horizontal-relative:page;mso-position-vertical-relative:text" coordsize="4592,396" o:allowincell="f" path="m412,102r,128l515,230,473,102e" fillcolor="#686868" stroked="f">
              <v:path arrowok="t"/>
            </v:shape>
            <v:shape id="_x0000_s1142" style="position:absolute;left:3824;top:1265;width:4592;height:396;mso-position-horizontal-relative:page;mso-position-vertical-relative:text" coordsize="4592,396" o:allowincell="f" path="m515,102r,128l577,230r,-128e" fillcolor="#686868" stroked="f">
              <v:path arrowok="t"/>
            </v:shape>
            <v:shape id="_x0000_s1143" style="position:absolute;left:3824;top:1265;width:4592;height:396;mso-position-horizontal-relative:page;mso-position-vertical-relative:text" coordsize="4592,396" o:allowincell="f" path="m607,102r,57l730,159r,-57e" fillcolor="#686868" stroked="f">
              <v:path arrowok="t"/>
            </v:shape>
            <v:shape id="_x0000_s1144" style="position:absolute;left:3824;top:1265;width:4592;height:396;mso-position-horizontal-relative:page;mso-position-vertical-relative:text" coordsize="4592,396" o:allowincell="f" path="m756,102r,l756,103r,1l756,106r,3l756,116r,11l756,137r,14l919,151r-4,-14l910,127r-8,-11l892,109r-12,-3l866,104r-18,-1l824,102e" fillcolor="#686868" stroked="f">
              <v:path arrowok="t"/>
            </v:shape>
            <v:shape id="_x0000_s1145" style="position:absolute;left:3824;top:1265;width:4592;height:396;mso-position-horizontal-relative:page;mso-position-vertical-relative:text" coordsize="4592,396" o:allowincell="f" path="m971,102r-9,64l1087,166r-9,-64e" fillcolor="#686868" stroked="f">
              <v:path arrowok="t"/>
            </v:shape>
            <v:shape id="_x0000_s1146" style="position:absolute;left:3824;top:1265;width:4592;height:396;mso-position-horizontal-relative:page;mso-position-vertical-relative:text" coordsize="4592,396" o:allowincell="f" path="m1133,102r,228l1207,330r,-228e" fillcolor="#686868" stroked="f">
              <v:path arrowok="t"/>
            </v:shape>
            <v:shape id="_x0000_s1147" style="position:absolute;left:3824;top:1265;width:4592;height:396;mso-position-horizontal-relative:page;mso-position-vertical-relative:text" coordsize="4592,396" o:allowincell="f" path="m1598,102r,l1598,103r,2l1598,107r,4l1598,116r,7l1598,131r,8l1598,148r,3l1767,151r,-3l1765,139r-4,-8l1755,123r-7,-7l1739,111r-13,-4l1713,105r-18,-2l1671,102e" fillcolor="#686868" stroked="f">
              <v:path arrowok="t"/>
            </v:shape>
            <v:shape id="_x0000_s1148" style="position:absolute;left:3824;top:1265;width:4592;height:396;mso-position-horizontal-relative:page;mso-position-vertical-relative:text" coordsize="4592,396" o:allowincell="f" path="m1797,102r,1l1797,121r,20l1797,163r,36l1907,199r-5,-36l1899,141r-3,-20l1893,103r,-1e" fillcolor="#686868" stroked="f">
              <v:path arrowok="t"/>
            </v:shape>
            <v:shape id="_x0000_s1149" style="position:absolute;left:3824;top:1265;width:4592;height:396;mso-position-horizontal-relative:page;mso-position-vertical-relative:text" coordsize="4592,396" o:allowincell="f" path="m1929,102r-12,93l2025,195r,-93e" fillcolor="#686868" stroked="f">
              <v:path arrowok="t"/>
            </v:shape>
            <v:shape id="_x0000_s1150" style="position:absolute;left:3824;top:1265;width:4592;height:396;mso-position-horizontal-relative:page;mso-position-vertical-relative:text" coordsize="4592,396" o:allowincell="f" path="m2055,102r,285l2129,387r,-285e" fillcolor="#686868" stroked="f">
              <v:path arrowok="t"/>
            </v:shape>
            <v:shape id="_x0000_s1151" style="position:absolute;left:3824;top:1265;width:4592;height:396;mso-position-horizontal-relative:page;mso-position-vertical-relative:text" coordsize="4592,396" o:allowincell="f" path="m2531,102r,285l2605,387r,-285e" fillcolor="#686868" stroked="f">
              <v:path arrowok="t"/>
            </v:shape>
            <v:shape id="_x0000_s1152" style="position:absolute;left:3824;top:1265;width:4592;height:396;mso-position-horizontal-relative:page;mso-position-vertical-relative:text" coordsize="4592,396" o:allowincell="f" path="m2832,102r,128l2935,230,2893,102e" fillcolor="#686868" stroked="f">
              <v:path arrowok="t"/>
            </v:shape>
            <v:shape id="_x0000_s1153" style="position:absolute;left:3824;top:1265;width:4592;height:396;mso-position-horizontal-relative:page;mso-position-vertical-relative:text" coordsize="4592,396" o:allowincell="f" path="m2935,102r,128l2997,230r,-128e" fillcolor="#686868" stroked="f">
              <v:path arrowok="t"/>
            </v:shape>
            <v:shape id="_x0000_s1154" style="position:absolute;left:3824;top:1265;width:4592;height:396;mso-position-horizontal-relative:page;mso-position-vertical-relative:text" coordsize="4592,396" o:allowincell="f" path="m3735,102r,228l3809,330r,-228e" fillcolor="#686868" stroked="f">
              <v:path arrowok="t"/>
            </v:shape>
            <v:shape id="_x0000_s1155" style="position:absolute;left:3824;top:1265;width:4592;height:396;mso-position-horizontal-relative:page;mso-position-vertical-relative:text" coordsize="4592,396" o:allowincell="f" path="m3872,102r,285l3946,387r,-285e" fillcolor="#686868" stroked="f">
              <v:path arrowok="t"/>
            </v:shape>
            <v:shape id="_x0000_s1156" style="position:absolute;left:3824;top:1265;width:4592;height:396;mso-position-horizontal-relative:page;mso-position-vertical-relative:text" coordsize="4592,396" o:allowincell="f" path="m4175,102r,285l4249,387r,-285e" fillcolor="#686868" stroked="f">
              <v:path arrowok="t"/>
            </v:shape>
            <v:shape id="_x0000_s1157" style="position:absolute;left:3824;top:1265;width:4592;height:396;mso-position-horizontal-relative:page;mso-position-vertical-relative:text" coordsize="4592,396" o:allowincell="f" path="m4279,102r,57l4402,159r,-57e" fillcolor="#686868" stroked="f">
              <v:path arrowok="t"/>
            </v:shape>
            <v:shape id="_x0000_s1158" style="position:absolute;left:3824;top:1265;width:4592;height:396;mso-position-horizontal-relative:page;mso-position-vertical-relative:text" coordsize="4592,396" o:allowincell="f" path="m2156,145r-1,7l2153,165r,11l2153,176r,7l2153,188r,3l2153,193r1,5l2155,204r,1l2159,214r2,5l2163,223r4,8l2168,232r5,4l2182,243r3,3l2196,253r2,2l2204,259r6,4l2220,270r11,8l2243,288r2,1l2245,289r4,5l2252,305r,9l2252,321r,16l2248,343r-1,2l2319,345r1,-2l2320,337r2,-16l2322,314r-1,-9l2321,294r-1,-5l2320,289r,-1l2318,278r-1,-8l2314,263r-2,-4l2310,255r-1,-2l2302,246r-2,-3l2292,236r-6,-4l2286,231r-11,-8l2268,219r-8,-5l2247,205r-3,-1l2235,198r-7,-5l2228,191r-2,-3l2223,183r-1,-7l2222,176r,-11l2222,152r5,-7e" fillcolor="#686868" stroked="f">
              <v:path arrowok="t"/>
            </v:shape>
            <v:shape id="_x0000_s1159" style="position:absolute;left:3824;top:1265;width:4592;height:396;mso-position-horizontal-relative:page;mso-position-vertical-relative:text" coordsize="4592,396" o:allowincell="f" path="m2244,145r3,3l2247,153r,24l2247,188r69,l2316,177r-1,-24l2314,148r-1,-3e" fillcolor="#686868" stroked="f">
              <v:path arrowok="t"/>
            </v:shape>
            <v:shape id="_x0000_s1160" style="position:absolute;left:3824;top:1265;width:4592;height:396;mso-position-horizontal-relative:page;mso-position-vertical-relative:text" coordsize="4592,396" o:allowincell="f" path="m2342,145r-1,7l2339,165r,11l2339,176r,7l2339,188r,3l2339,193r1,5l2341,204r,1l2345,214r2,5l2349,223r5,8l2354,232r6,4l2368,243r3,3l2382,253r2,2l2390,259r6,4l2406,270r11,8l2430,288r1,1l2431,289r4,5l2438,305r,9l2438,321r,16l2434,343r-1,2l2505,345r1,-2l2506,337r2,-16l2508,314r-1,-9l2507,294r,-5l2507,289r-1,-1l2504,278r-1,-8l2500,263r-2,-4l2496,255r-1,-2l2488,246r-2,-3l2478,236r-5,-4l2472,231r-11,-8l2454,219r-8,-5l2433,205r-2,-1l2422,198r-8,-5l2414,191r-2,-3l2409,183r-1,-7l2408,176r,-11l2408,152r5,-7e" fillcolor="#686868" stroked="f">
              <v:path arrowok="t"/>
            </v:shape>
            <v:shape id="_x0000_s1161" style="position:absolute;left:3824;top:1265;width:4592;height:396;mso-position-horizontal-relative:page;mso-position-vertical-relative:text" coordsize="4592,396" o:allowincell="f" path="m2430,145r3,3l2433,153r,24l2433,188r69,l2502,177r-1,-24l2500,148r-1,-3e" fillcolor="#686868" stroked="f">
              <v:path arrowok="t"/>
            </v:shape>
            <v:shape id="_x0000_s1162" style="position:absolute;left:3824;top:1265;width:4592;height:396;mso-position-horizontal-relative:page;mso-position-vertical-relative:text" coordsize="4592,396" o:allowincell="f" path="m2637,145r,1l2636,148r-1,11l2634,174r-1,20l2633,219r,50l2633,295r1,20l2635,330r,l2636,341r,1l2637,345r71,l2707,342r,-1l2707,330r,l2707,315r,-20l2707,269r,-50l2707,194r,-20l2707,159r,-11l2707,146r4,-1e" fillcolor="#686868" stroked="f">
              <v:path arrowok="t"/>
            </v:shape>
            <v:shape id="_x0000_s1163" style="position:absolute;left:3824;top:1265;width:4592;height:396;mso-position-horizontal-relative:page;mso-position-vertical-relative:text" coordsize="4592,396" o:allowincell="f" path="m2728,145r1,2l2730,149r,10l2730,160r,14l2730,175r,19l2730,220r,50l2730,295r,11l2729,315r-1,15l2728,338r-5,4l2718,345r81,l2801,342r,-4l2802,330r1,-15l2803,306r1,-11l2804,270r,-50l2804,194r-1,-19l2803,174r-1,-14l2802,159r-1,-10l2800,147r-1,-2e" fillcolor="#686868" stroked="f">
              <v:path arrowok="t"/>
            </v:shape>
            <v:shape id="_x0000_s1164" style="position:absolute;left:3824;top:1265;width:4592;height:396;mso-position-horizontal-relative:page;mso-position-vertical-relative:text" coordsize="4592,396" o:allowincell="f" path="m3023,145r-1,7l3021,165r-1,11l3020,176r,7l3020,188r,3l3021,193r,5l3022,204r1,1l3026,214r2,5l3030,223r5,8l3036,232r5,4l3050,243r3,3l3064,253r2,2l3072,259r6,4l3087,270r12,8l3111,288r1,1l3113,289r4,5l3119,305r,9l3119,321r,16l3115,343r-1,2l3187,345r,-2l3188,337r1,-16l3189,314r,-9l3188,294r,-5l3188,289r,-1l3186,278r-2,-8l3181,263r-2,-4l3177,255r,-2l3170,246r-2,-3l3160,236r-6,-4l3153,231r-11,-8l3136,219r-8,-5l3114,205r-2,-1l3103,198r-7,-5l3095,191r-1,-3l3091,183r-1,-7l3090,176r,-11l3090,152r4,-7e" fillcolor="#686868" stroked="f">
              <v:path arrowok="t"/>
            </v:shape>
            <v:shape id="_x0000_s1165" style="position:absolute;left:3824;top:1265;width:4592;height:396;mso-position-horizontal-relative:page;mso-position-vertical-relative:text" coordsize="4592,396" o:allowincell="f" path="m3111,145r4,3l3115,153r,24l3115,188r68,l3183,177r-1,-24l3181,148r,-3e" fillcolor="#686868" stroked="f">
              <v:path arrowok="t"/>
            </v:shape>
            <v:shape id="_x0000_s1166" style="position:absolute;left:3824;top:1265;width:4592;height:396;mso-position-horizontal-relative:page;mso-position-vertical-relative:text" coordsize="4592,396" o:allowincell="f" path="m3541,145r-1,1l3539,148r-1,11l3537,174r-1,20l3536,219r,50l3536,295r1,20l3538,330r,l3540,341r,1l3541,345r71,l3611,342r-1,-1l3610,330r,l3610,315r,-20l3610,269r,-50l3610,194r,-20l3610,159r,-11l3610,146r4,-1e" fillcolor="#686868" stroked="f">
              <v:path arrowok="t"/>
            </v:shape>
            <v:shape id="_x0000_s1167" style="position:absolute;left:3824;top:1265;width:4592;height:396;mso-position-horizontal-relative:page;mso-position-vertical-relative:text" coordsize="4592,396" o:allowincell="f" path="m3631,145r1,2l3633,149r,10l3633,160r,14l3633,175r,19l3633,220r,50l3633,295r,11l3633,315r-1,15l3631,338r-5,4l3622,345r81,l3704,342r,-4l3705,330r1,-15l3707,306r,-11l3707,270r,-50l3707,194r-1,-19l3706,174r-1,-14l3705,159r-1,-10l3704,147r-1,-2e" fillcolor="#686868" stroked="f">
              <v:path arrowok="t"/>
            </v:shape>
            <v:shape id="_x0000_s1168" style="position:absolute;left:3824;top:1265;width:4592;height:396;mso-position-horizontal-relative:page;mso-position-vertical-relative:text" coordsize="4592,396" o:allowincell="f" path="m3978,145r-1,1l3976,150r,6l3974,173r-1,22l3973,286r1,24l3976,330r2,9l3979,345r71,l4047,339r,-9l4047,310r,-24l4047,195r,-22l4047,156r,-6l4049,146r,-1e" fillcolor="#686868" stroked="f">
              <v:path arrowok="t"/>
            </v:shape>
            <v:shape id="_x0000_s1169" style="position:absolute;left:3824;top:1265;width:4592;height:396;mso-position-horizontal-relative:page;mso-position-vertical-relative:text" coordsize="4592,396" o:allowincell="f" path="m4072,145r2,3l4074,155r,20l4074,199r,27l4148,226r,-27l4148,175r-3,-20l4144,148r-1,-3e" fillcolor="#686868" stroked="f">
              <v:path arrowok="t"/>
            </v:shape>
            <v:shape id="_x0000_s1170" style="position:absolute;left:3824;top:1265;width:4592;height:396;mso-position-horizontal-relative:page;mso-position-vertical-relative:text" coordsize="4592,396" o:allowincell="f" path="m4425,145r-1,7l4422,165r,11l4422,176r,7l4422,188r,3l4422,193r1,5l4424,204r1,1l4428,214r2,5l4432,223r5,8l4438,232r5,4l4451,243r3,3l4465,253r2,2l4473,259r6,4l4489,270r12,8l4513,288r1,1l4515,289r4,5l4521,305r,9l4521,321r,16l4517,343r-1,2l4588,345r1,-2l4590,337r1,-16l4591,314r,-9l4590,294r,-5l4590,289r-1,-1l4587,278r-1,-8l4583,263r-2,-4l4579,255r-1,-2l4572,246r-3,-3l4561,236r-5,-4l4555,231r-11,-8l4537,219r-8,-5l4516,205r-2,-1l4505,198r-7,-5l4497,191r-2,-3l4493,183r-2,-7l4491,176r,-11l4491,152r5,-7e" fillcolor="#686868" stroked="f">
              <v:path arrowok="t"/>
            </v:shape>
            <v:shape id="_x0000_s1171" style="position:absolute;left:3824;top:1265;width:4592;height:396;mso-position-horizontal-relative:page;mso-position-vertical-relative:text" coordsize="4592,396" o:allowincell="f" path="m4513,145r3,3l4516,153r,24l4516,188r69,l4585,177r-1,-24l4583,148r-1,-3e" fillcolor="#686868" stroked="f">
              <v:path arrowok="t"/>
            </v:shape>
            <v:shape id="_x0000_s1172" style="position:absolute;left:3824;top:1265;width:4592;height:396;mso-position-horizontal-relative:page;mso-position-vertical-relative:text" coordsize="4592,396" o:allowincell="f" path="m756,151r,63l830,214r,-63e" fillcolor="#686868" stroked="f">
              <v:path arrowok="t"/>
            </v:shape>
            <v:shape id="_x0000_s1173" style="position:absolute;left:3824;top:1265;width:4592;height:396;mso-position-horizontal-relative:page;mso-position-vertical-relative:text" coordsize="4592,396" o:allowincell="f" path="m847,151r6,4l853,156r,24l853,199r,15l847,214r70,l917,214r4,-15l921,180r-1,-24l920,155r-1,-4e" fillcolor="#686868" stroked="f">
              <v:path arrowok="t"/>
            </v:shape>
            <v:shape id="_x0000_s1174" style="position:absolute;left:3824;top:1265;width:4592;height:396;mso-position-horizontal-relative:page;mso-position-vertical-relative:text" coordsize="4592,396" o:allowincell="f" path="m1598,151r,187l1672,338r,-187e" fillcolor="#686868" stroked="f">
              <v:path arrowok="t"/>
            </v:shape>
            <v:shape id="_x0000_s1175" style="position:absolute;left:3824;top:1265;width:4592;height:396;mso-position-horizontal-relative:page;mso-position-vertical-relative:text" coordsize="4592,396" o:allowincell="f" path="m1680,151r6,1l1692,155r1,3l1694,162r1,3l1696,173r,4l1696,203r,94l1694,318r-1,11l1681,338r-9,l1768,338r,l1769,329r,-11l1769,297r1,-94l1769,177r,-4l1769,165r-1,-3l1768,158r,-3l1767,152r,-1e" fillcolor="#686868" stroked="f">
              <v:path arrowok="t"/>
            </v:shape>
            <v:shape id="_x0000_s1176" style="position:absolute;left:3824;top:1265;width:4592;height:396;mso-position-horizontal-relative:page;mso-position-vertical-relative:text" coordsize="4592,396" o:allowincell="f" path="m262,159r,54l336,213r,-54e" fillcolor="#686868" stroked="f">
              <v:path arrowok="t"/>
            </v:shape>
            <v:shape id="_x0000_s1177" style="position:absolute;left:3824;top:1265;width:4592;height:396;mso-position-horizontal-relative:page;mso-position-vertical-relative:text" coordsize="4592,396" o:allowincell="f" path="m607,159r,54l681,213r,-54e" fillcolor="#686868" stroked="f">
              <v:path arrowok="t"/>
            </v:shape>
            <v:shape id="_x0000_s1178" style="position:absolute;left:3824;top:1265;width:4592;height:396;mso-position-horizontal-relative:page;mso-position-vertical-relative:text" coordsize="4592,396" o:allowincell="f" path="m4279,159r,54l4353,213r,-54e" fillcolor="#686868" stroked="f">
              <v:path arrowok="t"/>
            </v:shape>
            <v:shape id="_x0000_s1179" style="position:absolute;left:3824;top:1265;width:4592;height:396;mso-position-horizontal-relative:page;mso-position-vertical-relative:text" coordsize="4592,396" o:allowincell="f" path="m962,166r,l959,192r-3,24l953,237r-2,18l948,272r-1,13l1013,285r1,-13l1016,255r2,-18l1021,216r3,-24l1027,166r,e" fillcolor="#686868" stroked="f">
              <v:path arrowok="t"/>
            </v:shape>
            <v:shape id="_x0000_s1180" style="position:absolute;left:3824;top:1265;width:4592;height:396;mso-position-horizontal-relative:page;mso-position-vertical-relative:text" coordsize="4592,396" o:allowincell="f" path="m1027,166r2,23l1031,211r2,20l1035,251r2,18l1039,285r66,l1103,269r-3,-18l1097,231r-3,-20l1091,189r-4,-23e" fillcolor="#686868" stroked="f">
              <v:path arrowok="t"/>
            </v:shape>
            <v:shape id="_x0000_s1181" style="position:absolute;left:3824;top:1265;width:4592;height:396;mso-position-horizontal-relative:page;mso-position-vertical-relative:text" coordsize="4592,396" o:allowincell="f" path="m3302,169r,15l3302,200r,11l3302,219r,6l3302,229r,4l3302,234r125,l3450,233r19,-4l3480,225r13,-6l3502,211r5,-11l3512,184r2,-15e" fillcolor="#686868" stroked="f">
              <v:path arrowok="t"/>
            </v:shape>
            <v:shape id="_x0000_s1182" style="position:absolute;left:3824;top:1265;width:4592;height:396;mso-position-horizontal-relative:page;mso-position-vertical-relative:text" coordsize="4592,396" o:allowincell="f" path="m113,183r,58l229,241r,-58e" fillcolor="#686868" stroked="f">
              <v:path arrowok="t"/>
            </v:shape>
            <v:shape id="_x0000_s1183" style="position:absolute;left:3824;top:1265;width:4592;height:396;mso-position-horizontal-relative:page;mso-position-vertical-relative:text" coordsize="4592,396" o:allowincell="f" path="m1917,195r-5,40l1955,235r6,-40e" fillcolor="#686868" stroked="f">
              <v:path arrowok="t"/>
            </v:shape>
            <v:shape id="_x0000_s1184" style="position:absolute;left:3824;top:1265;width:4592;height:396;mso-position-horizontal-relative:page;mso-position-vertical-relative:text" coordsize="4592,396" o:allowincell="f" path="m1961,195r,192l2025,387r,-192e" fillcolor="#686868" stroked="f">
              <v:path arrowok="t"/>
            </v:shape>
            <v:shape id="_x0000_s1185" style="position:absolute;left:3824;top:1265;width:4592;height:396;mso-position-horizontal-relative:page;mso-position-vertical-relative:text" coordsize="4592,396" o:allowincell="f" path="m1797,199r,188l1862,387r,-188e" fillcolor="#686868" stroked="f">
              <v:path arrowok="t"/>
            </v:shape>
            <v:shape id="_x0000_s1186" style="position:absolute;left:3824;top:1265;width:4592;height:396;mso-position-horizontal-relative:page;mso-position-vertical-relative:text" coordsize="4592,396" o:allowincell="f" path="m1862,199r5,36l1912,235r-5,-36e" fillcolor="#686868" stroked="f">
              <v:path arrowok="t"/>
            </v:shape>
            <v:shape id="_x0000_s1187" style="position:absolute;left:3824;top:1265;width:4592;height:396;mso-position-horizontal-relative:page;mso-position-vertical-relative:text" coordsize="4592,396" o:allowincell="f" path="m262,213r,54l382,267r,-54e" fillcolor="#686868" stroked="f">
              <v:path arrowok="t"/>
            </v:shape>
            <v:shape id="_x0000_s1188" style="position:absolute;left:3824;top:1265;width:4592;height:396;mso-position-horizontal-relative:page;mso-position-vertical-relative:text" coordsize="4592,396" o:allowincell="f" path="m607,213r,54l727,267r,-54e" fillcolor="#686868" stroked="f">
              <v:path arrowok="t"/>
            </v:shape>
            <v:shape id="_x0000_s1189" style="position:absolute;left:3824;top:1265;width:4592;height:396;mso-position-horizontal-relative:page;mso-position-vertical-relative:text" coordsize="4592,396" o:allowincell="f" path="m4279,213r,54l4399,267r,-54e" fillcolor="#686868" stroked="f">
              <v:path arrowok="t"/>
            </v:shape>
            <v:shape id="_x0000_s1190" style="position:absolute;left:3824;top:1265;width:4592;height:396;mso-position-horizontal-relative:page;mso-position-vertical-relative:text" coordsize="4592,396" o:allowincell="f" path="m756,214r,7l756,233r,5l756,242r,5l756,253r,6l915,259r-5,-6l905,247r-10,-5l881,238r22,-5l915,221r2,-7e" fillcolor="#686868" stroked="f">
              <v:path arrowok="t"/>
            </v:shape>
            <v:shape id="_x0000_s1191" style="position:absolute;left:3824;top:1265;width:4592;height:396;mso-position-horizontal-relative:page;mso-position-vertical-relative:text" coordsize="4592,396" o:allowincell="f" path="m412,230r,28l577,258r,-28e" fillcolor="#686868" stroked="f">
              <v:path arrowok="t"/>
            </v:shape>
            <v:shape id="_x0000_s1192" style="position:absolute;left:3824;top:1265;width:4592;height:396;mso-position-horizontal-relative:page;mso-position-vertical-relative:text" coordsize="4592,396" o:allowincell="f" path="m2832,230r,28l2997,258r,-28e" fillcolor="#686868" stroked="f">
              <v:path arrowok="t"/>
            </v:shape>
            <v:shape id="_x0000_s1193" style="position:absolute;left:3824;top:1265;width:4592;height:396;mso-position-horizontal-relative:page;mso-position-vertical-relative:text" coordsize="4592,396" o:allowincell="f" path="m3302,234r,153l3401,387r,-153e" fillcolor="#686868" stroked="f">
              <v:path arrowok="t"/>
            </v:shape>
            <v:shape id="_x0000_s1194" style="position:absolute;left:3824;top:1265;width:4592;height:396;mso-position-horizontal-relative:page;mso-position-vertical-relative:text" coordsize="4592,396" o:allowincell="f" path="m1867,235r22,152l1935,387r20,-152e" fillcolor="#686868" stroked="f">
              <v:path arrowok="t"/>
            </v:shape>
            <v:shape id="_x0000_s1195" style="position:absolute;left:3824;top:1265;width:4592;height:396;mso-position-horizontal-relative:page;mso-position-vertical-relative:text" coordsize="4592,396" o:allowincell="f" path="m133,241r,45l131,318r-10,12l115,331r114,l229,330r,-12l229,286r,-45e" fillcolor="#686868" stroked="f">
              <v:path arrowok="t"/>
            </v:shape>
            <v:shape id="_x0000_s1196" style="position:absolute;left:3824;top:1265;width:4592;height:396;mso-position-horizontal-relative:page;mso-position-vertical-relative:text" coordsize="4592,396" o:allowincell="f" path="m1355,251r-9,68l1576,319r-10,-68e" fillcolor="#686868" stroked="f">
              <v:path arrowok="t"/>
            </v:shape>
            <v:shape id="_x0000_s1197" style="position:absolute;left:3824;top:1265;width:4592;height:396;mso-position-horizontal-relative:page;mso-position-vertical-relative:text" coordsize="4592,396" o:allowincell="f" path="m412,258r,129l473,387r,-129e" fillcolor="#686868" stroked="f">
              <v:path arrowok="t"/>
            </v:shape>
            <v:shape id="_x0000_s1198" style="position:absolute;left:3824;top:1265;width:4592;height:396;mso-position-horizontal-relative:page;mso-position-vertical-relative:text" coordsize="4592,396" o:allowincell="f" path="m473,258r39,129l577,387r,-129e" fillcolor="#686868" stroked="f">
              <v:path arrowok="t"/>
            </v:shape>
            <v:shape id="_x0000_s1199" style="position:absolute;left:3824;top:1265;width:4592;height:396;mso-position-horizontal-relative:page;mso-position-vertical-relative:text" coordsize="4592,396" o:allowincell="f" path="m2832,258r,129l2893,387r,-129e" fillcolor="#686868" stroked="f">
              <v:path arrowok="t"/>
            </v:shape>
            <v:shape id="_x0000_s1200" style="position:absolute;left:3824;top:1265;width:4592;height:396;mso-position-horizontal-relative:page;mso-position-vertical-relative:text" coordsize="4592,396" o:allowincell="f" path="m2893,258r39,129l2997,387r,-129e" fillcolor="#686868" stroked="f">
              <v:path arrowok="t"/>
            </v:shape>
            <v:shape id="_x0000_s1201" style="position:absolute;left:3824;top:1265;width:4592;height:396;mso-position-horizontal-relative:page;mso-position-vertical-relative:text" coordsize="4592,396" o:allowincell="f" path="m756,259r,128l830,387r,-128e" fillcolor="#686868" stroked="f">
              <v:path arrowok="t"/>
            </v:shape>
            <v:shape id="_x0000_s1202" style="position:absolute;left:3824;top:1265;width:4592;height:396;mso-position-horizontal-relative:page;mso-position-vertical-relative:text" coordsize="4592,396" o:allowincell="f" path="m830,259r2,l849,264r,1l850,270r,1l852,285r1,6l853,312r,75l921,387r,-75l921,291r,-6l920,271r,-1l918,265r,-1l915,259r,e" fillcolor="#686868" stroked="f">
              <v:path arrowok="t"/>
            </v:shape>
            <v:shape id="_x0000_s1203" style="position:absolute;left:3824;top:1265;width:4592;height:396;mso-position-horizontal-relative:page;mso-position-vertical-relative:text" coordsize="4592,396" o:allowincell="f" path="m262,267r,63l336,330r,-63e" fillcolor="#686868" stroked="f">
              <v:path arrowok="t"/>
            </v:shape>
            <v:shape id="_x0000_s1204" style="position:absolute;left:3824;top:1265;width:4592;height:396;mso-position-horizontal-relative:page;mso-position-vertical-relative:text" coordsize="4592,396" o:allowincell="f" path="m607,267r,63l681,330r,-63e" fillcolor="#686868" stroked="f">
              <v:path arrowok="t"/>
            </v:shape>
            <v:shape id="_x0000_s1205" style="position:absolute;left:3824;top:1265;width:4592;height:396;mso-position-horizontal-relative:page;mso-position-vertical-relative:text" coordsize="4592,396" o:allowincell="f" path="m4279,267r,63l4353,330r,-63e" fillcolor="#686868" stroked="f">
              <v:path arrowok="t"/>
            </v:shape>
            <v:shape id="_x0000_s1206" style="position:absolute;left:3824;top:1265;width:4592;height:396;mso-position-horizontal-relative:page;mso-position-vertical-relative:text" coordsize="4592,396" o:allowincell="f" path="m4074,273r,15l4074,313r,19l4074,340r-2,5l4143,345r1,-5l4145,332r3,-19l4148,288r,-15e" fillcolor="#686868" stroked="f">
              <v:path arrowok="t"/>
            </v:shape>
            <v:shape id="_x0000_s1207" style="position:absolute;left:3824;top:1265;width:4592;height:396;mso-position-horizontal-relative:page;mso-position-vertical-relative:text" coordsize="4592,396" o:allowincell="f" path="m2155,285r,19l2156,327r2,14l2159,345r68,l2224,341r,-14l2224,304r,-19e" fillcolor="#686868" stroked="f">
              <v:path arrowok="t"/>
            </v:shape>
            <v:shape id="_x0000_s1208" style="position:absolute;left:3824;top:1265;width:4592;height:396;mso-position-horizontal-relative:page;mso-position-vertical-relative:text" coordsize="4592,396" o:allowincell="f" path="m2341,285r,19l2342,327r3,14l2345,345r68,l2410,341r,-14l2410,304r,-19e" fillcolor="#686868" stroked="f">
              <v:path arrowok="t"/>
            </v:shape>
            <v:shape id="_x0000_s1209" style="position:absolute;left:3824;top:1265;width:4592;height:396;mso-position-horizontal-relative:page;mso-position-vertical-relative:text" coordsize="4592,396" o:allowincell="f" path="m3023,285r,19l3024,327r2,14l3027,345r68,l3091,341r,-14l3091,304r,-19e" fillcolor="#686868" stroked="f">
              <v:path arrowok="t"/>
            </v:shape>
            <v:shape id="_x0000_s1210" style="position:absolute;left:3824;top:1265;width:4592;height:396;mso-position-horizontal-relative:page;mso-position-vertical-relative:text" coordsize="4592,396" o:allowincell="f" path="m4424,285r,19l4425,327r3,14l4428,345r68,l4493,341r,-14l4493,304r,-19e" fillcolor="#686868" stroked="f">
              <v:path arrowok="t"/>
            </v:shape>
            <v:shape id="_x0000_s1211" style="position:absolute;left:3824;top:1265;width:4592;height:396;mso-position-horizontal-relative:page;mso-position-vertical-relative:text" coordsize="4592,396" o:allowincell="f" path="m947,285r-7,51l1113,336r-8,-51e" fillcolor="#686868" stroked="f">
              <v:path arrowok="t"/>
            </v:shape>
            <v:shape id="_x0000_s1212" style="position:absolute;left:3824;top:1265;width:4592;height:396;mso-position-horizontal-relative:page;mso-position-vertical-relative:text" coordsize="4592,396" o:allowincell="f" path="m1346,319r-9,68l1439,387r6,-68e" fillcolor="#686868" stroked="f">
              <v:path arrowok="t"/>
            </v:shape>
            <v:shape id="_x0000_s1213" style="position:absolute;left:3824;top:1265;width:4592;height:396;mso-position-horizontal-relative:page;mso-position-vertical-relative:text" coordsize="4592,396" o:allowincell="f" path="m1480,319r5,68l1586,387r-10,-68e" fillcolor="#686868" stroked="f">
              <v:path arrowok="t"/>
            </v:shape>
            <v:shape id="_x0000_s1214" style="position:absolute;left:3824;top:1265;width:4592;height:396;mso-position-horizontal-relative:page;mso-position-vertical-relative:text" coordsize="4592,396" o:allowincell="f" path="m262,330r,57l390,387r,-57e" fillcolor="#686868" stroked="f">
              <v:path arrowok="t"/>
            </v:shape>
            <v:shape id="_x0000_s1215" style="position:absolute;left:3824;top:1265;width:4592;height:396;mso-position-horizontal-relative:page;mso-position-vertical-relative:text" coordsize="4592,396" o:allowincell="f" path="m607,330r,57l735,387r,-57e" fillcolor="#686868" stroked="f">
              <v:path arrowok="t"/>
            </v:shape>
            <v:shape id="_x0000_s1216" style="position:absolute;left:3824;top:1265;width:4592;height:396;mso-position-horizontal-relative:page;mso-position-vertical-relative:text" coordsize="4592,396" o:allowincell="f" path="m1133,330r,57l1252,387r,-57e" fillcolor="#686868" stroked="f">
              <v:path arrowok="t"/>
            </v:shape>
            <v:shape id="_x0000_s1217" style="position:absolute;left:3824;top:1265;width:4592;height:396;mso-position-horizontal-relative:page;mso-position-vertical-relative:text" coordsize="4592,396" o:allowincell="f" path="m3735,330r,57l3854,387r,-57e" fillcolor="#686868" stroked="f">
              <v:path arrowok="t"/>
            </v:shape>
            <v:shape id="_x0000_s1218" style="position:absolute;left:3824;top:1265;width:4592;height:396;mso-position-horizontal-relative:page;mso-position-vertical-relative:text" coordsize="4592,396" o:allowincell="f" path="m4279,330r,57l4407,387r,-57e" fillcolor="#686868" stroked="f">
              <v:path arrowok="t"/>
            </v:shape>
            <v:shape id="_x0000_s1219" style="position:absolute;left:3824;top:1265;width:4592;height:396;mso-position-horizontal-relative:page;mso-position-vertical-relative:text" coordsize="4592,396" o:allowincell="f" path="m6,331r1,4l16,353r6,7l229,360r,-7l229,335r,-4e" fillcolor="#686868" stroked="f">
              <v:path arrowok="t"/>
            </v:shape>
            <v:shape id="_x0000_s1220" style="position:absolute;left:3824;top:1265;width:4592;height:396;mso-position-horizontal-relative:page;mso-position-vertical-relative:text" coordsize="4592,396" o:allowincell="f" path="m940,336r-7,51l1010,387r4,-51e" fillcolor="#686868" stroked="f">
              <v:path arrowok="t"/>
            </v:shape>
            <v:shape id="_x0000_s1221" style="position:absolute;left:3824;top:1265;width:4592;height:396;mso-position-horizontal-relative:page;mso-position-vertical-relative:text" coordsize="4592,396" o:allowincell="f" path="m1041,336r3,51l1120,387r-7,-51e" fillcolor="#686868" stroked="f">
              <v:path arrowok="t"/>
            </v:shape>
            <v:shape id="_x0000_s1222" style="position:absolute;left:3824;top:1265;width:4592;height:396;mso-position-horizontal-relative:page;mso-position-vertical-relative:text" coordsize="4592,396" o:allowincell="f" path="m1598,338r,2l1598,354r,8l1598,369r,5l1598,379r,3l1598,384r,2l1598,387r111,l1722,386r9,-2l1740,382r7,-3l1753,374r6,-5l1764,362r2,-8l1768,340r,-2e" fillcolor="#686868" stroked="f">
              <v:path arrowok="t"/>
            </v:shape>
            <v:shape id="_x0000_s1223" style="position:absolute;left:3824;top:1265;width:4592;height:396;mso-position-horizontal-relative:page;mso-position-vertical-relative:text" coordsize="4592,396" o:allowincell="f" path="m2159,345r,1l2162,353r2,6l2166,365r4,4l2175,374r5,3l2189,382r4,1l2200,386r6,3l2221,391r6,1l2240,393r7,-1l2261,391r10,-2l2280,386r7,-3l2290,382r11,-5l2304,374r6,-5l2312,365r3,-6l2317,353r2,-7l2319,345e" fillcolor="#686868" stroked="f">
              <v:path arrowok="t"/>
            </v:shape>
            <v:shape id="_x0000_s1224" style="position:absolute;left:3824;top:1265;width:4592;height:396;mso-position-horizontal-relative:page;mso-position-vertical-relative:text" coordsize="4592,396" o:allowincell="f" path="m2345,345r,1l2348,353r2,6l2352,365r4,4l2361,374r5,3l2375,382r4,1l2387,386r6,3l2407,391r6,1l2426,393r7,-1l2447,391r10,-2l2466,386r7,-3l2476,382r11,-5l2490,374r6,-5l2498,365r3,-6l2503,353r2,-7l2505,345e" fillcolor="#686868" stroked="f">
              <v:path arrowok="t"/>
            </v:shape>
            <v:shape id="_x0000_s1225" style="position:absolute;left:3824;top:1265;width:4592;height:396;mso-position-horizontal-relative:page;mso-position-vertical-relative:text" coordsize="4592,396" o:allowincell="f" path="m2637,345r3,7l2641,353r7,9l2648,363r7,9l2655,373r9,7l2665,380r12,5l2677,385r3,1l2696,391r3,l2717,393r1,l2719,393r20,-2l2741,391r17,-5l2760,385r1,l2771,380r2,l2781,373r1,-1l2789,363r,-1l2796,353r,-1l2799,345e" fillcolor="#686868" stroked="f">
              <v:path arrowok="t"/>
            </v:shape>
            <v:shape id="_x0000_s1226" style="position:absolute;left:3824;top:1265;width:4592;height:396;mso-position-horizontal-relative:page;mso-position-vertical-relative:text" coordsize="4592,396" o:allowincell="f" path="m3027,345r,1l3029,353r2,6l3034,365r3,4l3043,374r4,3l3057,382r3,1l3068,386r6,3l3088,391r6,1l3107,393r8,-1l3129,391r9,-2l3148,386r7,-3l3158,382r10,-5l3171,374r7,-5l3180,365r2,-6l3184,353r3,-7l3187,345e" fillcolor="#686868" stroked="f">
              <v:path arrowok="t"/>
            </v:shape>
            <v:shape id="_x0000_s1227" style="position:absolute;left:3824;top:1265;width:4592;height:396;mso-position-horizontal-relative:page;mso-position-vertical-relative:text" coordsize="4592,396" o:allowincell="f" path="m3541,345r3,7l3544,353r7,9l3551,363r7,9l3559,373r9,7l3569,380r11,5l3581,385r2,1l3599,391r3,l3620,393r2,l3622,393r21,-2l3644,391r17,-5l3663,385r1,l3674,380r2,l3684,373r2,-1l3692,363r1,-1l3699,353r1,-1l3703,345e" fillcolor="#686868" stroked="f">
              <v:path arrowok="t"/>
            </v:shape>
            <v:shape id="_x0000_s1228" style="position:absolute;left:3824;top:1265;width:4592;height:396;mso-position-horizontal-relative:page;mso-position-vertical-relative:text" coordsize="4592,396" o:allowincell="f" path="m3979,345r1,1l3980,347r,1l3981,349r8,16l3990,366r15,13l4005,379r3,2l4019,385r6,3l4040,391r5,1l4062,393r10,-1l4084,391r9,-3l4103,385r8,-4l4114,379r1,l4130,366r1,-1l4141,349r1,-1l4142,347r,-1l4143,345e" fillcolor="#686868" stroked="f">
              <v:path arrowok="t"/>
            </v:shape>
            <v:shape id="_x0000_s1229" style="position:absolute;left:3824;top:1265;width:4592;height:396;mso-position-horizontal-relative:page;mso-position-vertical-relative:text" coordsize="4592,396" o:allowincell="f" path="m4428,345r1,1l4431,353r2,6l4435,365r4,4l4444,374r5,3l4458,382r4,1l4470,386r6,3l4490,391r6,1l4509,393r8,-1l4530,391r10,-2l4549,386r8,-3l4559,382r11,-5l4573,374r6,-5l4581,365r3,-6l4586,353r2,-7l4588,345e" fillcolor="#686868" stroked="f">
              <v:path arrowok="t"/>
            </v:shape>
            <v:shape id="_x0000_s1230" style="position:absolute;left:3824;top:1265;width:4592;height:396;mso-position-horizontal-relative:page;mso-position-vertical-relative:text" coordsize="4592,396" o:allowincell="f" path="m22,360r7,8l31,370r14,10l49,383r3,1l68,391r7,1l88,395r8,l98,395r20,-3l121,391r15,-7l137,383r3,-3l151,370r1,-2l158,360e" fillcolor="#686868" stroked="f">
              <v:path arrowok="t"/>
            </v:shape>
            <v:shape id="_x0000_s1231" style="position:absolute;left:3824;top:1265;width:4592;height:396;mso-position-horizontal-relative:page;mso-position-vertical-relative:text" coordsize="4592,396" o:allowincell="f" path="m158,360r9,27l229,387r,-27e" fillcolor="#686868" stroked="f">
              <v:path arrowok="t"/>
            </v:shape>
            <w10:wrap anchorx="page"/>
          </v:group>
        </w:pict>
      </w:r>
      <w:proofErr w:type="gramStart"/>
      <w:r w:rsidR="0055783E">
        <w:rPr>
          <w:rFonts w:ascii="Times New Roman" w:hAnsi="Times New Roman"/>
          <w:b/>
          <w:bCs/>
          <w:color w:val="191919"/>
          <w:sz w:val="20"/>
          <w:szCs w:val="20"/>
        </w:rPr>
        <w:t>Education Specialist Deg</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ee in Educational Leadership (</w:t>
      </w:r>
      <w:proofErr w:type="spellStart"/>
      <w:r w:rsidR="0055783E">
        <w:rPr>
          <w:rFonts w:ascii="Times New Roman" w:hAnsi="Times New Roman"/>
          <w:b/>
          <w:bCs/>
          <w:color w:val="191919"/>
          <w:sz w:val="20"/>
          <w:szCs w:val="20"/>
        </w:rPr>
        <w:t>Ed.S</w:t>
      </w:r>
      <w:proofErr w:type="spellEnd"/>
      <w:r w:rsidR="0055783E">
        <w:rPr>
          <w:rFonts w:ascii="Times New Roman" w:hAnsi="Times New Roman"/>
          <w:b/>
          <w:bCs/>
          <w:color w:val="191919"/>
          <w:sz w:val="20"/>
          <w:szCs w:val="20"/>
        </w:rPr>
        <w:t>.)</w:t>
      </w:r>
      <w:proofErr w:type="gramEnd"/>
    </w:p>
    <w:p w:rsidR="0055783E" w:rsidRDefault="0055783E" w:rsidP="0055783E">
      <w:pPr>
        <w:widowControl w:val="0"/>
        <w:autoSpaceDE w:val="0"/>
        <w:autoSpaceDN w:val="0"/>
        <w:adjustRightInd w:val="0"/>
        <w:spacing w:before="10" w:after="0" w:line="250" w:lineRule="auto"/>
        <w:ind w:left="1926" w:right="977" w:firstLine="360"/>
        <w:rPr>
          <w:rFonts w:ascii="Times New Roman" w:hAnsi="Times New Roman"/>
          <w:color w:val="000000"/>
          <w:sz w:val="20"/>
          <w:szCs w:val="20"/>
        </w:rPr>
      </w:pPr>
      <w:proofErr w:type="gramStart"/>
      <w:r>
        <w:rPr>
          <w:rFonts w:ascii="Times New Roman" w:hAnsi="Times New Roman"/>
          <w:color w:val="191919"/>
          <w:sz w:val="20"/>
          <w:szCs w:val="20"/>
        </w:rPr>
        <w:t xml:space="preserve">The </w:t>
      </w:r>
      <w:proofErr w:type="spellStart"/>
      <w:r>
        <w:rPr>
          <w:rFonts w:ascii="Times New Roman" w:hAnsi="Times New Roman"/>
          <w:color w:val="191919"/>
          <w:sz w:val="20"/>
          <w:szCs w:val="20"/>
        </w:rPr>
        <w:t>Ed.S</w:t>
      </w:r>
      <w:proofErr w:type="spellEnd"/>
      <w:r>
        <w:rPr>
          <w:rFonts w:ascii="Times New Roman" w:hAnsi="Times New Roman"/>
          <w:color w:val="191919"/>
          <w:sz w:val="20"/>
          <w:szCs w:val="20"/>
        </w:rPr>
        <w:t>.</w:t>
      </w:r>
      <w:proofErr w:type="gramEnd"/>
      <w:r>
        <w:rPr>
          <w:rFonts w:ascii="Times New Roman" w:hAnsi="Times New Roman"/>
          <w:color w:val="191919"/>
          <w:sz w:val="20"/>
          <w:szCs w:val="20"/>
        </w:rPr>
        <w:t xml:space="preserve"> </w:t>
      </w:r>
      <w:proofErr w:type="gramStart"/>
      <w:r>
        <w:rPr>
          <w:rFonts w:ascii="Times New Roman" w:hAnsi="Times New Roman"/>
          <w:color w:val="191919"/>
          <w:sz w:val="20"/>
          <w:szCs w:val="20"/>
        </w:rPr>
        <w:t>degree</w:t>
      </w:r>
      <w:proofErr w:type="gramEnd"/>
      <w:r>
        <w:rPr>
          <w:rFonts w:ascii="Times New Roman" w:hAnsi="Times New Roman"/>
          <w:color w:val="191919"/>
          <w:sz w:val="20"/>
          <w:szCs w:val="20"/>
        </w:rPr>
        <w:t xml:space="preserve"> is designed to prepare professional personnel for positions such as </w:t>
      </w:r>
      <w:proofErr w:type="spellStart"/>
      <w:r>
        <w:rPr>
          <w:rFonts w:ascii="Times New Roman" w:hAnsi="Times New Roman"/>
          <w:color w:val="191919"/>
          <w:sz w:val="20"/>
          <w:szCs w:val="20"/>
        </w:rPr>
        <w:t>superi</w:t>
      </w:r>
      <w:r>
        <w:rPr>
          <w:rFonts w:ascii="Times New Roman" w:hAnsi="Times New Roman"/>
          <w:color w:val="191919"/>
          <w:spacing w:val="-4"/>
          <w:sz w:val="20"/>
          <w:szCs w:val="20"/>
        </w:rPr>
        <w:t>n</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tendents</w:t>
      </w:r>
      <w:proofErr w:type="spellEnd"/>
      <w:r>
        <w:rPr>
          <w:rFonts w:ascii="Times New Roman" w:hAnsi="Times New Roman"/>
          <w:color w:val="191919"/>
          <w:sz w:val="20"/>
          <w:szCs w:val="20"/>
        </w:rPr>
        <w:t>, associate or assistant superintendents, principals or policy planners.</w:t>
      </w:r>
    </w:p>
    <w:p w:rsidR="0055783E" w:rsidRDefault="0055783E" w:rsidP="0055783E">
      <w:pPr>
        <w:widowControl w:val="0"/>
        <w:autoSpaceDE w:val="0"/>
        <w:autoSpaceDN w:val="0"/>
        <w:adjustRightInd w:val="0"/>
        <w:spacing w:before="9" w:after="0" w:line="170" w:lineRule="exact"/>
        <w:rPr>
          <w:rFonts w:ascii="Times New Roman" w:hAnsi="Times New Roman"/>
          <w:color w:val="000000"/>
          <w:sz w:val="17"/>
          <w:szCs w:val="17"/>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before="26" w:after="0" w:line="250" w:lineRule="auto"/>
        <w:ind w:left="1940" w:right="1115" w:firstLine="360"/>
        <w:rPr>
          <w:rFonts w:ascii="Times New Roman" w:hAnsi="Times New Roman"/>
          <w:color w:val="000000"/>
          <w:sz w:val="20"/>
          <w:szCs w:val="20"/>
        </w:rPr>
      </w:pPr>
      <w:r>
        <w:rPr>
          <w:rFonts w:ascii="Times New Roman" w:hAnsi="Times New Roman"/>
          <w:color w:val="191919"/>
          <w:sz w:val="20"/>
          <w:szCs w:val="20"/>
        </w:rPr>
        <w:t>General admission requirements are established for all graduate degree programs. Students applying for admission must satisfy the following criteria as a minimum:</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0" w:right="6897"/>
        <w:jc w:val="both"/>
        <w:rPr>
          <w:rFonts w:ascii="Times New Roman" w:hAnsi="Times New Roman"/>
          <w:color w:val="000000"/>
          <w:sz w:val="20"/>
          <w:szCs w:val="20"/>
        </w:rPr>
      </w:pPr>
      <w:r>
        <w:rPr>
          <w:rFonts w:ascii="Times New Roman" w:hAnsi="Times New Roman"/>
          <w:b/>
          <w:bCs/>
          <w:color w:val="191919"/>
          <w:sz w:val="20"/>
          <w:szCs w:val="20"/>
        </w:rPr>
        <w:t>Baccalau</w:t>
      </w:r>
      <w:r>
        <w:rPr>
          <w:rFonts w:ascii="Times New Roman" w:hAnsi="Times New Roman"/>
          <w:b/>
          <w:bCs/>
          <w:color w:val="191919"/>
          <w:spacing w:val="-4"/>
          <w:sz w:val="20"/>
          <w:szCs w:val="20"/>
        </w:rPr>
        <w:t>r</w:t>
      </w:r>
      <w:r>
        <w:rPr>
          <w:rFonts w:ascii="Times New Roman" w:hAnsi="Times New Roman"/>
          <w:b/>
          <w:bCs/>
          <w:color w:val="191919"/>
          <w:sz w:val="20"/>
          <w:szCs w:val="20"/>
        </w:rPr>
        <w:t>eate Deg</w:t>
      </w:r>
      <w:r>
        <w:rPr>
          <w:rFonts w:ascii="Times New Roman" w:hAnsi="Times New Roman"/>
          <w:b/>
          <w:bCs/>
          <w:color w:val="191919"/>
          <w:spacing w:val="-4"/>
          <w:sz w:val="20"/>
          <w:szCs w:val="20"/>
        </w:rPr>
        <w:t>r</w:t>
      </w:r>
      <w:r>
        <w:rPr>
          <w:rFonts w:ascii="Times New Roman" w:hAnsi="Times New Roman"/>
          <w:b/>
          <w:bCs/>
          <w:color w:val="191919"/>
          <w:sz w:val="20"/>
          <w:szCs w:val="20"/>
        </w:rPr>
        <w:t>ee</w:t>
      </w:r>
    </w:p>
    <w:p w:rsidR="0055783E" w:rsidRDefault="0055783E" w:rsidP="0055783E">
      <w:pPr>
        <w:widowControl w:val="0"/>
        <w:autoSpaceDE w:val="0"/>
        <w:autoSpaceDN w:val="0"/>
        <w:adjustRightInd w:val="0"/>
        <w:spacing w:before="10" w:after="0" w:line="250" w:lineRule="auto"/>
        <w:ind w:left="1940" w:right="912" w:firstLine="360"/>
        <w:rPr>
          <w:rFonts w:ascii="Times New Roman" w:hAnsi="Times New Roman"/>
          <w:color w:val="000000"/>
          <w:sz w:val="20"/>
          <w:szCs w:val="20"/>
        </w:rPr>
      </w:pPr>
      <w:r>
        <w:rPr>
          <w:rFonts w:ascii="Times New Roman" w:hAnsi="Times New Roman"/>
          <w:color w:val="191919"/>
          <w:sz w:val="20"/>
          <w:szCs w:val="20"/>
        </w:rPr>
        <w:t xml:space="preserve">Applicants must have received a baccalaureate degree from an accredited college or </w:t>
      </w:r>
      <w:proofErr w:type="spellStart"/>
      <w:r>
        <w:rPr>
          <w:rFonts w:ascii="Times New Roman" w:hAnsi="Times New Roman"/>
          <w:color w:val="191919"/>
          <w:sz w:val="20"/>
          <w:szCs w:val="20"/>
        </w:rPr>
        <w:t>unive</w:t>
      </w:r>
      <w:r>
        <w:rPr>
          <w:rFonts w:ascii="Times New Roman" w:hAnsi="Times New Roman"/>
          <w:color w:val="191919"/>
          <w:spacing w:val="-4"/>
          <w:sz w:val="20"/>
          <w:szCs w:val="20"/>
        </w:rPr>
        <w:t>r</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sity</w:t>
      </w:r>
      <w:proofErr w:type="spellEnd"/>
      <w:r>
        <w:rPr>
          <w:rFonts w:ascii="Times New Roman" w:hAnsi="Times New Roman"/>
          <w:color w:val="191919"/>
          <w:sz w:val="20"/>
          <w:szCs w:val="20"/>
        </w:rPr>
        <w:t xml:space="preserve"> with an unde</w:t>
      </w:r>
      <w:r>
        <w:rPr>
          <w:rFonts w:ascii="Times New Roman" w:hAnsi="Times New Roman"/>
          <w:color w:val="191919"/>
          <w:spacing w:val="-4"/>
          <w:sz w:val="20"/>
          <w:szCs w:val="20"/>
        </w:rPr>
        <w:t>r</w:t>
      </w:r>
      <w:r>
        <w:rPr>
          <w:rFonts w:ascii="Times New Roman" w:hAnsi="Times New Roman"/>
          <w:color w:val="191919"/>
          <w:sz w:val="20"/>
          <w:szCs w:val="20"/>
        </w:rPr>
        <w:t xml:space="preserve">graduate major in (or prerequisite requirements satisfied for) the planned </w:t>
      </w:r>
      <w:proofErr w:type="spellStart"/>
      <w:r>
        <w:rPr>
          <w:rFonts w:ascii="Times New Roman" w:hAnsi="Times New Roman"/>
          <w:color w:val="191919"/>
          <w:sz w:val="20"/>
          <w:szCs w:val="20"/>
        </w:rPr>
        <w:t>gradu</w:t>
      </w:r>
      <w:proofErr w:type="spellEnd"/>
      <w:r>
        <w:rPr>
          <w:rFonts w:ascii="Times New Roman" w:hAnsi="Times New Roman"/>
          <w:color w:val="191919"/>
          <w:sz w:val="20"/>
          <w:szCs w:val="20"/>
        </w:rPr>
        <w:t>- ate field of stud</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0" w:right="6949"/>
        <w:jc w:val="both"/>
        <w:rPr>
          <w:rFonts w:ascii="Times New Roman" w:hAnsi="Times New Roman"/>
          <w:color w:val="000000"/>
          <w:sz w:val="20"/>
          <w:szCs w:val="20"/>
        </w:rPr>
      </w:pPr>
      <w:r>
        <w:rPr>
          <w:rFonts w:ascii="Times New Roman" w:hAnsi="Times New Roman"/>
          <w:b/>
          <w:bCs/>
          <w:color w:val="191919"/>
          <w:sz w:val="20"/>
          <w:szCs w:val="20"/>
        </w:rPr>
        <w:t>Grade-Point</w:t>
      </w:r>
      <w:r>
        <w:rPr>
          <w:rFonts w:ascii="Times New Roman" w:hAnsi="Times New Roman"/>
          <w:b/>
          <w:bCs/>
          <w:color w:val="191919"/>
          <w:spacing w:val="-11"/>
          <w:sz w:val="20"/>
          <w:szCs w:val="20"/>
        </w:rPr>
        <w:t xml:space="preserve"> </w:t>
      </w:r>
      <w:r>
        <w:rPr>
          <w:rFonts w:ascii="Times New Roman" w:hAnsi="Times New Roman"/>
          <w:b/>
          <w:bCs/>
          <w:color w:val="191919"/>
          <w:spacing w:val="-15"/>
          <w:sz w:val="20"/>
          <w:szCs w:val="20"/>
        </w:rPr>
        <w:t>A</w:t>
      </w:r>
      <w:r>
        <w:rPr>
          <w:rFonts w:ascii="Times New Roman" w:hAnsi="Times New Roman"/>
          <w:b/>
          <w:bCs/>
          <w:color w:val="191919"/>
          <w:sz w:val="20"/>
          <w:szCs w:val="20"/>
        </w:rPr>
        <w:t>verage</w:t>
      </w:r>
    </w:p>
    <w:p w:rsidR="0055783E" w:rsidRDefault="0055783E" w:rsidP="0055783E">
      <w:pPr>
        <w:widowControl w:val="0"/>
        <w:autoSpaceDE w:val="0"/>
        <w:autoSpaceDN w:val="0"/>
        <w:adjustRightInd w:val="0"/>
        <w:spacing w:before="10" w:after="0" w:line="240" w:lineRule="auto"/>
        <w:ind w:left="2300"/>
        <w:rPr>
          <w:rFonts w:ascii="Times New Roman" w:hAnsi="Times New Roman"/>
          <w:color w:val="000000"/>
          <w:sz w:val="20"/>
          <w:szCs w:val="20"/>
        </w:rPr>
      </w:pPr>
      <w:r>
        <w:rPr>
          <w:rFonts w:ascii="Times New Roman" w:hAnsi="Times New Roman"/>
          <w:color w:val="191919"/>
          <w:sz w:val="20"/>
          <w:szCs w:val="20"/>
        </w:rPr>
        <w:t>Applicants for regular admission status must have earned a minimum grade-point average of</w:t>
      </w:r>
    </w:p>
    <w:p w:rsidR="0055783E" w:rsidRDefault="00570030" w:rsidP="0055783E">
      <w:pPr>
        <w:widowControl w:val="0"/>
        <w:autoSpaceDE w:val="0"/>
        <w:autoSpaceDN w:val="0"/>
        <w:adjustRightInd w:val="0"/>
        <w:spacing w:before="10" w:after="0" w:line="250" w:lineRule="auto"/>
        <w:ind w:left="1940" w:right="954"/>
        <w:jc w:val="both"/>
        <w:rPr>
          <w:rFonts w:ascii="Times New Roman" w:hAnsi="Times New Roman"/>
          <w:color w:val="000000"/>
          <w:sz w:val="20"/>
          <w:szCs w:val="20"/>
        </w:rPr>
      </w:pPr>
      <w:r w:rsidRPr="00570030">
        <w:rPr>
          <w:noProof/>
        </w:rPr>
        <w:pict>
          <v:shape id="_x0000_s1232" type="#_x0000_t202" style="position:absolute;left:0;text-align:left;margin-left:17.85pt;margin-top:-131.5pt;width:1in;height:187.4pt;z-index:-251653120;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2.5/4.00 at the unde</w:t>
      </w:r>
      <w:r w:rsidR="0055783E">
        <w:rPr>
          <w:rFonts w:ascii="Times New Roman" w:hAnsi="Times New Roman"/>
          <w:color w:val="191919"/>
          <w:spacing w:val="-4"/>
          <w:sz w:val="20"/>
          <w:szCs w:val="20"/>
        </w:rPr>
        <w:t>r</w:t>
      </w:r>
      <w:r w:rsidR="0055783E">
        <w:rPr>
          <w:rFonts w:ascii="Times New Roman" w:hAnsi="Times New Roman"/>
          <w:color w:val="191919"/>
          <w:sz w:val="20"/>
          <w:szCs w:val="20"/>
        </w:rPr>
        <w:t>graduate level calculated on all work attempted.</w:t>
      </w:r>
      <w:r w:rsidR="0055783E">
        <w:rPr>
          <w:rFonts w:ascii="Times New Roman" w:hAnsi="Times New Roman"/>
          <w:color w:val="191919"/>
          <w:spacing w:val="-3"/>
          <w:sz w:val="20"/>
          <w:szCs w:val="20"/>
        </w:rPr>
        <w:t xml:space="preserve"> </w:t>
      </w:r>
      <w:r w:rsidR="0055783E">
        <w:rPr>
          <w:rFonts w:ascii="Times New Roman" w:hAnsi="Times New Roman"/>
          <w:color w:val="191919"/>
          <w:sz w:val="20"/>
          <w:szCs w:val="20"/>
        </w:rPr>
        <w:t xml:space="preserve">The education specialist de- </w:t>
      </w:r>
      <w:proofErr w:type="spellStart"/>
      <w:r w:rsidR="0055783E">
        <w:rPr>
          <w:rFonts w:ascii="Times New Roman" w:hAnsi="Times New Roman"/>
          <w:color w:val="191919"/>
          <w:sz w:val="20"/>
          <w:szCs w:val="20"/>
        </w:rPr>
        <w:t>gree</w:t>
      </w:r>
      <w:proofErr w:type="spellEnd"/>
      <w:r w:rsidR="0055783E">
        <w:rPr>
          <w:rFonts w:ascii="Times New Roman" w:hAnsi="Times New Roman"/>
          <w:color w:val="191919"/>
          <w:sz w:val="20"/>
          <w:szCs w:val="20"/>
        </w:rPr>
        <w:t xml:space="preserve"> program requires a minimum 3.25 grade-point average on all work at the Master's level.</w:t>
      </w:r>
      <w:r w:rsidR="0055783E">
        <w:rPr>
          <w:rFonts w:ascii="Times New Roman" w:hAnsi="Times New Roman"/>
          <w:color w:val="191919"/>
          <w:spacing w:val="-3"/>
          <w:sz w:val="20"/>
          <w:szCs w:val="20"/>
        </w:rPr>
        <w:t xml:space="preserve"> </w:t>
      </w:r>
      <w:r w:rsidR="0055783E">
        <w:rPr>
          <w:rFonts w:ascii="Times New Roman" w:hAnsi="Times New Roman"/>
          <w:color w:val="191919"/>
          <w:sz w:val="20"/>
          <w:szCs w:val="20"/>
        </w:rPr>
        <w:t>The Master of Science in Nursing degree program requires an earned unde</w:t>
      </w:r>
      <w:r w:rsidR="0055783E">
        <w:rPr>
          <w:rFonts w:ascii="Times New Roman" w:hAnsi="Times New Roman"/>
          <w:color w:val="191919"/>
          <w:spacing w:val="-4"/>
          <w:sz w:val="20"/>
          <w:szCs w:val="20"/>
        </w:rPr>
        <w:t>r</w:t>
      </w:r>
      <w:r w:rsidR="0055783E">
        <w:rPr>
          <w:rFonts w:ascii="Times New Roman" w:hAnsi="Times New Roman"/>
          <w:color w:val="191919"/>
          <w:sz w:val="20"/>
          <w:szCs w:val="20"/>
        </w:rPr>
        <w:t>graduate grade-point ave</w:t>
      </w:r>
      <w:r w:rsidR="0055783E">
        <w:rPr>
          <w:rFonts w:ascii="Times New Roman" w:hAnsi="Times New Roman"/>
          <w:color w:val="191919"/>
          <w:spacing w:val="-4"/>
          <w:sz w:val="20"/>
          <w:szCs w:val="20"/>
        </w:rPr>
        <w:t>r</w:t>
      </w:r>
      <w:r w:rsidR="0055783E">
        <w:rPr>
          <w:rFonts w:ascii="Times New Roman" w:hAnsi="Times New Roman"/>
          <w:color w:val="191919"/>
          <w:sz w:val="20"/>
          <w:szCs w:val="20"/>
        </w:rPr>
        <w:t>- age of 3.00.</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0" w:right="6042"/>
        <w:jc w:val="both"/>
        <w:rPr>
          <w:rFonts w:ascii="Times New Roman" w:hAnsi="Times New Roman"/>
          <w:color w:val="000000"/>
          <w:sz w:val="20"/>
          <w:szCs w:val="20"/>
        </w:rPr>
      </w:pPr>
      <w:r>
        <w:rPr>
          <w:rFonts w:ascii="Times New Roman" w:hAnsi="Times New Roman"/>
          <w:b/>
          <w:bCs/>
          <w:color w:val="191919"/>
          <w:sz w:val="20"/>
          <w:szCs w:val="20"/>
        </w:rPr>
        <w:t>Standardized</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est Requi</w:t>
      </w:r>
      <w:r>
        <w:rPr>
          <w:rFonts w:ascii="Times New Roman" w:hAnsi="Times New Roman"/>
          <w:b/>
          <w:bCs/>
          <w:color w:val="191919"/>
          <w:spacing w:val="-4"/>
          <w:sz w:val="20"/>
          <w:szCs w:val="20"/>
        </w:rPr>
        <w:t>r</w:t>
      </w:r>
      <w:r>
        <w:rPr>
          <w:rFonts w:ascii="Times New Roman" w:hAnsi="Times New Roman"/>
          <w:b/>
          <w:bCs/>
          <w:color w:val="191919"/>
          <w:sz w:val="20"/>
          <w:szCs w:val="20"/>
        </w:rPr>
        <w:t>ement</w:t>
      </w:r>
    </w:p>
    <w:p w:rsidR="0055783E" w:rsidRDefault="0055783E" w:rsidP="0055783E">
      <w:pPr>
        <w:widowControl w:val="0"/>
        <w:autoSpaceDE w:val="0"/>
        <w:autoSpaceDN w:val="0"/>
        <w:adjustRightInd w:val="0"/>
        <w:spacing w:after="0" w:line="240" w:lineRule="auto"/>
        <w:ind w:left="1940" w:right="6042"/>
        <w:jc w:val="both"/>
        <w:rPr>
          <w:rFonts w:ascii="Times New Roman" w:hAnsi="Times New Roman"/>
          <w:color w:val="000000"/>
          <w:sz w:val="20"/>
          <w:szCs w:val="20"/>
        </w:rPr>
        <w:sectPr w:rsidR="0055783E">
          <w:footerReference w:type="even" r:id="rId7"/>
          <w:footerReference w:type="default" r:id="rId8"/>
          <w:pgSz w:w="12240" w:h="15840"/>
          <w:pgMar w:top="300" w:right="1300" w:bottom="280" w:left="220" w:header="0" w:footer="763" w:gutter="0"/>
          <w:pgNumType w:start="18"/>
          <w:cols w:space="720" w:equalWidth="0">
            <w:col w:w="10720"/>
          </w:cols>
          <w:noEndnote/>
        </w:sectPr>
      </w:pPr>
    </w:p>
    <w:p w:rsidR="0055783E" w:rsidRDefault="0055783E" w:rsidP="005578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01" w:type="dxa"/>
        <w:tblLayout w:type="fixed"/>
        <w:tblCellMar>
          <w:left w:w="0" w:type="dxa"/>
          <w:right w:w="0" w:type="dxa"/>
        </w:tblCellMar>
        <w:tblLook w:val="0000"/>
      </w:tblPr>
      <w:tblGrid>
        <w:gridCol w:w="4876"/>
        <w:gridCol w:w="4560"/>
        <w:gridCol w:w="1067"/>
      </w:tblGrid>
      <w:tr w:rsidR="0055783E" w:rsidRPr="00FA7AC7" w:rsidTr="00F319A1">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7" w:after="0" w:line="140" w:lineRule="exact"/>
              <w:rPr>
                <w:rFonts w:ascii="Times New Roman" w:hAnsi="Times New Roman"/>
                <w:sz w:val="14"/>
                <w:szCs w:val="14"/>
              </w:rPr>
            </w:pPr>
          </w:p>
          <w:p w:rsidR="0055783E" w:rsidRPr="00FA7AC7" w:rsidRDefault="0055783E" w:rsidP="00F319A1">
            <w:pPr>
              <w:widowControl w:val="0"/>
              <w:autoSpaceDE w:val="0"/>
              <w:autoSpaceDN w:val="0"/>
              <w:adjustRightInd w:val="0"/>
              <w:spacing w:after="0" w:line="240" w:lineRule="auto"/>
              <w:ind w:left="1491"/>
              <w:rPr>
                <w:rFonts w:ascii="Times New Roman" w:hAnsi="Times New Roman"/>
                <w:sz w:val="24"/>
                <w:szCs w:val="24"/>
              </w:rPr>
            </w:pPr>
            <w:r w:rsidRPr="00FA7AC7">
              <w:rPr>
                <w:rFonts w:ascii="Times New Roman" w:hAnsi="Times New Roman"/>
                <w:b/>
                <w:bCs/>
                <w:color w:val="191919"/>
                <w:sz w:val="36"/>
                <w:szCs w:val="36"/>
              </w:rPr>
              <w:t>R</w:t>
            </w:r>
            <w:r w:rsidRPr="00FA7AC7">
              <w:rPr>
                <w:rFonts w:ascii="Times New Roman" w:hAnsi="Times New Roman"/>
                <w:b/>
                <w:bCs/>
                <w:color w:val="191919"/>
                <w:sz w:val="27"/>
                <w:szCs w:val="27"/>
              </w:rPr>
              <w:t>EQUIREMENTS</w:t>
            </w:r>
          </w:p>
        </w:tc>
        <w:tc>
          <w:tcPr>
            <w:tcW w:w="1067"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8"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26" w:after="0" w:line="250" w:lineRule="auto"/>
        <w:ind w:left="861" w:right="1979" w:firstLine="360"/>
        <w:rPr>
          <w:rFonts w:ascii="Times New Roman" w:hAnsi="Times New Roman"/>
          <w:color w:val="000000"/>
          <w:sz w:val="20"/>
          <w:szCs w:val="20"/>
        </w:rPr>
      </w:pPr>
      <w:r>
        <w:rPr>
          <w:rFonts w:ascii="Times New Roman" w:hAnsi="Times New Roman"/>
          <w:color w:val="191919"/>
          <w:sz w:val="20"/>
          <w:szCs w:val="20"/>
        </w:rPr>
        <w:t xml:space="preserve">Individuals seeking admission to a graduate program must submit the following to the </w:t>
      </w:r>
      <w:proofErr w:type="spellStart"/>
      <w:r>
        <w:rPr>
          <w:rFonts w:ascii="Times New Roman" w:hAnsi="Times New Roman"/>
          <w:color w:val="191919"/>
          <w:sz w:val="20"/>
          <w:szCs w:val="20"/>
        </w:rPr>
        <w:t>Gradu</w:t>
      </w:r>
      <w:proofErr w:type="spellEnd"/>
      <w:r>
        <w:rPr>
          <w:rFonts w:ascii="Times New Roman" w:hAnsi="Times New Roman"/>
          <w:color w:val="191919"/>
          <w:sz w:val="20"/>
          <w:szCs w:val="20"/>
        </w:rPr>
        <w:t>- ate</w:t>
      </w:r>
      <w:r>
        <w:rPr>
          <w:rFonts w:ascii="Times New Roman" w:hAnsi="Times New Roman"/>
          <w:color w:val="191919"/>
          <w:spacing w:val="-11"/>
          <w:sz w:val="20"/>
          <w:szCs w:val="20"/>
        </w:rPr>
        <w:t xml:space="preserve"> </w:t>
      </w:r>
      <w:r>
        <w:rPr>
          <w:rFonts w:ascii="Times New Roman" w:hAnsi="Times New Roman"/>
          <w:color w:val="191919"/>
          <w:sz w:val="20"/>
          <w:szCs w:val="20"/>
        </w:rPr>
        <w:t>Admissions O</w:t>
      </w:r>
      <w:r>
        <w:rPr>
          <w:rFonts w:ascii="Times New Roman" w:hAnsi="Times New Roman"/>
          <w:color w:val="191919"/>
          <w:spacing w:val="-4"/>
          <w:sz w:val="20"/>
          <w:szCs w:val="20"/>
        </w:rPr>
        <w:t>f</w:t>
      </w:r>
      <w:r>
        <w:rPr>
          <w:rFonts w:ascii="Times New Roman" w:hAnsi="Times New Roman"/>
          <w:color w:val="191919"/>
          <w:sz w:val="20"/>
          <w:szCs w:val="20"/>
        </w:rPr>
        <w:t>fice,</w:t>
      </w:r>
      <w:r>
        <w:rPr>
          <w:rFonts w:ascii="Times New Roman" w:hAnsi="Times New Roman"/>
          <w:color w:val="191919"/>
          <w:spacing w:val="-11"/>
          <w:sz w:val="20"/>
          <w:szCs w:val="20"/>
        </w:rPr>
        <w:t xml:space="preserve"> </w:t>
      </w:r>
      <w:r>
        <w:rPr>
          <w:rFonts w:ascii="Times New Roman" w:hAnsi="Times New Roman"/>
          <w:color w:val="191919"/>
          <w:sz w:val="20"/>
          <w:szCs w:val="20"/>
        </w:rPr>
        <w:t>ASU Graduate School, 192</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Administration Building, 504 Col- </w:t>
      </w:r>
      <w:proofErr w:type="spellStart"/>
      <w:r>
        <w:rPr>
          <w:rFonts w:ascii="Times New Roman" w:hAnsi="Times New Roman"/>
          <w:color w:val="191919"/>
          <w:sz w:val="20"/>
          <w:szCs w:val="20"/>
        </w:rPr>
        <w:t>lege</w:t>
      </w:r>
      <w:proofErr w:type="spellEnd"/>
      <w:r>
        <w:rPr>
          <w:rFonts w:ascii="Times New Roman" w:hAnsi="Times New Roman"/>
          <w:color w:val="191919"/>
          <w:sz w:val="20"/>
          <w:szCs w:val="20"/>
        </w:rPr>
        <w:t xml:space="preserve"> Drive,</w:t>
      </w:r>
      <w:r>
        <w:rPr>
          <w:rFonts w:ascii="Times New Roman" w:hAnsi="Times New Roman"/>
          <w:color w:val="191919"/>
          <w:spacing w:val="-11"/>
          <w:sz w:val="20"/>
          <w:szCs w:val="20"/>
        </w:rPr>
        <w:t xml:space="preserve"> </w:t>
      </w:r>
      <w:r>
        <w:rPr>
          <w:rFonts w:ascii="Times New Roman" w:hAnsi="Times New Roman"/>
          <w:color w:val="191919"/>
          <w:sz w:val="20"/>
          <w:szCs w:val="20"/>
        </w:rPr>
        <w:t>Alban</w:t>
      </w:r>
      <w:r>
        <w:rPr>
          <w:rFonts w:ascii="Times New Roman" w:hAnsi="Times New Roman"/>
          <w:color w:val="191919"/>
          <w:spacing w:val="-13"/>
          <w:sz w:val="20"/>
          <w:szCs w:val="20"/>
        </w:rPr>
        <w:t>y</w:t>
      </w:r>
      <w:r>
        <w:rPr>
          <w:rFonts w:ascii="Times New Roman" w:hAnsi="Times New Roman"/>
          <w:color w:val="191919"/>
          <w:sz w:val="20"/>
          <w:szCs w:val="20"/>
        </w:rPr>
        <w:t>, Geo</w:t>
      </w:r>
      <w:r>
        <w:rPr>
          <w:rFonts w:ascii="Times New Roman" w:hAnsi="Times New Roman"/>
          <w:color w:val="191919"/>
          <w:spacing w:val="-4"/>
          <w:sz w:val="20"/>
          <w:szCs w:val="20"/>
        </w:rPr>
        <w:t>r</w:t>
      </w:r>
      <w:r>
        <w:rPr>
          <w:rFonts w:ascii="Times New Roman" w:hAnsi="Times New Roman"/>
          <w:color w:val="191919"/>
          <w:sz w:val="20"/>
          <w:szCs w:val="20"/>
        </w:rPr>
        <w:t>gia 31705:</w:t>
      </w:r>
    </w:p>
    <w:p w:rsidR="0055783E" w:rsidRDefault="0055783E" w:rsidP="0055783E">
      <w:pPr>
        <w:widowControl w:val="0"/>
        <w:autoSpaceDE w:val="0"/>
        <w:autoSpaceDN w:val="0"/>
        <w:adjustRightInd w:val="0"/>
        <w:spacing w:after="0" w:line="240" w:lineRule="auto"/>
        <w:ind w:left="861"/>
        <w:rPr>
          <w:rFonts w:ascii="Times New Roman" w:hAnsi="Times New Roman"/>
          <w:color w:val="000000"/>
          <w:sz w:val="20"/>
          <w:szCs w:val="20"/>
        </w:rPr>
      </w:pPr>
      <w:r>
        <w:rPr>
          <w:rFonts w:ascii="Times New Roman" w:hAnsi="Times New Roman"/>
          <w:color w:val="191919"/>
          <w:sz w:val="20"/>
          <w:szCs w:val="20"/>
        </w:rPr>
        <w:t xml:space="preserve">1.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completed o</w:t>
      </w:r>
      <w:r>
        <w:rPr>
          <w:rFonts w:ascii="Times New Roman" w:hAnsi="Times New Roman"/>
          <w:color w:val="191919"/>
          <w:spacing w:val="-4"/>
          <w:sz w:val="20"/>
          <w:szCs w:val="20"/>
        </w:rPr>
        <w:t>f</w:t>
      </w:r>
      <w:r>
        <w:rPr>
          <w:rFonts w:ascii="Times New Roman" w:hAnsi="Times New Roman"/>
          <w:color w:val="191919"/>
          <w:sz w:val="20"/>
          <w:szCs w:val="20"/>
        </w:rPr>
        <w:t>ficial application form. (The application form can be copied from the Graduate</w:t>
      </w:r>
    </w:p>
    <w:p w:rsidR="0055783E" w:rsidRDefault="00570030" w:rsidP="0055783E">
      <w:pPr>
        <w:widowControl w:val="0"/>
        <w:autoSpaceDE w:val="0"/>
        <w:autoSpaceDN w:val="0"/>
        <w:adjustRightInd w:val="0"/>
        <w:spacing w:before="10" w:after="0" w:line="240" w:lineRule="auto"/>
        <w:ind w:left="1221"/>
        <w:rPr>
          <w:rFonts w:ascii="Times New Roman" w:hAnsi="Times New Roman"/>
          <w:color w:val="000000"/>
          <w:sz w:val="20"/>
          <w:szCs w:val="20"/>
        </w:rPr>
      </w:pPr>
      <w:r w:rsidRPr="00570030">
        <w:rPr>
          <w:noProof/>
        </w:rPr>
        <w:pict>
          <v:group id="_x0000_s1235" style="position:absolute;left:0;text-align:left;margin-left:315.1pt;margin-top:-122.45pt;width:31.2pt;height:31pt;z-index:-251650048;mso-position-horizontal-relative:page" coordorigin="6302,-2449" coordsize="624,620" o:allowincell="f">
            <v:rect id="_x0000_s1236" style="position:absolute;left:6307;top:-2444;width:613;height:610" o:allowincell="f" stroked="f">
              <v:path arrowok="t"/>
            </v:rect>
            <v:rect id="_x0000_s1237" style="position:absolute;left:6308;top:-2445;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570030">
        <w:rPr>
          <w:noProof/>
        </w:rPr>
        <w:pict>
          <v:group id="_x0000_s1238" style="position:absolute;left:0;text-align:left;margin-left:202.5pt;margin-top:-72.6pt;width:197.75pt;height:20.7pt;z-index:-251649024;mso-position-horizontal-relative:page" coordorigin="4050,-1452" coordsize="3955,414" o:allowincell="f">
            <v:shape id="_x0000_s1239" style="position:absolute;left:4050;top:-1452;width:3955;height:414;mso-position-horizontal-relative:page;mso-position-vertical-relative:text" coordsize="3955,414" o:allowincell="f" path="m50,l38,84r167,l192,,50,xe" fillcolor="#686868" stroked="f">
              <v:path arrowok="t"/>
            </v:shape>
            <v:shape id="_x0000_s1240" style="position:absolute;left:4050;top:-1452;width:3955;height:414;mso-position-horizontal-relative:page;mso-position-vertical-relative:text" coordsize="3955,414" o:allowincell="f" path="m1779,r,l1779,r,1l1779,3r,2l1779,7r,10l1779,32r,9l1779,57r,7l1996,64r-2,-7l1988,41r-4,-9l1969,17,1952,7r-9,-2l1931,3,1914,1,1894,r-25,e" fillcolor="#686868" stroked="f">
              <v:path arrowok="t"/>
            </v:shape>
            <v:shape id="_x0000_s1241" style="position:absolute;left:4050;top:-1452;width:3955;height:414;mso-position-horizontal-relative:page;mso-position-vertical-relative:text" coordsize="3955,414" o:allowincell="f" path="m1779,64r,85l1877,149r,-85e" fillcolor="#686868" stroked="f">
              <v:path arrowok="t"/>
            </v:shape>
            <v:shape id="_x0000_s1242" style="position:absolute;left:4050;top:-1452;width:3955;height:414;mso-position-horizontal-relative:page;mso-position-vertical-relative:text" coordsize="3955,414" o:allowincell="f" path="m1877,64r23,5l1903,78r4,12l1907,103r,12l1905,128r-3,14l1885,149r-8,l1994,149r,l1995,142r3,-14l1999,115r,-12l1999,90r-1,-12l1996,69r,-5e" fillcolor="#686868" stroked="f">
              <v:path arrowok="t"/>
            </v:shape>
            <v:shape id="_x0000_s1243" style="position:absolute;left:4050;top:-1452;width:3955;height:414;mso-position-horizontal-relative:page;mso-position-vertical-relative:text" coordsize="3955,414" o:allowincell="f" path="m38,84r,1l35,111r-3,24l29,158r-3,21l23,198r-2,17l19,230r-2,13l106,243r2,-13l109,215r2,-17l113,179r2,-21l118,135r4,-24l125,85r,-1e" fillcolor="#686868" stroked="f">
              <v:path arrowok="t"/>
            </v:shape>
            <v:shape id="_x0000_s1244" style="position:absolute;left:4050;top:-1452;width:3955;height:414;mso-position-horizontal-relative:page;mso-position-vertical-relative:text" coordsize="3955,414" o:allowincell="f" path="m125,84r2,24l129,130r2,21l133,172r2,19l136,209r2,18l140,243r89,l226,227r-2,-18l221,191r-3,-19l215,151r-3,-21l208,108,205,84e" fillcolor="#686868" stroked="f">
              <v:path arrowok="t"/>
            </v:shape>
            <v:shape id="_x0000_s1245" style="position:absolute;left:4050;top:-1452;width:3955;height:414;mso-position-horizontal-relative:page;mso-position-vertical-relative:text" coordsize="3955,414" o:allowincell="f" path="m896,88r-5,1l874,90r-7,2l856,95r-5,2l849,98r-11,5l837,104r-8,7l829,112r-5,9l824,121r-2,6l818,136r,1l976,137r,-1l974,127r-2,-6l972,121r-5,-9l966,111r-7,-7l956,103,945,98r-3,-1l936,95r-9,-3l915,90r-8,-1e" fillcolor="#686868" stroked="f">
              <v:path arrowok="t"/>
            </v:shape>
            <v:shape id="_x0000_s1246" style="position:absolute;left:4050;top:-1452;width:3955;height:414;mso-position-horizontal-relative:page;mso-position-vertical-relative:text" coordsize="3955,414" o:allowincell="f" path="m1082,88r-5,1l1060,90r-6,2l1042,95r-5,2l1035,98r-11,5l1023,104r-8,7l1015,112r-5,9l1010,121r-2,6l1005,136r-1,1l1162,137r,-1l1160,127r-2,-6l1158,121r-4,-9l1152,111r-7,-7l1142,103r-11,-5l1129,97r-6,-2l1114,92r-12,-2l1093,89e" fillcolor="#686868" stroked="f">
              <v:path arrowok="t"/>
            </v:shape>
            <v:shape id="_x0000_s1247" style="position:absolute;left:4050;top:-1452;width:3955;height:414;mso-position-horizontal-relative:page;mso-position-vertical-relative:text" coordsize="3955,414" o:allowincell="f" path="m1381,88r,l1360,90r-1,l1341,95r-1,1l1339,96r-11,5l1327,102r-9,6l1317,109r-6,9l1310,119r-7,9l1303,129r-3,8l1462,137r-3,-8l1459,128r-7,-9l1451,118r-6,-9l1444,108r-9,-6l1434,101r-10,-5l1422,96r-2,-1l1404,90r-3,l1383,88e" fillcolor="#686868" stroked="f">
              <v:path arrowok="t"/>
            </v:shape>
            <v:shape id="_x0000_s1248" style="position:absolute;left:4050;top:-1452;width:3955;height:414;mso-position-horizontal-relative:page;mso-position-vertical-relative:text" coordsize="3955,414" o:allowincell="f" path="m2249,88r-1,l2236,91r-1,l2225,95r-4,2l2214,100r-4,2l2205,106r-3,4l2197,115r-2,3l2190,124r-1,3l2186,134r-1,2l2185,137r161,l2346,136r-1,-2l2342,127r-2,-3l2336,118r-2,-3l2329,110r-4,-4l2320,102r-6,-2l2307,97r-5,-2l2288,91r-2,l2268,88e" fillcolor="#686868" stroked="f">
              <v:path arrowok="t"/>
            </v:shape>
            <v:shape id="_x0000_s1249" style="position:absolute;left:4050;top:-1452;width:3955;height:414;mso-position-horizontal-relative:page;mso-position-vertical-relative:text" coordsize="3955,414" o:allowincell="f" path="m3865,88r-5,1l3844,90r-7,2l3825,95r-5,2l3819,98r-11,5l3807,104r-8,7l3798,112r-4,9l3793,121r-2,6l3788,136r,1l3945,137r,-1l3944,127r-2,-6l3941,121r-4,-9l3936,111r-8,-7l3925,103r-10,-5l3912,97r-6,-2l3897,92r-12,-2l3877,89e" fillcolor="#686868" stroked="f">
              <v:path arrowok="t"/>
            </v:shape>
            <v:shape id="_x0000_s1250" style="position:absolute;left:4050;top:-1452;width:3955;height:414;mso-position-horizontal-relative:page;mso-position-vertical-relative:text" coordsize="3955,414" o:allowincell="f" path="m261,94r,1l261,95r,2l261,99r,4l261,108r,7l261,123r,8l261,140r,3l430,143r,-3l428,131r-4,-8l417,115r-6,-7l401,103,389,99,376,97,357,95r-23,e" fillcolor="#686868" stroked="f">
              <v:path arrowok="t"/>
            </v:shape>
            <v:shape id="_x0000_s1251" style="position:absolute;left:4050;top:-1452;width:3955;height:414;mso-position-horizontal-relative:page;mso-position-vertical-relative:text" coordsize="3955,414" o:allowincell="f" path="m460,94r,1l460,113r,20l460,155r,36l570,191r-5,-36l562,133r-3,-20l556,95r,-1e" fillcolor="#686868" stroked="f">
              <v:path arrowok="t"/>
            </v:shape>
            <v:shape id="_x0000_s1252" style="position:absolute;left:4050;top:-1452;width:3955;height:414;mso-position-horizontal-relative:page;mso-position-vertical-relative:text" coordsize="3955,414" o:allowincell="f" path="m592,94r-12,93l688,187r,-93e" fillcolor="#686868" stroked="f">
              <v:path arrowok="t"/>
            </v:shape>
            <v:shape id="_x0000_s1253" style="position:absolute;left:4050;top:-1452;width:3955;height:414;mso-position-horizontal-relative:page;mso-position-vertical-relative:text" coordsize="3955,414" o:allowincell="f" path="m718,94r,285l792,379r,-285e" fillcolor="#686868" stroked="f">
              <v:path arrowok="t"/>
            </v:shape>
            <v:shape id="_x0000_s1254" style="position:absolute;left:4050;top:-1452;width:3955;height:414;mso-position-horizontal-relative:page;mso-position-vertical-relative:text" coordsize="3955,414" o:allowincell="f" path="m1194,94r,285l1268,379r,-285e" fillcolor="#686868" stroked="f">
              <v:path arrowok="t"/>
            </v:shape>
            <v:shape id="_x0000_s1255" style="position:absolute;left:4050;top:-1452;width:3955;height:414;mso-position-horizontal-relative:page;mso-position-vertical-relative:text" coordsize="3955,414" o:allowincell="f" path="m1494,94r,128l1598,222,1556,94e" fillcolor="#686868" stroked="f">
              <v:path arrowok="t"/>
            </v:shape>
            <v:shape id="_x0000_s1256" style="position:absolute;left:4050;top:-1452;width:3955;height:414;mso-position-horizontal-relative:page;mso-position-vertical-relative:text" coordsize="3955,414" o:allowincell="f" path="m1598,94r,128l1660,222r,-128e" fillcolor="#686868" stroked="f">
              <v:path arrowok="t"/>
            </v:shape>
            <v:shape id="_x0000_s1257" style="position:absolute;left:4050;top:-1452;width:3955;height:414;mso-position-horizontal-relative:page;mso-position-vertical-relative:text" coordsize="3955,414" o:allowincell="f" path="m2032,94r,57l2156,151r,-57e" fillcolor="#686868" stroked="f">
              <v:path arrowok="t"/>
            </v:shape>
            <v:shape id="_x0000_s1258" style="position:absolute;left:4050;top:-1452;width:3955;height:414;mso-position-horizontal-relative:page;mso-position-vertical-relative:text" coordsize="3955,414" o:allowincell="f" path="m2378,94r,196l2378,310r1,14l2379,326r1,7l2381,336r,1l2454,337r-1,-1l2452,333r,-7l2452,324r,-14l2452,290r,-196e" fillcolor="#686868" stroked="f">
              <v:path arrowok="t"/>
            </v:shape>
            <v:shape id="_x0000_s1259" style="position:absolute;left:4050;top:-1452;width:3955;height:414;mso-position-horizontal-relative:page;mso-position-vertical-relative:text" coordsize="3955,414" o:allowincell="f" path="m2473,94r,198l2473,315r,15l2473,332r-2,5l2544,337r,-5l2545,330r1,-15l2547,292r,-198e" fillcolor="#686868" stroked="f">
              <v:path arrowok="t"/>
            </v:shape>
            <v:shape id="_x0000_s1260" style="position:absolute;left:4050;top:-1452;width:3955;height:414;mso-position-horizontal-relative:page;mso-position-vertical-relative:text" coordsize="3955,414" o:allowincell="f" path="m2576,94r,285l2650,379r,-285e" fillcolor="#686868" stroked="f">
              <v:path arrowok="t"/>
            </v:shape>
            <v:shape id="_x0000_s1261" style="position:absolute;left:4050;top:-1452;width:3955;height:414;mso-position-horizontal-relative:page;mso-position-vertical-relative:text" coordsize="3955,414" o:allowincell="f" path="m2679,94r,l2679,95r,1l2679,98r,3l2679,108r,11l2679,129r,14l2842,143r-4,-14l2833,119r-8,-11l2815,101r-12,-3l2789,96r-18,-1l2747,94e" fillcolor="#686868" stroked="f">
              <v:path arrowok="t"/>
            </v:shape>
            <v:shape id="_x0000_s1262" style="position:absolute;left:4050;top:-1452;width:3955;height:414;mso-position-horizontal-relative:page;mso-position-vertical-relative:text" coordsize="3955,414" o:allowincell="f" path="m2873,94r,57l2997,151r,-57e" fillcolor="#686868" stroked="f">
              <v:path arrowok="t"/>
            </v:shape>
            <v:shape id="_x0000_s1263" style="position:absolute;left:4050;top:-1452;width:3955;height:414;mso-position-horizontal-relative:page;mso-position-vertical-relative:text" coordsize="3955,414" o:allowincell="f" path="m3023,94r,1l3023,113r,20l3023,155r,36l3133,191r-6,-36l3124,133r-3,-20l3119,95r,-1e" fillcolor="#686868" stroked="f">
              <v:path arrowok="t"/>
            </v:shape>
            <v:shape id="_x0000_s1264" style="position:absolute;left:4050;top:-1452;width:3955;height:414;mso-position-horizontal-relative:page;mso-position-vertical-relative:text" coordsize="3955,414" o:allowincell="f" path="m3155,94r-12,93l3251,187r,-93e" fillcolor="#686868" stroked="f">
              <v:path arrowok="t"/>
            </v:shape>
            <v:shape id="_x0000_s1265" style="position:absolute;left:4050;top:-1452;width:3955;height:414;mso-position-horizontal-relative:page;mso-position-vertical-relative:text" coordsize="3955,414" o:allowincell="f" path="m3281,94r,57l3404,151r,-57e" fillcolor="#686868" stroked="f">
              <v:path arrowok="t"/>
            </v:shape>
            <v:shape id="_x0000_s1266" style="position:absolute;left:4050;top:-1452;width:3955;height:414;mso-position-horizontal-relative:page;mso-position-vertical-relative:text" coordsize="3955,414" o:allowincell="f" path="m3430,94r,128l3534,222,3492,94e" fillcolor="#686868" stroked="f">
              <v:path arrowok="t"/>
            </v:shape>
            <v:shape id="_x0000_s1267" style="position:absolute;left:4050;top:-1452;width:3955;height:414;mso-position-horizontal-relative:page;mso-position-vertical-relative:text" coordsize="3955,414" o:allowincell="f" path="m3534,94r,128l3596,222r,-128e" fillcolor="#686868" stroked="f">
              <v:path arrowok="t"/>
            </v:shape>
            <v:shape id="_x0000_s1268" style="position:absolute;left:4050;top:-1452;width:3955;height:414;mso-position-horizontal-relative:page;mso-position-vertical-relative:text" coordsize="3955,414" o:allowincell="f" path="m3613,94r,57l3774,151r,-57e" fillcolor="#686868" stroked="f">
              <v:path arrowok="t"/>
            </v:shape>
            <v:shape id="_x0000_s1269" style="position:absolute;left:4050;top:-1452;width:3955;height:414;mso-position-horizontal-relative:page;mso-position-vertical-relative:text" coordsize="3955,414" o:allowincell="f" path="m818,137r-1,7l816,157r-1,11l815,168r,7l815,180r,3l816,185r1,6l817,196r1,1l821,206r2,5l825,215r5,8l831,224r5,4l845,235r3,3l859,246r2,1l867,251r6,4l882,262r12,8l906,280r1,1l908,282r4,4l914,297r,9l914,313r,16l910,335r-1,2l982,337r,-2l983,329r1,-16l985,306r-1,-9l983,286r,-4l983,281r,-1l981,270r-2,-8l976,255r-2,-4l973,247r-1,-1l965,238r-2,-3l955,228r-6,-4l948,223r-11,-8l931,211r-8,-5l909,197r-2,-1l898,191r-7,-6l890,183r-1,-3l886,175r-1,-7l885,168r,-11l885,144r4,-7e" fillcolor="#686868" stroked="f">
              <v:path arrowok="t"/>
            </v:shape>
            <v:shape id="_x0000_s1270" style="position:absolute;left:4050;top:-1452;width:3955;height:414;mso-position-horizontal-relative:page;mso-position-vertical-relative:text" coordsize="3955,414" o:allowincell="f" path="m906,137r4,3l910,145r,24l910,181r68,l978,169r-1,-24l976,140r,-3e" fillcolor="#686868" stroked="f">
              <v:path arrowok="t"/>
            </v:shape>
            <v:shape id="_x0000_s1271" style="position:absolute;left:4050;top:-1452;width:3955;height:414;mso-position-horizontal-relative:page;mso-position-vertical-relative:text" coordsize="3955,414" o:allowincell="f" path="m1004,137r,7l1002,157r,11l1002,168r,7l1002,180r,3l1002,185r1,6l1004,196r,1l1008,206r2,5l1011,215r5,8l1017,224r5,4l1031,235r3,3l1045,246r2,1l1053,251r6,4l1069,262r11,8l1092,280r2,1l1094,282r4,4l1100,297r,9l1100,313r,16l1097,335r-1,2l1168,337r1,-2l1169,329r2,-16l1171,306r-1,-9l1170,286r-1,-4l1169,281r,-1l1167,270r-2,-8l1162,255r-1,-4l1159,247r-1,-1l1151,238r-2,-3l1141,228r-6,-4l1134,223r-11,-8l1117,211r-8,-5l1096,197r-3,-1l1084,191r-7,-6l1077,183r-2,-3l1072,175r-1,-7l1071,168r,-11l1071,144r4,-7e" fillcolor="#686868" stroked="f">
              <v:path arrowok="t"/>
            </v:shape>
            <v:shape id="_x0000_s1272" style="position:absolute;left:4050;top:-1452;width:3955;height:414;mso-position-horizontal-relative:page;mso-position-vertical-relative:text" coordsize="3955,414" o:allowincell="f" path="m1093,137r3,3l1096,145r,24l1096,181r69,l1165,169r-2,-24l1163,140r-1,-3e" fillcolor="#686868" stroked="f">
              <v:path arrowok="t"/>
            </v:shape>
            <v:shape id="_x0000_s1273" style="position:absolute;left:4050;top:-1452;width:3955;height:414;mso-position-horizontal-relative:page;mso-position-vertical-relative:text" coordsize="3955,414" o:allowincell="f" path="m1300,137r-1,1l1299,140r-1,11l1296,166r,20l1295,211r,50l1296,287r,20l1297,322r1,1l1299,333r,1l1300,337r71,l1370,334r-1,-1l1369,323r,-1l1369,307r,-20l1369,261r,-50l1369,186r,-20l1369,151r,-11l1369,138r5,-1e" fillcolor="#686868" stroked="f">
              <v:path arrowok="t"/>
            </v:shape>
            <v:shape id="_x0000_s1274" style="position:absolute;left:4050;top:-1452;width:3955;height:414;mso-position-horizontal-relative:page;mso-position-vertical-relative:text" coordsize="3955,414" o:allowincell="f" path="m1391,137r1,2l1393,141r,10l1393,152r,14l1393,167r,20l1393,212r,50l1393,287r,11l1392,307r-1,15l1391,330r-6,4l1381,337r81,l1463,334r1,-4l1465,322r1,-15l1466,298r,-11l1467,262r,-50l1466,187r,-20l1466,166r-1,-14l1465,151r-2,-10l1463,139r-1,-2e" fillcolor="#686868" stroked="f">
              <v:path arrowok="t"/>
            </v:shape>
            <v:shape id="_x0000_s1275" style="position:absolute;left:4050;top:-1452;width:3955;height:414;mso-position-horizontal-relative:page;mso-position-vertical-relative:text" coordsize="3955,414" o:allowincell="f" path="m2185,137r,1l2183,144r-2,17l2180,183r,93l2181,301r2,19l2186,333r,1l2186,337r69,l2254,334r,-1l2254,320r,-19l2254,276r,-93l2254,161r,-17l2254,138r4,-1e" fillcolor="#686868" stroked="f">
              <v:path arrowok="t"/>
            </v:shape>
            <v:shape id="_x0000_s1276" style="position:absolute;left:4050;top:-1452;width:3955;height:414;mso-position-horizontal-relative:page;mso-position-vertical-relative:text" coordsize="3955,414" o:allowincell="f" path="m2275,137r2,4l2277,145r,1l2277,163r,24l2277,295r,3l2276,317r-1,13l2274,331r-9,6l2346,337r1,-6l2348,330r2,-13l2351,298r,-3l2351,187r-1,-24l2348,146r,-1l2347,141r-1,-4e" fillcolor="#686868" stroked="f">
              <v:path arrowok="t"/>
            </v:shape>
            <v:shape id="_x0000_s1277" style="position:absolute;left:4050;top:-1452;width:3955;height:414;mso-position-horizontal-relative:page;mso-position-vertical-relative:text" coordsize="3955,414" o:allowincell="f" path="m3788,137r-1,7l3785,157r,11l3785,168r,7l3785,180r,3l3785,185r1,6l3787,196r1,1l3791,206r2,5l3795,215r5,8l3801,224r5,4l3814,235r3,3l3829,246r1,1l3836,251r6,4l3852,262r12,8l3876,280r1,1l3878,282r4,4l3884,297r,9l3884,313r,16l3880,335r-1,2l3952,337r,-2l3953,329r1,-16l3954,306r,-9l3953,286r,-4l3953,281r-1,-1l3950,270r-1,-8l3946,255r-2,-4l3942,247r-1,-1l3935,238r-3,-3l3924,228r-5,-4l3918,223r-11,-8l3901,211r-9,-5l3879,197r-2,-1l3868,191r-7,-6l3860,183r-2,-3l3856,175r-2,-7l3854,168r,-11l3854,144r5,-7e" fillcolor="#686868" stroked="f">
              <v:path arrowok="t"/>
            </v:shape>
            <v:shape id="_x0000_s1278" style="position:absolute;left:4050;top:-1452;width:3955;height:414;mso-position-horizontal-relative:page;mso-position-vertical-relative:text" coordsize="3955,414" o:allowincell="f" path="m3876,137r3,3l3879,145r,24l3879,181r69,l3948,169r-1,-24l3946,140r-1,-3e" fillcolor="#686868" stroked="f">
              <v:path arrowok="t"/>
            </v:shape>
            <v:shape id="_x0000_s1279" style="position:absolute;left:4050;top:-1452;width:3955;height:414;mso-position-horizontal-relative:page;mso-position-vertical-relative:text" coordsize="3955,414" o:allowincell="f" path="m261,143r,187l335,330r,-187e" fillcolor="#686868" stroked="f">
              <v:path arrowok="t"/>
            </v:shape>
            <v:shape id="_x0000_s1280" style="position:absolute;left:4050;top:-1452;width:3955;height:414;mso-position-horizontal-relative:page;mso-position-vertical-relative:text" coordsize="3955,414" o:allowincell="f" path="m343,143r5,1l354,147r1,3l357,154r1,3l358,166r,3l358,195r,94l357,310r-1,11l344,330r-9,l431,330r,l431,321r1,-11l432,289r,-94l432,169r,-3l431,157r,-3l431,150r,-3l430,144r,-1e" fillcolor="#686868" stroked="f">
              <v:path arrowok="t"/>
            </v:shape>
            <v:shape id="_x0000_s1281" style="position:absolute;left:4050;top:-1452;width:3955;height:414;mso-position-horizontal-relative:page;mso-position-vertical-relative:text" coordsize="3955,414" o:allowincell="f" path="m2679,143r,63l2753,206r,-63e" fillcolor="#686868" stroked="f">
              <v:path arrowok="t"/>
            </v:shape>
            <v:shape id="_x0000_s1282" style="position:absolute;left:4050;top:-1452;width:3955;height:414;mso-position-horizontal-relative:page;mso-position-vertical-relative:text" coordsize="3955,414" o:allowincell="f" path="m2770,143r6,4l2776,148r,24l2776,191r,15l2770,206r70,l2840,206r4,-15l2844,172r-1,-24l2843,147r-1,-4e" fillcolor="#686868" stroked="f">
              <v:path arrowok="t"/>
            </v:shape>
            <v:shape id="_x0000_s1283" style="position:absolute;left:4050;top:-1452;width:3955;height:414;mso-position-horizontal-relative:page;mso-position-vertical-relative:text" coordsize="3955,414" o:allowincell="f" path="m1779,149r,3l1779,168r,9l1779,181r,1l1779,190r,10l1779,208r211,l1984,200r-13,-10l1950,182r-5,-1l1968,177r16,-9l1993,152r1,-3e" fillcolor="#686868" stroked="f">
              <v:path arrowok="t"/>
            </v:shape>
            <v:shape id="_x0000_s1284" style="position:absolute;left:4050;top:-1452;width:3955;height:414;mso-position-horizontal-relative:page;mso-position-vertical-relative:text" coordsize="3955,414" o:allowincell="f" path="m2032,151r,54l2106,205r,-54e" fillcolor="#686868" stroked="f">
              <v:path arrowok="t"/>
            </v:shape>
            <v:shape id="_x0000_s1285" style="position:absolute;left:4050;top:-1452;width:3955;height:414;mso-position-horizontal-relative:page;mso-position-vertical-relative:text" coordsize="3955,414" o:allowincell="f" path="m2873,151r,54l2947,205r,-54e" fillcolor="#686868" stroked="f">
              <v:path arrowok="t"/>
            </v:shape>
            <v:shape id="_x0000_s1286" style="position:absolute;left:4050;top:-1452;width:3955;height:414;mso-position-horizontal-relative:page;mso-position-vertical-relative:text" coordsize="3955,414" o:allowincell="f" path="m3281,151r,54l3355,205r,-54e" fillcolor="#686868" stroked="f">
              <v:path arrowok="t"/>
            </v:shape>
            <v:shape id="_x0000_s1287" style="position:absolute;left:4050;top:-1452;width:3955;height:414;mso-position-horizontal-relative:page;mso-position-vertical-relative:text" coordsize="3955,414" o:allowincell="f" path="m3656,151r,228l3730,379r,-228e" fillcolor="#686868" stroked="f">
              <v:path arrowok="t"/>
            </v:shape>
            <v:shape id="_x0000_s1288" style="position:absolute;left:4050;top:-1452;width:3955;height:414;mso-position-horizontal-relative:page;mso-position-vertical-relative:text" coordsize="3955,414" o:allowincell="f" path="m580,187r-5,40l618,227r5,-40e" fillcolor="#686868" stroked="f">
              <v:path arrowok="t"/>
            </v:shape>
            <v:shape id="_x0000_s1289" style="position:absolute;left:4050;top:-1452;width:3955;height:414;mso-position-horizontal-relative:page;mso-position-vertical-relative:text" coordsize="3955,414" o:allowincell="f" path="m623,187r,192l688,379r,-192e" fillcolor="#686868" stroked="f">
              <v:path arrowok="t"/>
            </v:shape>
            <v:shape id="_x0000_s1290" style="position:absolute;left:4050;top:-1452;width:3955;height:414;mso-position-horizontal-relative:page;mso-position-vertical-relative:text" coordsize="3955,414" o:allowincell="f" path="m3143,187r-5,40l3181,227r5,-40e" fillcolor="#686868" stroked="f">
              <v:path arrowok="t"/>
            </v:shape>
            <v:shape id="_x0000_s1291" style="position:absolute;left:4050;top:-1452;width:3955;height:414;mso-position-horizontal-relative:page;mso-position-vertical-relative:text" coordsize="3955,414" o:allowincell="f" path="m3186,187r,192l3251,379r,-192e" fillcolor="#686868" stroked="f">
              <v:path arrowok="t"/>
            </v:shape>
            <v:shape id="_x0000_s1292" style="position:absolute;left:4050;top:-1452;width:3955;height:414;mso-position-horizontal-relative:page;mso-position-vertical-relative:text" coordsize="3955,414" o:allowincell="f" path="m460,191r,188l525,379r,-188e" fillcolor="#686868" stroked="f">
              <v:path arrowok="t"/>
            </v:shape>
            <v:shape id="_x0000_s1293" style="position:absolute;left:4050;top:-1452;width:3955;height:414;mso-position-horizontal-relative:page;mso-position-vertical-relative:text" coordsize="3955,414" o:allowincell="f" path="m525,191r5,36l575,227r-5,-36e" fillcolor="#686868" stroked="f">
              <v:path arrowok="t"/>
            </v:shape>
            <v:shape id="_x0000_s1294" style="position:absolute;left:4050;top:-1452;width:3955;height:414;mso-position-horizontal-relative:page;mso-position-vertical-relative:text" coordsize="3955,414" o:allowincell="f" path="m3023,191r,188l3087,379r,-188e" fillcolor="#686868" stroked="f">
              <v:path arrowok="t"/>
            </v:shape>
            <v:shape id="_x0000_s1295" style="position:absolute;left:4050;top:-1452;width:3955;height:414;mso-position-horizontal-relative:page;mso-position-vertical-relative:text" coordsize="3955,414" o:allowincell="f" path="m3087,191r6,36l3138,227r-5,-36e" fillcolor="#686868" stroked="f">
              <v:path arrowok="t"/>
            </v:shape>
            <v:shape id="_x0000_s1296" style="position:absolute;left:4050;top:-1452;width:3955;height:414;mso-position-horizontal-relative:page;mso-position-vertical-relative:text" coordsize="3955,414" o:allowincell="f" path="m2032,205r,54l2153,259r,-54e" fillcolor="#686868" stroked="f">
              <v:path arrowok="t"/>
            </v:shape>
            <v:shape id="_x0000_s1297" style="position:absolute;left:4050;top:-1452;width:3955;height:414;mso-position-horizontal-relative:page;mso-position-vertical-relative:text" coordsize="3955,414" o:allowincell="f" path="m2873,205r,54l2993,259r,-54e" fillcolor="#686868" stroked="f">
              <v:path arrowok="t"/>
            </v:shape>
            <v:shape id="_x0000_s1298" style="position:absolute;left:4050;top:-1452;width:3955;height:414;mso-position-horizontal-relative:page;mso-position-vertical-relative:text" coordsize="3955,414" o:allowincell="f" path="m3281,205r,54l3401,259r,-54e" fillcolor="#686868" stroked="f">
              <v:path arrowok="t"/>
            </v:shape>
            <v:shape id="_x0000_s1299" style="position:absolute;left:4050;top:-1452;width:3955;height:414;mso-position-horizontal-relative:page;mso-position-vertical-relative:text" coordsize="3955,414" o:allowincell="f" path="m2679,206r,7l2679,225r,5l2679,234r,5l2679,245r,6l2838,251r-5,-6l2828,239r-10,-5l2804,230r22,-5l2838,213r2,-7e" fillcolor="#686868" stroked="f">
              <v:path arrowok="t"/>
            </v:shape>
            <v:shape id="_x0000_s1300" style="position:absolute;left:4050;top:-1452;width:3955;height:414;mso-position-horizontal-relative:page;mso-position-vertical-relative:text" coordsize="3955,414" o:allowincell="f" path="m1779,208r,171l1877,379r,-171e" fillcolor="#686868" stroked="f">
              <v:path arrowok="t"/>
            </v:shape>
            <v:shape id="_x0000_s1301" style="position:absolute;left:4050;top:-1452;width:3955;height:414;mso-position-horizontal-relative:page;mso-position-vertical-relative:text" coordsize="3955,414" o:allowincell="f" path="m1877,208r5,1l1899,211r2,5l1904,223r2,5l1907,232r,19l1907,253r,26l1907,379r92,l1999,279r,-26l1999,251r-1,-19l1997,228r,-5l1995,216r-3,-5l1991,209r-1,-1e" fillcolor="#686868" stroked="f">
              <v:path arrowok="t"/>
            </v:shape>
            <v:shape id="_x0000_s1302" style="position:absolute;left:4050;top:-1452;width:3955;height:414;mso-position-horizontal-relative:page;mso-position-vertical-relative:text" coordsize="3955,414" o:allowincell="f" path="m1494,222r,28l1660,250r,-28e" fillcolor="#686868" stroked="f">
              <v:path arrowok="t"/>
            </v:shape>
            <v:shape id="_x0000_s1303" style="position:absolute;left:4050;top:-1452;width:3955;height:414;mso-position-horizontal-relative:page;mso-position-vertical-relative:text" coordsize="3955,414" o:allowincell="f" path="m3430,222r,28l3596,250r,-28e" fillcolor="#686868" stroked="f">
              <v:path arrowok="t"/>
            </v:shape>
            <v:shape id="_x0000_s1304" style="position:absolute;left:4050;top:-1452;width:3955;height:414;mso-position-horizontal-relative:page;mso-position-vertical-relative:text" coordsize="3955,414" o:allowincell="f" path="m530,227r22,152l598,379,618,227e" fillcolor="#686868" stroked="f">
              <v:path arrowok="t"/>
            </v:shape>
            <v:shape id="_x0000_s1305" style="position:absolute;left:4050;top:-1452;width:3955;height:414;mso-position-horizontal-relative:page;mso-position-vertical-relative:text" coordsize="3955,414" o:allowincell="f" path="m3093,227r22,152l3161,379r20,-152e" fillcolor="#686868" stroked="f">
              <v:path arrowok="t"/>
            </v:shape>
            <v:shape id="_x0000_s1306" style="position:absolute;left:4050;top:-1452;width:3955;height:414;mso-position-horizontal-relative:page;mso-position-vertical-relative:text" coordsize="3955,414" o:allowincell="f" path="m17,243l9,311r230,l229,243e" fillcolor="#686868" stroked="f">
              <v:path arrowok="t"/>
            </v:shape>
            <v:shape id="_x0000_s1307" style="position:absolute;left:4050;top:-1452;width:3955;height:414;mso-position-horizontal-relative:page;mso-position-vertical-relative:text" coordsize="3955,414" o:allowincell="f" path="m1494,250r,129l1556,379r,-129e" fillcolor="#686868" stroked="f">
              <v:path arrowok="t"/>
            </v:shape>
            <v:shape id="_x0000_s1308" style="position:absolute;left:4050;top:-1452;width:3955;height:414;mso-position-horizontal-relative:page;mso-position-vertical-relative:text" coordsize="3955,414" o:allowincell="f" path="m1556,250r39,129l1660,379r,-129e" fillcolor="#686868" stroked="f">
              <v:path arrowok="t"/>
            </v:shape>
            <v:shape id="_x0000_s1309" style="position:absolute;left:4050;top:-1452;width:3955;height:414;mso-position-horizontal-relative:page;mso-position-vertical-relative:text" coordsize="3955,414" o:allowincell="f" path="m3430,250r,129l3492,379r,-129e" fillcolor="#686868" stroked="f">
              <v:path arrowok="t"/>
            </v:shape>
            <v:shape id="_x0000_s1310" style="position:absolute;left:4050;top:-1452;width:3955;height:414;mso-position-horizontal-relative:page;mso-position-vertical-relative:text" coordsize="3955,414" o:allowincell="f" path="m3492,250r39,129l3596,379r,-129e" fillcolor="#686868" stroked="f">
              <v:path arrowok="t"/>
            </v:shape>
            <v:shape id="_x0000_s1311" style="position:absolute;left:4050;top:-1452;width:3955;height:414;mso-position-horizontal-relative:page;mso-position-vertical-relative:text" coordsize="3955,414" o:allowincell="f" path="m2679,251r,128l2753,379r,-128e" fillcolor="#686868" stroked="f">
              <v:path arrowok="t"/>
            </v:shape>
            <v:shape id="_x0000_s1312" style="position:absolute;left:4050;top:-1452;width:3955;height:414;mso-position-horizontal-relative:page;mso-position-vertical-relative:text" coordsize="3955,414" o:allowincell="f" path="m2753,251r2,l2772,256r,1l2773,262r,1l2775,277r1,6l2776,304r,75l2844,379r,-75l2844,283r,-6l2843,263r,-1l2841,257r,-1l2838,251r,e" fillcolor="#686868" stroked="f">
              <v:path arrowok="t"/>
            </v:shape>
            <v:shape id="_x0000_s1313" style="position:absolute;left:4050;top:-1452;width:3955;height:414;mso-position-horizontal-relative:page;mso-position-vertical-relative:text" coordsize="3955,414" o:allowincell="f" path="m2032,259r,63l2106,322r,-63e" fillcolor="#686868" stroked="f">
              <v:path arrowok="t"/>
            </v:shape>
            <v:shape id="_x0000_s1314" style="position:absolute;left:4050;top:-1452;width:3955;height:414;mso-position-horizontal-relative:page;mso-position-vertical-relative:text" coordsize="3955,414" o:allowincell="f" path="m2873,259r,63l2947,322r,-63e" fillcolor="#686868" stroked="f">
              <v:path arrowok="t"/>
            </v:shape>
            <v:shape id="_x0000_s1315" style="position:absolute;left:4050;top:-1452;width:3955;height:414;mso-position-horizontal-relative:page;mso-position-vertical-relative:text" coordsize="3955,414" o:allowincell="f" path="m3281,259r,63l3355,322r,-63e" fillcolor="#686868" stroked="f">
              <v:path arrowok="t"/>
            </v:shape>
            <v:shape id="_x0000_s1316" style="position:absolute;left:4050;top:-1452;width:3955;height:414;mso-position-horizontal-relative:page;mso-position-vertical-relative:text" coordsize="3955,414" o:allowincell="f" path="m818,277r,19l819,319r2,14l822,337r68,l886,333r,-14l886,296r,-19e" fillcolor="#686868" stroked="f">
              <v:path arrowok="t"/>
            </v:shape>
            <v:shape id="_x0000_s1317" style="position:absolute;left:4050;top:-1452;width:3955;height:414;mso-position-horizontal-relative:page;mso-position-vertical-relative:text" coordsize="3955,414" o:allowincell="f" path="m1004,277r,19l1005,319r2,14l1008,337r68,l1073,333r,-14l1073,296r,-19e" fillcolor="#686868" stroked="f">
              <v:path arrowok="t"/>
            </v:shape>
            <v:shape id="_x0000_s1318" style="position:absolute;left:4050;top:-1452;width:3955;height:414;mso-position-horizontal-relative:page;mso-position-vertical-relative:text" coordsize="3955,414" o:allowincell="f" path="m3787,277r,19l3788,319r3,14l3791,337r68,l3856,333r,-14l3856,296r,-19e" fillcolor="#686868" stroked="f">
              <v:path arrowok="t"/>
            </v:shape>
            <v:shape id="_x0000_s1319" style="position:absolute;left:4050;top:-1452;width:3955;height:414;mso-position-horizontal-relative:page;mso-position-vertical-relative:text" coordsize="3955,414" o:allowincell="f" path="m9,311l,379r102,l108,311e" fillcolor="#686868" stroked="f">
              <v:path arrowok="t"/>
            </v:shape>
            <v:shape id="_x0000_s1320" style="position:absolute;left:4050;top:-1452;width:3955;height:414;mso-position-horizontal-relative:page;mso-position-vertical-relative:text" coordsize="3955,414" o:allowincell="f" path="m143,311r5,68l249,379,239,311e" fillcolor="#686868" stroked="f">
              <v:path arrowok="t"/>
            </v:shape>
            <v:shape id="_x0000_s1321" style="position:absolute;left:4050;top:-1452;width:3955;height:414;mso-position-horizontal-relative:page;mso-position-vertical-relative:text" coordsize="3955,414" o:allowincell="f" path="m2032,322r,57l2161,379r,-57e" fillcolor="#686868" stroked="f">
              <v:path arrowok="t"/>
            </v:shape>
            <v:shape id="_x0000_s1322" style="position:absolute;left:4050;top:-1452;width:3955;height:414;mso-position-horizontal-relative:page;mso-position-vertical-relative:text" coordsize="3955,414" o:allowincell="f" path="m2873,322r,57l3001,379r,-57e" fillcolor="#686868" stroked="f">
              <v:path arrowok="t"/>
            </v:shape>
            <v:shape id="_x0000_s1323" style="position:absolute;left:4050;top:-1452;width:3955;height:414;mso-position-horizontal-relative:page;mso-position-vertical-relative:text" coordsize="3955,414" o:allowincell="f" path="m3281,322r,57l3409,379r,-57e" fillcolor="#686868" stroked="f">
              <v:path arrowok="t"/>
            </v:shape>
            <v:shape id="_x0000_s1324" style="position:absolute;left:4050;top:-1452;width:3955;height:414;mso-position-horizontal-relative:page;mso-position-vertical-relative:text" coordsize="3955,414" o:allowincell="f" path="m261,330r,2l261,346r,8l261,361r,5l261,371r,3l261,376r,2l261,379r111,l385,378r9,-2l403,374r7,-3l416,366r6,-5l426,354r3,-8l431,332r,-2e" fillcolor="#686868" stroked="f">
              <v:path arrowok="t"/>
            </v:shape>
            <v:shape id="_x0000_s1325" style="position:absolute;left:4050;top:-1452;width:3955;height:414;mso-position-horizontal-relative:page;mso-position-vertical-relative:text" coordsize="3955,414" o:allowincell="f" path="m822,337r,1l824,345r2,6l829,357r4,4l838,366r4,3l852,374r3,1l863,378r6,3l883,383r6,1l902,385r8,-1l924,383r9,-2l943,378r7,-3l953,374r10,-5l966,366r7,-5l975,357r2,-6l979,345r3,-7l982,337e" fillcolor="#686868" stroked="f">
              <v:path arrowok="t"/>
            </v:shape>
            <v:shape id="_x0000_s1326" style="position:absolute;left:4050;top:-1452;width:3955;height:414;mso-position-horizontal-relative:page;mso-position-vertical-relative:text" coordsize="3955,414" o:allowincell="f" path="m1008,337r,1l1010,345r3,6l1015,357r4,4l1024,366r4,3l1038,374r3,1l1049,378r6,3l1070,383r5,1l1089,385r7,-1l1110,383r10,-2l1129,378r7,-3l1139,374r11,-5l1152,366r7,-5l1161,357r3,-6l1165,345r3,-7l1168,337e" fillcolor="#686868" stroked="f">
              <v:path arrowok="t"/>
            </v:shape>
            <v:shape id="_x0000_s1327" style="position:absolute;left:4050;top:-1452;width:3955;height:414;mso-position-horizontal-relative:page;mso-position-vertical-relative:text" coordsize="3955,414" o:allowincell="f" path="m1300,337r3,8l1303,345r7,9l1311,355r7,9l1318,365r9,7l1328,372r11,5l1340,377r2,1l1359,383r3,l1379,385r2,l1381,385r21,-2l1403,383r18,-5l1422,377r1,l1434,372r1,l1444,365r1,-1l1452,355r,-1l1459,345r,l1462,337e" fillcolor="#686868" stroked="f">
              <v:path arrowok="t"/>
            </v:shape>
            <v:shape id="_x0000_s1328" style="position:absolute;left:4050;top:-1452;width:3955;height:414;mso-position-horizontal-relative:page;mso-position-vertical-relative:text" coordsize="3955,414" o:allowincell="f" path="m2186,337r1,3l2190,347r,l2194,352r3,6l2198,358r6,4l2208,365r2,1l2227,374r13,3l2247,379r6,l2309,379r-1,l2306,377r,-3l2305,366r,-1l2317,362r9,-4l2326,358r7,-6l2340,347r,l2345,340r1,-3e" fillcolor="#686868" stroked="f">
              <v:path arrowok="t"/>
            </v:shape>
            <v:shape id="_x0000_s1329" style="position:absolute;left:4050;top:-1452;width:3955;height:414;mso-position-horizontal-relative:page;mso-position-vertical-relative:text" coordsize="3955,414" o:allowincell="f" path="m2381,337r1,2l2384,346r2,2l2391,355r1,2l2397,363r4,3l2407,371r5,2l2420,377r4,1l2425,378r13,4l2446,383r13,2l2465,385r2,l2486,383r4,-1l2504,378r1,l2508,377r8,-4l2519,371r6,-5l2527,363r5,-6l2534,355r5,-7l2540,346r3,-7l2544,337e" fillcolor="#686868" stroked="f">
              <v:path arrowok="t"/>
            </v:shape>
            <v:shape id="_x0000_s1330" style="position:absolute;left:4050;top:-1452;width:3955;height:414;mso-position-horizontal-relative:page;mso-position-vertical-relative:text" coordsize="3955,414" o:allowincell="f" path="m3791,337r1,1l3794,345r2,6l3798,357r4,4l3807,366r5,3l3821,374r4,1l3833,378r6,3l3853,383r6,1l3872,385r8,-1l3893,383r10,-2l3912,378r8,-3l3923,374r10,-5l3936,366r6,-5l3944,357r3,-6l3949,345r2,-7l3952,337e" fillcolor="#686868" stroked="f">
              <v:path arrowok="t"/>
            </v:shape>
            <v:shape id="_x0000_s1331" style="position:absolute;left:4050;top:-1452;width:3955;height:414;mso-position-horizontal-relative:page;mso-position-vertical-relative:text" coordsize="3955,414" o:allowincell="f" path="m2253,379r,11l2254,397r2,4l2258,405r3,3l2267,410r5,2l2282,413r69,l2351,412r,-2l2351,408r,-3l2351,401r,-4l2351,390r,-11e" fillcolor="#686868" stroked="f">
              <v:path arrowok="t"/>
            </v:shape>
            <w10:wrap anchorx="page"/>
          </v:group>
        </w:pict>
      </w:r>
      <w:proofErr w:type="gramStart"/>
      <w:r w:rsidR="0055783E">
        <w:rPr>
          <w:rFonts w:ascii="Times New Roman" w:hAnsi="Times New Roman"/>
          <w:color w:val="191919"/>
          <w:sz w:val="20"/>
          <w:szCs w:val="20"/>
        </w:rPr>
        <w:t>School</w:t>
      </w:r>
      <w:r w:rsidR="0055783E">
        <w:rPr>
          <w:rFonts w:ascii="Times New Roman" w:hAnsi="Times New Roman"/>
          <w:color w:val="191919"/>
          <w:spacing w:val="-4"/>
          <w:sz w:val="20"/>
          <w:szCs w:val="20"/>
        </w:rPr>
        <w:t xml:space="preserve"> </w:t>
      </w:r>
      <w:r w:rsidR="0055783E">
        <w:rPr>
          <w:rFonts w:ascii="Times New Roman" w:hAnsi="Times New Roman"/>
          <w:color w:val="191919"/>
          <w:spacing w:val="-16"/>
          <w:sz w:val="20"/>
          <w:szCs w:val="20"/>
        </w:rPr>
        <w:t>W</w:t>
      </w:r>
      <w:hyperlink r:id="rId9" w:history="1">
        <w:r w:rsidR="0055783E">
          <w:rPr>
            <w:rFonts w:ascii="Times New Roman" w:hAnsi="Times New Roman"/>
            <w:color w:val="191919"/>
            <w:sz w:val="20"/>
            <w:szCs w:val="20"/>
          </w:rPr>
          <w:t>eb site at ww</w:t>
        </w:r>
        <w:r w:rsidR="0055783E">
          <w:rPr>
            <w:rFonts w:ascii="Times New Roman" w:hAnsi="Times New Roman"/>
            <w:color w:val="191919"/>
            <w:spacing w:val="-13"/>
            <w:sz w:val="20"/>
            <w:szCs w:val="20"/>
          </w:rPr>
          <w:t>w</w:t>
        </w:r>
        <w:r w:rsidR="0055783E">
          <w:rPr>
            <w:rFonts w:ascii="Times New Roman" w:hAnsi="Times New Roman"/>
            <w:color w:val="191919"/>
            <w:sz w:val="20"/>
            <w:szCs w:val="20"/>
          </w:rPr>
          <w:t>.asurams.edu</w:t>
        </w:r>
      </w:hyperlink>
      <w:r w:rsidR="0055783E">
        <w:rPr>
          <w:rFonts w:ascii="Times New Roman" w:hAnsi="Times New Roman"/>
          <w:color w:val="191919"/>
          <w:sz w:val="20"/>
          <w:szCs w:val="20"/>
        </w:rPr>
        <w:t xml:space="preserve"> and click on graduate school.)</w:t>
      </w:r>
      <w:proofErr w:type="gramEnd"/>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 xml:space="preserve">2.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$20 non-refundable application fee.</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3.   O</w:t>
      </w:r>
      <w:r>
        <w:rPr>
          <w:rFonts w:ascii="Times New Roman" w:hAnsi="Times New Roman"/>
          <w:color w:val="191919"/>
          <w:spacing w:val="-4"/>
          <w:sz w:val="20"/>
          <w:szCs w:val="20"/>
        </w:rPr>
        <w:t>f</w:t>
      </w:r>
      <w:r>
        <w:rPr>
          <w:rFonts w:ascii="Times New Roman" w:hAnsi="Times New Roman"/>
          <w:color w:val="191919"/>
          <w:sz w:val="20"/>
          <w:szCs w:val="20"/>
        </w:rPr>
        <w:t>ficial transcripts from all colleges attended.</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4.   Graduate Record Examination (GRE), Miller</w:t>
      </w:r>
      <w:r>
        <w:rPr>
          <w:rFonts w:ascii="Times New Roman" w:hAnsi="Times New Roman"/>
          <w:color w:val="191919"/>
          <w:spacing w:val="-11"/>
          <w:sz w:val="20"/>
          <w:szCs w:val="20"/>
        </w:rPr>
        <w:t xml:space="preserve"> </w:t>
      </w:r>
      <w:r>
        <w:rPr>
          <w:rFonts w:ascii="Times New Roman" w:hAnsi="Times New Roman"/>
          <w:color w:val="191919"/>
          <w:sz w:val="20"/>
          <w:szCs w:val="20"/>
        </w:rPr>
        <w:t>Analogies</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(M</w:t>
      </w:r>
      <w:r>
        <w:rPr>
          <w:rFonts w:ascii="Times New Roman" w:hAnsi="Times New Roman"/>
          <w:color w:val="191919"/>
          <w:spacing w:val="-22"/>
          <w:sz w:val="20"/>
          <w:szCs w:val="20"/>
        </w:rPr>
        <w:t>A</w:t>
      </w:r>
      <w:r>
        <w:rPr>
          <w:rFonts w:ascii="Times New Roman" w:hAnsi="Times New Roman"/>
          <w:color w:val="191919"/>
          <w:sz w:val="20"/>
          <w:szCs w:val="20"/>
        </w:rPr>
        <w:t>T) or Graduate Management</w:t>
      </w:r>
    </w:p>
    <w:p w:rsidR="0055783E" w:rsidRDefault="0055783E" w:rsidP="0055783E">
      <w:pPr>
        <w:widowControl w:val="0"/>
        <w:autoSpaceDE w:val="0"/>
        <w:autoSpaceDN w:val="0"/>
        <w:adjustRightInd w:val="0"/>
        <w:spacing w:before="10" w:after="0" w:line="240" w:lineRule="auto"/>
        <w:ind w:left="1221"/>
        <w:rPr>
          <w:rFonts w:ascii="Times New Roman" w:hAnsi="Times New Roman"/>
          <w:color w:val="000000"/>
          <w:sz w:val="20"/>
          <w:szCs w:val="20"/>
        </w:rPr>
      </w:pPr>
      <w:proofErr w:type="gramStart"/>
      <w:r>
        <w:rPr>
          <w:rFonts w:ascii="Times New Roman" w:hAnsi="Times New Roman"/>
          <w:color w:val="191919"/>
          <w:sz w:val="20"/>
          <w:szCs w:val="20"/>
        </w:rPr>
        <w:t>Admission</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(GM</w:t>
      </w:r>
      <w:r>
        <w:rPr>
          <w:rFonts w:ascii="Times New Roman" w:hAnsi="Times New Roman"/>
          <w:color w:val="191919"/>
          <w:spacing w:val="-22"/>
          <w:sz w:val="20"/>
          <w:szCs w:val="20"/>
        </w:rPr>
        <w:t>A</w:t>
      </w:r>
      <w:r>
        <w:rPr>
          <w:rFonts w:ascii="Times New Roman" w:hAnsi="Times New Roman"/>
          <w:color w:val="191919"/>
          <w:sz w:val="20"/>
          <w:szCs w:val="20"/>
        </w:rPr>
        <w:t>T) scores.</w:t>
      </w:r>
      <w:proofErr w:type="gramEnd"/>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score time limit is five (5) years.</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 xml:space="preserve">5. </w:t>
      </w:r>
      <w:r>
        <w:rPr>
          <w:rFonts w:ascii="Times New Roman" w:hAnsi="Times New Roman"/>
          <w:color w:val="191919"/>
          <w:spacing w:val="46"/>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wo current letters of reference.</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6.   Pre-Entrance Medical Record and Certificate of Immunization.</w:t>
      </w:r>
    </w:p>
    <w:p w:rsidR="0055783E" w:rsidRDefault="00570030" w:rsidP="0055783E">
      <w:pPr>
        <w:widowControl w:val="0"/>
        <w:autoSpaceDE w:val="0"/>
        <w:autoSpaceDN w:val="0"/>
        <w:adjustRightInd w:val="0"/>
        <w:spacing w:before="10" w:after="0" w:line="240" w:lineRule="auto"/>
        <w:ind w:left="861"/>
        <w:rPr>
          <w:rFonts w:ascii="Times New Roman" w:hAnsi="Times New Roman"/>
          <w:color w:val="000000"/>
          <w:sz w:val="20"/>
          <w:szCs w:val="20"/>
        </w:rPr>
      </w:pPr>
      <w:r w:rsidRPr="00570030">
        <w:rPr>
          <w:noProof/>
        </w:rPr>
        <w:pict>
          <v:shape id="_x0000_s1332" type="#_x0000_t202" style="position:absolute;left:0;text-align:left;margin-left:520.3pt;margin-top:-159.85pt;width:1in;height:187.4pt;z-index:-251648000;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 xml:space="preserve">7. </w:t>
      </w:r>
      <w:r w:rsidR="0055783E">
        <w:rPr>
          <w:rFonts w:ascii="Times New Roman" w:hAnsi="Times New Roman"/>
          <w:color w:val="191919"/>
          <w:spacing w:val="39"/>
          <w:sz w:val="20"/>
          <w:szCs w:val="20"/>
        </w:rPr>
        <w:t xml:space="preserve"> </w:t>
      </w:r>
      <w:r w:rsidR="0055783E">
        <w:rPr>
          <w:rFonts w:ascii="Times New Roman" w:hAnsi="Times New Roman"/>
          <w:color w:val="191919"/>
          <w:sz w:val="20"/>
          <w:szCs w:val="20"/>
        </w:rPr>
        <w:t>All Nursing applicants must submit copies of their malpractice insurance and their License to</w:t>
      </w:r>
    </w:p>
    <w:p w:rsidR="0055783E" w:rsidRDefault="0055783E" w:rsidP="0055783E">
      <w:pPr>
        <w:widowControl w:val="0"/>
        <w:autoSpaceDE w:val="0"/>
        <w:autoSpaceDN w:val="0"/>
        <w:adjustRightInd w:val="0"/>
        <w:spacing w:before="10" w:after="0" w:line="240" w:lineRule="auto"/>
        <w:ind w:left="1221"/>
        <w:rPr>
          <w:rFonts w:ascii="Times New Roman" w:hAnsi="Times New Roman"/>
          <w:color w:val="000000"/>
          <w:sz w:val="20"/>
          <w:szCs w:val="20"/>
        </w:rPr>
      </w:pPr>
      <w:r>
        <w:rPr>
          <w:rFonts w:ascii="Times New Roman" w:hAnsi="Times New Roman"/>
          <w:color w:val="191919"/>
          <w:sz w:val="20"/>
          <w:szCs w:val="20"/>
        </w:rPr>
        <w:t>Practice as a nurse in the state of Geo</w:t>
      </w:r>
      <w:r>
        <w:rPr>
          <w:rFonts w:ascii="Times New Roman" w:hAnsi="Times New Roman"/>
          <w:color w:val="191919"/>
          <w:spacing w:val="-4"/>
          <w:sz w:val="20"/>
          <w:szCs w:val="20"/>
        </w:rPr>
        <w:t>r</w:t>
      </w:r>
      <w:r>
        <w:rPr>
          <w:rFonts w:ascii="Times New Roman" w:hAnsi="Times New Roman"/>
          <w:color w:val="191919"/>
          <w:sz w:val="20"/>
          <w:szCs w:val="20"/>
        </w:rPr>
        <w:t>gia.</w:t>
      </w:r>
    </w:p>
    <w:p w:rsidR="0055783E" w:rsidRDefault="0055783E" w:rsidP="0055783E">
      <w:pPr>
        <w:widowControl w:val="0"/>
        <w:autoSpaceDE w:val="0"/>
        <w:autoSpaceDN w:val="0"/>
        <w:adjustRightInd w:val="0"/>
        <w:spacing w:before="10" w:after="0" w:line="240" w:lineRule="auto"/>
        <w:ind w:left="861"/>
        <w:rPr>
          <w:rFonts w:ascii="Times New Roman" w:hAnsi="Times New Roman"/>
          <w:color w:val="000000"/>
          <w:sz w:val="20"/>
          <w:szCs w:val="20"/>
        </w:rPr>
      </w:pPr>
      <w:r>
        <w:rPr>
          <w:rFonts w:ascii="Times New Roman" w:hAnsi="Times New Roman"/>
          <w:color w:val="191919"/>
          <w:sz w:val="20"/>
          <w:szCs w:val="20"/>
        </w:rPr>
        <w:t xml:space="preserve">8.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eaching Certificate required for all Education majors except School Counseling.</w:t>
      </w:r>
    </w:p>
    <w:p w:rsidR="0055783E" w:rsidRDefault="0055783E" w:rsidP="0055783E">
      <w:pPr>
        <w:widowControl w:val="0"/>
        <w:autoSpaceDE w:val="0"/>
        <w:autoSpaceDN w:val="0"/>
        <w:adjustRightInd w:val="0"/>
        <w:spacing w:before="10"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50" w:lineRule="auto"/>
        <w:ind w:left="861" w:right="1957" w:firstLine="360"/>
        <w:rPr>
          <w:rFonts w:ascii="Times New Roman" w:hAnsi="Times New Roman"/>
          <w:color w:val="000000"/>
          <w:sz w:val="20"/>
          <w:szCs w:val="20"/>
        </w:rPr>
      </w:pPr>
      <w:r w:rsidRPr="00570030">
        <w:rPr>
          <w:noProof/>
        </w:rPr>
        <w:pict>
          <v:shape id="_x0000_s1333" type="#_x0000_t202" style="position:absolute;left:0;text-align:left;margin-left:520.3pt;margin-top:-7.1pt;width:1in;height:144.1pt;z-index:-251646976;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The student is responsible for contacting all institutions attended for the purpose of requesting transcripts. Students who have attended</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University should fill out a Request for</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ASU </w:t>
      </w:r>
      <w:r w:rsidR="0055783E">
        <w:rPr>
          <w:rFonts w:ascii="Times New Roman" w:hAnsi="Times New Roman"/>
          <w:color w:val="191919"/>
          <w:spacing w:val="-7"/>
          <w:sz w:val="20"/>
          <w:szCs w:val="20"/>
        </w:rPr>
        <w:t>T</w:t>
      </w:r>
      <w:r w:rsidR="0055783E">
        <w:rPr>
          <w:rFonts w:ascii="Times New Roman" w:hAnsi="Times New Roman"/>
          <w:color w:val="191919"/>
          <w:sz w:val="20"/>
          <w:szCs w:val="20"/>
        </w:rPr>
        <w:t>ranscript form available in Graduate</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Admissions. </w:t>
      </w:r>
      <w:r w:rsidR="0055783E">
        <w:rPr>
          <w:rFonts w:ascii="Times New Roman" w:hAnsi="Times New Roman"/>
          <w:color w:val="191919"/>
          <w:spacing w:val="46"/>
          <w:sz w:val="20"/>
          <w:szCs w:val="20"/>
        </w:rPr>
        <w:t xml:space="preserve"> </w:t>
      </w:r>
      <w:r w:rsidR="0055783E">
        <w:rPr>
          <w:rFonts w:ascii="Times New Roman" w:hAnsi="Times New Roman"/>
          <w:color w:val="191919"/>
          <w:sz w:val="20"/>
          <w:szCs w:val="20"/>
        </w:rPr>
        <w:t xml:space="preserve">The Graduate School will secure such </w:t>
      </w:r>
      <w:proofErr w:type="spellStart"/>
      <w:r w:rsidR="0055783E">
        <w:rPr>
          <w:rFonts w:ascii="Times New Roman" w:hAnsi="Times New Roman"/>
          <w:color w:val="191919"/>
          <w:sz w:val="20"/>
          <w:szCs w:val="20"/>
        </w:rPr>
        <w:t>tran</w:t>
      </w:r>
      <w:proofErr w:type="spellEnd"/>
      <w:r w:rsidR="0055783E">
        <w:rPr>
          <w:rFonts w:ascii="Times New Roman" w:hAnsi="Times New Roman"/>
          <w:color w:val="191919"/>
          <w:sz w:val="20"/>
          <w:szCs w:val="20"/>
        </w:rPr>
        <w:t>- scripts for the student free of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 Students are responsible for contacting testing agencies for transmittal of test scores to</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before="55" w:after="0" w:line="250" w:lineRule="auto"/>
        <w:ind w:left="888" w:right="2074" w:firstLine="360"/>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f</w:t>
      </w:r>
      <w:r>
        <w:rPr>
          <w:rFonts w:ascii="Times New Roman" w:hAnsi="Times New Roman"/>
          <w:color w:val="191919"/>
          <w:sz w:val="20"/>
          <w:szCs w:val="20"/>
        </w:rPr>
        <w:t>ficial acceptance or denial is verified by a letter from the Graduate School. Students who are admitted and do not enroll for the semester in which they were admitted must submit another application if they want to attend Graduate School at a later date.</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Applicant records are main- </w:t>
      </w:r>
      <w:proofErr w:type="spellStart"/>
      <w:r>
        <w:rPr>
          <w:rFonts w:ascii="Times New Roman" w:hAnsi="Times New Roman"/>
          <w:color w:val="191919"/>
          <w:sz w:val="20"/>
          <w:szCs w:val="20"/>
        </w:rPr>
        <w:t>tained</w:t>
      </w:r>
      <w:proofErr w:type="spellEnd"/>
      <w:r>
        <w:rPr>
          <w:rFonts w:ascii="Times New Roman" w:hAnsi="Times New Roman"/>
          <w:color w:val="191919"/>
          <w:sz w:val="20"/>
          <w:szCs w:val="20"/>
        </w:rPr>
        <w:t xml:space="preserve"> for one year onl</w:t>
      </w:r>
      <w:r>
        <w:rPr>
          <w:rFonts w:ascii="Times New Roman" w:hAnsi="Times New Roman"/>
          <w:color w:val="191919"/>
          <w:spacing w:val="-13"/>
          <w:sz w:val="20"/>
          <w:szCs w:val="20"/>
        </w:rPr>
        <w:t>y</w:t>
      </w:r>
      <w:r>
        <w:rPr>
          <w:rFonts w:ascii="Times New Roman" w:hAnsi="Times New Roman"/>
          <w:color w:val="191919"/>
          <w:sz w:val="20"/>
          <w:szCs w:val="20"/>
        </w:rPr>
        <w:t>. Students who were previously enrolled and have not been in attendance for one or more semesters must apply to the Graduate School for readmission.</w:t>
      </w:r>
    </w:p>
    <w:p w:rsidR="0055783E" w:rsidRDefault="00570030" w:rsidP="0055783E">
      <w:pPr>
        <w:widowControl w:val="0"/>
        <w:autoSpaceDE w:val="0"/>
        <w:autoSpaceDN w:val="0"/>
        <w:adjustRightInd w:val="0"/>
        <w:spacing w:after="0" w:line="250" w:lineRule="auto"/>
        <w:ind w:left="888" w:right="2090" w:firstLine="360"/>
        <w:rPr>
          <w:rFonts w:ascii="Times New Roman" w:hAnsi="Times New Roman"/>
          <w:color w:val="000000"/>
          <w:sz w:val="20"/>
          <w:szCs w:val="20"/>
        </w:rPr>
      </w:pPr>
      <w:r w:rsidRPr="00570030">
        <w:rPr>
          <w:noProof/>
        </w:rPr>
        <w:pict>
          <v:shape id="_x0000_s1334" type="#_x0000_t202" style="position:absolute;left:0;text-align:left;margin-left:520.3pt;margin-top:31.6pt;width:1in;height:285.55pt;z-index:-251645952;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Faculty members at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ASU may be allowed to enroll in graduate classes with an approved graduate application by the graduate dean and academic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ficials. Howeve</w:t>
      </w:r>
      <w:r w:rsidR="0055783E">
        <w:rPr>
          <w:rFonts w:ascii="Times New Roman" w:hAnsi="Times New Roman"/>
          <w:color w:val="191919"/>
          <w:spacing w:val="-8"/>
          <w:sz w:val="20"/>
          <w:szCs w:val="20"/>
        </w:rPr>
        <w:t>r</w:t>
      </w:r>
      <w:r w:rsidR="0055783E">
        <w:rPr>
          <w:rFonts w:ascii="Times New Roman" w:hAnsi="Times New Roman"/>
          <w:color w:val="191919"/>
          <w:sz w:val="20"/>
          <w:szCs w:val="20"/>
        </w:rPr>
        <w:t xml:space="preserve">, they are prohibited from taking classes in their assigned academic department. If a faculty member is interested in </w:t>
      </w:r>
      <w:proofErr w:type="spellStart"/>
      <w:r w:rsidR="0055783E">
        <w:rPr>
          <w:rFonts w:ascii="Times New Roman" w:hAnsi="Times New Roman"/>
          <w:color w:val="191919"/>
          <w:sz w:val="20"/>
          <w:szCs w:val="20"/>
        </w:rPr>
        <w:t>pursing</w:t>
      </w:r>
      <w:proofErr w:type="spellEnd"/>
      <w:r w:rsidR="0055783E">
        <w:rPr>
          <w:rFonts w:ascii="Times New Roman" w:hAnsi="Times New Roman"/>
          <w:color w:val="191919"/>
          <w:sz w:val="20"/>
          <w:szCs w:val="20"/>
        </w:rPr>
        <w:t xml:space="preserve"> a specific graduate degree, then he or she is encouraged to matriculate at another </w:t>
      </w:r>
      <w:proofErr w:type="spellStart"/>
      <w:r w:rsidR="0055783E">
        <w:rPr>
          <w:rFonts w:ascii="Times New Roman" w:hAnsi="Times New Roman"/>
          <w:color w:val="191919"/>
          <w:sz w:val="20"/>
          <w:szCs w:val="20"/>
        </w:rPr>
        <w:t>unive</w:t>
      </w:r>
      <w:r w:rsidR="0055783E">
        <w:rPr>
          <w:rFonts w:ascii="Times New Roman" w:hAnsi="Times New Roman"/>
          <w:color w:val="191919"/>
          <w:spacing w:val="-4"/>
          <w:sz w:val="20"/>
          <w:szCs w:val="20"/>
        </w:rPr>
        <w:t>r</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sit</w:t>
      </w:r>
      <w:r w:rsidR="0055783E">
        <w:rPr>
          <w:rFonts w:ascii="Times New Roman" w:hAnsi="Times New Roman"/>
          <w:color w:val="191919"/>
          <w:spacing w:val="-13"/>
          <w:sz w:val="20"/>
          <w:szCs w:val="20"/>
        </w:rPr>
        <w:t>y</w:t>
      </w:r>
      <w:proofErr w:type="spellEnd"/>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888" w:right="2128" w:firstLine="360"/>
        <w:rPr>
          <w:rFonts w:ascii="Times New Roman" w:hAnsi="Times New Roman"/>
          <w:color w:val="000000"/>
          <w:sz w:val="20"/>
          <w:szCs w:val="20"/>
        </w:rPr>
      </w:pPr>
      <w:r>
        <w:rPr>
          <w:rFonts w:ascii="Times New Roman" w:hAnsi="Times New Roman"/>
          <w:color w:val="191919"/>
          <w:sz w:val="20"/>
          <w:szCs w:val="20"/>
        </w:rPr>
        <w:t xml:space="preserve">Falsifying admission information and related documentation will result in immediate </w:t>
      </w:r>
      <w:proofErr w:type="spellStart"/>
      <w:r>
        <w:rPr>
          <w:rFonts w:ascii="Times New Roman" w:hAnsi="Times New Roman"/>
          <w:color w:val="191919"/>
          <w:sz w:val="20"/>
          <w:szCs w:val="20"/>
        </w:rPr>
        <w:t>term</w:t>
      </w:r>
      <w:r>
        <w:rPr>
          <w:rFonts w:ascii="Times New Roman" w:hAnsi="Times New Roman"/>
          <w:color w:val="191919"/>
          <w:spacing w:val="-4"/>
          <w:sz w:val="20"/>
          <w:szCs w:val="20"/>
        </w:rPr>
        <w:t>i</w:t>
      </w:r>
      <w:proofErr w:type="spellEnd"/>
      <w:r>
        <w:rPr>
          <w:rFonts w:ascii="Times New Roman" w:hAnsi="Times New Roman"/>
          <w:color w:val="191919"/>
          <w:sz w:val="20"/>
          <w:szCs w:val="20"/>
        </w:rPr>
        <w:t>- nation from the graduate program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before="4" w:after="0" w:line="280" w:lineRule="exact"/>
        <w:rPr>
          <w:rFonts w:ascii="Times New Roman" w:hAnsi="Times New Roman"/>
          <w:color w:val="000000"/>
          <w:sz w:val="28"/>
          <w:szCs w:val="28"/>
        </w:rPr>
      </w:pPr>
    </w:p>
    <w:p w:rsidR="0055783E" w:rsidRDefault="0055783E" w:rsidP="0055783E">
      <w:pPr>
        <w:widowControl w:val="0"/>
        <w:autoSpaceDE w:val="0"/>
        <w:autoSpaceDN w:val="0"/>
        <w:adjustRightInd w:val="0"/>
        <w:spacing w:after="0" w:line="240" w:lineRule="auto"/>
        <w:ind w:left="833"/>
        <w:rPr>
          <w:rFonts w:ascii="Times New Roman" w:hAnsi="Times New Roman"/>
          <w:color w:val="000000"/>
          <w:sz w:val="20"/>
          <w:szCs w:val="20"/>
        </w:rPr>
      </w:pPr>
      <w:r>
        <w:rPr>
          <w:rFonts w:ascii="Times New Roman" w:hAnsi="Times New Roman"/>
          <w:noProof/>
          <w:color w:val="000000"/>
          <w:sz w:val="28"/>
          <w:szCs w:val="28"/>
          <w:lang w:eastAsia="zh-CN"/>
        </w:rPr>
        <w:drawing>
          <wp:inline distT="0" distB="0" distL="0" distR="0">
            <wp:extent cx="4991100" cy="30099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srcRect/>
                    <a:stretch>
                      <a:fillRect/>
                    </a:stretch>
                  </pic:blipFill>
                  <pic:spPr bwMode="auto">
                    <a:xfrm>
                      <a:off x="0" y="0"/>
                      <a:ext cx="4991100" cy="3009900"/>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ind w:left="833"/>
        <w:rPr>
          <w:rFonts w:ascii="Times New Roman" w:hAnsi="Times New Roman"/>
          <w:color w:val="000000"/>
          <w:sz w:val="20"/>
          <w:szCs w:val="20"/>
        </w:rPr>
        <w:sectPr w:rsidR="0055783E">
          <w:pgSz w:w="12240" w:h="15840"/>
          <w:pgMar w:top="300" w:right="240" w:bottom="280" w:left="1260" w:header="0" w:footer="708" w:gutter="0"/>
          <w:cols w:space="720" w:equalWidth="0">
            <w:col w:w="10740"/>
          </w:cols>
          <w:noEndnote/>
        </w:sectPr>
      </w:pPr>
    </w:p>
    <w:p w:rsidR="0055783E" w:rsidRDefault="0055783E" w:rsidP="005578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19"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9" w:after="0" w:line="130" w:lineRule="exact"/>
              <w:rPr>
                <w:rFonts w:ascii="Times New Roman" w:hAnsi="Times New Roman"/>
                <w:sz w:val="13"/>
                <w:szCs w:val="13"/>
              </w:rPr>
            </w:pPr>
          </w:p>
          <w:p w:rsidR="0055783E" w:rsidRPr="00FA7AC7" w:rsidRDefault="0055783E" w:rsidP="00F319A1">
            <w:pPr>
              <w:widowControl w:val="0"/>
              <w:autoSpaceDE w:val="0"/>
              <w:autoSpaceDN w:val="0"/>
              <w:adjustRightInd w:val="0"/>
              <w:spacing w:after="0" w:line="240" w:lineRule="auto"/>
              <w:ind w:left="143"/>
              <w:rPr>
                <w:rFonts w:ascii="Times New Roman" w:hAnsi="Times New Roman"/>
                <w:sz w:val="24"/>
                <w:szCs w:val="24"/>
              </w:rPr>
            </w:pPr>
            <w:r w:rsidRPr="00FA7AC7">
              <w:rPr>
                <w:rFonts w:ascii="Times New Roman" w:hAnsi="Times New Roman"/>
                <w:b/>
                <w:bCs/>
                <w:color w:val="191919"/>
                <w:sz w:val="36"/>
                <w:szCs w:val="36"/>
              </w:rPr>
              <w:t>A</w:t>
            </w:r>
            <w:r w:rsidRPr="00FA7AC7">
              <w:rPr>
                <w:rFonts w:ascii="Times New Roman" w:hAnsi="Times New Roman"/>
                <w:b/>
                <w:bCs/>
                <w:color w:val="191919"/>
                <w:sz w:val="27"/>
                <w:szCs w:val="27"/>
              </w:rPr>
              <w:t>DMISSION</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TEGORIES</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6" w:after="0" w:line="240" w:lineRule="exact"/>
        <w:rPr>
          <w:rFonts w:ascii="Times New Roman" w:hAnsi="Times New Roman"/>
          <w:sz w:val="24"/>
          <w:szCs w:val="24"/>
        </w:rPr>
      </w:pPr>
    </w:p>
    <w:p w:rsidR="0055783E" w:rsidRDefault="0055783E" w:rsidP="0055783E">
      <w:pPr>
        <w:widowControl w:val="0"/>
        <w:autoSpaceDE w:val="0"/>
        <w:autoSpaceDN w:val="0"/>
        <w:adjustRightInd w:val="0"/>
        <w:spacing w:before="26" w:after="0" w:line="250" w:lineRule="auto"/>
        <w:ind w:left="1944" w:right="903" w:firstLine="360"/>
        <w:rPr>
          <w:rFonts w:ascii="Times New Roman" w:hAnsi="Times New Roman"/>
          <w:color w:val="000000"/>
          <w:sz w:val="20"/>
          <w:szCs w:val="20"/>
        </w:rPr>
      </w:pPr>
      <w:r>
        <w:rPr>
          <w:rFonts w:ascii="Times New Roman" w:hAnsi="Times New Roman"/>
          <w:color w:val="191919"/>
          <w:sz w:val="20"/>
          <w:szCs w:val="20"/>
        </w:rPr>
        <w:t>The admission status of applicants accepted into the Graduate School will be classified in one of the following categories: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40" w:lineRule="auto"/>
        <w:ind w:left="1944"/>
        <w:rPr>
          <w:rFonts w:ascii="Times New Roman" w:hAnsi="Times New Roman"/>
          <w:color w:val="000000"/>
          <w:sz w:val="20"/>
          <w:szCs w:val="20"/>
        </w:rPr>
      </w:pPr>
      <w:r w:rsidRPr="00570030">
        <w:rPr>
          <w:noProof/>
        </w:rPr>
        <w:pict>
          <v:group id="_x0000_s1335" style="position:absolute;left:0;text-align:left;margin-left:263.55pt;margin-top:-112.85pt;width:31.2pt;height:31pt;z-index:-251644928;mso-position-horizontal-relative:page" coordorigin="5271,-2257" coordsize="624,620" o:allowincell="f">
            <v:rect id="_x0000_s1336" style="position:absolute;left:5276;top:-2252;width:613;height:610" o:allowincell="f" stroked="f">
              <v:path arrowok="t"/>
            </v:rect>
            <v:rect id="_x0000_s1337" style="position:absolute;left:5276;top:-2253;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570030">
        <w:rPr>
          <w:noProof/>
        </w:rPr>
        <w:pict>
          <v:group id="_x0000_s1338" style="position:absolute;left:0;text-align:left;margin-left:206.15pt;margin-top:-62.9pt;width:196.1pt;height:19.75pt;z-index:-251643904;mso-position-horizontal-relative:page" coordorigin="4123,-1258" coordsize="3922,395" o:allowincell="f">
            <v:shape id="_x0000_s1339" style="position:absolute;left:4123;top:-1258;width:3922;height:395;mso-position-horizontal-relative:page;mso-position-vertical-relative:text" coordsize="3922,395" o:allowincell="f" path="m114,r-9,l93,1,82,3,74,5,63,8r-5,2l47,16r-8,5l32,27r-7,7l19,40r-1,2l9,58r,l7,64r218,l224,58r,l215,42r-1,-2l208,34r-7,-7l193,21r-6,-5l174,10,170,8,157,5,151,3,135,1,130,,115,r-1,xe" fillcolor="#686868" stroked="f">
              <v:path arrowok="t"/>
            </v:shape>
            <v:shape id="_x0000_s1340" style="position:absolute;left:4123;top:-1258;width:3922;height:395;mso-position-horizontal-relative:page;mso-position-vertical-relative:text" coordsize="3922,395" o:allowincell="f" path="m2312,7r-11,85l2467,92,2455,7e" fillcolor="#686868" stroked="f">
              <v:path arrowok="t"/>
            </v:shape>
            <v:shape id="_x0000_s1341" style="position:absolute;left:4123;top:-1258;width:3922;height:395;mso-position-horizontal-relative:page;mso-position-vertical-relative:text" coordsize="3922,395" o:allowincell="f" path="m7,64r,1l3,77r,l2,80,1,95,,110r,5l,139,,252r,25l1,286r1,13l2,302r2,16l6,325r1,6l116,331r-13,-6l101,318,98,302r,-3l98,286r,-9l98,252r,-113l98,115r,-5l99,95r1,-15l100,77r,l109,65r8,-1e" fillcolor="#686868" stroked="f">
              <v:path arrowok="t"/>
            </v:shape>
            <v:shape id="_x0000_s1342" style="position:absolute;left:4123;top:-1258;width:3922;height:395;mso-position-horizontal-relative:page;mso-position-vertical-relative:text" coordsize="3922,395" o:allowincell="f" path="m117,64r13,5l130,72r3,18l134,93r,19l134,137r,36l233,173r,-36l232,112,231,93r-1,-3l228,72r-1,-3l225,64e" fillcolor="#686868" stroked="f">
              <v:path arrowok="t"/>
            </v:shape>
            <v:shape id="_x0000_s1343" style="position:absolute;left:4123;top:-1258;width:3922;height:395;mso-position-horizontal-relative:page;mso-position-vertical-relative:text" coordsize="3922,395" o:allowincell="f" path="m2301,92r,1l2297,119r-3,24l2291,166r-3,21l2286,206r-3,17l2281,238r-1,13l2369,251r1,-13l2371,223r2,-17l2375,187r3,-21l2381,143r3,-24l2387,93r,-1e" fillcolor="#686868" stroked="f">
              <v:path arrowok="t"/>
            </v:shape>
            <v:shape id="_x0000_s1344" style="position:absolute;left:4123;top:-1258;width:3922;height:395;mso-position-horizontal-relative:page;mso-position-vertical-relative:text" coordsize="3922,395" o:allowincell="f" path="m2387,92r2,23l2391,138r2,21l2395,179r2,20l2399,217r2,18l2402,251r89,l2489,235r-3,-18l2483,199r-3,-20l2477,159r-3,-21l2471,115r-4,-23e" fillcolor="#686868" stroked="f">
              <v:path arrowok="t"/>
            </v:shape>
            <v:shape id="_x0000_s1345" style="position:absolute;left:4123;top:-1258;width:3922;height:395;mso-position-horizontal-relative:page;mso-position-vertical-relative:text" coordsize="3922,395" o:allowincell="f" path="m823,96r-12,1l801,98r-11,4l782,104r-9,6l770,111r-1,1l755,125r-2,2l746,141r-2,3l744,145r162,l906,144r-1,-3l896,127r-1,-2l880,112r-1,-1l877,110r-12,-6l860,102,845,98r-5,-1e" fillcolor="#686868" stroked="f">
              <v:path arrowok="t"/>
            </v:shape>
            <v:shape id="_x0000_s1346" style="position:absolute;left:4123;top:-1258;width:3922;height:395;mso-position-horizontal-relative:page;mso-position-vertical-relative:text" coordsize="3922,395" o:allowincell="f" path="m1024,96r-1,l1003,98r-2,l984,103r-1,1l981,104r-10,5l969,110r-8,6l960,117r-7,9l953,127r-7,9l946,137r-3,8l1105,145r-3,-8l1101,136r-7,-9l1094,126r-7,-9l1087,116r-9,-6l1077,109r-11,-5l1065,104r-2,-1l1046,98r-3,l1026,96e" fillcolor="#686868" stroked="f">
              <v:path arrowok="t"/>
            </v:shape>
            <v:shape id="_x0000_s1347" style="position:absolute;left:4123;top:-1258;width:3922;height:395;mso-position-horizontal-relative:page;mso-position-vertical-relative:text" coordsize="3922,395" o:allowincell="f" path="m1658,96r-5,1l1637,98r-7,2l1618,103r-5,2l1611,106r-10,5l1599,112r-7,6l1591,120r-5,9l1586,129r-2,6l1581,144r,1l1738,145r,-1l1736,135r-2,-6l1734,129r-4,-9l1728,118r-7,-6l1718,111r-11,-5l1705,105r-6,-2l1690,100r-12,-2l1669,97e" fillcolor="#686868" stroked="f">
              <v:path arrowok="t"/>
            </v:shape>
            <v:shape id="_x0000_s1348" style="position:absolute;left:4123;top:-1258;width:3922;height:395;mso-position-horizontal-relative:page;mso-position-vertical-relative:text" coordsize="3922,395" o:allowincell="f" path="m1938,96r,l1917,98r-1,l1899,103r-2,1l1896,104r-10,5l1884,110r-8,6l1874,117r-6,9l1867,127r-6,9l1860,137r-3,8l2019,145r-3,-8l2016,136r-7,-9l2009,126r-7,-9l2001,116r-9,-6l1992,109r-11,-5l1979,104r-1,-1l1961,98r-3,l1940,96e" fillcolor="#686868" stroked="f">
              <v:path arrowok="t"/>
            </v:shape>
            <v:shape id="_x0000_s1349" style="position:absolute;left:4123;top:-1258;width:3922;height:395;mso-position-horizontal-relative:page;mso-position-vertical-relative:text" coordsize="3922,395" o:allowincell="f" path="m3158,96r-5,1l3136,98r-6,2l3118,103r-5,2l3111,106r-10,5l3099,112r-7,6l3091,120r-5,9l3086,129r-2,6l3081,144r,1l3238,145r,-1l3236,135r-2,-6l3234,129r-4,-9l3228,118r-7,-6l3218,111r-11,-5l3205,105r-6,-2l3190,100r-12,-2l3169,97e" fillcolor="#686868" stroked="f">
              <v:path arrowok="t"/>
            </v:shape>
            <v:shape id="_x0000_s1350" style="position:absolute;left:4123;top:-1258;width:3922;height:395;mso-position-horizontal-relative:page;mso-position-vertical-relative:text" coordsize="3922,395" o:allowincell="f" path="m3344,96r-5,1l3323,98r-7,2l3304,103r-5,2l3297,106r-10,5l3285,112r-7,6l3277,120r-5,9l3272,129r-2,6l3267,144r,1l3424,145r,-1l3422,135r-2,-6l3420,129r-4,-9l3414,118r-7,-6l3404,111r-11,-5l3391,105r-6,-2l3376,100r-12,-2l3355,97e" fillcolor="#686868" stroked="f">
              <v:path arrowok="t"/>
            </v:shape>
            <v:shape id="_x0000_s1351" style="position:absolute;left:4123;top:-1258;width:3922;height:395;mso-position-horizontal-relative:page;mso-position-vertical-relative:text" coordsize="3922,395" o:allowincell="f" path="m3643,96r,l3622,98r-1,l3604,103r-2,1l3601,104r-10,5l3589,110r-8,6l3580,117r-7,9l3572,127r-6,9l3565,137r-3,8l3724,145r-3,-8l3721,136r-7,-9l3714,126r-7,-9l3706,116r-8,-6l3697,109r-11,-5l3684,104r-1,-1l3666,98r-3,l3645,96e" fillcolor="#686868" stroked="f">
              <v:path arrowok="t"/>
            </v:shape>
            <v:shape id="_x0000_s1352" style="position:absolute;left:4123;top:-1258;width:3922;height:395;mso-position-horizontal-relative:page;mso-position-vertical-relative:text" coordsize="3922,395" o:allowincell="f" path="m284,102r-8,64l400,166r-9,-64e" fillcolor="#686868" stroked="f">
              <v:path arrowok="t"/>
            </v:shape>
            <v:shape id="_x0000_s1353" style="position:absolute;left:4123;top:-1258;width:3922;height:395;mso-position-horizontal-relative:page;mso-position-vertical-relative:text" coordsize="3922,395" o:allowincell="f" path="m413,102r,57l575,159r,-57e" fillcolor="#686868" stroked="f">
              <v:path arrowok="t"/>
            </v:shape>
            <v:shape id="_x0000_s1354" style="position:absolute;left:4123;top:-1258;width:3922;height:395;mso-position-horizontal-relative:page;mso-position-vertical-relative:text" coordsize="3922,395" o:allowincell="f" path="m592,102r,57l715,159r,-57e" fillcolor="#686868" stroked="f">
              <v:path arrowok="t"/>
            </v:shape>
            <v:shape id="_x0000_s1355" style="position:absolute;left:4123;top:-1258;width:3922;height:395;mso-position-horizontal-relative:page;mso-position-vertical-relative:text" coordsize="3922,395" o:allowincell="f" path="m1137,102r,l1137,103r,1l1137,106r,3l1137,116r,11l1137,137r,14l1299,151r-3,-14l1290,127r-7,-11l1273,109r-13,-3l1247,104r-18,-1l1205,102e" fillcolor="#686868" stroked="f">
              <v:path arrowok="t"/>
            </v:shape>
            <v:shape id="_x0000_s1356" style="position:absolute;left:4123;top:-1258;width:3922;height:395;mso-position-horizontal-relative:page;mso-position-vertical-relative:text" coordsize="3922,395" o:allowincell="f" path="m1331,102r,285l1405,387r,-285e" fillcolor="#686868" stroked="f">
              <v:path arrowok="t"/>
            </v:shape>
            <v:shape id="_x0000_s1357" style="position:absolute;left:4123;top:-1258;width:3922;height:395;mso-position-horizontal-relative:page;mso-position-vertical-relative:text" coordsize="3922,395" o:allowincell="f" path="m1434,102r,57l1558,159r,-57e" fillcolor="#686868" stroked="f">
              <v:path arrowok="t"/>
            </v:shape>
            <v:shape id="_x0000_s1358" style="position:absolute;left:4123;top:-1258;width:3922;height:395;mso-position-horizontal-relative:page;mso-position-vertical-relative:text" coordsize="3922,395" o:allowincell="f" path="m2051,102r,57l2177,159r,-57e" fillcolor="#686868" stroked="f">
              <v:path arrowok="t"/>
            </v:shape>
            <v:shape id="_x0000_s1359" style="position:absolute;left:4123;top:-1258;width:3922;height:395;mso-position-horizontal-relative:page;mso-position-vertical-relative:text" coordsize="3922,395" o:allowincell="f" path="m2523,102r,l2523,103r,2l2523,107r,4l2523,116r,7l2523,131r,8l2523,148r,3l2692,151r,-3l2690,139r-4,-8l2680,123r-7,-7l2664,111r-13,-4l2638,105r-18,-2l2596,102e" fillcolor="#686868" stroked="f">
              <v:path arrowok="t"/>
            </v:shape>
            <v:shape id="_x0000_s1360" style="position:absolute;left:4123;top:-1258;width:3922;height:395;mso-position-horizontal-relative:page;mso-position-vertical-relative:text" coordsize="3922,395" o:allowincell="f" path="m2722,102r,1l2722,121r,20l2722,163r,36l2832,199r-5,-36l2824,141r-3,-20l2818,103r,-1e" fillcolor="#686868" stroked="f">
              <v:path arrowok="t"/>
            </v:shape>
            <v:shape id="_x0000_s1361" style="position:absolute;left:4123;top:-1258;width:3922;height:395;mso-position-horizontal-relative:page;mso-position-vertical-relative:text" coordsize="3922,395" o:allowincell="f" path="m2854,102r-12,93l2950,195r,-93e" fillcolor="#686868" stroked="f">
              <v:path arrowok="t"/>
            </v:shape>
            <v:shape id="_x0000_s1362" style="position:absolute;left:4123;top:-1258;width:3922;height:395;mso-position-horizontal-relative:page;mso-position-vertical-relative:text" coordsize="3922,395" o:allowincell="f" path="m2980,102r,285l3054,387r,-285e" fillcolor="#686868" stroked="f">
              <v:path arrowok="t"/>
            </v:shape>
            <v:shape id="_x0000_s1363" style="position:absolute;left:4123;top:-1258;width:3922;height:395;mso-position-horizontal-relative:page;mso-position-vertical-relative:text" coordsize="3922,395" o:allowincell="f" path="m3456,102r,285l3530,387r,-285e" fillcolor="#686868" stroked="f">
              <v:path arrowok="t"/>
            </v:shape>
            <v:shape id="_x0000_s1364" style="position:absolute;left:4123;top:-1258;width:3922;height:395;mso-position-horizontal-relative:page;mso-position-vertical-relative:text" coordsize="3922,395" o:allowincell="f" path="m3757,102r,128l3860,230,3818,102e" fillcolor="#686868" stroked="f">
              <v:path arrowok="t"/>
            </v:shape>
            <v:shape id="_x0000_s1365" style="position:absolute;left:4123;top:-1258;width:3922;height:395;mso-position-horizontal-relative:page;mso-position-vertical-relative:text" coordsize="3922,395" o:allowincell="f" path="m3860,102r,128l3922,230r,-128e" fillcolor="#686868" stroked="f">
              <v:path arrowok="t"/>
            </v:shape>
            <v:shape id="_x0000_s1366" style="position:absolute;left:4123;top:-1258;width:3922;height:395;mso-position-horizontal-relative:page;mso-position-vertical-relative:text" coordsize="3922,395" o:allowincell="f" path="m744,145r,1l744,148r-3,13l740,181r,24l740,289r,24l741,331r1,2l742,339r1,4l744,345r72,l815,343r-1,-4l814,333r,-2l814,313r,-24l814,205r,-24l814,161r,-13l815,146r1,-1e" fillcolor="#686868" stroked="f">
              <v:path arrowok="t"/>
            </v:shape>
            <v:shape id="_x0000_s1367" style="position:absolute;left:4123;top:-1258;width:3922;height:395;mso-position-horizontal-relative:page;mso-position-vertical-relative:text" coordsize="3922,395" o:allowincell="f" path="m836,145r1,4l837,152r,19l837,195r,12l911,207r,-12l911,171r-3,-19l907,149r-1,-4e" fillcolor="#686868" stroked="f">
              <v:path arrowok="t"/>
            </v:shape>
            <v:shape id="_x0000_s1368" style="position:absolute;left:4123;top:-1258;width:3922;height:395;mso-position-horizontal-relative:page;mso-position-vertical-relative:text" coordsize="3922,395" o:allowincell="f" path="m943,145r-1,1l941,148r-1,11l939,174r-1,20l938,219r,50l938,295r1,20l940,330r,l941,341r1,1l943,345r71,l1012,342r,-1l1012,330r,l1012,315r,-20l1012,269r,-50l1012,194r,-20l1012,159r,-11l1012,146r4,-1e" fillcolor="#686868" stroked="f">
              <v:path arrowok="t"/>
            </v:shape>
            <v:shape id="_x0000_s1369" style="position:absolute;left:4123;top:-1258;width:3922;height:395;mso-position-horizontal-relative:page;mso-position-vertical-relative:text" coordsize="3922,395" o:allowincell="f" path="m1033,145r1,2l1035,149r,10l1035,160r,14l1035,175r,19l1035,220r,50l1035,295r,11l1035,315r-1,15l1033,338r-5,4l1023,345r82,l1106,342r,-4l1107,330r1,-15l1109,306r,-11l1109,270r,-50l1109,194r-1,-19l1108,174r-1,-14l1107,159r-1,-10l1106,147r-1,-2e" fillcolor="#686868" stroked="f">
              <v:path arrowok="t"/>
            </v:shape>
            <v:shape id="_x0000_s1370" style="position:absolute;left:4123;top:-1258;width:3922;height:395;mso-position-horizontal-relative:page;mso-position-vertical-relative:text" coordsize="3922,395" o:allowincell="f" path="m1581,145r-1,7l1578,165r,11l1578,176r,7l1578,188r,3l1578,193r1,5l1580,204r,1l1584,214r2,5l1588,223r5,8l1593,232r6,4l1607,243r3,3l1621,254r2,1l1629,259r6,4l1645,270r11,8l1669,288r1,1l1670,289r4,5l1677,305r,9l1677,321r,16l1673,343r-1,2l1744,345r1,-2l1745,337r2,-16l1747,314r-1,-9l1746,294r,-5l1745,289r,-1l1743,278r-1,-8l1739,263r-2,-4l1735,255r-1,-1l1727,246r-2,-3l1717,236r-5,-4l1711,231r-11,-8l1693,219r-8,-5l1672,205r-2,-1l1660,198r-7,-5l1653,191r-2,-3l1648,183r-1,-7l1647,176r,-11l1647,152r5,-7e" fillcolor="#686868" stroked="f">
              <v:path arrowok="t"/>
            </v:shape>
            <v:shape id="_x0000_s1371" style="position:absolute;left:4123;top:-1258;width:3922;height:395;mso-position-horizontal-relative:page;mso-position-vertical-relative:text" coordsize="3922,395" o:allowincell="f" path="m1669,145r3,3l1672,153r,24l1672,188r69,l1741,177r-1,-24l1739,148r-1,-3e" fillcolor="#686868" stroked="f">
              <v:path arrowok="t"/>
            </v:shape>
            <v:shape id="_x0000_s1372" style="position:absolute;left:4123;top:-1258;width:3922;height:395;mso-position-horizontal-relative:page;mso-position-vertical-relative:text" coordsize="3922,395" o:allowincell="f" path="m1857,145r,1l1856,148r-1,11l1854,174r-1,20l1853,219r,50l1853,295r1,20l1855,330r,l1856,341r,1l1857,345r71,l1927,342r,-1l1927,330r,l1927,315r,-20l1927,269r,-50l1927,194r,-20l1927,159r,-11l1927,146r4,-1e" fillcolor="#686868" stroked="f">
              <v:path arrowok="t"/>
            </v:shape>
            <v:shape id="_x0000_s1373" style="position:absolute;left:4123;top:-1258;width:3922;height:395;mso-position-horizontal-relative:page;mso-position-vertical-relative:text" coordsize="3922,395" o:allowincell="f" path="m1948,145r1,2l1950,149r,10l1950,160r,14l1950,175r,19l1950,220r,50l1950,295r,11l1949,315r-1,15l1948,338r-5,4l1938,345r81,l2021,342r,-4l2022,330r1,-15l2023,306r1,-11l2024,270r,-50l2024,194r-1,-19l2023,174r-1,-14l2022,159r-1,-10l2020,147r-1,-2e" fillcolor="#686868" stroked="f">
              <v:path arrowok="t"/>
            </v:shape>
            <v:shape id="_x0000_s1374" style="position:absolute;left:4123;top:-1258;width:3922;height:395;mso-position-horizontal-relative:page;mso-position-vertical-relative:text" coordsize="3922,395" o:allowincell="f" path="m3081,145r-1,7l3078,165r,11l3078,176r,7l3078,188r,3l3078,193r1,5l3080,204r,1l3084,214r2,5l3088,223r4,8l3093,232r5,4l3107,243r3,3l3121,254r2,1l3129,259r6,4l3145,270r11,8l3168,288r2,1l3170,289r4,5l3176,305r,9l3176,321r,16l3173,343r-1,2l3244,345r1,-2l3245,337r2,-16l3247,314r-1,-9l3246,294r-1,-5l3245,289r,-1l3243,278r-2,-8l3238,263r-1,-4l3235,255r-1,-1l3227,246r-2,-3l3217,236r-6,-4l3210,231r-10,-8l3193,219r-8,-5l3172,205r-3,-1l3160,198r-7,-5l3153,191r-2,-3l3148,183r-1,-7l3147,176r,-11l3147,152r5,-7e" fillcolor="#686868" stroked="f">
              <v:path arrowok="t"/>
            </v:shape>
            <v:shape id="_x0000_s1375" style="position:absolute;left:4123;top:-1258;width:3922;height:395;mso-position-horizontal-relative:page;mso-position-vertical-relative:text" coordsize="3922,395" o:allowincell="f" path="m3169,145r3,3l3172,153r,24l3172,188r69,l3241,177r-1,-24l3239,148r-1,-3e" fillcolor="#686868" stroked="f">
              <v:path arrowok="t"/>
            </v:shape>
            <v:shape id="_x0000_s1376" style="position:absolute;left:4123;top:-1258;width:3922;height:395;mso-position-horizontal-relative:page;mso-position-vertical-relative:text" coordsize="3922,395" o:allowincell="f" path="m3267,145r-1,7l3264,165r,11l3264,176r,7l3264,188r,3l3264,193r1,5l3266,204r,1l3270,214r2,5l3274,223r5,8l3279,232r6,4l3293,243r3,3l3307,254r2,1l3315,259r6,4l3331,270r11,8l3355,288r1,1l3356,289r4,5l3363,305r,9l3363,321r,16l3359,343r-1,2l3430,345r1,-2l3431,337r2,-16l3433,314r-1,-9l3432,294r,-5l3431,289r,-1l3429,278r-1,-8l3425,263r-2,-4l3421,255r-1,-1l3413,246r-2,-3l3403,236r-5,-4l3397,231r-11,-8l3379,219r-8,-5l3358,205r-2,-1l3346,198r-7,-5l3339,191r-2,-3l3334,183r-1,-7l3333,176r,-11l3333,152r5,-7e" fillcolor="#686868" stroked="f">
              <v:path arrowok="t"/>
            </v:shape>
            <v:shape id="_x0000_s1377" style="position:absolute;left:4123;top:-1258;width:3922;height:395;mso-position-horizontal-relative:page;mso-position-vertical-relative:text" coordsize="3922,395" o:allowincell="f" path="m3355,145r3,3l3358,153r,24l3358,188r69,l3427,177r-1,-24l3425,148r-1,-3e" fillcolor="#686868" stroked="f">
              <v:path arrowok="t"/>
            </v:shape>
            <v:shape id="_x0000_s1378" style="position:absolute;left:4123;top:-1258;width:3922;height:395;mso-position-horizontal-relative:page;mso-position-vertical-relative:text" coordsize="3922,395" o:allowincell="f" path="m3562,145r,1l3561,148r-1,11l3559,174r-1,20l3558,219r,50l3558,295r1,20l3560,330r,l3561,341r,1l3562,345r71,l3632,342r,-1l3632,330r,l3632,315r,-20l3632,269r,-50l3632,194r,-20l3632,159r,-11l3632,146r4,-1e" fillcolor="#686868" stroked="f">
              <v:path arrowok="t"/>
            </v:shape>
            <v:shape id="_x0000_s1379" style="position:absolute;left:4123;top:-1258;width:3922;height:395;mso-position-horizontal-relative:page;mso-position-vertical-relative:text" coordsize="3922,395" o:allowincell="f" path="m3653,145r1,2l3655,149r,10l3655,160r,14l3655,175r,19l3655,220r,50l3655,295r,11l3654,315r-1,15l3653,338r-5,4l3643,345r81,l3726,342r,-4l3727,330r1,-15l3728,306r1,-11l3729,270r,-50l3729,194r-1,-19l3728,174r-1,-14l3727,159r-1,-10l3725,147r-1,-2e" fillcolor="#686868" stroked="f">
              <v:path arrowok="t"/>
            </v:shape>
            <v:shape id="_x0000_s1380" style="position:absolute;left:4123;top:-1258;width:3922;height:395;mso-position-horizontal-relative:page;mso-position-vertical-relative:text" coordsize="3922,395" o:allowincell="f" path="m1137,151r,63l1211,214r,-63e" fillcolor="#686868" stroked="f">
              <v:path arrowok="t"/>
            </v:shape>
            <v:shape id="_x0000_s1381" style="position:absolute;left:4123;top:-1258;width:3922;height:395;mso-position-horizontal-relative:page;mso-position-vertical-relative:text" coordsize="3922,395" o:allowincell="f" path="m1228,151r5,4l1233,156r,24l1233,199r,15l1228,214r70,l1298,214r3,-15l1302,180r-2,-24l1300,155r-1,-4e" fillcolor="#686868" stroked="f">
              <v:path arrowok="t"/>
            </v:shape>
            <v:shape id="_x0000_s1382" style="position:absolute;left:4123;top:-1258;width:3922;height:395;mso-position-horizontal-relative:page;mso-position-vertical-relative:text" coordsize="3922,395" o:allowincell="f" path="m2523,151r,187l2597,338r,-187e" fillcolor="#686868" stroked="f">
              <v:path arrowok="t"/>
            </v:shape>
            <v:shape id="_x0000_s1383" style="position:absolute;left:4123;top:-1258;width:3922;height:395;mso-position-horizontal-relative:page;mso-position-vertical-relative:text" coordsize="3922,395" o:allowincell="f" path="m2605,151r6,1l2617,155r1,3l2619,162r1,3l2620,174r,3l2620,203r,94l2619,318r-1,11l2606,338r-9,l2693,338r,l2694,329r,-11l2694,297r,-94l2694,177r,-3l2694,165r-1,-3l2693,158r,-3l2692,152r,-1e" fillcolor="#686868" stroked="f">
              <v:path arrowok="t"/>
            </v:shape>
            <v:shape id="_x0000_s1384" style="position:absolute;left:4123;top:-1258;width:3922;height:395;mso-position-horizontal-relative:page;mso-position-vertical-relative:text" coordsize="3922,395" o:allowincell="f" path="m457,159r,228l531,387r,-228e" fillcolor="#686868" stroked="f">
              <v:path arrowok="t"/>
            </v:shape>
            <v:shape id="_x0000_s1385" style="position:absolute;left:4123;top:-1258;width:3922;height:395;mso-position-horizontal-relative:page;mso-position-vertical-relative:text" coordsize="3922,395" o:allowincell="f" path="m592,159r,54l666,213r,-54e" fillcolor="#686868" stroked="f">
              <v:path arrowok="t"/>
            </v:shape>
            <v:shape id="_x0000_s1386" style="position:absolute;left:4123;top:-1258;width:3922;height:395;mso-position-horizontal-relative:page;mso-position-vertical-relative:text" coordsize="3922,395" o:allowincell="f" path="m1434,159r,54l1508,213r,-54e" fillcolor="#686868" stroked="f">
              <v:path arrowok="t"/>
            </v:shape>
            <v:shape id="_x0000_s1387" style="position:absolute;left:4123;top:-1258;width:3922;height:395;mso-position-horizontal-relative:page;mso-position-vertical-relative:text" coordsize="3922,395" o:allowincell="f" path="m2051,159r,54l2125,213r,-54e" fillcolor="#686868" stroked="f">
              <v:path arrowok="t"/>
            </v:shape>
            <v:shape id="_x0000_s1388" style="position:absolute;left:4123;top:-1258;width:3922;height:395;mso-position-horizontal-relative:page;mso-position-vertical-relative:text" coordsize="3922,395" o:allowincell="f" path="m276,166r-1,l272,192r-3,24l266,237r-2,18l262,272r-2,13l326,285r2,-13l329,255r2,-18l334,216r3,-24l340,166r1,e" fillcolor="#686868" stroked="f">
              <v:path arrowok="t"/>
            </v:shape>
            <v:shape id="_x0000_s1389" style="position:absolute;left:4123;top:-1258;width:3922;height:395;mso-position-horizontal-relative:page;mso-position-vertical-relative:text" coordsize="3922,395" o:allowincell="f" path="m341,166r1,23l344,211r2,20l348,251r2,18l352,285r66,l416,269r-3,-18l410,231r-3,-20l404,189r-4,-23e" fillcolor="#686868" stroked="f">
              <v:path arrowok="t"/>
            </v:shape>
            <v:shape id="_x0000_s1390" style="position:absolute;left:4123;top:-1258;width:3922;height:395;mso-position-horizontal-relative:page;mso-position-vertical-relative:text" coordsize="3922,395" o:allowincell="f" path="m2842,195r-5,40l2880,235r6,-40e" fillcolor="#686868" stroked="f">
              <v:path arrowok="t"/>
            </v:shape>
            <v:shape id="_x0000_s1391" style="position:absolute;left:4123;top:-1258;width:3922;height:395;mso-position-horizontal-relative:page;mso-position-vertical-relative:text" coordsize="3922,395" o:allowincell="f" path="m2886,195r,192l2950,387r,-192e" fillcolor="#686868" stroked="f">
              <v:path arrowok="t"/>
            </v:shape>
            <v:shape id="_x0000_s1392" style="position:absolute;left:4123;top:-1258;width:3922;height:395;mso-position-horizontal-relative:page;mso-position-vertical-relative:text" coordsize="3922,395" o:allowincell="f" path="m2722,199r,188l2787,387r,-188e" fillcolor="#686868" stroked="f">
              <v:path arrowok="t"/>
            </v:shape>
            <v:shape id="_x0000_s1393" style="position:absolute;left:4123;top:-1258;width:3922;height:395;mso-position-horizontal-relative:page;mso-position-vertical-relative:text" coordsize="3922,395" o:allowincell="f" path="m2787,199r5,36l2837,235r-5,-36e" fillcolor="#686868" stroked="f">
              <v:path arrowok="t"/>
            </v:shape>
            <v:shape id="_x0000_s1394" style="position:absolute;left:4123;top:-1258;width:3922;height:395;mso-position-horizontal-relative:page;mso-position-vertical-relative:text" coordsize="3922,395" o:allowincell="f" path="m592,213r,54l712,267r,-54e" fillcolor="#686868" stroked="f">
              <v:path arrowok="t"/>
            </v:shape>
            <v:shape id="_x0000_s1395" style="position:absolute;left:4123;top:-1258;width:3922;height:395;mso-position-horizontal-relative:page;mso-position-vertical-relative:text" coordsize="3922,395" o:allowincell="f" path="m1434,213r,54l1555,267r,-54e" fillcolor="#686868" stroked="f">
              <v:path arrowok="t"/>
            </v:shape>
            <v:shape id="_x0000_s1396" style="position:absolute;left:4123;top:-1258;width:3922;height:395;mso-position-horizontal-relative:page;mso-position-vertical-relative:text" coordsize="3922,395" o:allowincell="f" path="m2051,213r,54l2171,267r,-54e" fillcolor="#686868" stroked="f">
              <v:path arrowok="t"/>
            </v:shape>
            <v:shape id="_x0000_s1397" style="position:absolute;left:4123;top:-1258;width:3922;height:395;mso-position-horizontal-relative:page;mso-position-vertical-relative:text" coordsize="3922,395" o:allowincell="f" path="m1137,214r,7l1137,233r,5l1137,242r,5l1137,253r,6l1295,259r-4,-6l1286,247r-10,-5l1261,238r22,-5l1296,221r2,-7e" fillcolor="#686868" stroked="f">
              <v:path arrowok="t"/>
            </v:shape>
            <v:shape id="_x0000_s1398" style="position:absolute;left:4123;top:-1258;width:3922;height:395;mso-position-horizontal-relative:page;mso-position-vertical-relative:text" coordsize="3922,395" o:allowincell="f" path="m3757,230r,28l3922,258r,-28e" fillcolor="#686868" stroked="f">
              <v:path arrowok="t"/>
            </v:shape>
            <v:shape id="_x0000_s1399" style="position:absolute;left:4123;top:-1258;width:3922;height:395;mso-position-horizontal-relative:page;mso-position-vertical-relative:text" coordsize="3922,395" o:allowincell="f" path="m825,234r,43l911,277r,-43e" fillcolor="#686868" stroked="f">
              <v:path arrowok="t"/>
            </v:shape>
            <v:shape id="_x0000_s1400" style="position:absolute;left:4123;top:-1258;width:3922;height:395;mso-position-horizontal-relative:page;mso-position-vertical-relative:text" coordsize="3922,395" o:allowincell="f" path="m134,235r,20l134,280r,3l133,302r-1,15l130,320r-6,9l116,331r109,l225,329r3,-9l228,317r2,-15l232,283r,-3l233,255r,-20e" fillcolor="#686868" stroked="f">
              <v:path arrowok="t"/>
            </v:shape>
            <v:shape id="_x0000_s1401" style="position:absolute;left:4123;top:-1258;width:3922;height:395;mso-position-horizontal-relative:page;mso-position-vertical-relative:text" coordsize="3922,395" o:allowincell="f" path="m2792,235r22,152l2860,387r20,-152e" fillcolor="#686868" stroked="f">
              <v:path arrowok="t"/>
            </v:shape>
            <v:shape id="_x0000_s1402" style="position:absolute;left:4123;top:-1258;width:3922;height:395;mso-position-horizontal-relative:page;mso-position-vertical-relative:text" coordsize="3922,395" o:allowincell="f" path="m2280,251r-9,68l2501,319r-10,-68e" fillcolor="#686868" stroked="f">
              <v:path arrowok="t"/>
            </v:shape>
            <v:shape id="_x0000_s1403" style="position:absolute;left:4123;top:-1258;width:3922;height:395;mso-position-horizontal-relative:page;mso-position-vertical-relative:text" coordsize="3922,395" o:allowincell="f" path="m3757,258r,129l3818,387r,-129e" fillcolor="#686868" stroked="f">
              <v:path arrowok="t"/>
            </v:shape>
            <v:shape id="_x0000_s1404" style="position:absolute;left:4123;top:-1258;width:3922;height:395;mso-position-horizontal-relative:page;mso-position-vertical-relative:text" coordsize="3922,395" o:allowincell="f" path="m3818,258r39,129l3922,387r,-129e" fillcolor="#686868" stroked="f">
              <v:path arrowok="t"/>
            </v:shape>
            <v:shape id="_x0000_s1405" style="position:absolute;left:4123;top:-1258;width:3922;height:395;mso-position-horizontal-relative:page;mso-position-vertical-relative:text" coordsize="3922,395" o:allowincell="f" path="m1137,259r,128l1211,387r,-128e" fillcolor="#686868" stroked="f">
              <v:path arrowok="t"/>
            </v:shape>
            <v:shape id="_x0000_s1406" style="position:absolute;left:4123;top:-1258;width:3922;height:395;mso-position-horizontal-relative:page;mso-position-vertical-relative:text" coordsize="3922,395" o:allowincell="f" path="m1211,259r2,l1230,264r,1l1230,270r,1l1233,285r,6l1233,312r,75l1302,387r,-75l1302,291r,-6l1300,271r,-1l1299,265r,-1l1296,259r-1,e" fillcolor="#686868" stroked="f">
              <v:path arrowok="t"/>
            </v:shape>
            <v:shape id="_x0000_s1407" style="position:absolute;left:4123;top:-1258;width:3922;height:395;mso-position-horizontal-relative:page;mso-position-vertical-relative:text" coordsize="3922,395" o:allowincell="f" path="m592,267r,63l666,330r,-63e" fillcolor="#686868" stroked="f">
              <v:path arrowok="t"/>
            </v:shape>
            <v:shape id="_x0000_s1408" style="position:absolute;left:4123;top:-1258;width:3922;height:395;mso-position-horizontal-relative:page;mso-position-vertical-relative:text" coordsize="3922,395" o:allowincell="f" path="m1434,267r,63l1508,330r,-63e" fillcolor="#686868" stroked="f">
              <v:path arrowok="t"/>
            </v:shape>
            <v:shape id="_x0000_s1409" style="position:absolute;left:4123;top:-1258;width:3922;height:395;mso-position-horizontal-relative:page;mso-position-vertical-relative:text" coordsize="3922,395" o:allowincell="f" path="m2051,267r,120l2125,387r,-120e" fillcolor="#686868" stroked="f">
              <v:path arrowok="t"/>
            </v:shape>
            <v:shape id="_x0000_s1410" style="position:absolute;left:4123;top:-1258;width:3922;height:395;mso-position-horizontal-relative:page;mso-position-vertical-relative:text" coordsize="3922,395" o:allowincell="f" path="m840,277r,61l837,345r74,l911,338r,-61e" fillcolor="#686868" stroked="f">
              <v:path arrowok="t"/>
            </v:shape>
            <v:shape id="_x0000_s1411" style="position:absolute;left:4123;top:-1258;width:3922;height:395;mso-position-horizontal-relative:page;mso-position-vertical-relative:text" coordsize="3922,395" o:allowincell="f" path="m1580,285r,19l1581,327r3,14l1584,345r68,l1649,341r,-14l1649,304r,-19e" fillcolor="#686868" stroked="f">
              <v:path arrowok="t"/>
            </v:shape>
            <v:shape id="_x0000_s1412" style="position:absolute;left:4123;top:-1258;width:3922;height:395;mso-position-horizontal-relative:page;mso-position-vertical-relative:text" coordsize="3922,395" o:allowincell="f" path="m3080,285r,19l3081,327r2,14l3084,345r68,l3149,341r,-14l3149,304r,-19e" fillcolor="#686868" stroked="f">
              <v:path arrowok="t"/>
            </v:shape>
            <v:shape id="_x0000_s1413" style="position:absolute;left:4123;top:-1258;width:3922;height:395;mso-position-horizontal-relative:page;mso-position-vertical-relative:text" coordsize="3922,395" o:allowincell="f" path="m3266,285r,19l3267,327r2,14l3270,345r68,l3335,341r,-14l3335,304r,-19e" fillcolor="#686868" stroked="f">
              <v:path arrowok="t"/>
            </v:shape>
            <v:shape id="_x0000_s1414" style="position:absolute;left:4123;top:-1258;width:3922;height:395;mso-position-horizontal-relative:page;mso-position-vertical-relative:text" coordsize="3922,395" o:allowincell="f" path="m260,285r-7,51l426,336r-8,-51e" fillcolor="#686868" stroked="f">
              <v:path arrowok="t"/>
            </v:shape>
            <v:shape id="_x0000_s1415" style="position:absolute;left:4123;top:-1258;width:3922;height:395;mso-position-horizontal-relative:page;mso-position-vertical-relative:text" coordsize="3922,395" o:allowincell="f" path="m2271,319r-9,68l2364,387r6,-68e" fillcolor="#686868" stroked="f">
              <v:path arrowok="t"/>
            </v:shape>
            <v:shape id="_x0000_s1416" style="position:absolute;left:4123;top:-1258;width:3922;height:395;mso-position-horizontal-relative:page;mso-position-vertical-relative:text" coordsize="3922,395" o:allowincell="f" path="m2405,319r5,68l2511,387r-10,-68e" fillcolor="#686868" stroked="f">
              <v:path arrowok="t"/>
            </v:shape>
            <v:shape id="_x0000_s1417" style="position:absolute;left:4123;top:-1258;width:3922;height:395;mso-position-horizontal-relative:page;mso-position-vertical-relative:text" coordsize="3922,395" o:allowincell="f" path="m592,330r,57l720,387r,-57e" fillcolor="#686868" stroked="f">
              <v:path arrowok="t"/>
            </v:shape>
            <v:shape id="_x0000_s1418" style="position:absolute;left:4123;top:-1258;width:3922;height:395;mso-position-horizontal-relative:page;mso-position-vertical-relative:text" coordsize="3922,395" o:allowincell="f" path="m1434,330r,57l1563,387r,-57e" fillcolor="#686868" stroked="f">
              <v:path arrowok="t"/>
            </v:shape>
            <v:shape id="_x0000_s1419" style="position:absolute;left:4123;top:-1258;width:3922;height:395;mso-position-horizontal-relative:page;mso-position-vertical-relative:text" coordsize="3922,395" o:allowincell="f" path="m7,331r1,2l8,333r1,3l14,347r3,6l25,363r6,6l42,376r4,3l53,382r9,5l72,389r9,3l95,393r7,1l117,395r8,-1l139,393r9,-1l159,389r7,-2l177,382r6,-3l188,376r10,-7l205,363r8,-10l218,347r5,-11l225,333r,l225,331e" fillcolor="#686868" stroked="f">
              <v:path arrowok="t"/>
            </v:shape>
            <v:shape id="_x0000_s1420" style="position:absolute;left:4123;top:-1258;width:3922;height:395;mso-position-horizontal-relative:page;mso-position-vertical-relative:text" coordsize="3922,395" o:allowincell="f" path="m253,336r-7,51l323,387r4,-51e" fillcolor="#686868" stroked="f">
              <v:path arrowok="t"/>
            </v:shape>
            <v:shape id="_x0000_s1421" style="position:absolute;left:4123;top:-1258;width:3922;height:395;mso-position-horizontal-relative:page;mso-position-vertical-relative:text" coordsize="3922,395" o:allowincell="f" path="m354,336r4,51l433,387r-7,-51e" fillcolor="#686868" stroked="f">
              <v:path arrowok="t"/>
            </v:shape>
            <v:shape id="_x0000_s1422" style="position:absolute;left:4123;top:-1258;width:3922;height:395;mso-position-horizontal-relative:page;mso-position-vertical-relative:text" coordsize="3922,395" o:allowincell="f" path="m2523,338r,2l2523,354r,8l2523,369r,5l2523,379r,3l2523,384r,2l2523,387r111,l2647,386r9,-2l2665,382r7,-3l2678,374r6,-5l2689,362r2,-8l2693,340r,-2e" fillcolor="#686868" stroked="f">
              <v:path arrowok="t"/>
            </v:shape>
            <v:shape id="_x0000_s1423" style="position:absolute;left:4123;top:-1258;width:3922;height:395;mso-position-horizontal-relative:page;mso-position-vertical-relative:text" coordsize="3922,395" o:allowincell="f" path="m744,345r3,7l752,361r3,6l911,367r,-6l911,352r,-7e" fillcolor="#686868" stroked="f">
              <v:path arrowok="t"/>
            </v:shape>
            <v:shape id="_x0000_s1424" style="position:absolute;left:4123;top:-1258;width:3922;height:395;mso-position-horizontal-relative:page;mso-position-vertical-relative:text" coordsize="3922,395" o:allowincell="f" path="m943,345r3,7l946,353r7,9l953,363r7,9l961,373r9,7l971,380r11,5l983,385r2,1l1001,391r3,l1022,393r2,l1024,393r21,-2l1046,391r17,-5l1065,385r1,l1076,380r2,l1086,373r1,-1l1094,363r1,-1l1101,353r1,-1l1105,345e" fillcolor="#686868" stroked="f">
              <v:path arrowok="t"/>
            </v:shape>
            <v:shape id="_x0000_s1425" style="position:absolute;left:4123;top:-1258;width:3922;height:395;mso-position-horizontal-relative:page;mso-position-vertical-relative:text" coordsize="3922,395" o:allowincell="f" path="m1584,345r,1l1587,353r2,6l1591,365r4,4l1600,374r5,3l1614,382r4,1l1626,386r6,3l1646,391r6,1l1665,393r7,-1l1686,391r10,-2l1705,386r7,-3l1715,382r11,-5l1729,374r6,-5l1737,365r3,-6l1742,353r2,-7l1744,345e" fillcolor="#686868" stroked="f">
              <v:path arrowok="t"/>
            </v:shape>
            <v:shape id="_x0000_s1426" style="position:absolute;left:4123;top:-1258;width:3922;height:395;mso-position-horizontal-relative:page;mso-position-vertical-relative:text" coordsize="3922,395" o:allowincell="f" path="m1857,345r3,7l1861,353r6,9l1868,363r7,9l1875,373r9,7l1885,380r11,5l1897,385r3,1l1916,391r3,l1936,393r2,l1938,393r21,-2l1960,391r18,-5l1980,385r,l1991,380r2,l2001,373r1,-1l2009,363r,-1l2016,353r,-1l2019,345e" fillcolor="#686868" stroked="f">
              <v:path arrowok="t"/>
            </v:shape>
            <v:shape id="_x0000_s1427" style="position:absolute;left:4123;top:-1258;width:3922;height:395;mso-position-horizontal-relative:page;mso-position-vertical-relative:text" coordsize="3922,395" o:allowincell="f" path="m3084,345r,1l3086,353r3,6l3091,365r4,4l3100,374r5,3l3114,382r4,1l3125,386r6,3l3146,391r6,1l3165,393r7,-1l3186,391r10,-2l3205,386r7,-3l3215,382r11,-5l3229,374r6,-5l3237,365r3,-6l3242,353r2,-7l3244,345e" fillcolor="#686868" stroked="f">
              <v:path arrowok="t"/>
            </v:shape>
            <v:shape id="_x0000_s1428" style="position:absolute;left:4123;top:-1258;width:3922;height:395;mso-position-horizontal-relative:page;mso-position-vertical-relative:text" coordsize="3922,395" o:allowincell="f" path="m3270,345r,1l3273,353r2,6l3277,365r4,4l3286,374r5,3l3300,382r4,1l3312,386r6,3l3332,391r6,1l3351,393r7,-1l3372,391r10,-2l3391,386r7,-3l3401,382r11,-5l3415,374r6,-5l3423,365r3,-6l3428,353r2,-7l3430,345e" fillcolor="#686868" stroked="f">
              <v:path arrowok="t"/>
            </v:shape>
            <v:shape id="_x0000_s1429" style="position:absolute;left:4123;top:-1258;width:3922;height:395;mso-position-horizontal-relative:page;mso-position-vertical-relative:text" coordsize="3922,395" o:allowincell="f" path="m3562,345r3,7l3566,353r7,9l3573,363r7,9l3580,373r9,7l3590,380r11,5l3602,385r3,1l3621,391r3,l3642,393r1,l3643,393r21,-2l3665,391r18,-5l3685,385r1,l3696,380r2,l3706,373r1,-1l3714,363r,-1l3721,353r,-1l3724,345e" fillcolor="#686868" stroked="f">
              <v:path arrowok="t"/>
            </v:shape>
            <v:shape id="_x0000_s1430" style="position:absolute;left:4123;top:-1258;width:3922;height:395;mso-position-horizontal-relative:page;mso-position-vertical-relative:text" coordsize="3922,395" o:allowincell="f" path="m755,367r3,3l766,378r,l777,384r9,5l788,390r11,3l812,393r17,-3l833,389r8,-5l850,378r,l855,370r3,-3e" fillcolor="#686868" stroked="f">
              <v:path arrowok="t"/>
            </v:shape>
            <v:shape id="_x0000_s1431" style="position:absolute;left:4123;top:-1258;width:3922;height:395;mso-position-horizontal-relative:page;mso-position-vertical-relative:text" coordsize="3922,395" o:allowincell="f" path="m858,367r7,20l911,387r,-20e" fillcolor="#686868" stroked="f">
              <v:path arrowok="t"/>
            </v:shape>
            <w10:wrap anchorx="page"/>
          </v:group>
        </w:pict>
      </w:r>
      <w:r w:rsidR="0055783E">
        <w:rPr>
          <w:rFonts w:ascii="Times New Roman" w:hAnsi="Times New Roman"/>
          <w:b/>
          <w:bCs/>
          <w:color w:val="191919"/>
          <w:sz w:val="20"/>
          <w:szCs w:val="20"/>
        </w:rPr>
        <w:t>Regular</w:t>
      </w:r>
      <w:r w:rsidR="0055783E">
        <w:rPr>
          <w:rFonts w:ascii="Times New Roman" w:hAnsi="Times New Roman"/>
          <w:b/>
          <w:bCs/>
          <w:color w:val="191919"/>
          <w:spacing w:val="-15"/>
          <w:sz w:val="20"/>
          <w:szCs w:val="20"/>
        </w:rPr>
        <w:t xml:space="preserve"> </w:t>
      </w:r>
      <w:r w:rsidR="0055783E">
        <w:rPr>
          <w:rFonts w:ascii="Times New Roman" w:hAnsi="Times New Roman"/>
          <w:b/>
          <w:bCs/>
          <w:color w:val="191919"/>
          <w:sz w:val="20"/>
          <w:szCs w:val="20"/>
        </w:rPr>
        <w:t>Admission</w:t>
      </w:r>
    </w:p>
    <w:p w:rsidR="0055783E" w:rsidRDefault="0055783E" w:rsidP="0055783E">
      <w:pPr>
        <w:widowControl w:val="0"/>
        <w:autoSpaceDE w:val="0"/>
        <w:autoSpaceDN w:val="0"/>
        <w:adjustRightInd w:val="0"/>
        <w:spacing w:before="10" w:after="0" w:line="250" w:lineRule="auto"/>
        <w:ind w:left="1944" w:right="871" w:firstLine="360"/>
        <w:rPr>
          <w:rFonts w:ascii="Times New Roman" w:hAnsi="Times New Roman"/>
          <w:color w:val="000000"/>
          <w:sz w:val="20"/>
          <w:szCs w:val="20"/>
        </w:rPr>
      </w:pPr>
      <w:r>
        <w:rPr>
          <w:rFonts w:ascii="Times New Roman" w:hAnsi="Times New Roman"/>
          <w:color w:val="191919"/>
          <w:sz w:val="20"/>
          <w:szCs w:val="20"/>
        </w:rPr>
        <w:t>Applicants may be granted regular admission to the Graduate School if they have met the minimum degree program requirements of grade-point average and standardized test scores [44 on the Miller</w:t>
      </w:r>
      <w:r>
        <w:rPr>
          <w:rFonts w:ascii="Times New Roman" w:hAnsi="Times New Roman"/>
          <w:color w:val="191919"/>
          <w:spacing w:val="-11"/>
          <w:sz w:val="20"/>
          <w:szCs w:val="20"/>
        </w:rPr>
        <w:t xml:space="preserve"> </w:t>
      </w:r>
      <w:r>
        <w:rPr>
          <w:rFonts w:ascii="Times New Roman" w:hAnsi="Times New Roman"/>
          <w:color w:val="191919"/>
          <w:sz w:val="20"/>
          <w:szCs w:val="20"/>
        </w:rPr>
        <w:t>Analogies</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(M</w:t>
      </w:r>
      <w:r>
        <w:rPr>
          <w:rFonts w:ascii="Times New Roman" w:hAnsi="Times New Roman"/>
          <w:color w:val="191919"/>
          <w:spacing w:val="-22"/>
          <w:sz w:val="20"/>
          <w:szCs w:val="20"/>
        </w:rPr>
        <w:t>A</w:t>
      </w:r>
      <w:r>
        <w:rPr>
          <w:rFonts w:ascii="Times New Roman" w:hAnsi="Times New Roman"/>
          <w:color w:val="191919"/>
          <w:sz w:val="20"/>
          <w:szCs w:val="20"/>
        </w:rPr>
        <w:t>T), 800 on the</w:t>
      </w:r>
      <w:r>
        <w:rPr>
          <w:rFonts w:ascii="Times New Roman" w:hAnsi="Times New Roman"/>
          <w:color w:val="191919"/>
          <w:spacing w:val="-11"/>
          <w:sz w:val="20"/>
          <w:szCs w:val="20"/>
        </w:rPr>
        <w:t xml:space="preserve"> </w:t>
      </w:r>
      <w:r>
        <w:rPr>
          <w:rFonts w:ascii="Times New Roman" w:hAnsi="Times New Roman"/>
          <w:color w:val="191919"/>
          <w:sz w:val="20"/>
          <w:szCs w:val="20"/>
        </w:rPr>
        <w:t>Aptitude</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of the Graduate Record Examination (GRE) or 450 on the Graduate Management</w:t>
      </w:r>
      <w:r>
        <w:rPr>
          <w:rFonts w:ascii="Times New Roman" w:hAnsi="Times New Roman"/>
          <w:color w:val="191919"/>
          <w:spacing w:val="-11"/>
          <w:sz w:val="20"/>
          <w:szCs w:val="20"/>
        </w:rPr>
        <w:t xml:space="preserve"> </w:t>
      </w:r>
      <w:r>
        <w:rPr>
          <w:rFonts w:ascii="Times New Roman" w:hAnsi="Times New Roman"/>
          <w:color w:val="191919"/>
          <w:sz w:val="20"/>
          <w:szCs w:val="20"/>
        </w:rPr>
        <w:t>Admissions</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(GM</w:t>
      </w:r>
      <w:r>
        <w:rPr>
          <w:rFonts w:ascii="Times New Roman" w:hAnsi="Times New Roman"/>
          <w:color w:val="191919"/>
          <w:spacing w:val="-22"/>
          <w:sz w:val="20"/>
          <w:szCs w:val="20"/>
        </w:rPr>
        <w:t>A</w:t>
      </w:r>
      <w:r>
        <w:rPr>
          <w:rFonts w:ascii="Times New Roman" w:hAnsi="Times New Roman"/>
          <w:color w:val="191919"/>
          <w:sz w:val="20"/>
          <w:szCs w:val="20"/>
        </w:rPr>
        <w:t>T)] plus provided the afore- mentioned material and information. On the GRE, the verbal score and the quantitative score are considered separately and weighted depending on the particular program of study; the combined score should be 800. G</w:t>
      </w:r>
      <w:r>
        <w:rPr>
          <w:rFonts w:ascii="Times New Roman" w:hAnsi="Times New Roman"/>
          <w:color w:val="191919"/>
          <w:spacing w:val="-18"/>
          <w:sz w:val="20"/>
          <w:szCs w:val="20"/>
        </w:rPr>
        <w:t>P</w:t>
      </w:r>
      <w:r>
        <w:rPr>
          <w:rFonts w:ascii="Times New Roman" w:hAnsi="Times New Roman"/>
          <w:color w:val="191919"/>
          <w:sz w:val="20"/>
          <w:szCs w:val="20"/>
        </w:rPr>
        <w:t>A, test scores, reference letters, previous graduate work and interviews are used together to determine the candidate's overall likelihood of successful performance in the</w:t>
      </w:r>
    </w:p>
    <w:p w:rsidR="0055783E" w:rsidRDefault="0055783E" w:rsidP="0055783E">
      <w:pPr>
        <w:widowControl w:val="0"/>
        <w:autoSpaceDE w:val="0"/>
        <w:autoSpaceDN w:val="0"/>
        <w:adjustRightInd w:val="0"/>
        <w:spacing w:after="0" w:line="250" w:lineRule="auto"/>
        <w:ind w:left="1944" w:right="874"/>
        <w:rPr>
          <w:rFonts w:ascii="Times New Roman" w:hAnsi="Times New Roman"/>
          <w:color w:val="000000"/>
          <w:sz w:val="20"/>
          <w:szCs w:val="20"/>
        </w:rPr>
      </w:pPr>
      <w:proofErr w:type="gramStart"/>
      <w:r>
        <w:rPr>
          <w:rFonts w:ascii="Times New Roman" w:hAnsi="Times New Roman"/>
          <w:color w:val="191919"/>
          <w:sz w:val="20"/>
          <w:szCs w:val="20"/>
        </w:rPr>
        <w:t>ASU graduate program and eligibility for regular admission.</w:t>
      </w:r>
      <w:proofErr w:type="gramEnd"/>
      <w:r>
        <w:rPr>
          <w:rFonts w:ascii="Times New Roman" w:hAnsi="Times New Roman"/>
          <w:color w:val="191919"/>
          <w:sz w:val="20"/>
          <w:szCs w:val="20"/>
        </w:rPr>
        <w:t xml:space="preserve"> Individuals must achieve regular ad- mission status before they can graduate. Only those with this status are eligible for graduate assist- </w:t>
      </w:r>
      <w:proofErr w:type="spellStart"/>
      <w:r>
        <w:rPr>
          <w:rFonts w:ascii="Times New Roman" w:hAnsi="Times New Roman"/>
          <w:color w:val="191919"/>
          <w:sz w:val="20"/>
          <w:szCs w:val="20"/>
        </w:rPr>
        <w:t>antships</w:t>
      </w:r>
      <w:proofErr w:type="spellEnd"/>
      <w:r>
        <w:rPr>
          <w:rFonts w:ascii="Times New Roman" w:hAnsi="Times New Roman"/>
          <w:color w:val="191919"/>
          <w:sz w:val="20"/>
          <w:szCs w:val="20"/>
        </w:rPr>
        <w:t>. (See individual program information for specific requirements.)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P</w:t>
      </w:r>
      <w:r>
        <w:rPr>
          <w:rFonts w:ascii="Times New Roman" w:hAnsi="Times New Roman"/>
          <w:b/>
          <w:bCs/>
          <w:color w:val="191919"/>
          <w:spacing w:val="-4"/>
          <w:sz w:val="20"/>
          <w:szCs w:val="20"/>
        </w:rPr>
        <w:t>r</w:t>
      </w:r>
      <w:r>
        <w:rPr>
          <w:rFonts w:ascii="Times New Roman" w:hAnsi="Times New Roman"/>
          <w:b/>
          <w:bCs/>
          <w:color w:val="191919"/>
          <w:sz w:val="20"/>
          <w:szCs w:val="20"/>
        </w:rPr>
        <w:t>ovisional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w:t>
      </w:r>
    </w:p>
    <w:p w:rsidR="0055783E" w:rsidRDefault="00570030" w:rsidP="0055783E">
      <w:pPr>
        <w:widowControl w:val="0"/>
        <w:autoSpaceDE w:val="0"/>
        <w:autoSpaceDN w:val="0"/>
        <w:adjustRightInd w:val="0"/>
        <w:spacing w:before="10" w:after="0" w:line="250" w:lineRule="auto"/>
        <w:ind w:left="1944" w:right="1020" w:firstLine="360"/>
        <w:rPr>
          <w:rFonts w:ascii="Times New Roman" w:hAnsi="Times New Roman"/>
          <w:color w:val="000000"/>
          <w:sz w:val="20"/>
          <w:szCs w:val="20"/>
        </w:rPr>
      </w:pPr>
      <w:r w:rsidRPr="00570030">
        <w:rPr>
          <w:noProof/>
        </w:rPr>
        <w:pict>
          <v:shape id="_x0000_s1434" type="#_x0000_t202" style="position:absolute;left:0;text-align:left;margin-left:17.75pt;margin-top:-233.75pt;width:1in;height:285.55pt;z-index:-251640832;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Applicants who do not fully meet the requirements for regular admission may be considered for provisional admission.</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The following criteria must be met:</w:t>
      </w:r>
    </w:p>
    <w:p w:rsidR="0055783E" w:rsidRDefault="0055783E" w:rsidP="0055783E">
      <w:pPr>
        <w:widowControl w:val="0"/>
        <w:autoSpaceDE w:val="0"/>
        <w:autoSpaceDN w:val="0"/>
        <w:adjustRightInd w:val="0"/>
        <w:spacing w:after="0" w:line="250" w:lineRule="auto"/>
        <w:ind w:left="2471" w:right="1117" w:hanging="167"/>
        <w:rPr>
          <w:rFonts w:ascii="Times New Roman" w:hAnsi="Times New Roman"/>
          <w:color w:val="000000"/>
          <w:sz w:val="20"/>
          <w:szCs w:val="20"/>
        </w:rPr>
      </w:pPr>
      <w:r>
        <w:rPr>
          <w:rFonts w:ascii="Times New Roman" w:hAnsi="Times New Roman"/>
          <w:color w:val="191919"/>
          <w:sz w:val="20"/>
          <w:szCs w:val="20"/>
        </w:rPr>
        <w:t>1.</w:t>
      </w:r>
      <w:r>
        <w:rPr>
          <w:rFonts w:ascii="Times New Roman" w:hAnsi="Times New Roman"/>
          <w:color w:val="191919"/>
          <w:spacing w:val="-11"/>
          <w:sz w:val="20"/>
          <w:szCs w:val="20"/>
        </w:rPr>
        <w:t xml:space="preserve"> </w:t>
      </w:r>
      <w:r>
        <w:rPr>
          <w:rFonts w:ascii="Times New Roman" w:hAnsi="Times New Roman"/>
          <w:color w:val="191919"/>
          <w:sz w:val="20"/>
          <w:szCs w:val="20"/>
        </w:rPr>
        <w:t>An unde</w:t>
      </w:r>
      <w:r>
        <w:rPr>
          <w:rFonts w:ascii="Times New Roman" w:hAnsi="Times New Roman"/>
          <w:color w:val="191919"/>
          <w:spacing w:val="-4"/>
          <w:sz w:val="20"/>
          <w:szCs w:val="20"/>
        </w:rPr>
        <w:t>r</w:t>
      </w:r>
      <w:r>
        <w:rPr>
          <w:rFonts w:ascii="Times New Roman" w:hAnsi="Times New Roman"/>
          <w:color w:val="191919"/>
          <w:sz w:val="20"/>
          <w:szCs w:val="20"/>
        </w:rPr>
        <w:t>graduate degree from a regionally accredited college or university with an unde</w:t>
      </w:r>
      <w:r>
        <w:rPr>
          <w:rFonts w:ascii="Times New Roman" w:hAnsi="Times New Roman"/>
          <w:color w:val="191919"/>
          <w:spacing w:val="-4"/>
          <w:sz w:val="20"/>
          <w:szCs w:val="20"/>
        </w:rPr>
        <w:t>r</w:t>
      </w:r>
      <w:r>
        <w:rPr>
          <w:rFonts w:ascii="Times New Roman" w:hAnsi="Times New Roman"/>
          <w:color w:val="191919"/>
          <w:sz w:val="20"/>
          <w:szCs w:val="20"/>
        </w:rPr>
        <w:t>graduate major in, or prerequisites fo</w:t>
      </w:r>
      <w:r>
        <w:rPr>
          <w:rFonts w:ascii="Times New Roman" w:hAnsi="Times New Roman"/>
          <w:color w:val="191919"/>
          <w:spacing w:val="-8"/>
          <w:sz w:val="20"/>
          <w:szCs w:val="20"/>
        </w:rPr>
        <w:t>r</w:t>
      </w:r>
      <w:r>
        <w:rPr>
          <w:rFonts w:ascii="Times New Roman" w:hAnsi="Times New Roman"/>
          <w:color w:val="191919"/>
          <w:sz w:val="20"/>
          <w:szCs w:val="20"/>
        </w:rPr>
        <w:t>, the planned field of stud</w:t>
      </w:r>
      <w:r>
        <w:rPr>
          <w:rFonts w:ascii="Times New Roman" w:hAnsi="Times New Roman"/>
          <w:color w:val="191919"/>
          <w:spacing w:val="-13"/>
          <w:sz w:val="20"/>
          <w:szCs w:val="20"/>
        </w:rPr>
        <w:t>y</w:t>
      </w:r>
      <w:r>
        <w:rPr>
          <w:rFonts w:ascii="Times New Roman" w:hAnsi="Times New Roman"/>
          <w:color w:val="191919"/>
          <w:sz w:val="20"/>
          <w:szCs w:val="20"/>
        </w:rPr>
        <w:t>, where applicable.</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2.</w:t>
      </w:r>
      <w:r>
        <w:rPr>
          <w:rFonts w:ascii="Times New Roman" w:hAnsi="Times New Roman"/>
          <w:color w:val="191919"/>
          <w:spacing w:val="-11"/>
          <w:sz w:val="20"/>
          <w:szCs w:val="20"/>
        </w:rPr>
        <w:t xml:space="preserve"> </w:t>
      </w:r>
      <w:r>
        <w:rPr>
          <w:rFonts w:ascii="Times New Roman" w:hAnsi="Times New Roman"/>
          <w:color w:val="191919"/>
          <w:sz w:val="20"/>
          <w:szCs w:val="20"/>
        </w:rPr>
        <w:t>An unde</w:t>
      </w:r>
      <w:r>
        <w:rPr>
          <w:rFonts w:ascii="Times New Roman" w:hAnsi="Times New Roman"/>
          <w:color w:val="191919"/>
          <w:spacing w:val="-4"/>
          <w:sz w:val="20"/>
          <w:szCs w:val="20"/>
        </w:rPr>
        <w:t>r</w:t>
      </w:r>
      <w:r>
        <w:rPr>
          <w:rFonts w:ascii="Times New Roman" w:hAnsi="Times New Roman"/>
          <w:color w:val="191919"/>
          <w:sz w:val="20"/>
          <w:szCs w:val="20"/>
        </w:rPr>
        <w:t>graduate grade-point average of at least 2.2.</w:t>
      </w:r>
    </w:p>
    <w:p w:rsidR="0055783E" w:rsidRDefault="00570030" w:rsidP="0055783E">
      <w:pPr>
        <w:widowControl w:val="0"/>
        <w:autoSpaceDE w:val="0"/>
        <w:autoSpaceDN w:val="0"/>
        <w:adjustRightInd w:val="0"/>
        <w:spacing w:before="10" w:after="0" w:line="250" w:lineRule="auto"/>
        <w:ind w:left="2471" w:right="896" w:hanging="167"/>
        <w:rPr>
          <w:rFonts w:ascii="Times New Roman" w:hAnsi="Times New Roman"/>
          <w:color w:val="000000"/>
          <w:sz w:val="20"/>
          <w:szCs w:val="20"/>
        </w:rPr>
      </w:pPr>
      <w:r w:rsidRPr="00570030">
        <w:rPr>
          <w:noProof/>
        </w:rPr>
        <w:pict>
          <v:shape id="_x0000_s1433" type="#_x0000_t202" style="position:absolute;left:0;text-align:left;margin-left:17.75pt;margin-top:9.1pt;width:1in;height:144.1pt;z-index:-251641856;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3.</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score on the M</w:t>
      </w:r>
      <w:r w:rsidR="0055783E">
        <w:rPr>
          <w:rFonts w:ascii="Times New Roman" w:hAnsi="Times New Roman"/>
          <w:color w:val="191919"/>
          <w:spacing w:val="-22"/>
          <w:sz w:val="20"/>
          <w:szCs w:val="20"/>
        </w:rPr>
        <w:t>A</w:t>
      </w:r>
      <w:r w:rsidR="0055783E">
        <w:rPr>
          <w:rFonts w:ascii="Times New Roman" w:hAnsi="Times New Roman"/>
          <w:color w:val="191919"/>
          <w:sz w:val="20"/>
          <w:szCs w:val="20"/>
        </w:rPr>
        <w:t>T</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of no less than 374 (27); a score on the</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Aptitude</w:t>
      </w:r>
      <w:r w:rsidR="0055783E">
        <w:rPr>
          <w:rFonts w:ascii="Times New Roman" w:hAnsi="Times New Roman"/>
          <w:color w:val="191919"/>
          <w:spacing w:val="-4"/>
          <w:sz w:val="20"/>
          <w:szCs w:val="20"/>
        </w:rPr>
        <w:t xml:space="preserve"> </w:t>
      </w:r>
      <w:r w:rsidR="0055783E">
        <w:rPr>
          <w:rFonts w:ascii="Times New Roman" w:hAnsi="Times New Roman"/>
          <w:color w:val="191919"/>
          <w:spacing w:val="-14"/>
          <w:sz w:val="20"/>
          <w:szCs w:val="20"/>
        </w:rPr>
        <w:t>T</w:t>
      </w:r>
      <w:r w:rsidR="0055783E">
        <w:rPr>
          <w:rFonts w:ascii="Times New Roman" w:hAnsi="Times New Roman"/>
          <w:color w:val="191919"/>
          <w:sz w:val="20"/>
          <w:szCs w:val="20"/>
        </w:rPr>
        <w:t>est of the GRE of no less than 700; or an appropriate score on the GM</w:t>
      </w:r>
      <w:r w:rsidR="0055783E">
        <w:rPr>
          <w:rFonts w:ascii="Times New Roman" w:hAnsi="Times New Roman"/>
          <w:color w:val="191919"/>
          <w:spacing w:val="-22"/>
          <w:sz w:val="20"/>
          <w:szCs w:val="20"/>
        </w:rPr>
        <w:t>A</w:t>
      </w:r>
      <w:r w:rsidR="0055783E">
        <w:rPr>
          <w:rFonts w:ascii="Times New Roman" w:hAnsi="Times New Roman"/>
          <w:color w:val="191919"/>
          <w:sz w:val="20"/>
          <w:szCs w:val="20"/>
        </w:rPr>
        <w:t>T</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in accordance with program criteria.</w:t>
      </w:r>
    </w:p>
    <w:p w:rsidR="0055783E" w:rsidRDefault="0055783E" w:rsidP="0055783E">
      <w:pPr>
        <w:widowControl w:val="0"/>
        <w:autoSpaceDE w:val="0"/>
        <w:autoSpaceDN w:val="0"/>
        <w:adjustRightInd w:val="0"/>
        <w:spacing w:after="0" w:line="250" w:lineRule="auto"/>
        <w:ind w:left="1944" w:right="897"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student satisfying nine semester hours of course work in provisional status with no grade of less than "B" may be admitted to regular admission. Otherwise, the student's enrollment is </w:t>
      </w:r>
      <w:proofErr w:type="spellStart"/>
      <w:r>
        <w:rPr>
          <w:rFonts w:ascii="Times New Roman" w:hAnsi="Times New Roman"/>
          <w:color w:val="191919"/>
          <w:sz w:val="20"/>
          <w:szCs w:val="20"/>
        </w:rPr>
        <w:t>term</w:t>
      </w:r>
      <w:r>
        <w:rPr>
          <w:rFonts w:ascii="Times New Roman" w:hAnsi="Times New Roman"/>
          <w:color w:val="191919"/>
          <w:spacing w:val="-4"/>
          <w:sz w:val="20"/>
          <w:szCs w:val="20"/>
        </w:rPr>
        <w:t>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nated</w:t>
      </w:r>
      <w:proofErr w:type="spellEnd"/>
      <w:r>
        <w:rPr>
          <w:rFonts w:ascii="Times New Roman" w:hAnsi="Times New Roman"/>
          <w:color w:val="191919"/>
          <w:sz w:val="20"/>
          <w:szCs w:val="20"/>
        </w:rPr>
        <w:t xml:space="preserve">. </w:t>
      </w:r>
      <w:r>
        <w:rPr>
          <w:rFonts w:ascii="Times New Roman" w:hAnsi="Times New Roman"/>
          <w:b/>
          <w:bCs/>
          <w:i/>
          <w:iCs/>
          <w:color w:val="191919"/>
          <w:sz w:val="20"/>
          <w:szCs w:val="20"/>
        </w:rPr>
        <w:t>Individual programs of study may have higher provisional admission standards.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pacing w:val="-15"/>
          <w:sz w:val="20"/>
          <w:szCs w:val="20"/>
        </w:rPr>
        <w:t>T</w:t>
      </w:r>
      <w:r>
        <w:rPr>
          <w:rFonts w:ascii="Times New Roman" w:hAnsi="Times New Roman"/>
          <w:b/>
          <w:bCs/>
          <w:color w:val="191919"/>
          <w:sz w:val="20"/>
          <w:szCs w:val="20"/>
        </w:rPr>
        <w:t>ransient</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w:t>
      </w:r>
    </w:p>
    <w:p w:rsidR="0055783E" w:rsidRDefault="0055783E" w:rsidP="0055783E">
      <w:pPr>
        <w:widowControl w:val="0"/>
        <w:autoSpaceDE w:val="0"/>
        <w:autoSpaceDN w:val="0"/>
        <w:adjustRightInd w:val="0"/>
        <w:spacing w:before="10" w:after="0" w:line="250" w:lineRule="auto"/>
        <w:ind w:left="1944" w:right="913"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full-time graduate student in good academic standing at another institution may enroll for one semester as a transient student.</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regular institution must provide written authorization for the student to enroll under this status. Copies of transcripts and standardized test scores are not re- </w:t>
      </w:r>
      <w:proofErr w:type="spellStart"/>
      <w:r>
        <w:rPr>
          <w:rFonts w:ascii="Times New Roman" w:hAnsi="Times New Roman"/>
          <w:color w:val="191919"/>
          <w:sz w:val="20"/>
          <w:szCs w:val="20"/>
        </w:rPr>
        <w:t>quired</w:t>
      </w:r>
      <w:proofErr w:type="spellEnd"/>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Non -Deg</w:t>
      </w:r>
      <w:r>
        <w:rPr>
          <w:rFonts w:ascii="Times New Roman" w:hAnsi="Times New Roman"/>
          <w:b/>
          <w:bCs/>
          <w:color w:val="191919"/>
          <w:spacing w:val="-4"/>
          <w:sz w:val="20"/>
          <w:szCs w:val="20"/>
        </w:rPr>
        <w:t>r</w:t>
      </w:r>
      <w:r>
        <w:rPr>
          <w:rFonts w:ascii="Times New Roman" w:hAnsi="Times New Roman"/>
          <w:b/>
          <w:bCs/>
          <w:color w:val="191919"/>
          <w:sz w:val="20"/>
          <w:szCs w:val="20"/>
        </w:rPr>
        <w:t>ee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w:t>
      </w:r>
    </w:p>
    <w:p w:rsidR="0055783E" w:rsidRDefault="00570030" w:rsidP="0055783E">
      <w:pPr>
        <w:widowControl w:val="0"/>
        <w:autoSpaceDE w:val="0"/>
        <w:autoSpaceDN w:val="0"/>
        <w:adjustRightInd w:val="0"/>
        <w:spacing w:before="10" w:after="0" w:line="250" w:lineRule="auto"/>
        <w:ind w:left="1944" w:right="970" w:firstLine="360"/>
        <w:rPr>
          <w:rFonts w:ascii="Times New Roman" w:hAnsi="Times New Roman"/>
          <w:color w:val="000000"/>
          <w:sz w:val="20"/>
          <w:szCs w:val="20"/>
        </w:rPr>
      </w:pPr>
      <w:r w:rsidRPr="00570030">
        <w:rPr>
          <w:noProof/>
        </w:rPr>
        <w:pict>
          <v:shape id="_x0000_s1432" type="#_x0000_t202" style="position:absolute;left:0;text-align:left;margin-left:17.75pt;margin-top:11.05pt;width:1in;height:187.4pt;z-index:-251642880;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 xml:space="preserve">No student will be allowed to take more than nine (9) hours in non-degree status. If a student has not gained eligibility for provisional or regular status by the time the nine hours are com- </w:t>
      </w:r>
      <w:proofErr w:type="spellStart"/>
      <w:r w:rsidR="0055783E">
        <w:rPr>
          <w:rFonts w:ascii="Times New Roman" w:hAnsi="Times New Roman"/>
          <w:color w:val="191919"/>
          <w:sz w:val="20"/>
          <w:szCs w:val="20"/>
        </w:rPr>
        <w:t>pleted</w:t>
      </w:r>
      <w:proofErr w:type="spellEnd"/>
      <w:r w:rsidR="0055783E">
        <w:rPr>
          <w:rFonts w:ascii="Times New Roman" w:hAnsi="Times New Roman"/>
          <w:color w:val="191919"/>
          <w:sz w:val="20"/>
          <w:szCs w:val="20"/>
        </w:rPr>
        <w:t>, then the student will be automatically dropped from the program.</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admitted to a graduate certification program may earn more than nine credit hours;</w:t>
      </w:r>
    </w:p>
    <w:p w:rsidR="0055783E" w:rsidRDefault="0055783E" w:rsidP="0055783E">
      <w:pPr>
        <w:widowControl w:val="0"/>
        <w:autoSpaceDE w:val="0"/>
        <w:autoSpaceDN w:val="0"/>
        <w:adjustRightInd w:val="0"/>
        <w:spacing w:before="10" w:after="0" w:line="240" w:lineRule="auto"/>
        <w:ind w:left="1944"/>
        <w:rPr>
          <w:rFonts w:ascii="Times New Roman" w:hAnsi="Times New Roman"/>
          <w:color w:val="000000"/>
          <w:sz w:val="20"/>
          <w:szCs w:val="20"/>
        </w:rPr>
      </w:pPr>
      <w:proofErr w:type="gramStart"/>
      <w:r>
        <w:rPr>
          <w:rFonts w:ascii="Times New Roman" w:hAnsi="Times New Roman"/>
          <w:color w:val="191919"/>
          <w:sz w:val="20"/>
          <w:szCs w:val="20"/>
        </w:rPr>
        <w:t>howeve</w:t>
      </w:r>
      <w:r>
        <w:rPr>
          <w:rFonts w:ascii="Times New Roman" w:hAnsi="Times New Roman"/>
          <w:color w:val="191919"/>
          <w:spacing w:val="-8"/>
          <w:sz w:val="20"/>
          <w:szCs w:val="20"/>
        </w:rPr>
        <w:t>r</w:t>
      </w:r>
      <w:proofErr w:type="gramEnd"/>
      <w:r>
        <w:rPr>
          <w:rFonts w:ascii="Times New Roman" w:hAnsi="Times New Roman"/>
          <w:color w:val="191919"/>
          <w:sz w:val="20"/>
          <w:szCs w:val="20"/>
        </w:rPr>
        <w:t>, only nine hours will be accepted toward the maste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w:t>
      </w:r>
    </w:p>
    <w:p w:rsidR="0055783E" w:rsidRDefault="0055783E" w:rsidP="0055783E">
      <w:pPr>
        <w:widowControl w:val="0"/>
        <w:autoSpaceDE w:val="0"/>
        <w:autoSpaceDN w:val="0"/>
        <w:adjustRightInd w:val="0"/>
        <w:spacing w:before="10" w:after="0" w:line="250" w:lineRule="auto"/>
        <w:ind w:left="1944" w:right="869" w:firstLine="360"/>
        <w:rPr>
          <w:rFonts w:ascii="Times New Roman" w:hAnsi="Times New Roman"/>
          <w:color w:val="000000"/>
          <w:sz w:val="20"/>
          <w:szCs w:val="20"/>
        </w:rPr>
      </w:pPr>
      <w:r>
        <w:rPr>
          <w:rFonts w:ascii="Times New Roman" w:hAnsi="Times New Roman"/>
          <w:b/>
          <w:bCs/>
          <w:color w:val="191919"/>
          <w:sz w:val="20"/>
          <w:szCs w:val="20"/>
        </w:rPr>
        <w:t>Seniors:</w:t>
      </w:r>
      <w:r>
        <w:rPr>
          <w:rFonts w:ascii="Times New Roman" w:hAnsi="Times New Roman"/>
          <w:b/>
          <w:bCs/>
          <w:color w:val="191919"/>
          <w:spacing w:val="-11"/>
          <w:sz w:val="20"/>
          <w:szCs w:val="20"/>
        </w:rPr>
        <w:t xml:space="preserve"> </w:t>
      </w:r>
      <w:r>
        <w:rPr>
          <w:rFonts w:ascii="Times New Roman" w:hAnsi="Times New Roman"/>
          <w:color w:val="191919"/>
          <w:sz w:val="20"/>
          <w:szCs w:val="20"/>
        </w:rPr>
        <w:t>Albany State University unde</w:t>
      </w:r>
      <w:r>
        <w:rPr>
          <w:rFonts w:ascii="Times New Roman" w:hAnsi="Times New Roman"/>
          <w:color w:val="191919"/>
          <w:spacing w:val="-4"/>
          <w:sz w:val="20"/>
          <w:szCs w:val="20"/>
        </w:rPr>
        <w:t>r</w:t>
      </w:r>
      <w:r>
        <w:rPr>
          <w:rFonts w:ascii="Times New Roman" w:hAnsi="Times New Roman"/>
          <w:color w:val="191919"/>
          <w:sz w:val="20"/>
          <w:szCs w:val="20"/>
        </w:rPr>
        <w:t xml:space="preserve">graduate students with senior standing may be admit- ted to non-degree status in the Graduate School and register for graduate courses if each of the </w:t>
      </w:r>
      <w:proofErr w:type="spellStart"/>
      <w:r>
        <w:rPr>
          <w:rFonts w:ascii="Times New Roman" w:hAnsi="Times New Roman"/>
          <w:color w:val="191919"/>
          <w:sz w:val="20"/>
          <w:szCs w:val="20"/>
        </w:rPr>
        <w:t>fol</w:t>
      </w:r>
      <w:proofErr w:type="spellEnd"/>
      <w:r>
        <w:rPr>
          <w:rFonts w:ascii="Times New Roman" w:hAnsi="Times New Roman"/>
          <w:color w:val="191919"/>
          <w:sz w:val="20"/>
          <w:szCs w:val="20"/>
        </w:rPr>
        <w:t>- lowing conditions are met:</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1.</w:t>
      </w:r>
      <w:r>
        <w:rPr>
          <w:rFonts w:ascii="Times New Roman" w:hAnsi="Times New Roman"/>
          <w:color w:val="191919"/>
          <w:spacing w:val="-4"/>
          <w:sz w:val="20"/>
          <w:szCs w:val="20"/>
        </w:rPr>
        <w:t xml:space="preserve"> </w:t>
      </w:r>
      <w:r>
        <w:rPr>
          <w:rFonts w:ascii="Times New Roman" w:hAnsi="Times New Roman"/>
          <w:color w:val="191919"/>
          <w:sz w:val="20"/>
          <w:szCs w:val="20"/>
        </w:rPr>
        <w:t>The student has an overall 3.0 or better grade-point average.</w:t>
      </w:r>
    </w:p>
    <w:p w:rsidR="0055783E" w:rsidRDefault="0055783E" w:rsidP="0055783E">
      <w:pPr>
        <w:widowControl w:val="0"/>
        <w:autoSpaceDE w:val="0"/>
        <w:autoSpaceDN w:val="0"/>
        <w:adjustRightInd w:val="0"/>
        <w:spacing w:before="10" w:after="0" w:line="250" w:lineRule="auto"/>
        <w:ind w:left="2504" w:right="2018" w:hanging="200"/>
        <w:rPr>
          <w:rFonts w:ascii="Times New Roman" w:hAnsi="Times New Roman"/>
          <w:color w:val="000000"/>
          <w:sz w:val="20"/>
          <w:szCs w:val="20"/>
        </w:rPr>
      </w:pPr>
      <w:r>
        <w:rPr>
          <w:rFonts w:ascii="Times New Roman" w:hAnsi="Times New Roman"/>
          <w:color w:val="191919"/>
          <w:sz w:val="20"/>
          <w:szCs w:val="20"/>
        </w:rPr>
        <w:t>2.</w:t>
      </w:r>
      <w:r>
        <w:rPr>
          <w:rFonts w:ascii="Times New Roman" w:hAnsi="Times New Roman"/>
          <w:color w:val="191919"/>
          <w:spacing w:val="-4"/>
          <w:sz w:val="20"/>
          <w:szCs w:val="20"/>
        </w:rPr>
        <w:t xml:space="preserve"> </w:t>
      </w:r>
      <w:r>
        <w:rPr>
          <w:rFonts w:ascii="Times New Roman" w:hAnsi="Times New Roman"/>
          <w:color w:val="191919"/>
          <w:sz w:val="20"/>
          <w:szCs w:val="20"/>
        </w:rPr>
        <w:t>The</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ice President for</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approves the academic department's recommendation for the student to apply to the Graduate School.</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3.</w:t>
      </w:r>
      <w:r>
        <w:rPr>
          <w:rFonts w:ascii="Times New Roman" w:hAnsi="Times New Roman"/>
          <w:color w:val="191919"/>
          <w:spacing w:val="-4"/>
          <w:sz w:val="20"/>
          <w:szCs w:val="20"/>
        </w:rPr>
        <w:t xml:space="preserve"> </w:t>
      </w:r>
      <w:r>
        <w:rPr>
          <w:rFonts w:ascii="Times New Roman" w:hAnsi="Times New Roman"/>
          <w:color w:val="191919"/>
          <w:sz w:val="20"/>
          <w:szCs w:val="20"/>
        </w:rPr>
        <w:t>The student applies and is accepted as a non-degree student in the Graduate School.</w:t>
      </w:r>
    </w:p>
    <w:p w:rsidR="0055783E" w:rsidRDefault="0055783E" w:rsidP="0055783E">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4.</w:t>
      </w:r>
      <w:r>
        <w:rPr>
          <w:rFonts w:ascii="Times New Roman" w:hAnsi="Times New Roman"/>
          <w:color w:val="191919"/>
          <w:spacing w:val="-4"/>
          <w:sz w:val="20"/>
          <w:szCs w:val="20"/>
        </w:rPr>
        <w:t xml:space="preserve"> </w:t>
      </w:r>
      <w:r>
        <w:rPr>
          <w:rFonts w:ascii="Times New Roman" w:hAnsi="Times New Roman"/>
          <w:color w:val="191919"/>
          <w:sz w:val="20"/>
          <w:szCs w:val="20"/>
        </w:rPr>
        <w:t>The student follows the same regulations for all non-degree students in the Graduate</w:t>
      </w:r>
    </w:p>
    <w:p w:rsidR="0055783E" w:rsidRDefault="0055783E" w:rsidP="0055783E">
      <w:pPr>
        <w:widowControl w:val="0"/>
        <w:autoSpaceDE w:val="0"/>
        <w:autoSpaceDN w:val="0"/>
        <w:adjustRightInd w:val="0"/>
        <w:spacing w:before="10" w:after="0" w:line="240" w:lineRule="auto"/>
        <w:ind w:left="2469" w:right="7596"/>
        <w:jc w:val="center"/>
        <w:rPr>
          <w:rFonts w:ascii="Times New Roman" w:hAnsi="Times New Roman"/>
          <w:color w:val="000000"/>
          <w:sz w:val="20"/>
          <w:szCs w:val="20"/>
        </w:rPr>
      </w:pPr>
      <w:proofErr w:type="gramStart"/>
      <w:r>
        <w:rPr>
          <w:rFonts w:ascii="Times New Roman" w:hAnsi="Times New Roman"/>
          <w:color w:val="191919"/>
          <w:sz w:val="20"/>
          <w:szCs w:val="20"/>
        </w:rPr>
        <w:t>School.</w:t>
      </w:r>
      <w:proofErr w:type="gramEnd"/>
    </w:p>
    <w:p w:rsidR="0055783E" w:rsidRDefault="0055783E" w:rsidP="0055783E">
      <w:pPr>
        <w:widowControl w:val="0"/>
        <w:autoSpaceDE w:val="0"/>
        <w:autoSpaceDN w:val="0"/>
        <w:adjustRightInd w:val="0"/>
        <w:spacing w:before="10" w:after="0" w:line="250" w:lineRule="auto"/>
        <w:ind w:left="2504" w:right="1158" w:hanging="200"/>
        <w:rPr>
          <w:rFonts w:ascii="Times New Roman" w:hAnsi="Times New Roman"/>
          <w:color w:val="000000"/>
          <w:sz w:val="20"/>
          <w:szCs w:val="20"/>
        </w:rPr>
      </w:pPr>
      <w:r>
        <w:rPr>
          <w:rFonts w:ascii="Times New Roman" w:hAnsi="Times New Roman"/>
          <w:color w:val="191919"/>
          <w:sz w:val="20"/>
          <w:szCs w:val="20"/>
        </w:rPr>
        <w:t>5.</w:t>
      </w:r>
      <w:r>
        <w:rPr>
          <w:rFonts w:ascii="Times New Roman" w:hAnsi="Times New Roman"/>
          <w:color w:val="191919"/>
          <w:spacing w:val="-11"/>
          <w:sz w:val="20"/>
          <w:szCs w:val="20"/>
        </w:rPr>
        <w:t xml:space="preserve"> </w:t>
      </w:r>
      <w:r>
        <w:rPr>
          <w:rFonts w:ascii="Times New Roman" w:hAnsi="Times New Roman"/>
          <w:color w:val="191919"/>
          <w:sz w:val="20"/>
          <w:szCs w:val="20"/>
        </w:rPr>
        <w:t>As with all non-degree students, only nine (9) semester hours taken in non-degree status by</w:t>
      </w:r>
      <w:r>
        <w:rPr>
          <w:rFonts w:ascii="Times New Roman" w:hAnsi="Times New Roman"/>
          <w:color w:val="191919"/>
          <w:spacing w:val="-11"/>
          <w:sz w:val="20"/>
          <w:szCs w:val="20"/>
        </w:rPr>
        <w:t xml:space="preserve"> </w:t>
      </w:r>
      <w:r>
        <w:rPr>
          <w:rFonts w:ascii="Times New Roman" w:hAnsi="Times New Roman"/>
          <w:color w:val="191919"/>
          <w:sz w:val="20"/>
          <w:szCs w:val="20"/>
        </w:rPr>
        <w:t>ASU seniors may be applied toward a Master's degree at the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504" w:right="984" w:hanging="200"/>
        <w:rPr>
          <w:rFonts w:ascii="Times New Roman" w:hAnsi="Times New Roman"/>
          <w:color w:val="000000"/>
          <w:sz w:val="20"/>
          <w:szCs w:val="20"/>
        </w:rPr>
      </w:pPr>
      <w:r>
        <w:rPr>
          <w:rFonts w:ascii="Times New Roman" w:hAnsi="Times New Roman"/>
          <w:color w:val="191919"/>
          <w:sz w:val="20"/>
          <w:szCs w:val="20"/>
        </w:rPr>
        <w:t>6. Seniors who have been approved by the</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ice President for</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 xml:space="preserve">fairs and accepted as non-degree students in the Graduate School are limited to a maximum of 12 </w:t>
      </w:r>
      <w:proofErr w:type="gramStart"/>
      <w:r>
        <w:rPr>
          <w:rFonts w:ascii="Times New Roman" w:hAnsi="Times New Roman"/>
          <w:color w:val="191919"/>
          <w:sz w:val="20"/>
          <w:szCs w:val="20"/>
        </w:rPr>
        <w:t>semester</w:t>
      </w:r>
      <w:proofErr w:type="gramEnd"/>
    </w:p>
    <w:p w:rsidR="0055783E" w:rsidRDefault="0055783E" w:rsidP="0055783E">
      <w:pPr>
        <w:widowControl w:val="0"/>
        <w:autoSpaceDE w:val="0"/>
        <w:autoSpaceDN w:val="0"/>
        <w:adjustRightInd w:val="0"/>
        <w:spacing w:after="0" w:line="250" w:lineRule="auto"/>
        <w:ind w:left="2504" w:right="984" w:hanging="200"/>
        <w:rPr>
          <w:rFonts w:ascii="Times New Roman" w:hAnsi="Times New Roman"/>
          <w:color w:val="000000"/>
          <w:sz w:val="20"/>
          <w:szCs w:val="20"/>
        </w:rPr>
        <w:sectPr w:rsidR="0055783E">
          <w:footerReference w:type="even" r:id="rId11"/>
          <w:footerReference w:type="default" r:id="rId12"/>
          <w:pgSz w:w="12240" w:h="15840"/>
          <w:pgMar w:top="300" w:right="1300" w:bottom="280" w:left="200" w:header="0" w:footer="733" w:gutter="0"/>
          <w:pgNumType w:start="20"/>
          <w:cols w:space="720"/>
          <w:noEndnote/>
        </w:sectPr>
      </w:pPr>
    </w:p>
    <w:p w:rsidR="0055783E" w:rsidRDefault="0055783E" w:rsidP="0055783E">
      <w:pPr>
        <w:widowControl w:val="0"/>
        <w:autoSpaceDE w:val="0"/>
        <w:autoSpaceDN w:val="0"/>
        <w:adjustRightInd w:val="0"/>
        <w:spacing w:before="1" w:after="0" w:line="100" w:lineRule="exact"/>
        <w:rPr>
          <w:rFonts w:ascii="Times New Roman" w:hAnsi="Times New Roman"/>
          <w:color w:val="000000"/>
          <w:sz w:val="10"/>
          <w:szCs w:val="10"/>
        </w:rPr>
      </w:pPr>
    </w:p>
    <w:tbl>
      <w:tblPr>
        <w:tblW w:w="0" w:type="auto"/>
        <w:tblInd w:w="119" w:type="dxa"/>
        <w:tblLayout w:type="fixed"/>
        <w:tblCellMar>
          <w:left w:w="0" w:type="dxa"/>
          <w:right w:w="0" w:type="dxa"/>
        </w:tblCellMar>
        <w:tblLook w:val="0000"/>
      </w:tblPr>
      <w:tblGrid>
        <w:gridCol w:w="4876"/>
        <w:gridCol w:w="4560"/>
        <w:gridCol w:w="1067"/>
      </w:tblGrid>
      <w:tr w:rsidR="0055783E" w:rsidRPr="00FA7AC7" w:rsidTr="00F319A1">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8" w:after="0" w:line="150" w:lineRule="exact"/>
              <w:rPr>
                <w:rFonts w:ascii="Times New Roman" w:hAnsi="Times New Roman"/>
                <w:sz w:val="15"/>
                <w:szCs w:val="15"/>
              </w:rPr>
            </w:pPr>
          </w:p>
          <w:p w:rsidR="0055783E" w:rsidRPr="00FA7AC7" w:rsidRDefault="0055783E" w:rsidP="00F319A1">
            <w:pPr>
              <w:widowControl w:val="0"/>
              <w:autoSpaceDE w:val="0"/>
              <w:autoSpaceDN w:val="0"/>
              <w:adjustRightInd w:val="0"/>
              <w:spacing w:after="0" w:line="240" w:lineRule="auto"/>
              <w:ind w:left="848"/>
              <w:rPr>
                <w:rFonts w:ascii="Times New Roman" w:hAnsi="Times New Roman"/>
                <w:sz w:val="24"/>
                <w:szCs w:val="24"/>
              </w:rPr>
            </w:pPr>
            <w:r w:rsidRPr="00FA7AC7">
              <w:rPr>
                <w:rFonts w:ascii="Times New Roman" w:hAnsi="Times New Roman"/>
                <w:b/>
                <w:bCs/>
                <w:color w:val="191919"/>
                <w:sz w:val="36"/>
                <w:szCs w:val="36"/>
              </w:rPr>
              <w:t>A</w:t>
            </w:r>
            <w:r w:rsidRPr="00FA7AC7">
              <w:rPr>
                <w:rFonts w:ascii="Times New Roman" w:hAnsi="Times New Roman"/>
                <w:b/>
                <w:bCs/>
                <w:color w:val="191919"/>
                <w:sz w:val="27"/>
                <w:szCs w:val="27"/>
              </w:rPr>
              <w:t>DMISSION</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TEGORIES</w:t>
            </w:r>
          </w:p>
        </w:tc>
        <w:tc>
          <w:tcPr>
            <w:tcW w:w="1067"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5" w:after="0" w:line="190" w:lineRule="exact"/>
        <w:rPr>
          <w:rFonts w:ascii="Times New Roman" w:hAnsi="Times New Roman"/>
          <w:sz w:val="19"/>
          <w:szCs w:val="19"/>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6" w:after="0" w:line="250" w:lineRule="auto"/>
        <w:ind w:left="1237" w:right="2545" w:firstLine="200"/>
        <w:rPr>
          <w:rFonts w:ascii="Times New Roman" w:hAnsi="Times New Roman"/>
          <w:color w:val="000000"/>
          <w:sz w:val="20"/>
          <w:szCs w:val="20"/>
        </w:rPr>
      </w:pPr>
      <w:r w:rsidRPr="00570030">
        <w:rPr>
          <w:noProof/>
        </w:rPr>
        <w:pict>
          <v:group id="_x0000_s1435" style="position:absolute;left:0;text-align:left;margin-left:315pt;margin-top:-53pt;width:31.2pt;height:31pt;z-index:-251639808;mso-position-horizontal-relative:page" coordorigin="6300,-1060" coordsize="624,620" o:allowincell="f">
            <v:rect id="_x0000_s1436" style="position:absolute;left:6305;top:-1055;width:613;height:610" o:allowincell="f" stroked="f">
              <v:path arrowok="t"/>
            </v:rect>
            <v:rect id="_x0000_s1437" style="position:absolute;left:6306;top:-1056;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proofErr w:type="gramStart"/>
      <w:r w:rsidR="0055783E">
        <w:rPr>
          <w:rFonts w:ascii="Times New Roman" w:hAnsi="Times New Roman"/>
          <w:color w:val="191919"/>
          <w:sz w:val="20"/>
          <w:szCs w:val="20"/>
        </w:rPr>
        <w:t>hours</w:t>
      </w:r>
      <w:proofErr w:type="gramEnd"/>
      <w:r w:rsidR="0055783E">
        <w:rPr>
          <w:rFonts w:ascii="Times New Roman" w:hAnsi="Times New Roman"/>
          <w:color w:val="191919"/>
          <w:sz w:val="20"/>
          <w:szCs w:val="20"/>
        </w:rPr>
        <w:t xml:space="preserve"> of graduate courses per semeste</w:t>
      </w:r>
      <w:r w:rsidR="0055783E">
        <w:rPr>
          <w:rFonts w:ascii="Times New Roman" w:hAnsi="Times New Roman"/>
          <w:color w:val="191919"/>
          <w:spacing w:val="-11"/>
          <w:sz w:val="20"/>
          <w:szCs w:val="20"/>
        </w:rPr>
        <w:t>r</w:t>
      </w:r>
      <w:r w:rsidR="0055783E">
        <w:rPr>
          <w:rFonts w:ascii="Times New Roman" w:hAnsi="Times New Roman"/>
          <w:color w:val="191919"/>
          <w:sz w:val="20"/>
          <w:szCs w:val="20"/>
        </w:rPr>
        <w:t>. Such students are allowed a maximum of 15 semester hours of courses (combined graduate and unde</w:t>
      </w:r>
      <w:r w:rsidR="0055783E">
        <w:rPr>
          <w:rFonts w:ascii="Times New Roman" w:hAnsi="Times New Roman"/>
          <w:color w:val="191919"/>
          <w:spacing w:val="-4"/>
          <w:sz w:val="20"/>
          <w:szCs w:val="20"/>
        </w:rPr>
        <w:t>r</w:t>
      </w:r>
      <w:r w:rsidR="0055783E">
        <w:rPr>
          <w:rFonts w:ascii="Times New Roman" w:hAnsi="Times New Roman"/>
          <w:color w:val="191919"/>
          <w:sz w:val="20"/>
          <w:szCs w:val="20"/>
        </w:rPr>
        <w:t>graduate) per semeste</w:t>
      </w:r>
      <w:r w:rsidR="0055783E">
        <w:rPr>
          <w:rFonts w:ascii="Times New Roman" w:hAnsi="Times New Roman"/>
          <w:color w:val="191919"/>
          <w:spacing w:val="-11"/>
          <w:sz w:val="20"/>
          <w:szCs w:val="20"/>
        </w:rPr>
        <w:t>r</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Change in Status</w:t>
      </w:r>
    </w:p>
    <w:p w:rsidR="0055783E" w:rsidRDefault="0055783E" w:rsidP="0055783E">
      <w:pPr>
        <w:widowControl w:val="0"/>
        <w:autoSpaceDE w:val="0"/>
        <w:autoSpaceDN w:val="0"/>
        <w:adjustRightInd w:val="0"/>
        <w:spacing w:before="10" w:after="0" w:line="250" w:lineRule="auto"/>
        <w:ind w:left="877" w:right="1995"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admitted to the Graduate School remains in his or her original academic status until notified in writing by the Dean of the Graduate School of the approval of a change in status.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Appeals of</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 Status</w:t>
      </w:r>
    </w:p>
    <w:p w:rsidR="0055783E" w:rsidRDefault="00570030" w:rsidP="0055783E">
      <w:pPr>
        <w:widowControl w:val="0"/>
        <w:autoSpaceDE w:val="0"/>
        <w:autoSpaceDN w:val="0"/>
        <w:adjustRightInd w:val="0"/>
        <w:spacing w:before="10" w:after="0" w:line="250" w:lineRule="auto"/>
        <w:ind w:left="877" w:right="2000" w:firstLine="360"/>
        <w:rPr>
          <w:rFonts w:ascii="Times New Roman" w:hAnsi="Times New Roman"/>
          <w:color w:val="000000"/>
          <w:sz w:val="20"/>
          <w:szCs w:val="20"/>
        </w:rPr>
      </w:pPr>
      <w:r w:rsidRPr="00570030">
        <w:rPr>
          <w:noProof/>
        </w:rPr>
        <w:pict>
          <v:shape id="_x0000_s1438" type="#_x0000_t202" style="position:absolute;left:0;text-align:left;margin-left:520.2pt;margin-top:-103.2pt;width:1in;height:187.45pt;z-index:-251638784;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Decisions regarding the student</w:t>
      </w:r>
      <w:r w:rsidR="0055783E">
        <w:rPr>
          <w:rFonts w:ascii="Times New Roman" w:hAnsi="Times New Roman"/>
          <w:color w:val="191919"/>
          <w:spacing w:val="-11"/>
          <w:sz w:val="20"/>
          <w:szCs w:val="20"/>
        </w:rPr>
        <w:t>’</w:t>
      </w:r>
      <w:r w:rsidR="0055783E">
        <w:rPr>
          <w:rFonts w:ascii="Times New Roman" w:hAnsi="Times New Roman"/>
          <w:color w:val="191919"/>
          <w:sz w:val="20"/>
          <w:szCs w:val="20"/>
        </w:rPr>
        <w:t>s admission acceptance status may be appealed. Information regarding appeal procedures may be secured from the Graduate School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Such appeals and their associated documentation are referred to the</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Appeals Committee of the Graduate Council for consideration.</w:t>
      </w:r>
      <w:r w:rsidR="0055783E">
        <w:rPr>
          <w:rFonts w:ascii="Times New Roman" w:hAnsi="Times New Roman"/>
          <w:color w:val="191919"/>
          <w:spacing w:val="-3"/>
          <w:sz w:val="20"/>
          <w:szCs w:val="20"/>
        </w:rPr>
        <w:t xml:space="preserve"> </w:t>
      </w:r>
      <w:r w:rsidR="0055783E">
        <w:rPr>
          <w:rFonts w:ascii="Times New Roman" w:hAnsi="Times New Roman"/>
          <w:color w:val="191919"/>
          <w:sz w:val="20"/>
          <w:szCs w:val="20"/>
        </w:rPr>
        <w:t>The student has the right of further appeal to the</w:t>
      </w:r>
      <w:r w:rsidR="0055783E">
        <w:rPr>
          <w:rFonts w:ascii="Times New Roman" w:hAnsi="Times New Roman"/>
          <w:color w:val="191919"/>
          <w:spacing w:val="-4"/>
          <w:sz w:val="20"/>
          <w:szCs w:val="20"/>
        </w:rPr>
        <w:t xml:space="preserve"> </w:t>
      </w:r>
      <w:r w:rsidR="0055783E">
        <w:rPr>
          <w:rFonts w:ascii="Times New Roman" w:hAnsi="Times New Roman"/>
          <w:color w:val="191919"/>
          <w:spacing w:val="-12"/>
          <w:sz w:val="20"/>
          <w:szCs w:val="20"/>
        </w:rPr>
        <w:t>V</w:t>
      </w:r>
      <w:r w:rsidR="0055783E">
        <w:rPr>
          <w:rFonts w:ascii="Times New Roman" w:hAnsi="Times New Roman"/>
          <w:color w:val="191919"/>
          <w:sz w:val="20"/>
          <w:szCs w:val="20"/>
        </w:rPr>
        <w:t>ice President for</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Academic</w:t>
      </w:r>
      <w:r w:rsidR="0055783E">
        <w:rPr>
          <w:rFonts w:ascii="Times New Roman" w:hAnsi="Times New Roman"/>
          <w:color w:val="191919"/>
          <w:spacing w:val="-11"/>
          <w:sz w:val="20"/>
          <w:szCs w:val="20"/>
        </w:rPr>
        <w:t xml:space="preserve"> </w:t>
      </w:r>
      <w:proofErr w:type="spellStart"/>
      <w:r w:rsidR="0055783E">
        <w:rPr>
          <w:rFonts w:ascii="Times New Roman" w:hAnsi="Times New Roman"/>
          <w:color w:val="191919"/>
          <w:sz w:val="20"/>
          <w:szCs w:val="20"/>
        </w:rPr>
        <w:t>Af</w:t>
      </w:r>
      <w:proofErr w:type="spellEnd"/>
      <w:r w:rsidR="0055783E">
        <w:rPr>
          <w:rFonts w:ascii="Times New Roman" w:hAnsi="Times New Roman"/>
          <w:color w:val="191919"/>
          <w:sz w:val="20"/>
          <w:szCs w:val="20"/>
        </w:rPr>
        <w:t>- fairs and then to the President of the Universit</w:t>
      </w:r>
      <w:r w:rsidR="0055783E">
        <w:rPr>
          <w:rFonts w:ascii="Times New Roman" w:hAnsi="Times New Roman"/>
          <w:color w:val="191919"/>
          <w:spacing w:val="-13"/>
          <w:sz w:val="20"/>
          <w:szCs w:val="20"/>
        </w:rPr>
        <w:t>y</w:t>
      </w:r>
      <w:r w:rsidR="0055783E">
        <w:rPr>
          <w:rFonts w:ascii="Times New Roman" w:hAnsi="Times New Roman"/>
          <w:color w:val="191919"/>
          <w:sz w:val="20"/>
          <w:szCs w:val="20"/>
        </w:rPr>
        <w:t>, who will make the final institutional decision.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Change of Deg</w:t>
      </w:r>
      <w:r>
        <w:rPr>
          <w:rFonts w:ascii="Times New Roman" w:hAnsi="Times New Roman"/>
          <w:b/>
          <w:bCs/>
          <w:color w:val="191919"/>
          <w:spacing w:val="-4"/>
          <w:sz w:val="20"/>
          <w:szCs w:val="20"/>
        </w:rPr>
        <w:t>r</w:t>
      </w:r>
      <w:r>
        <w:rPr>
          <w:rFonts w:ascii="Times New Roman" w:hAnsi="Times New Roman"/>
          <w:b/>
          <w:bCs/>
          <w:color w:val="191919"/>
          <w:sz w:val="20"/>
          <w:szCs w:val="20"/>
        </w:rPr>
        <w:t>ee P</w:t>
      </w:r>
      <w:r>
        <w:rPr>
          <w:rFonts w:ascii="Times New Roman" w:hAnsi="Times New Roman"/>
          <w:b/>
          <w:bCs/>
          <w:color w:val="191919"/>
          <w:spacing w:val="-4"/>
          <w:sz w:val="20"/>
          <w:szCs w:val="20"/>
        </w:rPr>
        <w:t>r</w:t>
      </w:r>
      <w:r>
        <w:rPr>
          <w:rFonts w:ascii="Times New Roman" w:hAnsi="Times New Roman"/>
          <w:b/>
          <w:bCs/>
          <w:color w:val="191919"/>
          <w:sz w:val="20"/>
          <w:szCs w:val="20"/>
        </w:rPr>
        <w:t>ogram</w:t>
      </w:r>
    </w:p>
    <w:p w:rsidR="0055783E" w:rsidRDefault="00570030" w:rsidP="0055783E">
      <w:pPr>
        <w:widowControl w:val="0"/>
        <w:autoSpaceDE w:val="0"/>
        <w:autoSpaceDN w:val="0"/>
        <w:adjustRightInd w:val="0"/>
        <w:spacing w:before="10" w:after="0" w:line="250" w:lineRule="auto"/>
        <w:ind w:left="877" w:right="2037" w:firstLine="360"/>
        <w:rPr>
          <w:rFonts w:ascii="Times New Roman" w:hAnsi="Times New Roman"/>
          <w:color w:val="000000"/>
          <w:sz w:val="20"/>
          <w:szCs w:val="20"/>
        </w:rPr>
      </w:pPr>
      <w:r w:rsidRPr="00570030">
        <w:rPr>
          <w:noProof/>
        </w:rPr>
        <w:pict>
          <v:shape id="_x0000_s1439" type="#_x0000_t202" style="position:absolute;left:0;text-align:left;margin-left:520.2pt;margin-top:14.1pt;width:1in;height:144.05pt;z-index:-251637760;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Before an enrolled student can transfer from one degree program to anothe</w:t>
      </w:r>
      <w:r w:rsidR="0055783E">
        <w:rPr>
          <w:rFonts w:ascii="Times New Roman" w:hAnsi="Times New Roman"/>
          <w:color w:val="191919"/>
          <w:spacing w:val="-8"/>
          <w:sz w:val="20"/>
          <w:szCs w:val="20"/>
        </w:rPr>
        <w:t>r</w:t>
      </w:r>
      <w:r w:rsidR="0055783E">
        <w:rPr>
          <w:rFonts w:ascii="Times New Roman" w:hAnsi="Times New Roman"/>
          <w:color w:val="191919"/>
          <w:sz w:val="20"/>
          <w:szCs w:val="20"/>
        </w:rPr>
        <w:t xml:space="preserve">, the student must apply in writing for admission to the new degree program and must satisfy all of the original con- </w:t>
      </w:r>
      <w:proofErr w:type="spellStart"/>
      <w:r w:rsidR="0055783E">
        <w:rPr>
          <w:rFonts w:ascii="Times New Roman" w:hAnsi="Times New Roman"/>
          <w:color w:val="191919"/>
          <w:sz w:val="20"/>
          <w:szCs w:val="20"/>
        </w:rPr>
        <w:t>ditions</w:t>
      </w:r>
      <w:proofErr w:type="spellEnd"/>
      <w:r w:rsidR="0055783E">
        <w:rPr>
          <w:rFonts w:ascii="Times New Roman" w:hAnsi="Times New Roman"/>
          <w:color w:val="191919"/>
          <w:sz w:val="20"/>
          <w:szCs w:val="20"/>
        </w:rPr>
        <w:t xml:space="preserve"> of admission to the new degree program.</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Applications must be submitted in accordance with the "Admissions Policies" stated in this catalog.</w:t>
      </w:r>
    </w:p>
    <w:p w:rsidR="0055783E" w:rsidRDefault="0055783E" w:rsidP="0055783E">
      <w:pPr>
        <w:widowControl w:val="0"/>
        <w:autoSpaceDE w:val="0"/>
        <w:autoSpaceDN w:val="0"/>
        <w:adjustRightInd w:val="0"/>
        <w:spacing w:after="0" w:line="250" w:lineRule="auto"/>
        <w:ind w:left="877" w:right="2195" w:firstLine="360"/>
        <w:rPr>
          <w:rFonts w:ascii="Times New Roman" w:hAnsi="Times New Roman"/>
          <w:color w:val="000000"/>
          <w:sz w:val="20"/>
          <w:szCs w:val="20"/>
        </w:rPr>
      </w:pPr>
      <w:r>
        <w:rPr>
          <w:rFonts w:ascii="Times New Roman" w:hAnsi="Times New Roman"/>
          <w:color w:val="191919"/>
          <w:sz w:val="20"/>
          <w:szCs w:val="20"/>
        </w:rPr>
        <w:t>Questions regarding transfer of credits and residency status to the new degree program will be resolved according to the existing academic standards of the new program.</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Full-</w:t>
      </w:r>
      <w:r>
        <w:rPr>
          <w:rFonts w:ascii="Times New Roman" w:hAnsi="Times New Roman"/>
          <w:b/>
          <w:bCs/>
          <w:color w:val="191919"/>
          <w:spacing w:val="-4"/>
          <w:sz w:val="20"/>
          <w:szCs w:val="20"/>
        </w:rPr>
        <w:t>T</w:t>
      </w:r>
      <w:r>
        <w:rPr>
          <w:rFonts w:ascii="Times New Roman" w:hAnsi="Times New Roman"/>
          <w:b/>
          <w:bCs/>
          <w:color w:val="191919"/>
          <w:sz w:val="20"/>
          <w:szCs w:val="20"/>
        </w:rPr>
        <w:t>ime Status</w:t>
      </w:r>
    </w:p>
    <w:p w:rsidR="0055783E" w:rsidRDefault="00570030" w:rsidP="0055783E">
      <w:pPr>
        <w:widowControl w:val="0"/>
        <w:autoSpaceDE w:val="0"/>
        <w:autoSpaceDN w:val="0"/>
        <w:adjustRightInd w:val="0"/>
        <w:spacing w:before="10" w:after="0" w:line="250" w:lineRule="auto"/>
        <w:ind w:left="877" w:right="1979" w:firstLine="360"/>
        <w:rPr>
          <w:rFonts w:ascii="Times New Roman" w:hAnsi="Times New Roman"/>
          <w:color w:val="000000"/>
          <w:sz w:val="20"/>
          <w:szCs w:val="20"/>
        </w:rPr>
      </w:pPr>
      <w:r w:rsidRPr="00570030">
        <w:rPr>
          <w:noProof/>
        </w:rPr>
        <w:pict>
          <v:shape id="_x0000_s1440" type="#_x0000_t202" style="position:absolute;left:0;text-align:left;margin-left:520.2pt;margin-top:79.5pt;width:1in;height:285.55pt;z-index:-251636736;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graduate student is considered a "full-time" student for the </w:t>
      </w:r>
      <w:proofErr w:type="gramStart"/>
      <w:r w:rsidR="0055783E">
        <w:rPr>
          <w:rFonts w:ascii="Times New Roman" w:hAnsi="Times New Roman"/>
          <w:color w:val="191919"/>
          <w:sz w:val="20"/>
          <w:szCs w:val="20"/>
        </w:rPr>
        <w:t>Fall</w:t>
      </w:r>
      <w:proofErr w:type="gramEnd"/>
      <w:r w:rsidR="0055783E">
        <w:rPr>
          <w:rFonts w:ascii="Times New Roman" w:hAnsi="Times New Roman"/>
          <w:color w:val="191919"/>
          <w:sz w:val="20"/>
          <w:szCs w:val="20"/>
        </w:rPr>
        <w:t xml:space="preserve"> and Spring Semesters when he/she is enrolled in nine semester hours. For Summer Semeste</w:t>
      </w:r>
      <w:r w:rsidR="0055783E">
        <w:rPr>
          <w:rFonts w:ascii="Times New Roman" w:hAnsi="Times New Roman"/>
          <w:color w:val="191919"/>
          <w:spacing w:val="-8"/>
          <w:sz w:val="20"/>
          <w:szCs w:val="20"/>
        </w:rPr>
        <w:t>r</w:t>
      </w:r>
      <w:r w:rsidR="0055783E">
        <w:rPr>
          <w:rFonts w:ascii="Times New Roman" w:hAnsi="Times New Roman"/>
          <w:color w:val="191919"/>
          <w:sz w:val="20"/>
          <w:szCs w:val="20"/>
        </w:rPr>
        <w:t xml:space="preserve">, a student is considered "full- time" with six semester hours. Students who have completed course requirements and are enrolled for thesis hours are also considered “full-time.” Exceptions to this policy are made on a case-by- case basis with the final determination made by the Dean of the Graduate School. </w:t>
      </w:r>
      <w:proofErr w:type="gramStart"/>
      <w:r w:rsidR="0055783E">
        <w:rPr>
          <w:rFonts w:ascii="Times New Roman" w:hAnsi="Times New Roman"/>
          <w:color w:val="191919"/>
          <w:sz w:val="20"/>
          <w:szCs w:val="20"/>
        </w:rPr>
        <w:t>Students</w:t>
      </w:r>
      <w:proofErr w:type="gramEnd"/>
      <w:r w:rsidR="0055783E">
        <w:rPr>
          <w:rFonts w:ascii="Times New Roman" w:hAnsi="Times New Roman"/>
          <w:color w:val="191919"/>
          <w:sz w:val="20"/>
          <w:szCs w:val="20"/>
        </w:rPr>
        <w:t xml:space="preserve"> want- </w:t>
      </w:r>
      <w:proofErr w:type="spellStart"/>
      <w:r w:rsidR="0055783E">
        <w:rPr>
          <w:rFonts w:ascii="Times New Roman" w:hAnsi="Times New Roman"/>
          <w:color w:val="191919"/>
          <w:sz w:val="20"/>
          <w:szCs w:val="20"/>
        </w:rPr>
        <w:t>ing</w:t>
      </w:r>
      <w:proofErr w:type="spellEnd"/>
      <w:r w:rsidR="0055783E">
        <w:rPr>
          <w:rFonts w:ascii="Times New Roman" w:hAnsi="Times New Roman"/>
          <w:color w:val="191919"/>
          <w:sz w:val="20"/>
          <w:szCs w:val="20"/>
        </w:rPr>
        <w:t xml:space="preserve"> to apply for an exception should complete a “</w:t>
      </w:r>
      <w:r w:rsidR="0055783E">
        <w:rPr>
          <w:rFonts w:ascii="Times New Roman" w:hAnsi="Times New Roman"/>
          <w:color w:val="191919"/>
          <w:spacing w:val="-16"/>
          <w:sz w:val="20"/>
          <w:szCs w:val="20"/>
        </w:rPr>
        <w:t>W</w:t>
      </w:r>
      <w:r w:rsidR="0055783E">
        <w:rPr>
          <w:rFonts w:ascii="Times New Roman" w:hAnsi="Times New Roman"/>
          <w:color w:val="191919"/>
          <w:sz w:val="20"/>
          <w:szCs w:val="20"/>
        </w:rPr>
        <w:t xml:space="preserve">aiver of Hours” form and indicate how the student is engaged in full-time academic work while not taking either nine semester hours or </w:t>
      </w:r>
      <w:proofErr w:type="spellStart"/>
      <w:r w:rsidR="0055783E">
        <w:rPr>
          <w:rFonts w:ascii="Times New Roman" w:hAnsi="Times New Roman"/>
          <w:color w:val="191919"/>
          <w:sz w:val="20"/>
          <w:szCs w:val="20"/>
        </w:rPr>
        <w:t>reg</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istered</w:t>
      </w:r>
      <w:proofErr w:type="spellEnd"/>
      <w:r w:rsidR="0055783E">
        <w:rPr>
          <w:rFonts w:ascii="Times New Roman" w:hAnsi="Times New Roman"/>
          <w:color w:val="191919"/>
          <w:sz w:val="20"/>
          <w:szCs w:val="20"/>
        </w:rPr>
        <w:t xml:space="preserve"> for three thesis hours.</w:t>
      </w:r>
    </w:p>
    <w:p w:rsidR="0055783E" w:rsidRDefault="0055783E" w:rsidP="0055783E">
      <w:pPr>
        <w:widowControl w:val="0"/>
        <w:autoSpaceDE w:val="0"/>
        <w:autoSpaceDN w:val="0"/>
        <w:adjustRightInd w:val="0"/>
        <w:spacing w:before="17" w:after="0" w:line="220" w:lineRule="exact"/>
        <w:rPr>
          <w:rFonts w:ascii="Times New Roman" w:hAnsi="Times New Roman"/>
          <w:color w:val="000000"/>
        </w:rPr>
      </w:pPr>
    </w:p>
    <w:p w:rsidR="0055783E" w:rsidRDefault="0055783E" w:rsidP="0055783E">
      <w:pPr>
        <w:widowControl w:val="0"/>
        <w:autoSpaceDE w:val="0"/>
        <w:autoSpaceDN w:val="0"/>
        <w:adjustRightInd w:val="0"/>
        <w:spacing w:after="0" w:line="253" w:lineRule="auto"/>
        <w:ind w:left="877" w:right="4025"/>
        <w:rPr>
          <w:rFonts w:ascii="Times New Roman" w:hAnsi="Times New Roman"/>
          <w:color w:val="000000"/>
          <w:sz w:val="20"/>
          <w:szCs w:val="20"/>
        </w:rPr>
      </w:pPr>
      <w:r>
        <w:rPr>
          <w:rFonts w:ascii="Times New Roman" w:hAnsi="Times New Roman"/>
          <w:b/>
          <w:bCs/>
          <w:color w:val="191919"/>
          <w:sz w:val="20"/>
          <w:szCs w:val="20"/>
        </w:rPr>
        <w:t>Admission</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Application Deadlines for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Regula</w:t>
      </w:r>
      <w:r>
        <w:rPr>
          <w:rFonts w:ascii="Times New Roman" w:hAnsi="Times New Roman"/>
          <w:b/>
          <w:bCs/>
          <w:color w:val="191919"/>
          <w:spacing w:val="-18"/>
          <w:sz w:val="20"/>
          <w:szCs w:val="20"/>
        </w:rPr>
        <w:t>r</w:t>
      </w:r>
      <w:r>
        <w:rPr>
          <w:rFonts w:ascii="Times New Roman" w:hAnsi="Times New Roman"/>
          <w:b/>
          <w:bCs/>
          <w:color w:val="191919"/>
          <w:sz w:val="20"/>
          <w:szCs w:val="20"/>
        </w:rPr>
        <w:t>, P</w:t>
      </w:r>
      <w:r>
        <w:rPr>
          <w:rFonts w:ascii="Times New Roman" w:hAnsi="Times New Roman"/>
          <w:b/>
          <w:bCs/>
          <w:color w:val="191919"/>
          <w:spacing w:val="-4"/>
          <w:sz w:val="20"/>
          <w:szCs w:val="20"/>
        </w:rPr>
        <w:t>r</w:t>
      </w:r>
      <w:r>
        <w:rPr>
          <w:rFonts w:ascii="Times New Roman" w:hAnsi="Times New Roman"/>
          <w:b/>
          <w:bCs/>
          <w:color w:val="191919"/>
          <w:sz w:val="20"/>
          <w:szCs w:val="20"/>
        </w:rPr>
        <w:t>ovisional,</w:t>
      </w:r>
      <w:r>
        <w:rPr>
          <w:rFonts w:ascii="Times New Roman" w:hAnsi="Times New Roman"/>
          <w:b/>
          <w:bCs/>
          <w:color w:val="191919"/>
          <w:spacing w:val="-4"/>
          <w:sz w:val="20"/>
          <w:szCs w:val="20"/>
        </w:rPr>
        <w:t xml:space="preserve"> </w:t>
      </w:r>
      <w:r>
        <w:rPr>
          <w:rFonts w:ascii="Times New Roman" w:hAnsi="Times New Roman"/>
          <w:b/>
          <w:bCs/>
          <w:color w:val="191919"/>
          <w:spacing w:val="-15"/>
          <w:sz w:val="20"/>
          <w:szCs w:val="20"/>
        </w:rPr>
        <w:t>T</w:t>
      </w:r>
      <w:r>
        <w:rPr>
          <w:rFonts w:ascii="Times New Roman" w:hAnsi="Times New Roman"/>
          <w:b/>
          <w:bCs/>
          <w:color w:val="191919"/>
          <w:sz w:val="20"/>
          <w:szCs w:val="20"/>
        </w:rPr>
        <w:t>ransient and Non-Deg</w:t>
      </w:r>
      <w:r>
        <w:rPr>
          <w:rFonts w:ascii="Times New Roman" w:hAnsi="Times New Roman"/>
          <w:b/>
          <w:bCs/>
          <w:color w:val="191919"/>
          <w:spacing w:val="-4"/>
          <w:sz w:val="20"/>
          <w:szCs w:val="20"/>
        </w:rPr>
        <w:t>r</w:t>
      </w:r>
      <w:r>
        <w:rPr>
          <w:rFonts w:ascii="Times New Roman" w:hAnsi="Times New Roman"/>
          <w:b/>
          <w:bCs/>
          <w:color w:val="191919"/>
          <w:sz w:val="20"/>
          <w:szCs w:val="20"/>
        </w:rPr>
        <w:t>ee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Admissions</w:t>
      </w:r>
    </w:p>
    <w:p w:rsidR="0055783E" w:rsidRDefault="0055783E" w:rsidP="0055783E">
      <w:pPr>
        <w:widowControl w:val="0"/>
        <w:autoSpaceDE w:val="0"/>
        <w:autoSpaceDN w:val="0"/>
        <w:adjustRightInd w:val="0"/>
        <w:spacing w:after="0" w:line="227" w:lineRule="exact"/>
        <w:ind w:left="1237"/>
        <w:rPr>
          <w:rFonts w:ascii="Times New Roman" w:hAnsi="Times New Roman"/>
          <w:color w:val="000000"/>
          <w:sz w:val="20"/>
          <w:szCs w:val="20"/>
        </w:rPr>
      </w:pPr>
      <w:r>
        <w:rPr>
          <w:rFonts w:ascii="Times New Roman" w:hAnsi="Times New Roman"/>
          <w:color w:val="191919"/>
          <w:sz w:val="20"/>
          <w:szCs w:val="20"/>
        </w:rPr>
        <w:t>In order to ensure su</w:t>
      </w:r>
      <w:r>
        <w:rPr>
          <w:rFonts w:ascii="Times New Roman" w:hAnsi="Times New Roman"/>
          <w:color w:val="191919"/>
          <w:spacing w:val="-4"/>
          <w:sz w:val="20"/>
          <w:szCs w:val="20"/>
        </w:rPr>
        <w:t>f</w:t>
      </w:r>
      <w:r>
        <w:rPr>
          <w:rFonts w:ascii="Times New Roman" w:hAnsi="Times New Roman"/>
          <w:color w:val="191919"/>
          <w:sz w:val="20"/>
          <w:szCs w:val="20"/>
        </w:rPr>
        <w:t>ficient processing time, applicants have a greater likelihood of being ac-</w:t>
      </w:r>
    </w:p>
    <w:p w:rsidR="0055783E" w:rsidRDefault="0055783E" w:rsidP="0055783E">
      <w:pPr>
        <w:widowControl w:val="0"/>
        <w:autoSpaceDE w:val="0"/>
        <w:autoSpaceDN w:val="0"/>
        <w:adjustRightInd w:val="0"/>
        <w:spacing w:before="10" w:after="0" w:line="250" w:lineRule="auto"/>
        <w:ind w:left="1237" w:right="2833" w:hanging="360"/>
        <w:rPr>
          <w:rFonts w:ascii="Times New Roman" w:hAnsi="Times New Roman"/>
          <w:color w:val="000000"/>
          <w:sz w:val="20"/>
          <w:szCs w:val="20"/>
        </w:rPr>
      </w:pPr>
      <w:proofErr w:type="spellStart"/>
      <w:proofErr w:type="gramStart"/>
      <w:r>
        <w:rPr>
          <w:rFonts w:ascii="Times New Roman" w:hAnsi="Times New Roman"/>
          <w:color w:val="191919"/>
          <w:sz w:val="20"/>
          <w:szCs w:val="20"/>
        </w:rPr>
        <w:t>cepted</w:t>
      </w:r>
      <w:proofErr w:type="spellEnd"/>
      <w:proofErr w:type="gramEnd"/>
      <w:r>
        <w:rPr>
          <w:rFonts w:ascii="Times New Roman" w:hAnsi="Times New Roman"/>
          <w:color w:val="191919"/>
          <w:sz w:val="20"/>
          <w:szCs w:val="20"/>
        </w:rPr>
        <w:t xml:space="preserve"> for the term in which they wish to enroll when the following deadlines are met:* Fall Semester: July 15 is the last day to complete an application file.</w:t>
      </w:r>
    </w:p>
    <w:p w:rsidR="0055783E" w:rsidRDefault="0055783E" w:rsidP="0055783E">
      <w:pPr>
        <w:widowControl w:val="0"/>
        <w:autoSpaceDE w:val="0"/>
        <w:autoSpaceDN w:val="0"/>
        <w:adjustRightInd w:val="0"/>
        <w:spacing w:after="0" w:line="250" w:lineRule="auto"/>
        <w:ind w:left="1237" w:right="3294"/>
        <w:rPr>
          <w:rFonts w:ascii="Times New Roman" w:hAnsi="Times New Roman"/>
          <w:color w:val="000000"/>
          <w:sz w:val="20"/>
          <w:szCs w:val="20"/>
        </w:rPr>
      </w:pPr>
      <w:r>
        <w:rPr>
          <w:rFonts w:ascii="Times New Roman" w:hAnsi="Times New Roman"/>
          <w:color w:val="191919"/>
          <w:sz w:val="20"/>
          <w:szCs w:val="20"/>
        </w:rPr>
        <w:t>Spring Semester: November 15 is the last day to complete an application file. Summer Semester:</w:t>
      </w:r>
      <w:r>
        <w:rPr>
          <w:rFonts w:ascii="Times New Roman" w:hAnsi="Times New Roman"/>
          <w:color w:val="191919"/>
          <w:spacing w:val="-11"/>
          <w:sz w:val="20"/>
          <w:szCs w:val="20"/>
        </w:rPr>
        <w:t xml:space="preserve"> </w:t>
      </w:r>
      <w:r>
        <w:rPr>
          <w:rFonts w:ascii="Times New Roman" w:hAnsi="Times New Roman"/>
          <w:color w:val="191919"/>
          <w:sz w:val="20"/>
          <w:szCs w:val="20"/>
        </w:rPr>
        <w:t>April 1 is the last day to complete an application file.</w:t>
      </w:r>
    </w:p>
    <w:p w:rsidR="0055783E" w:rsidRDefault="0055783E" w:rsidP="0055783E">
      <w:pPr>
        <w:widowControl w:val="0"/>
        <w:autoSpaceDE w:val="0"/>
        <w:autoSpaceDN w:val="0"/>
        <w:adjustRightInd w:val="0"/>
        <w:spacing w:after="0" w:line="250" w:lineRule="auto"/>
        <w:ind w:left="877" w:right="1989" w:firstLine="360"/>
        <w:rPr>
          <w:rFonts w:ascii="Times New Roman" w:hAnsi="Times New Roman"/>
          <w:color w:val="000000"/>
          <w:sz w:val="20"/>
          <w:szCs w:val="20"/>
        </w:rPr>
      </w:pPr>
      <w:r>
        <w:rPr>
          <w:rFonts w:ascii="Times New Roman" w:hAnsi="Times New Roman"/>
          <w:color w:val="191919"/>
          <w:sz w:val="20"/>
          <w:szCs w:val="20"/>
        </w:rPr>
        <w:t>*International students must complete an application file at least two months prior to the term they wish to begin stud</w:t>
      </w:r>
      <w:r>
        <w:rPr>
          <w:rFonts w:ascii="Times New Roman" w:hAnsi="Times New Roman"/>
          <w:color w:val="191919"/>
          <w:spacing w:val="-13"/>
          <w:sz w:val="20"/>
          <w:szCs w:val="20"/>
        </w:rPr>
        <w:t>y</w:t>
      </w:r>
      <w:r>
        <w:rPr>
          <w:rFonts w:ascii="Times New Roman" w:hAnsi="Times New Roman"/>
          <w:color w:val="191919"/>
          <w:sz w:val="20"/>
          <w:szCs w:val="20"/>
        </w:rPr>
        <w:t>. See section below on "Admission of International Students."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7"/>
        <w:rPr>
          <w:rFonts w:ascii="Times New Roman" w:hAnsi="Times New Roman"/>
          <w:color w:val="000000"/>
          <w:sz w:val="20"/>
          <w:szCs w:val="20"/>
        </w:rPr>
      </w:pPr>
      <w:r>
        <w:rPr>
          <w:rFonts w:ascii="Times New Roman" w:hAnsi="Times New Roman"/>
          <w:b/>
          <w:bCs/>
          <w:color w:val="191919"/>
          <w:sz w:val="20"/>
          <w:szCs w:val="20"/>
        </w:rPr>
        <w:t>Admission of International Students</w:t>
      </w:r>
    </w:p>
    <w:p w:rsidR="0055783E" w:rsidRDefault="0055783E" w:rsidP="0055783E">
      <w:pPr>
        <w:widowControl w:val="0"/>
        <w:autoSpaceDE w:val="0"/>
        <w:autoSpaceDN w:val="0"/>
        <w:adjustRightInd w:val="0"/>
        <w:spacing w:before="10" w:after="0" w:line="250" w:lineRule="auto"/>
        <w:ind w:left="877" w:right="2005" w:firstLine="360"/>
        <w:rPr>
          <w:rFonts w:ascii="Times New Roman" w:hAnsi="Times New Roman"/>
          <w:color w:val="000000"/>
          <w:sz w:val="20"/>
          <w:szCs w:val="20"/>
        </w:rPr>
      </w:pPr>
      <w:r>
        <w:rPr>
          <w:rFonts w:ascii="Times New Roman" w:hAnsi="Times New Roman"/>
          <w:color w:val="191919"/>
          <w:sz w:val="20"/>
          <w:szCs w:val="20"/>
        </w:rPr>
        <w:t>Albany State University welcomes international students to its campus and is willing to assist students from other countries in achieving a successful educational experience at the Universit</w:t>
      </w:r>
      <w:r>
        <w:rPr>
          <w:rFonts w:ascii="Times New Roman" w:hAnsi="Times New Roman"/>
          <w:color w:val="191919"/>
          <w:spacing w:val="-13"/>
          <w:sz w:val="20"/>
          <w:szCs w:val="20"/>
        </w:rPr>
        <w:t>y</w:t>
      </w:r>
      <w:r>
        <w:rPr>
          <w:rFonts w:ascii="Times New Roman" w:hAnsi="Times New Roman"/>
          <w:color w:val="191919"/>
          <w:sz w:val="20"/>
          <w:szCs w:val="20"/>
        </w:rPr>
        <w:t>. International students, defined as citizens of countries other than the United States who require a visa in order to study in the U.S., may contact:</w:t>
      </w:r>
    </w:p>
    <w:p w:rsidR="0055783E" w:rsidRDefault="0055783E" w:rsidP="0055783E">
      <w:pPr>
        <w:widowControl w:val="0"/>
        <w:autoSpaceDE w:val="0"/>
        <w:autoSpaceDN w:val="0"/>
        <w:adjustRightInd w:val="0"/>
        <w:spacing w:after="0" w:line="240" w:lineRule="auto"/>
        <w:ind w:left="3037"/>
        <w:rPr>
          <w:rFonts w:ascii="Times New Roman" w:hAnsi="Times New Roman"/>
          <w:color w:val="000000"/>
          <w:sz w:val="20"/>
          <w:szCs w:val="20"/>
        </w:rPr>
      </w:pPr>
      <w:r>
        <w:rPr>
          <w:rFonts w:ascii="Times New Roman" w:hAnsi="Times New Roman"/>
          <w:color w:val="191919"/>
          <w:sz w:val="20"/>
          <w:szCs w:val="20"/>
        </w:rPr>
        <w:t>The Graduate School</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z w:val="20"/>
          <w:szCs w:val="20"/>
        </w:rPr>
        <w:t>Albany State University</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z w:val="20"/>
          <w:szCs w:val="20"/>
        </w:rPr>
        <w:t>504 College Drive</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z w:val="20"/>
          <w:szCs w:val="20"/>
        </w:rPr>
        <w:t>192</w:t>
      </w:r>
      <w:r>
        <w:rPr>
          <w:rFonts w:ascii="Times New Roman" w:hAnsi="Times New Roman"/>
          <w:color w:val="191919"/>
          <w:spacing w:val="-11"/>
          <w:sz w:val="20"/>
          <w:szCs w:val="20"/>
        </w:rPr>
        <w:t xml:space="preserve"> </w:t>
      </w:r>
      <w:r>
        <w:rPr>
          <w:rFonts w:ascii="Times New Roman" w:hAnsi="Times New Roman"/>
          <w:color w:val="191919"/>
          <w:sz w:val="20"/>
          <w:szCs w:val="20"/>
        </w:rPr>
        <w:t>ACAD Building</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z w:val="20"/>
          <w:szCs w:val="20"/>
        </w:rPr>
        <w:t>Alban</w:t>
      </w:r>
      <w:r>
        <w:rPr>
          <w:rFonts w:ascii="Times New Roman" w:hAnsi="Times New Roman"/>
          <w:color w:val="191919"/>
          <w:spacing w:val="-13"/>
          <w:sz w:val="20"/>
          <w:szCs w:val="20"/>
        </w:rPr>
        <w:t>y</w:t>
      </w:r>
      <w:r>
        <w:rPr>
          <w:rFonts w:ascii="Times New Roman" w:hAnsi="Times New Roman"/>
          <w:color w:val="191919"/>
          <w:sz w:val="20"/>
          <w:szCs w:val="20"/>
        </w:rPr>
        <w:t>, GA</w:t>
      </w:r>
      <w:r>
        <w:rPr>
          <w:rFonts w:ascii="Times New Roman" w:hAnsi="Times New Roman"/>
          <w:color w:val="191919"/>
          <w:spacing w:val="-11"/>
          <w:sz w:val="20"/>
          <w:szCs w:val="20"/>
        </w:rPr>
        <w:t xml:space="preserve"> </w:t>
      </w:r>
      <w:r>
        <w:rPr>
          <w:rFonts w:ascii="Times New Roman" w:hAnsi="Times New Roman"/>
          <w:color w:val="191919"/>
          <w:sz w:val="20"/>
          <w:szCs w:val="20"/>
        </w:rPr>
        <w:t>31705-2797</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elephone: (229) 430-5</w:t>
      </w:r>
      <w:r>
        <w:rPr>
          <w:rFonts w:ascii="Times New Roman" w:hAnsi="Times New Roman"/>
          <w:color w:val="191919"/>
          <w:spacing w:val="-7"/>
          <w:sz w:val="20"/>
          <w:szCs w:val="20"/>
        </w:rPr>
        <w:t>1</w:t>
      </w:r>
      <w:r>
        <w:rPr>
          <w:rFonts w:ascii="Times New Roman" w:hAnsi="Times New Roman"/>
          <w:color w:val="191919"/>
          <w:sz w:val="20"/>
          <w:szCs w:val="20"/>
        </w:rPr>
        <w:t>18 or (229) 430-4862</w:t>
      </w:r>
    </w:p>
    <w:p w:rsidR="0055783E" w:rsidRDefault="00570030" w:rsidP="0055783E">
      <w:pPr>
        <w:widowControl w:val="0"/>
        <w:autoSpaceDE w:val="0"/>
        <w:autoSpaceDN w:val="0"/>
        <w:adjustRightInd w:val="0"/>
        <w:spacing w:before="10" w:after="0" w:line="240" w:lineRule="auto"/>
        <w:ind w:left="3037"/>
        <w:rPr>
          <w:rFonts w:ascii="Times New Roman" w:hAnsi="Times New Roman"/>
          <w:color w:val="000000"/>
          <w:sz w:val="20"/>
          <w:szCs w:val="20"/>
        </w:rPr>
      </w:pPr>
      <w:hyperlink r:id="rId13" w:history="1">
        <w:r w:rsidR="0055783E">
          <w:rPr>
            <w:rFonts w:ascii="Times New Roman" w:hAnsi="Times New Roman"/>
            <w:color w:val="191919"/>
            <w:sz w:val="20"/>
            <w:szCs w:val="20"/>
          </w:rPr>
          <w:t>E-mail:</w:t>
        </w:r>
      </w:hyperlink>
      <w:r w:rsidR="0055783E">
        <w:rPr>
          <w:rFonts w:ascii="Times New Roman" w:hAnsi="Times New Roman"/>
          <w:color w:val="191919"/>
          <w:sz w:val="20"/>
          <w:szCs w:val="20"/>
        </w:rPr>
        <w:t xml:space="preserve"> diane.frink@asurams.edu</w:t>
      </w:r>
    </w:p>
    <w:p w:rsidR="0055783E" w:rsidRDefault="0055783E" w:rsidP="0055783E">
      <w:pPr>
        <w:widowControl w:val="0"/>
        <w:autoSpaceDE w:val="0"/>
        <w:autoSpaceDN w:val="0"/>
        <w:adjustRightInd w:val="0"/>
        <w:spacing w:before="10" w:after="0" w:line="240" w:lineRule="auto"/>
        <w:ind w:left="3037"/>
        <w:rPr>
          <w:rFonts w:ascii="Times New Roman" w:hAnsi="Times New Roman"/>
          <w:color w:val="000000"/>
          <w:sz w:val="20"/>
          <w:szCs w:val="20"/>
        </w:rPr>
        <w:sectPr w:rsidR="0055783E">
          <w:pgSz w:w="12240" w:h="15840"/>
          <w:pgMar w:top="300" w:right="240" w:bottom="280" w:left="1240" w:header="0" w:footer="944" w:gutter="0"/>
          <w:cols w:space="720" w:equalWidth="0">
            <w:col w:w="10760"/>
          </w:cols>
          <w:noEndnote/>
        </w:sectPr>
      </w:pPr>
    </w:p>
    <w:tbl>
      <w:tblPr>
        <w:tblW w:w="0" w:type="auto"/>
        <w:tblInd w:w="119"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364" w:lineRule="exact"/>
              <w:ind w:left="96" w:right="799"/>
              <w:jc w:val="center"/>
              <w:rPr>
                <w:rFonts w:ascii="Times New Roman" w:hAnsi="Times New Roman"/>
                <w:color w:val="000000"/>
                <w:sz w:val="27"/>
                <w:szCs w:val="27"/>
              </w:rPr>
            </w:pPr>
            <w:r w:rsidRPr="00FA7AC7">
              <w:rPr>
                <w:rFonts w:ascii="Times New Roman" w:hAnsi="Times New Roman"/>
                <w:b/>
                <w:bCs/>
                <w:color w:val="191919"/>
                <w:sz w:val="36"/>
                <w:szCs w:val="36"/>
              </w:rPr>
              <w:t>A</w:t>
            </w:r>
            <w:r w:rsidRPr="00FA7AC7">
              <w:rPr>
                <w:rFonts w:ascii="Times New Roman" w:hAnsi="Times New Roman"/>
                <w:b/>
                <w:bCs/>
                <w:color w:val="191919"/>
                <w:sz w:val="27"/>
                <w:szCs w:val="27"/>
              </w:rPr>
              <w:t>DMISSION</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C</w:t>
            </w:r>
            <w:r w:rsidRPr="00FA7AC7">
              <w:rPr>
                <w:rFonts w:ascii="Times New Roman" w:hAnsi="Times New Roman"/>
                <w:b/>
                <w:bCs/>
                <w:color w:val="191919"/>
                <w:spacing w:val="-20"/>
                <w:sz w:val="27"/>
                <w:szCs w:val="27"/>
              </w:rPr>
              <w:t>A</w:t>
            </w:r>
            <w:r w:rsidRPr="00FA7AC7">
              <w:rPr>
                <w:rFonts w:ascii="Times New Roman" w:hAnsi="Times New Roman"/>
                <w:b/>
                <w:bCs/>
                <w:color w:val="191919"/>
                <w:sz w:val="27"/>
                <w:szCs w:val="27"/>
              </w:rPr>
              <w:t>TEGORIES</w:t>
            </w:r>
          </w:p>
          <w:p w:rsidR="0055783E" w:rsidRPr="00FA7AC7" w:rsidRDefault="0055783E" w:rsidP="00F319A1">
            <w:pPr>
              <w:widowControl w:val="0"/>
              <w:autoSpaceDE w:val="0"/>
              <w:autoSpaceDN w:val="0"/>
              <w:adjustRightInd w:val="0"/>
              <w:spacing w:after="0" w:line="336" w:lineRule="exact"/>
              <w:ind w:left="441" w:right="1144"/>
              <w:jc w:val="center"/>
              <w:rPr>
                <w:rFonts w:ascii="Times New Roman" w:hAnsi="Times New Roman"/>
                <w:sz w:val="24"/>
                <w:szCs w:val="24"/>
              </w:rPr>
            </w:pPr>
            <w:r w:rsidRPr="00FA7AC7">
              <w:rPr>
                <w:rFonts w:ascii="Times New Roman" w:hAnsi="Times New Roman"/>
                <w:b/>
                <w:bCs/>
                <w:color w:val="191919"/>
                <w:sz w:val="36"/>
                <w:szCs w:val="36"/>
              </w:rPr>
              <w:t>&amp; O</w:t>
            </w:r>
            <w:r w:rsidRPr="00FA7AC7">
              <w:rPr>
                <w:rFonts w:ascii="Times New Roman" w:hAnsi="Times New Roman"/>
                <w:b/>
                <w:bCs/>
                <w:color w:val="191919"/>
                <w:sz w:val="27"/>
                <w:szCs w:val="27"/>
              </w:rPr>
              <w:t>THER</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3"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6" w:after="0" w:line="250" w:lineRule="auto"/>
        <w:ind w:left="1940" w:right="1073" w:firstLine="360"/>
        <w:rPr>
          <w:rFonts w:ascii="Times New Roman" w:hAnsi="Times New Roman"/>
          <w:color w:val="000000"/>
          <w:sz w:val="20"/>
          <w:szCs w:val="20"/>
        </w:rPr>
      </w:pPr>
      <w:r w:rsidRPr="00570030">
        <w:rPr>
          <w:noProof/>
        </w:rPr>
        <w:pict>
          <v:group id="_x0000_s1441" style="position:absolute;left:0;text-align:left;margin-left:263.55pt;margin-top:-53.9pt;width:31.2pt;height:31.05pt;z-index:-251635712;mso-position-horizontal-relative:page" coordorigin="5271,-1078" coordsize="624,621" o:allowincell="f">
            <v:rect id="_x0000_s1442" style="position:absolute;left:5276;top:-1073;width:613;height:610" o:allowincell="f" stroked="f">
              <v:path arrowok="t"/>
            </v:rect>
            <v:rect id="_x0000_s1443" style="position:absolute;left:5276;top:-1074;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570030">
        <w:rPr>
          <w:noProof/>
        </w:rPr>
        <w:pict>
          <v:shape id="_x0000_s1536" type="#_x0000_t202" style="position:absolute;left:0;text-align:left;margin-left:17.75pt;margin-top:-7.3pt;width:1in;height:285.55pt;z-index:-251631616;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 xml:space="preserve">International  students  seeking  admission  to  the  Graduate  School  should  follow directions  specified  for  all  students  under "Admission Requirements."   In addition, </w:t>
      </w:r>
      <w:proofErr w:type="gramStart"/>
      <w:r w:rsidR="0055783E">
        <w:rPr>
          <w:rFonts w:ascii="Times New Roman" w:hAnsi="Times New Roman"/>
          <w:color w:val="191919"/>
          <w:sz w:val="20"/>
          <w:szCs w:val="20"/>
        </w:rPr>
        <w:t>the inte</w:t>
      </w:r>
      <w:r w:rsidR="0055783E">
        <w:rPr>
          <w:rFonts w:ascii="Times New Roman" w:hAnsi="Times New Roman"/>
          <w:color w:val="191919"/>
          <w:spacing w:val="-4"/>
          <w:sz w:val="20"/>
          <w:szCs w:val="20"/>
        </w:rPr>
        <w:t>r</w:t>
      </w:r>
      <w:proofErr w:type="gramEnd"/>
      <w:r w:rsidR="0055783E">
        <w:rPr>
          <w:rFonts w:ascii="Times New Roman" w:hAnsi="Times New Roman"/>
          <w:color w:val="191919"/>
          <w:sz w:val="20"/>
          <w:szCs w:val="20"/>
        </w:rPr>
        <w:t>- national student applicant must satisfy the following requirements:</w:t>
      </w:r>
    </w:p>
    <w:p w:rsidR="0055783E" w:rsidRDefault="0055783E" w:rsidP="0055783E">
      <w:pPr>
        <w:widowControl w:val="0"/>
        <w:autoSpaceDE w:val="0"/>
        <w:autoSpaceDN w:val="0"/>
        <w:adjustRightInd w:val="0"/>
        <w:spacing w:after="0" w:line="250" w:lineRule="auto"/>
        <w:ind w:left="2300" w:right="1060" w:hanging="360"/>
        <w:jc w:val="both"/>
        <w:rPr>
          <w:rFonts w:ascii="Times New Roman" w:hAnsi="Times New Roman"/>
          <w:color w:val="000000"/>
          <w:sz w:val="20"/>
          <w:szCs w:val="20"/>
        </w:rPr>
      </w:pPr>
      <w:r>
        <w:rPr>
          <w:rFonts w:ascii="Times New Roman" w:hAnsi="Times New Roman"/>
          <w:color w:val="191919"/>
          <w:sz w:val="20"/>
          <w:szCs w:val="20"/>
        </w:rPr>
        <w:t>1.   Submit his or her application for admission at least two months prior to the term in which he or she wishes to begin study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300" w:right="959" w:hanging="360"/>
        <w:rPr>
          <w:rFonts w:ascii="Times New Roman" w:hAnsi="Times New Roman"/>
          <w:color w:val="000000"/>
          <w:sz w:val="20"/>
          <w:szCs w:val="20"/>
        </w:rPr>
      </w:pPr>
      <w:r>
        <w:rPr>
          <w:rFonts w:ascii="Times New Roman" w:hAnsi="Times New Roman"/>
          <w:color w:val="191919"/>
          <w:sz w:val="20"/>
          <w:szCs w:val="20"/>
        </w:rPr>
        <w:t>2.   Submit o</w:t>
      </w:r>
      <w:r>
        <w:rPr>
          <w:rFonts w:ascii="Times New Roman" w:hAnsi="Times New Roman"/>
          <w:color w:val="191919"/>
          <w:spacing w:val="-4"/>
          <w:sz w:val="20"/>
          <w:szCs w:val="20"/>
        </w:rPr>
        <w:t>f</w:t>
      </w:r>
      <w:r>
        <w:rPr>
          <w:rFonts w:ascii="Times New Roman" w:hAnsi="Times New Roman"/>
          <w:color w:val="191919"/>
          <w:sz w:val="20"/>
          <w:szCs w:val="20"/>
        </w:rPr>
        <w:t xml:space="preserve">ficial original language and English (translated) copies of college or university </w:t>
      </w:r>
      <w:proofErr w:type="spellStart"/>
      <w:r>
        <w:rPr>
          <w:rFonts w:ascii="Times New Roman" w:hAnsi="Times New Roman"/>
          <w:color w:val="191919"/>
          <w:sz w:val="20"/>
          <w:szCs w:val="20"/>
        </w:rPr>
        <w:t>tran</w:t>
      </w:r>
      <w:proofErr w:type="spellEnd"/>
      <w:r>
        <w:rPr>
          <w:rFonts w:ascii="Times New Roman" w:hAnsi="Times New Roman"/>
          <w:color w:val="191919"/>
          <w:sz w:val="20"/>
          <w:szCs w:val="20"/>
        </w:rPr>
        <w:t xml:space="preserve">- scripts, as records of past academic work, along with copies of academic degrees and </w:t>
      </w:r>
      <w:proofErr w:type="spellStart"/>
      <w:r>
        <w:rPr>
          <w:rFonts w:ascii="Times New Roman" w:hAnsi="Times New Roman"/>
          <w:color w:val="191919"/>
          <w:sz w:val="20"/>
          <w:szCs w:val="20"/>
        </w:rPr>
        <w:t>certif</w:t>
      </w:r>
      <w:r>
        <w:rPr>
          <w:rFonts w:ascii="Times New Roman" w:hAnsi="Times New Roman"/>
          <w:color w:val="191919"/>
          <w:spacing w:val="-4"/>
          <w:sz w:val="20"/>
          <w:szCs w:val="20"/>
        </w:rPr>
        <w:t>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cates</w:t>
      </w:r>
      <w:proofErr w:type="spellEnd"/>
      <w:r>
        <w:rPr>
          <w:rFonts w:ascii="Times New Roman" w:hAnsi="Times New Roman"/>
          <w:color w:val="191919"/>
          <w:sz w:val="20"/>
          <w:szCs w:val="20"/>
        </w:rPr>
        <w:t xml:space="preserve"> that the applicant has received.</w:t>
      </w:r>
      <w:r>
        <w:rPr>
          <w:rFonts w:ascii="Times New Roman" w:hAnsi="Times New Roman"/>
          <w:color w:val="191919"/>
          <w:spacing w:val="-3"/>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o be considered o</w:t>
      </w:r>
      <w:r>
        <w:rPr>
          <w:rFonts w:ascii="Times New Roman" w:hAnsi="Times New Roman"/>
          <w:color w:val="191919"/>
          <w:spacing w:val="-4"/>
          <w:sz w:val="20"/>
          <w:szCs w:val="20"/>
        </w:rPr>
        <w:t>f</w:t>
      </w:r>
      <w:r>
        <w:rPr>
          <w:rFonts w:ascii="Times New Roman" w:hAnsi="Times New Roman"/>
          <w:color w:val="191919"/>
          <w:sz w:val="20"/>
          <w:szCs w:val="20"/>
        </w:rPr>
        <w:t>ficial, these transcripts must be submitted directly from the educational institutions to the Graduate School.</w:t>
      </w:r>
    </w:p>
    <w:p w:rsidR="0055783E" w:rsidRDefault="0055783E" w:rsidP="0055783E">
      <w:pPr>
        <w:widowControl w:val="0"/>
        <w:autoSpaceDE w:val="0"/>
        <w:autoSpaceDN w:val="0"/>
        <w:adjustRightInd w:val="0"/>
        <w:spacing w:after="0" w:line="250" w:lineRule="auto"/>
        <w:ind w:left="2300" w:right="1087" w:hanging="360"/>
        <w:jc w:val="both"/>
        <w:rPr>
          <w:rFonts w:ascii="Times New Roman" w:hAnsi="Times New Roman"/>
          <w:color w:val="000000"/>
          <w:sz w:val="20"/>
          <w:szCs w:val="20"/>
        </w:rPr>
      </w:pPr>
      <w:r>
        <w:rPr>
          <w:rFonts w:ascii="Times New Roman" w:hAnsi="Times New Roman"/>
          <w:color w:val="191919"/>
          <w:sz w:val="20"/>
          <w:szCs w:val="20"/>
        </w:rPr>
        <w:t>3.   Submit o</w:t>
      </w:r>
      <w:r>
        <w:rPr>
          <w:rFonts w:ascii="Times New Roman" w:hAnsi="Times New Roman"/>
          <w:color w:val="191919"/>
          <w:spacing w:val="-4"/>
          <w:sz w:val="20"/>
          <w:szCs w:val="20"/>
        </w:rPr>
        <w:t>f</w:t>
      </w:r>
      <w:r>
        <w:rPr>
          <w:rFonts w:ascii="Times New Roman" w:hAnsi="Times New Roman"/>
          <w:color w:val="191919"/>
          <w:sz w:val="20"/>
          <w:szCs w:val="20"/>
        </w:rPr>
        <w:t>ficial results from the Graduate Record Examination or the Graduate Management Admissions</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or other standardized tests required by the graduate program to which the applicant is seeking admission. See "Admission Requirements" for specific programs.</w:t>
      </w:r>
    </w:p>
    <w:p w:rsidR="0055783E" w:rsidRDefault="0055783E" w:rsidP="0055783E">
      <w:pPr>
        <w:widowControl w:val="0"/>
        <w:autoSpaceDE w:val="0"/>
        <w:autoSpaceDN w:val="0"/>
        <w:adjustRightInd w:val="0"/>
        <w:spacing w:after="0" w:line="250" w:lineRule="auto"/>
        <w:ind w:left="2300" w:right="1011" w:hanging="360"/>
        <w:jc w:val="both"/>
        <w:rPr>
          <w:rFonts w:ascii="Times New Roman" w:hAnsi="Times New Roman"/>
          <w:color w:val="000000"/>
          <w:sz w:val="20"/>
          <w:szCs w:val="20"/>
        </w:rPr>
      </w:pPr>
      <w:r>
        <w:rPr>
          <w:rFonts w:ascii="Times New Roman" w:hAnsi="Times New Roman"/>
          <w:color w:val="191919"/>
          <w:sz w:val="20"/>
          <w:szCs w:val="20"/>
        </w:rPr>
        <w:t>4.   Demonstrate English language proficienc</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Acceptable evidence of proficiency is successful completion of the</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est of English as a Foreign Language (</w:t>
      </w:r>
      <w:r>
        <w:rPr>
          <w:rFonts w:ascii="Times New Roman" w:hAnsi="Times New Roman"/>
          <w:color w:val="191919"/>
          <w:spacing w:val="-4"/>
          <w:sz w:val="20"/>
          <w:szCs w:val="20"/>
        </w:rPr>
        <w:t>T</w:t>
      </w:r>
      <w:r>
        <w:rPr>
          <w:rFonts w:ascii="Times New Roman" w:hAnsi="Times New Roman"/>
          <w:color w:val="191919"/>
          <w:sz w:val="20"/>
          <w:szCs w:val="20"/>
        </w:rPr>
        <w:t>OEFL) with a minimum score of</w:t>
      </w:r>
    </w:p>
    <w:p w:rsidR="0055783E" w:rsidRDefault="0055783E" w:rsidP="0055783E">
      <w:pPr>
        <w:widowControl w:val="0"/>
        <w:autoSpaceDE w:val="0"/>
        <w:autoSpaceDN w:val="0"/>
        <w:adjustRightInd w:val="0"/>
        <w:spacing w:after="0" w:line="250" w:lineRule="auto"/>
        <w:ind w:left="2300" w:right="971"/>
        <w:rPr>
          <w:rFonts w:ascii="Times New Roman" w:hAnsi="Times New Roman"/>
          <w:color w:val="000000"/>
          <w:sz w:val="20"/>
          <w:szCs w:val="20"/>
        </w:rPr>
      </w:pPr>
      <w:r>
        <w:rPr>
          <w:rFonts w:ascii="Times New Roman" w:hAnsi="Times New Roman"/>
          <w:color w:val="191919"/>
          <w:sz w:val="20"/>
          <w:szCs w:val="20"/>
        </w:rPr>
        <w:t xml:space="preserve">550 or satisfactory completion of a Bachelor's degree from an accredited U.S. college or </w:t>
      </w:r>
      <w:proofErr w:type="spellStart"/>
      <w:r>
        <w:rPr>
          <w:rFonts w:ascii="Times New Roman" w:hAnsi="Times New Roman"/>
          <w:color w:val="191919"/>
          <w:sz w:val="20"/>
          <w:szCs w:val="20"/>
        </w:rPr>
        <w:t>uni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versity</w:t>
      </w:r>
      <w:proofErr w:type="spellEnd"/>
      <w:r>
        <w:rPr>
          <w:rFonts w:ascii="Times New Roman" w:hAnsi="Times New Roman"/>
          <w:color w:val="191919"/>
          <w:sz w:val="20"/>
          <w:szCs w:val="20"/>
        </w:rPr>
        <w:t xml:space="preserve"> and/or the country of origin</w:t>
      </w:r>
      <w:r>
        <w:rPr>
          <w:rFonts w:ascii="Times New Roman" w:hAnsi="Times New Roman"/>
          <w:color w:val="191919"/>
          <w:spacing w:val="-11"/>
          <w:sz w:val="20"/>
          <w:szCs w:val="20"/>
        </w:rPr>
        <w:t>’</w:t>
      </w:r>
      <w:r>
        <w:rPr>
          <w:rFonts w:ascii="Times New Roman" w:hAnsi="Times New Roman"/>
          <w:color w:val="191919"/>
          <w:sz w:val="20"/>
          <w:szCs w:val="20"/>
        </w:rPr>
        <w:t>s o</w:t>
      </w:r>
      <w:r>
        <w:rPr>
          <w:rFonts w:ascii="Times New Roman" w:hAnsi="Times New Roman"/>
          <w:color w:val="191919"/>
          <w:spacing w:val="-4"/>
          <w:sz w:val="20"/>
          <w:szCs w:val="20"/>
        </w:rPr>
        <w:t>f</w:t>
      </w:r>
      <w:r>
        <w:rPr>
          <w:rFonts w:ascii="Times New Roman" w:hAnsi="Times New Roman"/>
          <w:color w:val="191919"/>
          <w:sz w:val="20"/>
          <w:szCs w:val="20"/>
        </w:rPr>
        <w:t>ficial language is English.</w:t>
      </w:r>
    </w:p>
    <w:p w:rsidR="0055783E" w:rsidRDefault="0055783E" w:rsidP="0055783E">
      <w:pPr>
        <w:widowControl w:val="0"/>
        <w:autoSpaceDE w:val="0"/>
        <w:autoSpaceDN w:val="0"/>
        <w:adjustRightInd w:val="0"/>
        <w:spacing w:after="0" w:line="250" w:lineRule="auto"/>
        <w:ind w:left="2300" w:right="1050" w:hanging="360"/>
        <w:rPr>
          <w:rFonts w:ascii="Times New Roman" w:hAnsi="Times New Roman"/>
          <w:color w:val="000000"/>
          <w:sz w:val="20"/>
          <w:szCs w:val="20"/>
        </w:rPr>
      </w:pPr>
      <w:r>
        <w:rPr>
          <w:rFonts w:ascii="Times New Roman" w:hAnsi="Times New Roman"/>
          <w:color w:val="191919"/>
          <w:sz w:val="20"/>
          <w:szCs w:val="20"/>
        </w:rPr>
        <w:t>5.   Furnish evidence of adequate financial support on the</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fidavit of Support form.</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w:t>
      </w:r>
      <w:proofErr w:type="spellStart"/>
      <w:r>
        <w:rPr>
          <w:rFonts w:ascii="Times New Roman" w:hAnsi="Times New Roman"/>
          <w:color w:val="191919"/>
          <w:sz w:val="20"/>
          <w:szCs w:val="20"/>
        </w:rPr>
        <w:t>appli</w:t>
      </w:r>
      <w:proofErr w:type="spellEnd"/>
      <w:r>
        <w:rPr>
          <w:rFonts w:ascii="Times New Roman" w:hAnsi="Times New Roman"/>
          <w:color w:val="191919"/>
          <w:sz w:val="20"/>
          <w:szCs w:val="20"/>
        </w:rPr>
        <w:t>- cant must provide an o</w:t>
      </w:r>
      <w:r>
        <w:rPr>
          <w:rFonts w:ascii="Times New Roman" w:hAnsi="Times New Roman"/>
          <w:color w:val="191919"/>
          <w:spacing w:val="-4"/>
          <w:sz w:val="20"/>
          <w:szCs w:val="20"/>
        </w:rPr>
        <w:t>f</w:t>
      </w:r>
      <w:r>
        <w:rPr>
          <w:rFonts w:ascii="Times New Roman" w:hAnsi="Times New Roman"/>
          <w:color w:val="191919"/>
          <w:sz w:val="20"/>
          <w:szCs w:val="20"/>
        </w:rPr>
        <w:t>ficial statement from an authorized bank certifying that su</w:t>
      </w:r>
      <w:r>
        <w:rPr>
          <w:rFonts w:ascii="Times New Roman" w:hAnsi="Times New Roman"/>
          <w:color w:val="191919"/>
          <w:spacing w:val="-4"/>
          <w:sz w:val="20"/>
          <w:szCs w:val="20"/>
        </w:rPr>
        <w:t>f</w:t>
      </w:r>
      <w:r>
        <w:rPr>
          <w:rFonts w:ascii="Times New Roman" w:hAnsi="Times New Roman"/>
          <w:color w:val="191919"/>
          <w:sz w:val="20"/>
          <w:szCs w:val="20"/>
        </w:rPr>
        <w:t xml:space="preserve">ficient funds are available to the student to cover costs of University fees and general living ex- </w:t>
      </w:r>
      <w:proofErr w:type="spellStart"/>
      <w:r>
        <w:rPr>
          <w:rFonts w:ascii="Times New Roman" w:hAnsi="Times New Roman"/>
          <w:color w:val="191919"/>
          <w:sz w:val="20"/>
          <w:szCs w:val="20"/>
        </w:rPr>
        <w:t>penses</w:t>
      </w:r>
      <w:proofErr w:type="spellEnd"/>
      <w:r>
        <w:rPr>
          <w:rFonts w:ascii="Times New Roman" w:hAnsi="Times New Roman"/>
          <w:color w:val="191919"/>
          <w:sz w:val="20"/>
          <w:szCs w:val="20"/>
        </w:rPr>
        <w:t xml:space="preserve"> for one academic year of study in the United States. Immigration and Naturalization Form I-20 will not be issued until the international applicant has submitted the required </w:t>
      </w:r>
      <w:proofErr w:type="spellStart"/>
      <w:r>
        <w:rPr>
          <w:rFonts w:ascii="Times New Roman" w:hAnsi="Times New Roman"/>
          <w:color w:val="191919"/>
          <w:sz w:val="20"/>
          <w:szCs w:val="20"/>
        </w:rPr>
        <w:t>evi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dence</w:t>
      </w:r>
      <w:proofErr w:type="spellEnd"/>
      <w:r>
        <w:rPr>
          <w:rFonts w:ascii="Times New Roman" w:hAnsi="Times New Roman"/>
          <w:color w:val="191919"/>
          <w:sz w:val="20"/>
          <w:szCs w:val="20"/>
        </w:rPr>
        <w:t xml:space="preserve"> of financial support.</w:t>
      </w:r>
    </w:p>
    <w:p w:rsidR="0055783E" w:rsidRDefault="00570030" w:rsidP="0055783E">
      <w:pPr>
        <w:widowControl w:val="0"/>
        <w:autoSpaceDE w:val="0"/>
        <w:autoSpaceDN w:val="0"/>
        <w:adjustRightInd w:val="0"/>
        <w:spacing w:after="0" w:line="250" w:lineRule="auto"/>
        <w:ind w:left="2300" w:right="1076" w:hanging="360"/>
        <w:jc w:val="both"/>
        <w:rPr>
          <w:rFonts w:ascii="Times New Roman" w:hAnsi="Times New Roman"/>
          <w:color w:val="000000"/>
          <w:sz w:val="20"/>
          <w:szCs w:val="20"/>
        </w:rPr>
      </w:pPr>
      <w:r w:rsidRPr="00570030">
        <w:rPr>
          <w:noProof/>
        </w:rPr>
        <w:pict>
          <v:shape id="_x0000_s1535" type="#_x0000_t202" style="position:absolute;left:0;text-align:left;margin-left:17.75pt;margin-top:30.25pt;width:1in;height:144.1pt;z-index:-251632640;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 xml:space="preserve">6.   Carry a full program of studies (at least nine semester hours) upon admission and </w:t>
      </w:r>
      <w:proofErr w:type="spellStart"/>
      <w:r w:rsidR="0055783E">
        <w:rPr>
          <w:rFonts w:ascii="Times New Roman" w:hAnsi="Times New Roman"/>
          <w:color w:val="191919"/>
          <w:sz w:val="20"/>
          <w:szCs w:val="20"/>
        </w:rPr>
        <w:t>matricula</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tion</w:t>
      </w:r>
      <w:proofErr w:type="spellEnd"/>
      <w:r w:rsidR="0055783E">
        <w:rPr>
          <w:rFonts w:ascii="Times New Roman" w:hAnsi="Times New Roman"/>
          <w:color w:val="191919"/>
          <w:sz w:val="20"/>
          <w:szCs w:val="20"/>
        </w:rPr>
        <w:t>.</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United States Immigration and Naturalization Service regulations require that </w:t>
      </w:r>
      <w:proofErr w:type="spellStart"/>
      <w:r w:rsidR="0055783E">
        <w:rPr>
          <w:rFonts w:ascii="Times New Roman" w:hAnsi="Times New Roman"/>
          <w:color w:val="191919"/>
          <w:sz w:val="20"/>
          <w:szCs w:val="20"/>
        </w:rPr>
        <w:t>stu</w:t>
      </w:r>
      <w:proofErr w:type="spellEnd"/>
      <w:r w:rsidR="0055783E">
        <w:rPr>
          <w:rFonts w:ascii="Times New Roman" w:hAnsi="Times New Roman"/>
          <w:color w:val="191919"/>
          <w:sz w:val="20"/>
          <w:szCs w:val="20"/>
        </w:rPr>
        <w:t>- dents holding an "F" or "J" visa carry a full program of stud</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300" w:right="994" w:hanging="360"/>
        <w:jc w:val="both"/>
        <w:rPr>
          <w:rFonts w:ascii="Times New Roman" w:hAnsi="Times New Roman"/>
          <w:color w:val="000000"/>
          <w:sz w:val="20"/>
          <w:szCs w:val="20"/>
        </w:rPr>
      </w:pPr>
      <w:r>
        <w:rPr>
          <w:rFonts w:ascii="Times New Roman" w:hAnsi="Times New Roman"/>
          <w:color w:val="191919"/>
          <w:sz w:val="20"/>
          <w:szCs w:val="20"/>
        </w:rPr>
        <w:t xml:space="preserve">7.   Be covered by an insurance plan. Due to the high cost of health care in the United States, it is for the benefit of all international students that they have some type of health insurance </w:t>
      </w:r>
      <w:proofErr w:type="spellStart"/>
      <w:r>
        <w:rPr>
          <w:rFonts w:ascii="Times New Roman" w:hAnsi="Times New Roman"/>
          <w:color w:val="191919"/>
          <w:sz w:val="20"/>
          <w:szCs w:val="20"/>
        </w:rPr>
        <w:t>cov</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erage</w:t>
      </w:r>
      <w:proofErr w:type="spellEnd"/>
      <w:r>
        <w:rPr>
          <w:rFonts w:ascii="Times New Roman" w:hAnsi="Times New Roman"/>
          <w:color w:val="191919"/>
          <w:sz w:val="20"/>
          <w:szCs w:val="20"/>
        </w:rPr>
        <w:t>. (Students who do not already have some type of coverage when they arrive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must enroll in a plan immediately upon admission.)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50" w:lineRule="auto"/>
        <w:ind w:left="1940" w:right="1044" w:firstLine="360"/>
        <w:rPr>
          <w:rFonts w:ascii="Times New Roman" w:hAnsi="Times New Roman"/>
          <w:color w:val="000000"/>
          <w:sz w:val="20"/>
          <w:szCs w:val="20"/>
        </w:rPr>
      </w:pPr>
      <w:r w:rsidRPr="00570030">
        <w:rPr>
          <w:noProof/>
        </w:rPr>
        <w:pict>
          <v:group id="_x0000_s1444" style="position:absolute;left:0;text-align:left;margin-left:204.45pt;margin-top:66.25pt;width:198.45pt;height:19.75pt;z-index:-251634688;mso-position-horizontal-relative:page" coordorigin="4089,1325" coordsize="3969,395" o:allowincell="f">
            <v:shape id="_x0000_s1445" style="position:absolute;left:4089;top:1325;width:3969;height:395;mso-position-horizontal-relative:page;mso-position-vertical-relative:text" coordsize="3969,395" o:allowincell="f" path="m114,l101,,92,1,78,4,73,5,59,9r-2,1l51,13,39,20r-5,5l25,34r-5,5l19,40r-3,5l9,58,7,63r,1l220,64r,-1l218,58,211,45r-3,-5l207,39r-5,-5l194,25r-7,-5l177,13r-7,-3l168,9,154,5,150,4,133,1,130,,114,xe" fillcolor="#686868" stroked="f">
              <v:path arrowok="t"/>
            </v:shape>
            <v:shape id="_x0000_s1446" style="position:absolute;left:4089;top:1325;width:3969;height:395;mso-position-horizontal-relative:page;mso-position-vertical-relative:text" coordsize="3969,395" o:allowincell="f" path="m1086,7r-11,85l1241,92,1229,7e" fillcolor="#686868" stroked="f">
              <v:path arrowok="t"/>
            </v:shape>
            <v:shape id="_x0000_s1447" style="position:absolute;left:4089;top:1325;width:3969;height:395;mso-position-horizontal-relative:page;mso-position-vertical-relative:text" coordsize="3969,395" o:allowincell="f" path="m2679,7r,l2679,8r,2l2679,14r,4l2679,24r,8l2679,40r,10l2679,61r,9l2679,72r210,l2889,70r-2,-9l2885,50r-5,-10l2873,32r-8,-8l2854,18r-14,-4l2824,10,2805,8,2781,7e" fillcolor="#686868" stroked="f">
              <v:path arrowok="t"/>
            </v:shape>
            <v:shape id="_x0000_s1448" style="position:absolute;left:4089;top:1325;width:3969;height:395;mso-position-horizontal-relative:page;mso-position-vertical-relative:text" coordsize="3969,395" o:allowincell="f" path="m7,64r,l5,71,3,77,2,84,1,97r,8l,115r,22l,165r,91l,278r,4l1,297r1,8l2,310r,2l6,326r1,5l113,331r-11,-5l100,312r,-2l99,305r-1,-8l98,282r,-4l98,256r,-91l98,137r,-22l98,105r1,-8l100,84r1,-7l102,71r9,-7l114,64e" fillcolor="#686868" stroked="f">
              <v:path arrowok="t"/>
            </v:shape>
            <v:shape id="_x0000_s1449" style="position:absolute;left:4089;top:1325;width:3969;height:395;mso-position-horizontal-relative:page;mso-position-vertical-relative:text" coordsize="3969,395" o:allowincell="f" path="m114,64r12,6l127,83r,1l129,96r,2l129,116r,22l129,257r,22l129,279r-1,18l128,311r,4l127,317r-5,12l113,331r107,l221,329r3,-12l224,315r1,-4l226,297r1,-18l227,279r1,-22l228,138r-1,-22l226,98r,-2l225,84r,-1l222,70r-2,-6e" fillcolor="#686868" stroked="f">
              <v:path arrowok="t"/>
            </v:shape>
            <v:shape id="_x0000_s1450" style="position:absolute;left:4089;top:1325;width:3969;height:395;mso-position-horizontal-relative:page;mso-position-vertical-relative:text" coordsize="3969,395" o:allowincell="f" path="m2679,72r,97l2679,169r103,l2777,169r,-97e" fillcolor="#686868" stroked="f">
              <v:path arrowok="t"/>
            </v:shape>
            <v:shape id="_x0000_s1451" style="position:absolute;left:4089;top:1325;width:3969;height:395;mso-position-horizontal-relative:page;mso-position-vertical-relative:text" coordsize="3969,395" o:allowincell="f" path="m2777,72r24,5l2806,89r3,8l2809,114r,21l2807,147r-3,15l2799,164r-12,5l2782,169r108,l2890,169r1,-5l2891,162r,-15l2891,135r,-21l2891,97r,-8l2890,77r-1,-5e" fillcolor="#686868" stroked="f">
              <v:path arrowok="t"/>
            </v:shape>
            <v:shape id="_x0000_s1452" style="position:absolute;left:4089;top:1325;width:3969;height:395;mso-position-horizontal-relative:page;mso-position-vertical-relative:text" coordsize="3969,395" o:allowincell="f" path="m1075,92r,1l1071,119r-3,24l1065,166r-3,21l1060,206r-2,17l1056,238r-2,13l1143,251r1,-13l1145,223r2,-17l1149,187r3,-21l1155,143r3,-24l1162,93r,-1e" fillcolor="#686868" stroked="f">
              <v:path arrowok="t"/>
            </v:shape>
            <v:shape id="_x0000_s1453" style="position:absolute;left:4089;top:1325;width:3969;height:395;mso-position-horizontal-relative:page;mso-position-vertical-relative:text" coordsize="3969,395" o:allowincell="f" path="m1162,92r1,24l1165,138r2,21l1169,180r2,19l1173,217r2,18l1177,251r88,l1263,235r-3,-18l1257,199r-3,-19l1251,159r-3,-21l1245,116r-4,-24e" fillcolor="#686868" stroked="f">
              <v:path arrowok="t"/>
            </v:shape>
            <v:shape id="_x0000_s1454" style="position:absolute;left:4089;top:1325;width:3969;height:395;mso-position-horizontal-relative:page;mso-position-vertical-relative:text" coordsize="3969,395" o:allowincell="f" path="m1382,96r-13,1l1360,98r-12,4l1342,103r-3,1l1328,109r-2,1l1326,110r-9,7l1312,124r-2,3l1303,136r-2,4l1299,145r165,l1463,140r-2,-4l1456,127r-2,-3l1446,117r-8,-7l1437,110r-2,-1l1425,104r-3,-1l1419,102r-17,-4l1399,97e" fillcolor="#686868" stroked="f">
              <v:path arrowok="t"/>
            </v:shape>
            <v:shape id="_x0000_s1455" style="position:absolute;left:4089;top:1325;width:3969;height:395;mso-position-horizontal-relative:page;mso-position-vertical-relative:text" coordsize="3969,395" o:allowincell="f" path="m2474,96r-12,1l2453,98r-13,4l2434,103r-3,1l2421,109r-2,1l2418,110r-9,7l2405,124r-3,3l2395,136r-1,4l2392,145r165,l2556,140r-2,-4l2548,127r-2,-3l2539,117r-9,-7l2529,110r-1,-1l2518,104r-3,-1l2511,102r-16,-4l2491,97e" fillcolor="#686868" stroked="f">
              <v:path arrowok="t"/>
            </v:shape>
            <v:shape id="_x0000_s1456" style="position:absolute;left:4089;top:1325;width:3969;height:395;mso-position-horizontal-relative:page;mso-position-vertical-relative:text" coordsize="3969,395" o:allowincell="f" path="m2998,96r,l2977,98r-1,l2958,103r-1,1l2956,104r-11,5l2944,110r-9,6l2934,117r-6,9l2927,127r-7,9l2920,137r-3,8l3079,145r-3,-8l3076,136r-7,-9l3068,126r-6,-9l3061,116r-9,-6l3051,109r-10,-5l3039,104r-2,-1l3021,98r-3,l3000,96e" fillcolor="#686868" stroked="f">
              <v:path arrowok="t"/>
            </v:shape>
            <v:shape id="_x0000_s1457" style="position:absolute;left:4089;top:1325;width:3969;height:395;mso-position-horizontal-relative:page;mso-position-vertical-relative:text" coordsize="3969,395" o:allowincell="f" path="m3436,96r-12,1l3415,98r-12,4l3397,103r-3,1l3383,109r-2,1l3381,110r-9,7l3367,124r-2,3l3358,136r-2,4l3354,145r165,l3518,140r-2,-4l3510,127r-1,-3l3501,117r-9,-7l3492,110r-2,-1l3480,104r-3,-1l3473,102r-16,-4l3454,97e" fillcolor="#686868" stroked="f">
              <v:path arrowok="t"/>
            </v:shape>
            <v:shape id="_x0000_s1458" style="position:absolute;left:4089;top:1325;width:3969;height:395;mso-position-horizontal-relative:page;mso-position-vertical-relative:text" coordsize="3969,395" o:allowincell="f" path="m3879,96r-5,1l3857,98r-7,2l3839,103r-5,2l3832,106r-11,5l3820,112r-8,6l3812,120r-5,9l3807,129r-2,6l3801,144r,1l3959,145r,-1l3957,135r-2,-6l3955,129r-4,-9l3949,118r-7,-6l3939,111r-11,-5l3925,105r-6,-2l3910,100r-12,-2l3890,97e" fillcolor="#686868" stroked="f">
              <v:path arrowok="t"/>
            </v:shape>
            <v:shape id="_x0000_s1459" style="position:absolute;left:4089;top:1325;width:3969;height:395;mso-position-horizontal-relative:page;mso-position-vertical-relative:text" coordsize="3969,395" o:allowincell="f" path="m247,102r,57l409,159r,-57e" fillcolor="#686868" stroked="f">
              <v:path arrowok="t"/>
            </v:shape>
            <v:shape id="_x0000_s1460" style="position:absolute;left:4089;top:1325;width:3969;height:395;mso-position-horizontal-relative:page;mso-position-vertical-relative:text" coordsize="3969,395" o:allowincell="f" path="m426,102r,102l500,204r,-102e" fillcolor="#686868" stroked="f">
              <v:path arrowok="t"/>
            </v:shape>
            <v:shape id="_x0000_s1461" style="position:absolute;left:4089;top:1325;width:3969;height:395;mso-position-horizontal-relative:page;mso-position-vertical-relative:text" coordsize="3969,395" o:allowincell="f" path="m522,102r,102l596,204r,-102e" fillcolor="#686868" stroked="f">
              <v:path arrowok="t"/>
            </v:shape>
            <v:shape id="_x0000_s1462" style="position:absolute;left:4089;top:1325;width:3969;height:395;mso-position-horizontal-relative:page;mso-position-vertical-relative:text" coordsize="3969,395" o:allowincell="f" path="m625,102r,57l749,159r,-57e" fillcolor="#686868" stroked="f">
              <v:path arrowok="t"/>
            </v:shape>
            <v:shape id="_x0000_s1463" style="position:absolute;left:4089;top:1325;width:3969;height:395;mso-position-horizontal-relative:page;mso-position-vertical-relative:text" coordsize="3969,395" o:allowincell="f" path="m775,102r,l775,103r,1l775,106r,3l775,116r,11l775,137r,14l937,151r-3,-14l929,127r-8,-11l911,109r-13,-3l885,104r-18,-1l843,102e" fillcolor="#686868" stroked="f">
              <v:path arrowok="t"/>
            </v:shape>
            <v:shape id="_x0000_s1464" style="position:absolute;left:4089;top:1325;width:3969;height:395;mso-position-horizontal-relative:page;mso-position-vertical-relative:text" coordsize="3969,395" o:allowincell="f" path="m1517,102r-8,64l1634,166r-10,-64e" fillcolor="#686868" stroked="f">
              <v:path arrowok="t"/>
            </v:shape>
            <v:shape id="_x0000_s1465" style="position:absolute;left:4089;top:1325;width:3969;height:395;mso-position-horizontal-relative:page;mso-position-vertical-relative:text" coordsize="3969,395" o:allowincell="f" path="m1679,102r,l1679,103r,2l1679,107r,4l1679,116r,7l1679,131r,8l1679,148r,3l1849,151r-1,-3l1847,139r-4,-8l1836,123r-6,-7l1820,111r-13,-4l1794,105r-18,-2l1753,102e" fillcolor="#686868" stroked="f">
              <v:path arrowok="t"/>
            </v:shape>
            <v:shape id="_x0000_s1466" style="position:absolute;left:4089;top:1325;width:3969;height:395;mso-position-horizontal-relative:page;mso-position-vertical-relative:text" coordsize="3969,395" o:allowincell="f" path="m1878,102r,57l2002,159r,-57e" fillcolor="#686868" stroked="f">
              <v:path arrowok="t"/>
            </v:shape>
            <v:shape id="_x0000_s1467" style="position:absolute;left:4089;top:1325;width:3969;height:395;mso-position-horizontal-relative:page;mso-position-vertical-relative:text" coordsize="3969,395" o:allowincell="f" path="m2028,102r,1l2028,121r,20l2028,163r,36l2138,199r-5,-36l2130,141r-3,-20l2124,103r,-1e" fillcolor="#686868" stroked="f">
              <v:path arrowok="t"/>
            </v:shape>
            <v:shape id="_x0000_s1468" style="position:absolute;left:4089;top:1325;width:3969;height:395;mso-position-horizontal-relative:page;mso-position-vertical-relative:text" coordsize="3969,395" o:allowincell="f" path="m2160,102r-12,93l2256,195r,-93e" fillcolor="#686868" stroked="f">
              <v:path arrowok="t"/>
            </v:shape>
            <v:shape id="_x0000_s1469" style="position:absolute;left:4089;top:1325;width:3969;height:395;mso-position-horizontal-relative:page;mso-position-vertical-relative:text" coordsize="3969,395" o:allowincell="f" path="m2286,102r,285l2360,387r,-285e" fillcolor="#686868" stroked="f">
              <v:path arrowok="t"/>
            </v:shape>
            <v:shape id="_x0000_s1470" style="position:absolute;left:4089;top:1325;width:3969;height:395;mso-position-horizontal-relative:page;mso-position-vertical-relative:text" coordsize="3969,395" o:allowincell="f" path="m3111,102r,228l3185,330r,-228e" fillcolor="#686868" stroked="f">
              <v:path arrowok="t"/>
            </v:shape>
            <v:shape id="_x0000_s1471" style="position:absolute;left:4089;top:1325;width:3969;height:395;mso-position-horizontal-relative:page;mso-position-vertical-relative:text" coordsize="3969,395" o:allowincell="f" path="m3248,102r,285l3322,387r,-285e" fillcolor="#686868" stroked="f">
              <v:path arrowok="t"/>
            </v:shape>
            <v:shape id="_x0000_s1472" style="position:absolute;left:4089;top:1325;width:3969;height:395;mso-position-horizontal-relative:page;mso-position-vertical-relative:text" coordsize="3969,395" o:allowincell="f" path="m3551,102r,285l3625,387r,-285e" fillcolor="#686868" stroked="f">
              <v:path arrowok="t"/>
            </v:shape>
            <v:shape id="_x0000_s1473" style="position:absolute;left:4089;top:1325;width:3969;height:395;mso-position-horizontal-relative:page;mso-position-vertical-relative:text" coordsize="3969,395" o:allowincell="f" path="m3655,102r,57l3778,159r,-57e" fillcolor="#686868" stroked="f">
              <v:path arrowok="t"/>
            </v:shape>
            <v:shape id="_x0000_s1474" style="position:absolute;left:4089;top:1325;width:3969;height:395;mso-position-horizontal-relative:page;mso-position-vertical-relative:text" coordsize="3969,395" o:allowincell="f" path="m1299,145r,1l1298,150r-1,6l1296,173r-1,22l1295,286r1,24l1298,330r2,9l1301,345r70,l1369,339r,-9l1369,310r,-24l1369,195r,-22l1369,156r,-6l1371,146r,-1e" fillcolor="#686868" stroked="f">
              <v:path arrowok="t"/>
            </v:shape>
            <v:shape id="_x0000_s1475" style="position:absolute;left:4089;top:1325;width:3969;height:395;mso-position-horizontal-relative:page;mso-position-vertical-relative:text" coordsize="3969,395" o:allowincell="f" path="m1394,145r2,3l1396,155r,20l1396,199r,27l1470,226r,-27l1469,175r-2,-20l1465,148r-1,-3e" fillcolor="#686868" stroked="f">
              <v:path arrowok="t"/>
            </v:shape>
            <v:shape id="_x0000_s1476" style="position:absolute;left:4089;top:1325;width:3969;height:395;mso-position-horizontal-relative:page;mso-position-vertical-relative:text" coordsize="3969,395" o:allowincell="f" path="m2392,145r-1,1l2391,150r-1,6l2388,173r,22l2388,286r,24l2390,330r2,9l2394,345r70,l2462,339r,-9l2462,310r,-24l2462,195r,-22l2462,156r,-6l2463,146r1,-1e" fillcolor="#686868" stroked="f">
              <v:path arrowok="t"/>
            </v:shape>
            <v:shape id="_x0000_s1477" style="position:absolute;left:4089;top:1325;width:3969;height:395;mso-position-horizontal-relative:page;mso-position-vertical-relative:text" coordsize="3969,395" o:allowincell="f" path="m2486,145r3,3l2489,155r,20l2489,199r,27l2563,226r,-27l2562,175r-3,-20l2558,148r-1,-3e" fillcolor="#686868" stroked="f">
              <v:path arrowok="t"/>
            </v:shape>
            <v:shape id="_x0000_s1478" style="position:absolute;left:4089;top:1325;width:3969;height:395;mso-position-horizontal-relative:page;mso-position-vertical-relative:text" coordsize="3969,395" o:allowincell="f" path="m2917,145r-1,1l2916,148r-1,11l2913,174r,20l2913,219r,50l2913,295r,20l2915,330r,1l2916,341r,1l2917,345r71,l2987,342r,-1l2987,331r,-1l2987,315r,-20l2987,269r,-50l2987,194r,-20l2987,159r,-11l2987,146r4,-1e" fillcolor="#686868" stroked="f">
              <v:path arrowok="t"/>
            </v:shape>
            <v:shape id="_x0000_s1479" style="position:absolute;left:4089;top:1325;width:3969;height:395;mso-position-horizontal-relative:page;mso-position-vertical-relative:text" coordsize="3969,395" o:allowincell="f" path="m3008,145r1,2l3010,149r,10l3010,160r,14l3010,175r,19l3010,220r,50l3010,295r,11l3009,315r-1,15l3008,338r-5,4l2998,345r81,l3080,342r1,-4l3082,330r1,-15l3083,306r1,-11l3084,270r,-50l3084,194r-1,-19l3083,174r-1,-14l3082,159r-2,-10l3080,147r-1,-2e" fillcolor="#686868" stroked="f">
              <v:path arrowok="t"/>
            </v:shape>
            <v:shape id="_x0000_s1480" style="position:absolute;left:4089;top:1325;width:3969;height:395;mso-position-horizontal-relative:page;mso-position-vertical-relative:text" coordsize="3969,395" o:allowincell="f" path="m3354,145r-1,1l3353,150r-1,6l3351,173r-1,22l3350,286r1,24l3353,330r1,9l3356,345r70,l3424,339r,-9l3424,310r,-24l3424,195r,-22l3424,156r,-6l3425,146r1,-1e" fillcolor="#686868" stroked="f">
              <v:path arrowok="t"/>
            </v:shape>
            <v:shape id="_x0000_s1481" style="position:absolute;left:4089;top:1325;width:3969;height:395;mso-position-horizontal-relative:page;mso-position-vertical-relative:text" coordsize="3969,395" o:allowincell="f" path="m3449,145r2,3l3451,155r,20l3451,199r,27l3525,226r,-27l3524,175r-2,-20l3520,148r-1,-3e" fillcolor="#686868" stroked="f">
              <v:path arrowok="t"/>
            </v:shape>
            <v:shape id="_x0000_s1482" style="position:absolute;left:4089;top:1325;width:3969;height:395;mso-position-horizontal-relative:page;mso-position-vertical-relative:text" coordsize="3969,395" o:allowincell="f" path="m3801,145r-1,7l3799,165r-1,11l3798,176r,7l3798,188r,3l3799,193r1,5l3800,204r1,1l3804,214r2,5l3808,223r5,8l3814,232r5,4l3828,243r3,3l3842,253r2,2l3850,259r6,4l3866,270r11,8l3889,288r1,1l3891,290r4,4l3897,305r,9l3897,314r,2l3897,321r,16l3894,343r-1,2l3965,345r,-2l3966,337r2,-16l3968,316r,-2l3968,314r-1,-9l3967,294r-1,-4l3966,289r,-1l3964,278r-2,-8l3959,263r-2,-4l3956,255r-1,-2l3948,246r-2,-3l3938,236r-6,-4l3931,231r-11,-8l3914,219r-8,-5l3893,205r-3,-1l3881,198r-7,-5l3873,191r-1,-3l3869,183r-1,-7l3868,176r,-11l3868,152r4,-7e" fillcolor="#686868" stroked="f">
              <v:path arrowok="t"/>
            </v:shape>
            <v:shape id="_x0000_s1483" style="position:absolute;left:4089;top:1325;width:3969;height:395;mso-position-horizontal-relative:page;mso-position-vertical-relative:text" coordsize="3969,395" o:allowincell="f" path="m3890,145r3,3l3893,153r,24l3893,188r68,l3961,177r-1,-24l3959,148r,-3e" fillcolor="#686868" stroked="f">
              <v:path arrowok="t"/>
            </v:shape>
            <v:shape id="_x0000_s1484" style="position:absolute;left:4089;top:1325;width:3969;height:395;mso-position-horizontal-relative:page;mso-position-vertical-relative:text" coordsize="3969,395" o:allowincell="f" path="m775,151r,63l849,214r,-63e" fillcolor="#686868" stroked="f">
              <v:path arrowok="t"/>
            </v:shape>
            <v:shape id="_x0000_s1485" style="position:absolute;left:4089;top:1325;width:3969;height:395;mso-position-horizontal-relative:page;mso-position-vertical-relative:text" coordsize="3969,395" o:allowincell="f" path="m866,151r6,4l872,156r,24l872,199r,15l866,214r70,l936,214r4,-15l940,180r-1,-24l938,155r-1,-4e" fillcolor="#686868" stroked="f">
              <v:path arrowok="t"/>
            </v:shape>
            <v:shape id="_x0000_s1486" style="position:absolute;left:4089;top:1325;width:3969;height:395;mso-position-horizontal-relative:page;mso-position-vertical-relative:text" coordsize="3969,395" o:allowincell="f" path="m1679,151r,187l1753,338r,-187e" fillcolor="#686868" stroked="f">
              <v:path arrowok="t"/>
            </v:shape>
            <v:shape id="_x0000_s1487" style="position:absolute;left:4089;top:1325;width:3969;height:395;mso-position-horizontal-relative:page;mso-position-vertical-relative:text" coordsize="3969,395" o:allowincell="f" path="m1762,151r5,1l1773,155r1,3l1776,162r,3l1777,174r,3l1777,203r,94l1775,318r-1,11l1762,338r-9,l1850,338r,l1850,329r1,-11l1851,297r,-94l1850,177r,-3l1850,165r,-3l1849,158r,-3l1849,152r,-1e" fillcolor="#686868" stroked="f">
              <v:path arrowok="t"/>
            </v:shape>
            <v:shape id="_x0000_s1488" style="position:absolute;left:4089;top:1325;width:3969;height:395;mso-position-horizontal-relative:page;mso-position-vertical-relative:text" coordsize="3969,395" o:allowincell="f" path="m291,159r,228l365,387r,-228e" fillcolor="#686868" stroked="f">
              <v:path arrowok="t"/>
            </v:shape>
            <v:shape id="_x0000_s1489" style="position:absolute;left:4089;top:1325;width:3969;height:395;mso-position-horizontal-relative:page;mso-position-vertical-relative:text" coordsize="3969,395" o:allowincell="f" path="m625,159r,54l699,213r,-54e" fillcolor="#686868" stroked="f">
              <v:path arrowok="t"/>
            </v:shape>
            <v:shape id="_x0000_s1490" style="position:absolute;left:4089;top:1325;width:3969;height:395;mso-position-horizontal-relative:page;mso-position-vertical-relative:text" coordsize="3969,395" o:allowincell="f" path="m1878,159r,54l1952,213r,-54e" fillcolor="#686868" stroked="f">
              <v:path arrowok="t"/>
            </v:shape>
            <v:shape id="_x0000_s1491" style="position:absolute;left:4089;top:1325;width:3969;height:395;mso-position-horizontal-relative:page;mso-position-vertical-relative:text" coordsize="3969,395" o:allowincell="f" path="m3655,159r,54l3729,213r,-54e" fillcolor="#686868" stroked="f">
              <v:path arrowok="t"/>
            </v:shape>
            <v:shape id="_x0000_s1492" style="position:absolute;left:4089;top:1325;width:3969;height:395;mso-position-horizontal-relative:page;mso-position-vertical-relative:text" coordsize="3969,395" o:allowincell="f" path="m1509,166r,l1505,192r-3,24l1500,237r-3,18l1495,272r-2,13l1560,285r1,-13l1563,255r2,-18l1567,216r3,-24l1574,166r,e" fillcolor="#686868" stroked="f">
              <v:path arrowok="t"/>
            </v:shape>
            <v:shape id="_x0000_s1493" style="position:absolute;left:4089;top:1325;width:3969;height:395;mso-position-horizontal-relative:page;mso-position-vertical-relative:text" coordsize="3969,395" o:allowincell="f" path="m1574,166r2,23l1578,211r2,20l1581,251r2,18l1585,285r67,l1649,269r-3,-18l1644,231r-3,-20l1637,189r-3,-23e" fillcolor="#686868" stroked="f">
              <v:path arrowok="t"/>
            </v:shape>
            <v:shape id="_x0000_s1494" style="position:absolute;left:4089;top:1325;width:3969;height:395;mso-position-horizontal-relative:page;mso-position-vertical-relative:text" coordsize="3969,395" o:allowincell="f" path="m2679,169r,15l2679,200r,11l2679,219r,6l2679,229r,4l2679,234r125,l2826,233r20,-4l2856,225r14,-6l2879,211r5,-11l2888,184r2,-15e" fillcolor="#686868" stroked="f">
              <v:path arrowok="t"/>
            </v:shape>
            <v:shape id="_x0000_s1495" style="position:absolute;left:4089;top:1325;width:3969;height:395;mso-position-horizontal-relative:page;mso-position-vertical-relative:text" coordsize="3969,395" o:allowincell="f" path="m2148,195r-5,40l2186,235r6,-40e" fillcolor="#686868" stroked="f">
              <v:path arrowok="t"/>
            </v:shape>
            <v:shape id="_x0000_s1496" style="position:absolute;left:4089;top:1325;width:3969;height:395;mso-position-horizontal-relative:page;mso-position-vertical-relative:text" coordsize="3969,395" o:allowincell="f" path="m2192,195r,192l2256,387r,-192e" fillcolor="#686868" stroked="f">
              <v:path arrowok="t"/>
            </v:shape>
            <v:shape id="_x0000_s1497" style="position:absolute;left:4089;top:1325;width:3969;height:395;mso-position-horizontal-relative:page;mso-position-vertical-relative:text" coordsize="3969,395" o:allowincell="f" path="m2028,199r,188l2093,387r,-188e" fillcolor="#686868" stroked="f">
              <v:path arrowok="t"/>
            </v:shape>
            <v:shape id="_x0000_s1498" style="position:absolute;left:4089;top:1325;width:3969;height:395;mso-position-horizontal-relative:page;mso-position-vertical-relative:text" coordsize="3969,395" o:allowincell="f" path="m2093,199r5,36l2143,235r-5,-36e" fillcolor="#686868" stroked="f">
              <v:path arrowok="t"/>
            </v:shape>
            <v:shape id="_x0000_s1499" style="position:absolute;left:4089;top:1325;width:3969;height:395;mso-position-horizontal-relative:page;mso-position-vertical-relative:text" coordsize="3969,395" o:allowincell="f" path="m426,204r,63l596,267r,-63e" fillcolor="#686868" stroked="f">
              <v:path arrowok="t"/>
            </v:shape>
            <v:shape id="_x0000_s1500" style="position:absolute;left:4089;top:1325;width:3969;height:395;mso-position-horizontal-relative:page;mso-position-vertical-relative:text" coordsize="3969,395" o:allowincell="f" path="m625,213r,54l746,267r,-54e" fillcolor="#686868" stroked="f">
              <v:path arrowok="t"/>
            </v:shape>
            <v:shape id="_x0000_s1501" style="position:absolute;left:4089;top:1325;width:3969;height:395;mso-position-horizontal-relative:page;mso-position-vertical-relative:text" coordsize="3969,395" o:allowincell="f" path="m1878,213r,54l1999,267r,-54e" fillcolor="#686868" stroked="f">
              <v:path arrowok="t"/>
            </v:shape>
            <v:shape id="_x0000_s1502" style="position:absolute;left:4089;top:1325;width:3969;height:395;mso-position-horizontal-relative:page;mso-position-vertical-relative:text" coordsize="3969,395" o:allowincell="f" path="m3655,213r,54l3775,267r,-54e" fillcolor="#686868" stroked="f">
              <v:path arrowok="t"/>
            </v:shape>
            <v:shape id="_x0000_s1503" style="position:absolute;left:4089;top:1325;width:3969;height:395;mso-position-horizontal-relative:page;mso-position-vertical-relative:text" coordsize="3969,395" o:allowincell="f" path="m775,214r,7l775,233r,5l775,242r,5l775,253r,6l934,259r-5,-6l924,247r-10,-5l900,238r21,-5l934,221r2,-7e" fillcolor="#686868" stroked="f">
              <v:path arrowok="t"/>
            </v:shape>
            <v:shape id="_x0000_s1504" style="position:absolute;left:4089;top:1325;width:3969;height:395;mso-position-horizontal-relative:page;mso-position-vertical-relative:text" coordsize="3969,395" o:allowincell="f" path="m2679,234r,153l2777,387r,-153e" fillcolor="#686868" stroked="f">
              <v:path arrowok="t"/>
            </v:shape>
            <v:shape id="_x0000_s1505" style="position:absolute;left:4089;top:1325;width:3969;height:395;mso-position-horizontal-relative:page;mso-position-vertical-relative:text" coordsize="3969,395" o:allowincell="f" path="m2098,235r22,152l2166,387r20,-152e" fillcolor="#686868" stroked="f">
              <v:path arrowok="t"/>
            </v:shape>
            <v:shape id="_x0000_s1506" style="position:absolute;left:4089;top:1325;width:3969;height:395;mso-position-horizontal-relative:page;mso-position-vertical-relative:text" coordsize="3969,395" o:allowincell="f" path="m1054,251r-9,68l1275,319r-10,-68e" fillcolor="#686868" stroked="f">
              <v:path arrowok="t"/>
            </v:shape>
            <v:shape id="_x0000_s1507" style="position:absolute;left:4089;top:1325;width:3969;height:395;mso-position-horizontal-relative:page;mso-position-vertical-relative:text" coordsize="3969,395" o:allowincell="f" path="m775,259r,128l849,387r,-128e" fillcolor="#686868" stroked="f">
              <v:path arrowok="t"/>
            </v:shape>
            <v:shape id="_x0000_s1508" style="position:absolute;left:4089;top:1325;width:3969;height:395;mso-position-horizontal-relative:page;mso-position-vertical-relative:text" coordsize="3969,395" o:allowincell="f" path="m849,259r2,l868,264r,1l869,270r,1l871,285r1,6l872,312r,75l940,387r,-75l940,291r,-6l939,271r,-1l937,265r,-1l934,259r,e" fillcolor="#686868" stroked="f">
              <v:path arrowok="t"/>
            </v:shape>
            <v:shape id="_x0000_s1509" style="position:absolute;left:4089;top:1325;width:3969;height:395;mso-position-horizontal-relative:page;mso-position-vertical-relative:text" coordsize="3969,395" o:allowincell="f" path="m426,267r,120l500,387r,-120e" fillcolor="#686868" stroked="f">
              <v:path arrowok="t"/>
            </v:shape>
            <v:shape id="_x0000_s1510" style="position:absolute;left:4089;top:1325;width:3969;height:395;mso-position-horizontal-relative:page;mso-position-vertical-relative:text" coordsize="3969,395" o:allowincell="f" path="m522,267r,120l596,387r,-120e" fillcolor="#686868" stroked="f">
              <v:path arrowok="t"/>
            </v:shape>
            <v:shape id="_x0000_s1511" style="position:absolute;left:4089;top:1325;width:3969;height:395;mso-position-horizontal-relative:page;mso-position-vertical-relative:text" coordsize="3969,395" o:allowincell="f" path="m625,267r,63l699,330r,-63e" fillcolor="#686868" stroked="f">
              <v:path arrowok="t"/>
            </v:shape>
            <v:shape id="_x0000_s1512" style="position:absolute;left:4089;top:1325;width:3969;height:395;mso-position-horizontal-relative:page;mso-position-vertical-relative:text" coordsize="3969,395" o:allowincell="f" path="m1878,267r,63l1952,330r,-63e" fillcolor="#686868" stroked="f">
              <v:path arrowok="t"/>
            </v:shape>
            <v:shape id="_x0000_s1513" style="position:absolute;left:4089;top:1325;width:3969;height:395;mso-position-horizontal-relative:page;mso-position-vertical-relative:text" coordsize="3969,395" o:allowincell="f" path="m3655,267r,63l3729,330r,-63e" fillcolor="#686868" stroked="f">
              <v:path arrowok="t"/>
            </v:shape>
            <v:shape id="_x0000_s1514" style="position:absolute;left:4089;top:1325;width:3969;height:395;mso-position-horizontal-relative:page;mso-position-vertical-relative:text" coordsize="3969,395" o:allowincell="f" path="m1396,273r,15l1396,313r,19l1396,340r-2,5l1464,345r1,-5l1467,332r2,-19l1470,288r,-15e" fillcolor="#686868" stroked="f">
              <v:path arrowok="t"/>
            </v:shape>
            <v:shape id="_x0000_s1515" style="position:absolute;left:4089;top:1325;width:3969;height:395;mso-position-horizontal-relative:page;mso-position-vertical-relative:text" coordsize="3969,395" o:allowincell="f" path="m2489,273r,15l2489,313r,19l2489,340r-3,5l2557,345r1,-5l2560,332r2,-19l2563,288r,-15e" fillcolor="#686868" stroked="f">
              <v:path arrowok="t"/>
            </v:shape>
            <v:shape id="_x0000_s1516" style="position:absolute;left:4089;top:1325;width:3969;height:395;mso-position-horizontal-relative:page;mso-position-vertical-relative:text" coordsize="3969,395" o:allowincell="f" path="m3451,273r,15l3451,313r,19l3451,340r-2,5l3519,345r1,-5l3522,332r2,-19l3525,288r,-15e" fillcolor="#686868" stroked="f">
              <v:path arrowok="t"/>
            </v:shape>
            <v:shape id="_x0000_s1517" style="position:absolute;left:4089;top:1325;width:3969;height:395;mso-position-horizontal-relative:page;mso-position-vertical-relative:text" coordsize="3969,395" o:allowincell="f" path="m3801,285r,19l3802,327r2,14l3805,345r68,l3870,341r,-14l3870,304r,-19e" fillcolor="#686868" stroked="f">
              <v:path arrowok="t"/>
            </v:shape>
            <v:shape id="_x0000_s1518" style="position:absolute;left:4089;top:1325;width:3969;height:395;mso-position-horizontal-relative:page;mso-position-vertical-relative:text" coordsize="3969,395" o:allowincell="f" path="m1493,285r-6,51l1659,336r-7,-51e" fillcolor="#686868" stroked="f">
              <v:path arrowok="t"/>
            </v:shape>
            <v:shape id="_x0000_s1519" style="position:absolute;left:4089;top:1325;width:3969;height:395;mso-position-horizontal-relative:page;mso-position-vertical-relative:text" coordsize="3969,395" o:allowincell="f" path="m1045,319r-9,68l1138,387r6,-68e" fillcolor="#686868" stroked="f">
              <v:path arrowok="t"/>
            </v:shape>
            <v:shape id="_x0000_s1520" style="position:absolute;left:4089;top:1325;width:3969;height:395;mso-position-horizontal-relative:page;mso-position-vertical-relative:text" coordsize="3969,395" o:allowincell="f" path="m1179,319r5,68l1285,387r-10,-68e" fillcolor="#686868" stroked="f">
              <v:path arrowok="t"/>
            </v:shape>
            <v:shape id="_x0000_s1521" style="position:absolute;left:4089;top:1325;width:3969;height:395;mso-position-horizontal-relative:page;mso-position-vertical-relative:text" coordsize="3969,395" o:allowincell="f" path="m625,330r,57l754,387r,-57e" fillcolor="#686868" stroked="f">
              <v:path arrowok="t"/>
            </v:shape>
            <v:shape id="_x0000_s1522" style="position:absolute;left:4089;top:1325;width:3969;height:395;mso-position-horizontal-relative:page;mso-position-vertical-relative:text" coordsize="3969,395" o:allowincell="f" path="m1878,330r,57l2007,387r,-57e" fillcolor="#686868" stroked="f">
              <v:path arrowok="t"/>
            </v:shape>
            <v:shape id="_x0000_s1523" style="position:absolute;left:4089;top:1325;width:3969;height:395;mso-position-horizontal-relative:page;mso-position-vertical-relative:text" coordsize="3969,395" o:allowincell="f" path="m3111,330r,57l3230,387r,-57e" fillcolor="#686868" stroked="f">
              <v:path arrowok="t"/>
            </v:shape>
            <v:shape id="_x0000_s1524" style="position:absolute;left:4089;top:1325;width:3969;height:395;mso-position-horizontal-relative:page;mso-position-vertical-relative:text" coordsize="3969,395" o:allowincell="f" path="m3655,330r,57l3783,387r,-57e" fillcolor="#686868" stroked="f">
              <v:path arrowok="t"/>
            </v:shape>
            <v:shape id="_x0000_s1525" style="position:absolute;left:4089;top:1325;width:3969;height:395;mso-position-horizontal-relative:page;mso-position-vertical-relative:text" coordsize="3969,395" o:allowincell="f" path="m7,331r,l10,336r6,13l19,354r1,1l25,361r9,9l40,374r10,7l58,384r1,1l74,390r3,1l94,394r3,l114,395r13,-1l135,394r14,-3l155,390r14,-5l170,384r6,-3l188,374r5,-4l203,361r5,-6l208,354r3,-5l218,336r2,-5l220,331e" fillcolor="#686868" stroked="f">
              <v:path arrowok="t"/>
            </v:shape>
            <v:shape id="_x0000_s1526" style="position:absolute;left:4089;top:1325;width:3969;height:395;mso-position-horizontal-relative:page;mso-position-vertical-relative:text" coordsize="3969,395" o:allowincell="f" path="m1487,336r-7,51l1556,387r5,-51e" fillcolor="#686868" stroked="f">
              <v:path arrowok="t"/>
            </v:shape>
            <v:shape id="_x0000_s1527" style="position:absolute;left:4089;top:1325;width:3969;height:395;mso-position-horizontal-relative:page;mso-position-vertical-relative:text" coordsize="3969,395" o:allowincell="f" path="m1587,336r4,51l1667,387r-8,-51e" fillcolor="#686868" stroked="f">
              <v:path arrowok="t"/>
            </v:shape>
            <v:shape id="_x0000_s1528" style="position:absolute;left:4089;top:1325;width:3969;height:395;mso-position-horizontal-relative:page;mso-position-vertical-relative:text" coordsize="3969,395" o:allowincell="f" path="m1679,338r,2l1679,354r,8l1679,369r,5l1679,379r,3l1679,384r,2l1679,387r112,l1804,386r9,-2l1821,382r8,-3l1835,374r6,-5l1845,362r2,-8l1850,340r,-2e" fillcolor="#686868" stroked="f">
              <v:path arrowok="t"/>
            </v:shape>
            <v:shape id="_x0000_s1529" style="position:absolute;left:4089;top:1325;width:3969;height:395;mso-position-horizontal-relative:page;mso-position-vertical-relative:text" coordsize="3969,395" o:allowincell="f" path="m1301,345r,1l1301,347r1,1l1302,349r9,16l1311,366r16,13l1327,379r3,2l1340,385r7,3l1362,391r5,1l1384,393r10,-1l1405,391r10,-3l1424,385r8,-4l1436,379r,l1452,366r1,-1l1463,349r,-1l1464,347r,-1l1464,345e" fillcolor="#686868" stroked="f">
              <v:path arrowok="t"/>
            </v:shape>
            <v:shape id="_x0000_s1530" style="position:absolute;left:4089;top:1325;width:3969;height:395;mso-position-horizontal-relative:page;mso-position-vertical-relative:text" coordsize="3969,395" o:allowincell="f" path="m2394,345r,1l2394,347r1,1l2395,349r8,16l2404,366r15,13l2420,379r2,2l2433,385r6,3l2454,391r5,1l2476,393r10,-1l2498,391r10,-3l2517,385r8,-4l2528,379r1,l2544,366r2,-1l2556,349r,-1l2556,347r,-1l2557,345e" fillcolor="#686868" stroked="f">
              <v:path arrowok="t"/>
            </v:shape>
            <v:shape id="_x0000_s1531" style="position:absolute;left:4089;top:1325;width:3969;height:395;mso-position-horizontal-relative:page;mso-position-vertical-relative:text" coordsize="3969,395" o:allowincell="f" path="m2917,345r3,7l2920,353r7,9l2928,363r7,9l2935,373r9,7l2945,380r11,5l2957,385r3,1l2976,391r3,l2996,393r2,l2998,393r21,-2l3020,391r18,-5l3040,385r,l3051,380r1,l3061,373r1,-1l3069,363r,-1l3076,353r,-1l3079,345e" fillcolor="#686868" stroked="f">
              <v:path arrowok="t"/>
            </v:shape>
            <v:shape id="_x0000_s1532" style="position:absolute;left:4089;top:1325;width:3969;height:395;mso-position-horizontal-relative:page;mso-position-vertical-relative:text" coordsize="3969,395" o:allowincell="f" path="m3356,345r,1l3356,347r1,1l3357,349r9,16l3366,366r15,13l3382,379r3,2l3395,385r7,3l3416,391r6,1l3438,393r10,-1l3460,391r10,-3l3479,385r8,-4l3490,379r1,l3507,366r1,-1l3518,349r,-1l3519,347r,-1l3519,345e" fillcolor="#686868" stroked="f">
              <v:path arrowok="t"/>
            </v:shape>
            <v:shape id="_x0000_s1533" style="position:absolute;left:4089;top:1325;width:3969;height:395;mso-position-horizontal-relative:page;mso-position-vertical-relative:text" coordsize="3969,395" o:allowincell="f" path="m3805,345r,1l3807,353r3,6l3812,365r4,4l3821,374r4,3l3835,382r3,1l3846,386r6,3l3866,391r6,1l3886,393r7,-1l3907,391r9,-2l3926,386r7,-3l3936,382r11,-5l3949,374r7,-5l3958,365r3,-6l3962,353r3,-7l3965,345e" fillcolor="#686868" stroked="f">
              <v:path arrowok="t"/>
            </v:shape>
            <w10:wrap anchorx="page"/>
          </v:group>
        </w:pict>
      </w:r>
      <w:proofErr w:type="gramStart"/>
      <w:r w:rsidR="0055783E">
        <w:rPr>
          <w:rFonts w:ascii="Times New Roman" w:hAnsi="Times New Roman"/>
          <w:color w:val="191919"/>
          <w:sz w:val="20"/>
          <w:szCs w:val="20"/>
        </w:rPr>
        <w:t xml:space="preserve">Once these requirements are met, the Graduate School will evaluate the international </w:t>
      </w:r>
      <w:proofErr w:type="spellStart"/>
      <w:r w:rsidR="0055783E">
        <w:rPr>
          <w:rFonts w:ascii="Times New Roman" w:hAnsi="Times New Roman"/>
          <w:color w:val="191919"/>
          <w:sz w:val="20"/>
          <w:szCs w:val="20"/>
        </w:rPr>
        <w:t>appl</w:t>
      </w:r>
      <w:proofErr w:type="spellEnd"/>
      <w:r w:rsidR="0055783E">
        <w:rPr>
          <w:rFonts w:ascii="Times New Roman" w:hAnsi="Times New Roman"/>
          <w:color w:val="191919"/>
          <w:sz w:val="20"/>
          <w:szCs w:val="20"/>
        </w:rPr>
        <w:t xml:space="preserve"> cant's credentials and make an admissions decision.</w:t>
      </w:r>
      <w:proofErr w:type="gramEnd"/>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applicant will be notified of the </w:t>
      </w:r>
      <w:proofErr w:type="spellStart"/>
      <w:r w:rsidR="0055783E">
        <w:rPr>
          <w:rFonts w:ascii="Times New Roman" w:hAnsi="Times New Roman"/>
          <w:color w:val="191919"/>
          <w:sz w:val="20"/>
          <w:szCs w:val="20"/>
        </w:rPr>
        <w:t>Unive</w:t>
      </w:r>
      <w:r w:rsidR="0055783E">
        <w:rPr>
          <w:rFonts w:ascii="Times New Roman" w:hAnsi="Times New Roman"/>
          <w:color w:val="191919"/>
          <w:spacing w:val="-4"/>
          <w:sz w:val="20"/>
          <w:szCs w:val="20"/>
        </w:rPr>
        <w:t>r</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sity's</w:t>
      </w:r>
      <w:proofErr w:type="spellEnd"/>
      <w:r w:rsidR="0055783E">
        <w:rPr>
          <w:rFonts w:ascii="Times New Roman" w:hAnsi="Times New Roman"/>
          <w:color w:val="191919"/>
          <w:sz w:val="20"/>
          <w:szCs w:val="20"/>
        </w:rPr>
        <w:t xml:space="preserve"> decision and, if admitted, will be issued an I-20 immigration form.</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This form must then be taken to the nearest U.S. Embassy or consular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which will issue a visa for entry into the countr</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before="5" w:after="0" w:line="220" w:lineRule="exact"/>
        <w:rPr>
          <w:rFonts w:ascii="Times New Roman" w:hAnsi="Times New Roman"/>
          <w:color w:val="000000"/>
        </w:rPr>
      </w:pPr>
    </w:p>
    <w:p w:rsidR="0055783E" w:rsidRDefault="00570030" w:rsidP="0055783E">
      <w:pPr>
        <w:widowControl w:val="0"/>
        <w:autoSpaceDE w:val="0"/>
        <w:autoSpaceDN w:val="0"/>
        <w:adjustRightInd w:val="0"/>
        <w:spacing w:before="27" w:after="0" w:line="240" w:lineRule="auto"/>
        <w:ind w:left="1870"/>
        <w:rPr>
          <w:rFonts w:ascii="Times New Roman" w:hAnsi="Times New Roman"/>
          <w:color w:val="000000"/>
          <w:sz w:val="20"/>
          <w:szCs w:val="20"/>
        </w:rPr>
      </w:pPr>
      <w:r w:rsidRPr="00570030">
        <w:rPr>
          <w:noProof/>
        </w:rPr>
        <w:pict>
          <v:shape id="_x0000_s1534" type="#_x0000_t202" style="position:absolute;left:0;text-align:left;margin-left:17.75pt;margin-top:.95pt;width:1in;height:187.4pt;z-index:-251633664;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b/>
          <w:bCs/>
          <w:color w:val="191919"/>
          <w:sz w:val="20"/>
          <w:szCs w:val="20"/>
        </w:rPr>
        <w:t>Readmission Following Scholastic</w:t>
      </w:r>
      <w:r w:rsidR="0055783E">
        <w:rPr>
          <w:rFonts w:ascii="Times New Roman" w:hAnsi="Times New Roman"/>
          <w:b/>
          <w:bCs/>
          <w:color w:val="191919"/>
          <w:spacing w:val="-4"/>
          <w:sz w:val="20"/>
          <w:szCs w:val="20"/>
        </w:rPr>
        <w:t xml:space="preserve"> </w:t>
      </w:r>
      <w:r w:rsidR="0055783E">
        <w:rPr>
          <w:rFonts w:ascii="Times New Roman" w:hAnsi="Times New Roman"/>
          <w:b/>
          <w:bCs/>
          <w:color w:val="191919"/>
          <w:spacing w:val="-18"/>
          <w:sz w:val="20"/>
          <w:szCs w:val="20"/>
        </w:rPr>
        <w:t>T</w:t>
      </w:r>
      <w:r w:rsidR="0055783E">
        <w:rPr>
          <w:rFonts w:ascii="Times New Roman" w:hAnsi="Times New Roman"/>
          <w:b/>
          <w:bCs/>
          <w:color w:val="191919"/>
          <w:sz w:val="20"/>
          <w:szCs w:val="20"/>
        </w:rPr>
        <w:t>ermination</w:t>
      </w:r>
    </w:p>
    <w:p w:rsidR="0055783E" w:rsidRDefault="0055783E" w:rsidP="0055783E">
      <w:pPr>
        <w:widowControl w:val="0"/>
        <w:autoSpaceDE w:val="0"/>
        <w:autoSpaceDN w:val="0"/>
        <w:adjustRightInd w:val="0"/>
        <w:spacing w:before="10" w:after="0" w:line="250" w:lineRule="auto"/>
        <w:ind w:left="1870" w:right="954"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graduate student who has been excluded from the institution for academic reasons will not ordinarily be readmitted.</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who petitions this rule must have been out of the institution for at least 12 months. Said petition must be approved by the</w:t>
      </w:r>
      <w:r>
        <w:rPr>
          <w:rFonts w:ascii="Times New Roman" w:hAnsi="Times New Roman"/>
          <w:color w:val="191919"/>
          <w:spacing w:val="-11"/>
          <w:sz w:val="20"/>
          <w:szCs w:val="20"/>
        </w:rPr>
        <w:t xml:space="preserve"> </w:t>
      </w:r>
      <w:r>
        <w:rPr>
          <w:rFonts w:ascii="Times New Roman" w:hAnsi="Times New Roman"/>
          <w:color w:val="191919"/>
          <w:sz w:val="20"/>
          <w:szCs w:val="20"/>
        </w:rPr>
        <w:t>Appeals Committee of the Graduate Council, and the Dean of the Graduate School.</w:t>
      </w:r>
      <w:r>
        <w:rPr>
          <w:rFonts w:ascii="Times New Roman" w:hAnsi="Times New Roman"/>
          <w:color w:val="191919"/>
          <w:spacing w:val="-11"/>
          <w:sz w:val="20"/>
          <w:szCs w:val="20"/>
        </w:rPr>
        <w:t xml:space="preserve"> </w:t>
      </w:r>
      <w:r>
        <w:rPr>
          <w:rFonts w:ascii="Times New Roman" w:hAnsi="Times New Roman"/>
          <w:color w:val="191919"/>
          <w:sz w:val="20"/>
          <w:szCs w:val="20"/>
        </w:rPr>
        <w:t>Any graduate student who has been excluded twice for scholastic reasons will not be readmitted to the University under any circumstance.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870"/>
        <w:rPr>
          <w:rFonts w:ascii="Times New Roman" w:hAnsi="Times New Roman"/>
          <w:color w:val="000000"/>
          <w:sz w:val="20"/>
          <w:szCs w:val="20"/>
        </w:rPr>
      </w:pPr>
      <w:r>
        <w:rPr>
          <w:rFonts w:ascii="Times New Roman" w:hAnsi="Times New Roman"/>
          <w:b/>
          <w:bCs/>
          <w:color w:val="191919"/>
          <w:sz w:val="20"/>
          <w:szCs w:val="20"/>
        </w:rPr>
        <w:t>Deg</w:t>
      </w:r>
      <w:r>
        <w:rPr>
          <w:rFonts w:ascii="Times New Roman" w:hAnsi="Times New Roman"/>
          <w:b/>
          <w:bCs/>
          <w:color w:val="191919"/>
          <w:spacing w:val="-4"/>
          <w:sz w:val="20"/>
          <w:szCs w:val="20"/>
        </w:rPr>
        <w:t>r</w:t>
      </w:r>
      <w:r>
        <w:rPr>
          <w:rFonts w:ascii="Times New Roman" w:hAnsi="Times New Roman"/>
          <w:b/>
          <w:bCs/>
          <w:color w:val="191919"/>
          <w:sz w:val="20"/>
          <w:szCs w:val="20"/>
        </w:rPr>
        <w:t>ee Requi</w:t>
      </w:r>
      <w:r>
        <w:rPr>
          <w:rFonts w:ascii="Times New Roman" w:hAnsi="Times New Roman"/>
          <w:b/>
          <w:bCs/>
          <w:color w:val="191919"/>
          <w:spacing w:val="-4"/>
          <w:sz w:val="20"/>
          <w:szCs w:val="20"/>
        </w:rPr>
        <w:t>r</w:t>
      </w:r>
      <w:r>
        <w:rPr>
          <w:rFonts w:ascii="Times New Roman" w:hAnsi="Times New Roman"/>
          <w:b/>
          <w:bCs/>
          <w:color w:val="191919"/>
          <w:sz w:val="20"/>
          <w:szCs w:val="20"/>
        </w:rPr>
        <w:t>ements</w:t>
      </w:r>
    </w:p>
    <w:p w:rsidR="0055783E" w:rsidRDefault="0055783E" w:rsidP="0055783E">
      <w:pPr>
        <w:widowControl w:val="0"/>
        <w:autoSpaceDE w:val="0"/>
        <w:autoSpaceDN w:val="0"/>
        <w:adjustRightInd w:val="0"/>
        <w:spacing w:before="10" w:after="0" w:line="250" w:lineRule="auto"/>
        <w:ind w:left="1870" w:right="893" w:firstLine="360"/>
        <w:rPr>
          <w:rFonts w:ascii="Times New Roman" w:hAnsi="Times New Roman"/>
          <w:color w:val="000000"/>
          <w:sz w:val="20"/>
          <w:szCs w:val="20"/>
        </w:rPr>
      </w:pPr>
      <w:r>
        <w:rPr>
          <w:rFonts w:ascii="Times New Roman" w:hAnsi="Times New Roman"/>
          <w:color w:val="191919"/>
          <w:sz w:val="20"/>
          <w:szCs w:val="20"/>
        </w:rPr>
        <w:t>Although specific academic requirements exist for each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 xml:space="preserve">s degree program, several gen- </w:t>
      </w:r>
      <w:proofErr w:type="spellStart"/>
      <w:r>
        <w:rPr>
          <w:rFonts w:ascii="Times New Roman" w:hAnsi="Times New Roman"/>
          <w:color w:val="191919"/>
          <w:sz w:val="20"/>
          <w:szCs w:val="20"/>
        </w:rPr>
        <w:t>eral</w:t>
      </w:r>
      <w:proofErr w:type="spellEnd"/>
      <w:r>
        <w:rPr>
          <w:rFonts w:ascii="Times New Roman" w:hAnsi="Times New Roman"/>
          <w:color w:val="191919"/>
          <w:sz w:val="20"/>
          <w:szCs w:val="20"/>
        </w:rPr>
        <w:t xml:space="preserve"> requirements are common to all degree programs.</w:t>
      </w:r>
    </w:p>
    <w:p w:rsidR="0055783E" w:rsidRDefault="0055783E" w:rsidP="0055783E">
      <w:pPr>
        <w:widowControl w:val="0"/>
        <w:autoSpaceDE w:val="0"/>
        <w:autoSpaceDN w:val="0"/>
        <w:adjustRightInd w:val="0"/>
        <w:spacing w:after="0" w:line="240" w:lineRule="auto"/>
        <w:ind w:left="2230"/>
        <w:rPr>
          <w:rFonts w:ascii="Times New Roman" w:hAnsi="Times New Roman"/>
          <w:color w:val="000000"/>
          <w:sz w:val="20"/>
          <w:szCs w:val="20"/>
        </w:rPr>
      </w:pPr>
      <w:r>
        <w:rPr>
          <w:rFonts w:ascii="Times New Roman" w:hAnsi="Times New Roman"/>
          <w:color w:val="191919"/>
          <w:sz w:val="20"/>
          <w:szCs w:val="20"/>
        </w:rPr>
        <w:t>The general academic requirements for the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 are:</w:t>
      </w:r>
    </w:p>
    <w:p w:rsidR="0055783E" w:rsidRDefault="0055783E" w:rsidP="0055783E">
      <w:pPr>
        <w:widowControl w:val="0"/>
        <w:autoSpaceDE w:val="0"/>
        <w:autoSpaceDN w:val="0"/>
        <w:adjustRightInd w:val="0"/>
        <w:spacing w:before="10" w:after="0" w:line="250" w:lineRule="auto"/>
        <w:ind w:left="2230" w:right="896" w:hanging="360"/>
        <w:rPr>
          <w:rFonts w:ascii="Times New Roman" w:hAnsi="Times New Roman"/>
          <w:color w:val="000000"/>
          <w:sz w:val="20"/>
          <w:szCs w:val="20"/>
        </w:rPr>
      </w:pPr>
      <w:r>
        <w:rPr>
          <w:rFonts w:ascii="Times New Roman" w:hAnsi="Times New Roman"/>
          <w:color w:val="191919"/>
          <w:sz w:val="20"/>
          <w:szCs w:val="20"/>
        </w:rPr>
        <w:t xml:space="preserve">1. </w:t>
      </w:r>
      <w:r>
        <w:rPr>
          <w:rFonts w:ascii="Times New Roman" w:hAnsi="Times New Roman"/>
          <w:color w:val="191919"/>
          <w:spacing w:val="39"/>
          <w:sz w:val="20"/>
          <w:szCs w:val="20"/>
        </w:rPr>
        <w:t xml:space="preserve"> </w:t>
      </w:r>
      <w:r>
        <w:rPr>
          <w:rFonts w:ascii="Times New Roman" w:hAnsi="Times New Roman"/>
          <w:color w:val="191919"/>
          <w:sz w:val="20"/>
          <w:szCs w:val="20"/>
        </w:rPr>
        <w:t>Admission to regular degree standing in a specific Maste</w:t>
      </w:r>
      <w:r>
        <w:rPr>
          <w:rFonts w:ascii="Times New Roman" w:hAnsi="Times New Roman"/>
          <w:color w:val="191919"/>
          <w:spacing w:val="7"/>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degree program must be granted by the Graduate School of</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230" w:right="909" w:hanging="360"/>
        <w:rPr>
          <w:rFonts w:ascii="Times New Roman" w:hAnsi="Times New Roman"/>
          <w:color w:val="000000"/>
          <w:sz w:val="20"/>
          <w:szCs w:val="20"/>
        </w:rPr>
      </w:pPr>
      <w:r>
        <w:rPr>
          <w:rFonts w:ascii="Times New Roman" w:hAnsi="Times New Roman"/>
          <w:color w:val="191919"/>
          <w:sz w:val="20"/>
          <w:szCs w:val="20"/>
        </w:rPr>
        <w:t xml:space="preserve">2.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minimum of 36 semester hours in a prescribed curriculum must be completed with an overall grade-point average of at least 3.0.</w:t>
      </w:r>
    </w:p>
    <w:p w:rsidR="0055783E" w:rsidRDefault="0055783E" w:rsidP="0055783E">
      <w:pPr>
        <w:widowControl w:val="0"/>
        <w:autoSpaceDE w:val="0"/>
        <w:autoSpaceDN w:val="0"/>
        <w:adjustRightInd w:val="0"/>
        <w:spacing w:after="0" w:line="250" w:lineRule="auto"/>
        <w:ind w:left="2230" w:right="915" w:hanging="360"/>
        <w:rPr>
          <w:rFonts w:ascii="Times New Roman" w:hAnsi="Times New Roman"/>
          <w:color w:val="000000"/>
          <w:sz w:val="20"/>
          <w:szCs w:val="20"/>
        </w:rPr>
      </w:pPr>
      <w:r>
        <w:rPr>
          <w:rFonts w:ascii="Times New Roman" w:hAnsi="Times New Roman"/>
          <w:color w:val="191919"/>
          <w:sz w:val="20"/>
          <w:szCs w:val="20"/>
        </w:rPr>
        <w:t xml:space="preserve">3. </w:t>
      </w:r>
      <w:r>
        <w:rPr>
          <w:rFonts w:ascii="Times New Roman" w:hAnsi="Times New Roman"/>
          <w:color w:val="191919"/>
          <w:spacing w:val="39"/>
          <w:sz w:val="20"/>
          <w:szCs w:val="20"/>
        </w:rPr>
        <w:t xml:space="preserve"> </w:t>
      </w:r>
      <w:r>
        <w:rPr>
          <w:rFonts w:ascii="Times New Roman" w:hAnsi="Times New Roman"/>
          <w:color w:val="191919"/>
          <w:sz w:val="20"/>
          <w:szCs w:val="20"/>
        </w:rPr>
        <w:t>All course work applicable toward the degree must be completed within six years of the date of graduation.</w:t>
      </w:r>
    </w:p>
    <w:p w:rsidR="0055783E" w:rsidRDefault="0055783E" w:rsidP="0055783E">
      <w:pPr>
        <w:widowControl w:val="0"/>
        <w:autoSpaceDE w:val="0"/>
        <w:autoSpaceDN w:val="0"/>
        <w:adjustRightInd w:val="0"/>
        <w:spacing w:after="0" w:line="250" w:lineRule="auto"/>
        <w:ind w:left="2230" w:right="915" w:hanging="360"/>
        <w:rPr>
          <w:rFonts w:ascii="Times New Roman" w:hAnsi="Times New Roman"/>
          <w:color w:val="000000"/>
          <w:sz w:val="20"/>
          <w:szCs w:val="20"/>
        </w:rPr>
        <w:sectPr w:rsidR="0055783E">
          <w:pgSz w:w="12240" w:h="15840"/>
          <w:pgMar w:top="260" w:right="1300" w:bottom="280" w:left="200" w:header="0" w:footer="733" w:gutter="0"/>
          <w:cols w:space="720" w:equalWidth="0">
            <w:col w:w="10740"/>
          </w:cols>
          <w:noEndnote/>
        </w:sectPr>
      </w:pPr>
    </w:p>
    <w:tbl>
      <w:tblPr>
        <w:tblW w:w="0" w:type="auto"/>
        <w:tblInd w:w="119" w:type="dxa"/>
        <w:tblLayout w:type="fixed"/>
        <w:tblCellMar>
          <w:left w:w="0" w:type="dxa"/>
          <w:right w:w="0" w:type="dxa"/>
        </w:tblCellMar>
        <w:tblLook w:val="0000"/>
      </w:tblPr>
      <w:tblGrid>
        <w:gridCol w:w="4876"/>
        <w:gridCol w:w="4560"/>
        <w:gridCol w:w="1067"/>
      </w:tblGrid>
      <w:tr w:rsidR="0055783E" w:rsidRPr="00FA7AC7" w:rsidTr="00F319A1">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8" w:after="0" w:line="150" w:lineRule="exact"/>
              <w:rPr>
                <w:rFonts w:ascii="Times New Roman" w:hAnsi="Times New Roman"/>
                <w:sz w:val="15"/>
                <w:szCs w:val="15"/>
              </w:rPr>
            </w:pPr>
          </w:p>
          <w:p w:rsidR="0055783E" w:rsidRPr="00FA7AC7" w:rsidRDefault="0055783E" w:rsidP="00F319A1">
            <w:pPr>
              <w:widowControl w:val="0"/>
              <w:autoSpaceDE w:val="0"/>
              <w:autoSpaceDN w:val="0"/>
              <w:adjustRightInd w:val="0"/>
              <w:spacing w:after="0" w:line="240" w:lineRule="auto"/>
              <w:ind w:left="1388"/>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THER</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1067"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8" w:after="0" w:line="280" w:lineRule="exact"/>
        <w:rPr>
          <w:rFonts w:ascii="Times New Roman" w:hAnsi="Times New Roman"/>
          <w:sz w:val="28"/>
          <w:szCs w:val="28"/>
        </w:rPr>
      </w:pPr>
    </w:p>
    <w:p w:rsidR="0055783E" w:rsidRDefault="0055783E" w:rsidP="0055783E">
      <w:pPr>
        <w:widowControl w:val="0"/>
        <w:autoSpaceDE w:val="0"/>
        <w:autoSpaceDN w:val="0"/>
        <w:adjustRightInd w:val="0"/>
        <w:spacing w:before="26" w:after="0" w:line="250" w:lineRule="auto"/>
        <w:ind w:left="1239" w:right="2350" w:hanging="360"/>
        <w:rPr>
          <w:rFonts w:ascii="Times New Roman" w:hAnsi="Times New Roman"/>
          <w:color w:val="000000"/>
          <w:sz w:val="20"/>
          <w:szCs w:val="20"/>
        </w:rPr>
      </w:pPr>
      <w:r>
        <w:rPr>
          <w:rFonts w:ascii="Times New Roman" w:hAnsi="Times New Roman"/>
          <w:color w:val="191919"/>
          <w:sz w:val="20"/>
          <w:szCs w:val="20"/>
        </w:rPr>
        <w:t xml:space="preserve">4. </w:t>
      </w:r>
      <w:r>
        <w:rPr>
          <w:rFonts w:ascii="Times New Roman" w:hAnsi="Times New Roman"/>
          <w:color w:val="191919"/>
          <w:spacing w:val="46"/>
          <w:sz w:val="20"/>
          <w:szCs w:val="20"/>
        </w:rPr>
        <w:t xml:space="preserve"> </w:t>
      </w:r>
      <w:r>
        <w:rPr>
          <w:rFonts w:ascii="Times New Roman" w:hAnsi="Times New Roman"/>
          <w:color w:val="191919"/>
          <w:spacing w:val="-7"/>
          <w:sz w:val="20"/>
          <w:szCs w:val="20"/>
        </w:rPr>
        <w:t>T</w:t>
      </w:r>
      <w:r>
        <w:rPr>
          <w:rFonts w:ascii="Times New Roman" w:hAnsi="Times New Roman"/>
          <w:color w:val="191919"/>
          <w:sz w:val="20"/>
          <w:szCs w:val="20"/>
        </w:rPr>
        <w:t>ransfer credits must be approved upon enrollment or before the course is taken and must meet the required criteria of the program.</w:t>
      </w: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r>
        <w:rPr>
          <w:rFonts w:ascii="Times New Roman" w:hAnsi="Times New Roman"/>
          <w:color w:val="191919"/>
          <w:sz w:val="20"/>
          <w:szCs w:val="20"/>
        </w:rPr>
        <w:t xml:space="preserve">5.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comprehensive examination must be successfully completed.</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thesis may also be required.</w:t>
      </w:r>
    </w:p>
    <w:p w:rsidR="0055783E" w:rsidRDefault="0055783E" w:rsidP="0055783E">
      <w:pPr>
        <w:widowControl w:val="0"/>
        <w:autoSpaceDE w:val="0"/>
        <w:autoSpaceDN w:val="0"/>
        <w:adjustRightInd w:val="0"/>
        <w:spacing w:before="10" w:after="0" w:line="250" w:lineRule="auto"/>
        <w:ind w:left="1239" w:right="2205" w:hanging="360"/>
        <w:rPr>
          <w:rFonts w:ascii="Times New Roman" w:hAnsi="Times New Roman"/>
          <w:color w:val="000000"/>
          <w:sz w:val="20"/>
          <w:szCs w:val="20"/>
        </w:rPr>
      </w:pPr>
      <w:r>
        <w:rPr>
          <w:rFonts w:ascii="Times New Roman" w:hAnsi="Times New Roman"/>
          <w:color w:val="191919"/>
          <w:sz w:val="20"/>
          <w:szCs w:val="20"/>
        </w:rPr>
        <w:t xml:space="preserve">6. </w:t>
      </w:r>
      <w:r>
        <w:rPr>
          <w:rFonts w:ascii="Times New Roman" w:hAnsi="Times New Roman"/>
          <w:color w:val="191919"/>
          <w:spacing w:val="39"/>
          <w:sz w:val="20"/>
          <w:szCs w:val="20"/>
        </w:rPr>
        <w:t xml:space="preserve"> </w:t>
      </w:r>
      <w:r>
        <w:rPr>
          <w:rFonts w:ascii="Times New Roman" w:hAnsi="Times New Roman"/>
          <w:color w:val="191919"/>
          <w:sz w:val="20"/>
          <w:szCs w:val="20"/>
        </w:rPr>
        <w:t xml:space="preserve">Application for graduation must be submitted at least one semester in advance of the </w:t>
      </w:r>
      <w:proofErr w:type="spellStart"/>
      <w:r>
        <w:rPr>
          <w:rFonts w:ascii="Times New Roman" w:hAnsi="Times New Roman"/>
          <w:color w:val="191919"/>
          <w:sz w:val="20"/>
          <w:szCs w:val="20"/>
        </w:rPr>
        <w:t>antici</w:t>
      </w:r>
      <w:proofErr w:type="spellEnd"/>
      <w:r>
        <w:rPr>
          <w:rFonts w:ascii="Times New Roman" w:hAnsi="Times New Roman"/>
          <w:color w:val="191919"/>
          <w:sz w:val="20"/>
          <w:szCs w:val="20"/>
        </w:rPr>
        <w:t>- pated semester of graduation.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40" w:lineRule="auto"/>
        <w:ind w:left="879"/>
        <w:rPr>
          <w:rFonts w:ascii="Times New Roman" w:hAnsi="Times New Roman"/>
          <w:color w:val="000000"/>
          <w:sz w:val="20"/>
          <w:szCs w:val="20"/>
        </w:rPr>
      </w:pPr>
      <w:r w:rsidRPr="00570030">
        <w:rPr>
          <w:noProof/>
        </w:rPr>
        <w:pict>
          <v:group id="_x0000_s1537" style="position:absolute;left:0;text-align:left;margin-left:315pt;margin-top:-126.45pt;width:31.2pt;height:31.05pt;z-index:-251630592;mso-position-horizontal-relative:page" coordorigin="6300,-2529" coordsize="624,621" o:allowincell="f">
            <v:rect id="_x0000_s1538" style="position:absolute;left:6305;top:-2524;width:613;height:610" o:allowincell="f" stroked="f">
              <v:path arrowok="t"/>
            </v:rect>
            <v:rect id="_x0000_s1539" style="position:absolute;left:6326;top:-2524;width:60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81000" cy="39052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81000"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b/>
          <w:bCs/>
          <w:color w:val="191919"/>
          <w:sz w:val="20"/>
          <w:szCs w:val="20"/>
        </w:rPr>
        <w:t>Planned Deg</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ee P</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ograms of Study</w:t>
      </w:r>
    </w:p>
    <w:p w:rsidR="0055783E" w:rsidRDefault="00570030" w:rsidP="0055783E">
      <w:pPr>
        <w:widowControl w:val="0"/>
        <w:autoSpaceDE w:val="0"/>
        <w:autoSpaceDN w:val="0"/>
        <w:adjustRightInd w:val="0"/>
        <w:spacing w:before="10" w:after="0" w:line="250" w:lineRule="auto"/>
        <w:ind w:left="879" w:right="1944" w:firstLine="360"/>
        <w:rPr>
          <w:rFonts w:ascii="Times New Roman" w:hAnsi="Times New Roman"/>
          <w:color w:val="000000"/>
          <w:sz w:val="20"/>
          <w:szCs w:val="20"/>
        </w:rPr>
      </w:pPr>
      <w:r w:rsidRPr="00570030">
        <w:rPr>
          <w:noProof/>
        </w:rPr>
        <w:pict>
          <v:shape id="_x0000_s1540" type="#_x0000_t202" style="position:absolute;left:0;text-align:left;margin-left:520.2pt;margin-top:.05pt;width:1in;height:184.35pt;z-index:-251629568;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D</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EGRE</w:t>
                  </w:r>
                  <w:r>
                    <w:rPr>
                      <w:rFonts w:ascii="Impact" w:hAnsi="Impact" w:cs="Impact"/>
                      <w:color w:val="A3A3A3"/>
                      <w:position w:val="1"/>
                      <w:sz w:val="105"/>
                      <w:szCs w:val="105"/>
                    </w:rPr>
                    <w:t>E</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pacing w:val="-8"/>
          <w:sz w:val="20"/>
          <w:szCs w:val="20"/>
        </w:rPr>
        <w:t>W</w:t>
      </w:r>
      <w:r w:rsidR="0055783E">
        <w:rPr>
          <w:rFonts w:ascii="Times New Roman" w:hAnsi="Times New Roman"/>
          <w:color w:val="191919"/>
          <w:sz w:val="20"/>
          <w:szCs w:val="20"/>
        </w:rPr>
        <w:t>ithin the first nine semester hours of stud</w:t>
      </w:r>
      <w:r w:rsidR="0055783E">
        <w:rPr>
          <w:rFonts w:ascii="Times New Roman" w:hAnsi="Times New Roman"/>
          <w:color w:val="191919"/>
          <w:spacing w:val="-13"/>
          <w:sz w:val="20"/>
          <w:szCs w:val="20"/>
        </w:rPr>
        <w:t>y</w:t>
      </w:r>
      <w:r w:rsidR="0055783E">
        <w:rPr>
          <w:rFonts w:ascii="Times New Roman" w:hAnsi="Times New Roman"/>
          <w:color w:val="191919"/>
          <w:sz w:val="20"/>
          <w:szCs w:val="20"/>
        </w:rPr>
        <w:t>, the regular status student is required to complete a planned degree program of study with the advice and approval of his/her academic adviso</w:t>
      </w:r>
      <w:r w:rsidR="0055783E">
        <w:rPr>
          <w:rFonts w:ascii="Times New Roman" w:hAnsi="Times New Roman"/>
          <w:color w:val="191919"/>
          <w:spacing w:val="-11"/>
          <w:sz w:val="20"/>
          <w:szCs w:val="20"/>
        </w:rPr>
        <w:t>r</w:t>
      </w:r>
      <w:r w:rsidR="0055783E">
        <w:rPr>
          <w:rFonts w:ascii="Times New Roman" w:hAnsi="Times New Roman"/>
          <w:color w:val="191919"/>
          <w:sz w:val="20"/>
          <w:szCs w:val="20"/>
        </w:rPr>
        <w:t>. Copies of this planned program will be filed with the Graduate School, the academic department</w:t>
      </w: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proofErr w:type="gramStart"/>
      <w:r>
        <w:rPr>
          <w:rFonts w:ascii="Times New Roman" w:hAnsi="Times New Roman"/>
          <w:color w:val="191919"/>
          <w:sz w:val="20"/>
          <w:szCs w:val="20"/>
        </w:rPr>
        <w:t>in</w:t>
      </w:r>
      <w:proofErr w:type="gramEnd"/>
      <w:r>
        <w:rPr>
          <w:rFonts w:ascii="Times New Roman" w:hAnsi="Times New Roman"/>
          <w:color w:val="191919"/>
          <w:sz w:val="20"/>
          <w:szCs w:val="20"/>
        </w:rPr>
        <w:t xml:space="preserve"> which the degree is to be awarded and the </w:t>
      </w:r>
      <w:ins w:id="0" w:author="jhawkins" w:date="2011-04-04T17:21:00Z">
        <w:r w:rsidR="00D85CB4">
          <w:rPr>
            <w:rFonts w:ascii="Times New Roman" w:hAnsi="Times New Roman"/>
            <w:color w:val="191919"/>
            <w:sz w:val="20"/>
            <w:szCs w:val="20"/>
          </w:rPr>
          <w:t xml:space="preserve">Office of Academic Services and </w:t>
        </w:r>
      </w:ins>
      <w:proofErr w:type="spellStart"/>
      <w:r>
        <w:rPr>
          <w:rFonts w:ascii="Times New Roman" w:hAnsi="Times New Roman"/>
          <w:color w:val="191919"/>
          <w:sz w:val="20"/>
          <w:szCs w:val="20"/>
        </w:rPr>
        <w:t>Registra</w:t>
      </w:r>
      <w:r>
        <w:rPr>
          <w:rFonts w:ascii="Times New Roman" w:hAnsi="Times New Roman"/>
          <w:color w:val="191919"/>
          <w:spacing w:val="8"/>
          <w:sz w:val="20"/>
          <w:szCs w:val="20"/>
        </w:rPr>
        <w:t>r</w:t>
      </w:r>
      <w:del w:id="1" w:author="jhawkins" w:date="2011-04-04T17:21:00Z">
        <w:r w:rsidDel="00D85CB4">
          <w:rPr>
            <w:rFonts w:ascii="Times New Roman" w:hAnsi="Times New Roman"/>
            <w:color w:val="191919"/>
            <w:spacing w:val="-11"/>
            <w:sz w:val="20"/>
            <w:szCs w:val="20"/>
          </w:rPr>
          <w:delText>’</w:delText>
        </w:r>
        <w:r w:rsidDel="00D85CB4">
          <w:rPr>
            <w:rFonts w:ascii="Times New Roman" w:hAnsi="Times New Roman"/>
            <w:color w:val="191919"/>
            <w:sz w:val="20"/>
            <w:szCs w:val="20"/>
          </w:rPr>
          <w:delText>s O</w:delText>
        </w:r>
        <w:r w:rsidDel="00D85CB4">
          <w:rPr>
            <w:rFonts w:ascii="Times New Roman" w:hAnsi="Times New Roman"/>
            <w:color w:val="191919"/>
            <w:spacing w:val="-4"/>
            <w:sz w:val="20"/>
            <w:szCs w:val="20"/>
          </w:rPr>
          <w:delText>f</w:delText>
        </w:r>
        <w:r w:rsidDel="00D85CB4">
          <w:rPr>
            <w:rFonts w:ascii="Times New Roman" w:hAnsi="Times New Roman"/>
            <w:color w:val="191919"/>
            <w:sz w:val="20"/>
            <w:szCs w:val="20"/>
          </w:rPr>
          <w:delText>fice</w:delText>
        </w:r>
      </w:del>
      <w:r>
        <w:rPr>
          <w:rFonts w:ascii="Times New Roman" w:hAnsi="Times New Roman"/>
          <w:color w:val="191919"/>
          <w:sz w:val="20"/>
          <w:szCs w:val="20"/>
        </w:rPr>
        <w:t>.</w:t>
      </w:r>
    </w:p>
    <w:p w:rsidR="0055783E" w:rsidRDefault="0055783E" w:rsidP="0055783E">
      <w:pPr>
        <w:widowControl w:val="0"/>
        <w:autoSpaceDE w:val="0"/>
        <w:autoSpaceDN w:val="0"/>
        <w:adjustRightInd w:val="0"/>
        <w:spacing w:before="10" w:after="0" w:line="250" w:lineRule="auto"/>
        <w:ind w:left="879" w:right="2072" w:firstLine="360"/>
        <w:rPr>
          <w:rFonts w:ascii="Times New Roman" w:hAnsi="Times New Roman"/>
          <w:color w:val="000000"/>
          <w:sz w:val="20"/>
          <w:szCs w:val="20"/>
        </w:rPr>
      </w:pPr>
      <w:r>
        <w:rPr>
          <w:rFonts w:ascii="Times New Roman" w:hAnsi="Times New Roman"/>
          <w:color w:val="191919"/>
          <w:sz w:val="20"/>
          <w:szCs w:val="20"/>
        </w:rPr>
        <w:t xml:space="preserve">Any </w:t>
      </w:r>
      <w:proofErr w:type="spellEnd"/>
      <w:r>
        <w:rPr>
          <w:rFonts w:ascii="Times New Roman" w:hAnsi="Times New Roman"/>
          <w:color w:val="191919"/>
          <w:sz w:val="20"/>
          <w:szCs w:val="20"/>
        </w:rPr>
        <w:t xml:space="preserve">adjustments or corrections of this approved program must be endorsed by </w:t>
      </w:r>
      <w:proofErr w:type="gramStart"/>
      <w:r>
        <w:rPr>
          <w:rFonts w:ascii="Times New Roman" w:hAnsi="Times New Roman"/>
          <w:color w:val="191919"/>
          <w:sz w:val="20"/>
          <w:szCs w:val="20"/>
        </w:rPr>
        <w:t>the depart</w:t>
      </w:r>
      <w:proofErr w:type="gramEnd"/>
      <w:r>
        <w:rPr>
          <w:rFonts w:ascii="Times New Roman" w:hAnsi="Times New Roman"/>
          <w:color w:val="191919"/>
          <w:sz w:val="20"/>
          <w:szCs w:val="20"/>
        </w:rPr>
        <w:t>- mental chairperson and filed with the Graduate School.</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final planned program is submitted at the time that the student applies for graduation.</w:t>
      </w:r>
      <w:r>
        <w:rPr>
          <w:rFonts w:ascii="Times New Roman" w:hAnsi="Times New Roman"/>
          <w:color w:val="191919"/>
          <w:spacing w:val="-11"/>
          <w:sz w:val="20"/>
          <w:szCs w:val="20"/>
        </w:rPr>
        <w:t xml:space="preserve"> </w:t>
      </w:r>
      <w:r>
        <w:rPr>
          <w:rFonts w:ascii="Times New Roman" w:hAnsi="Times New Roman"/>
          <w:color w:val="191919"/>
          <w:sz w:val="20"/>
          <w:szCs w:val="20"/>
        </w:rPr>
        <w:t>Adjustments to the final planned program are not permitted.</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r>
        <w:rPr>
          <w:rFonts w:ascii="Times New Roman" w:hAnsi="Times New Roman"/>
          <w:b/>
          <w:bCs/>
          <w:color w:val="191919"/>
          <w:sz w:val="20"/>
          <w:szCs w:val="20"/>
        </w:rPr>
        <w:t>Academic Standards</w:t>
      </w:r>
    </w:p>
    <w:p w:rsidR="0055783E" w:rsidRDefault="0055783E" w:rsidP="0055783E">
      <w:pPr>
        <w:widowControl w:val="0"/>
        <w:autoSpaceDE w:val="0"/>
        <w:autoSpaceDN w:val="0"/>
        <w:adjustRightInd w:val="0"/>
        <w:spacing w:before="10" w:after="0" w:line="250" w:lineRule="auto"/>
        <w:ind w:left="879" w:right="2028" w:firstLine="360"/>
        <w:rPr>
          <w:rFonts w:ascii="Times New Roman" w:hAnsi="Times New Roman"/>
          <w:color w:val="000000"/>
          <w:sz w:val="20"/>
          <w:szCs w:val="20"/>
        </w:rPr>
      </w:pPr>
      <w:r>
        <w:rPr>
          <w:rFonts w:ascii="Times New Roman" w:hAnsi="Times New Roman"/>
          <w:color w:val="191919"/>
          <w:sz w:val="20"/>
          <w:szCs w:val="20"/>
        </w:rPr>
        <w:t>The University is committed to o</w:t>
      </w:r>
      <w:r>
        <w:rPr>
          <w:rFonts w:ascii="Times New Roman" w:hAnsi="Times New Roman"/>
          <w:color w:val="191919"/>
          <w:spacing w:val="-4"/>
          <w:sz w:val="20"/>
          <w:szCs w:val="20"/>
        </w:rPr>
        <w:t>f</w:t>
      </w:r>
      <w:r>
        <w:rPr>
          <w:rFonts w:ascii="Times New Roman" w:hAnsi="Times New Roman"/>
          <w:color w:val="191919"/>
          <w:sz w:val="20"/>
          <w:szCs w:val="20"/>
        </w:rPr>
        <w:t>fering a high quality graduate program. Graduate students are required to maintain a minimum 3.0 grade-point average. For this reason, caution is exercised in retaining any student whose grades fall below acceptable academic standards.</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All grades re- </w:t>
      </w:r>
      <w:proofErr w:type="spellStart"/>
      <w:r>
        <w:rPr>
          <w:rFonts w:ascii="Times New Roman" w:hAnsi="Times New Roman"/>
          <w:color w:val="191919"/>
          <w:sz w:val="20"/>
          <w:szCs w:val="20"/>
        </w:rPr>
        <w:t>ceived</w:t>
      </w:r>
      <w:proofErr w:type="spellEnd"/>
      <w:r>
        <w:rPr>
          <w:rFonts w:ascii="Times New Roman" w:hAnsi="Times New Roman"/>
          <w:color w:val="191919"/>
          <w:sz w:val="20"/>
          <w:szCs w:val="20"/>
        </w:rPr>
        <w:t xml:space="preserve"> for graduate courses taken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will be used in the calculation of the cumulative grade-point average.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40" w:lineRule="auto"/>
        <w:ind w:left="879"/>
        <w:rPr>
          <w:rFonts w:ascii="Times New Roman" w:hAnsi="Times New Roman"/>
          <w:color w:val="000000"/>
          <w:sz w:val="20"/>
          <w:szCs w:val="20"/>
        </w:rPr>
      </w:pPr>
      <w:r w:rsidRPr="00570030">
        <w:rPr>
          <w:noProof/>
        </w:rPr>
        <w:pict>
          <v:shape id="_x0000_s1541" type="#_x0000_t202" style="position:absolute;left:0;text-align:left;margin-left:520.2pt;margin-top:356.95pt;width:1in;height:270.75pt;z-index:-251628544;mso-position-horizontal-relative:page;mso-position-vertic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P</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ROGRAM</w:t>
                  </w:r>
                  <w:r>
                    <w:rPr>
                      <w:rFonts w:ascii="Impact" w:hAnsi="Impact" w:cs="Impact"/>
                      <w:color w:val="A3A3A3"/>
                      <w:position w:val="1"/>
                      <w:sz w:val="105"/>
                      <w:szCs w:val="105"/>
                    </w:rPr>
                    <w:t>S</w:t>
                  </w:r>
                  <w:r>
                    <w:rPr>
                      <w:rFonts w:ascii="Impact" w:hAnsi="Impact" w:cs="Impact"/>
                      <w:color w:val="A3A3A3"/>
                      <w:spacing w:val="-115"/>
                      <w:position w:val="1"/>
                      <w:sz w:val="105"/>
                      <w:szCs w:val="105"/>
                    </w:rPr>
                    <w:t xml:space="preserve"> </w:t>
                  </w:r>
                </w:p>
              </w:txbxContent>
            </v:textbox>
            <w10:wrap anchorx="page" anchory="page"/>
          </v:shape>
        </w:pict>
      </w:r>
      <w:r w:rsidR="0055783E">
        <w:rPr>
          <w:rFonts w:ascii="Times New Roman" w:hAnsi="Times New Roman"/>
          <w:b/>
          <w:bCs/>
          <w:color w:val="191919"/>
          <w:sz w:val="20"/>
          <w:szCs w:val="20"/>
        </w:rPr>
        <w:t>Grading System</w:t>
      </w:r>
    </w:p>
    <w:p w:rsidR="0055783E" w:rsidRDefault="0055783E" w:rsidP="0055783E">
      <w:pPr>
        <w:widowControl w:val="0"/>
        <w:autoSpaceDE w:val="0"/>
        <w:autoSpaceDN w:val="0"/>
        <w:adjustRightInd w:val="0"/>
        <w:spacing w:before="10" w:after="0" w:line="250" w:lineRule="auto"/>
        <w:ind w:left="879" w:right="1970" w:firstLine="360"/>
        <w:rPr>
          <w:rFonts w:ascii="Times New Roman" w:hAnsi="Times New Roman"/>
          <w:color w:val="000000"/>
          <w:sz w:val="20"/>
          <w:szCs w:val="20"/>
        </w:rPr>
      </w:pPr>
      <w:r>
        <w:rPr>
          <w:rFonts w:ascii="Times New Roman" w:hAnsi="Times New Roman"/>
          <w:color w:val="191919"/>
          <w:sz w:val="20"/>
          <w:szCs w:val="20"/>
        </w:rPr>
        <w:t>Final grades are submitted to the Records O</w:t>
      </w:r>
      <w:r>
        <w:rPr>
          <w:rFonts w:ascii="Times New Roman" w:hAnsi="Times New Roman"/>
          <w:color w:val="191919"/>
          <w:spacing w:val="-4"/>
          <w:sz w:val="20"/>
          <w:szCs w:val="20"/>
        </w:rPr>
        <w:t>f</w:t>
      </w:r>
      <w:r>
        <w:rPr>
          <w:rFonts w:ascii="Times New Roman" w:hAnsi="Times New Roman"/>
          <w:color w:val="191919"/>
          <w:sz w:val="20"/>
          <w:szCs w:val="20"/>
        </w:rPr>
        <w:t>fice at the end of the semeste</w:t>
      </w:r>
      <w:r>
        <w:rPr>
          <w:rFonts w:ascii="Times New Roman" w:hAnsi="Times New Roman"/>
          <w:color w:val="191919"/>
          <w:spacing w:val="-8"/>
          <w:sz w:val="20"/>
          <w:szCs w:val="20"/>
        </w:rPr>
        <w:t>r</w:t>
      </w:r>
      <w:r>
        <w:rPr>
          <w:rFonts w:ascii="Times New Roman" w:hAnsi="Times New Roman"/>
          <w:color w:val="191919"/>
          <w:sz w:val="20"/>
          <w:szCs w:val="20"/>
        </w:rPr>
        <w:t xml:space="preserve">, and these are made a part of a student's permanent record. Copies of these reports are sent to the students, to de- </w:t>
      </w:r>
      <w:proofErr w:type="spellStart"/>
      <w:r>
        <w:rPr>
          <w:rFonts w:ascii="Times New Roman" w:hAnsi="Times New Roman"/>
          <w:color w:val="191919"/>
          <w:sz w:val="20"/>
          <w:szCs w:val="20"/>
        </w:rPr>
        <w:t>partmental</w:t>
      </w:r>
      <w:proofErr w:type="spellEnd"/>
      <w:r>
        <w:rPr>
          <w:rFonts w:ascii="Times New Roman" w:hAnsi="Times New Roman"/>
          <w:color w:val="191919"/>
          <w:sz w:val="20"/>
          <w:szCs w:val="20"/>
        </w:rPr>
        <w:t xml:space="preserve"> chairpersons and to the parents and guardians upon approved request.</w:t>
      </w:r>
    </w:p>
    <w:p w:rsidR="0055783E" w:rsidRDefault="0055783E" w:rsidP="0055783E">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The o</w:t>
      </w:r>
      <w:r>
        <w:rPr>
          <w:rFonts w:ascii="Times New Roman" w:hAnsi="Times New Roman"/>
          <w:color w:val="191919"/>
          <w:spacing w:val="-4"/>
          <w:sz w:val="20"/>
          <w:szCs w:val="20"/>
        </w:rPr>
        <w:t>f</w:t>
      </w:r>
      <w:r>
        <w:rPr>
          <w:rFonts w:ascii="Times New Roman" w:hAnsi="Times New Roman"/>
          <w:color w:val="191919"/>
          <w:sz w:val="20"/>
          <w:szCs w:val="20"/>
        </w:rPr>
        <w:t>ficial grades with the meanings and quality points follow:</w:t>
      </w:r>
    </w:p>
    <w:p w:rsidR="0055783E" w:rsidRDefault="0055783E" w:rsidP="0055783E">
      <w:pPr>
        <w:widowControl w:val="0"/>
        <w:autoSpaceDE w:val="0"/>
        <w:autoSpaceDN w:val="0"/>
        <w:adjustRightInd w:val="0"/>
        <w:spacing w:before="10" w:after="0" w:line="250" w:lineRule="auto"/>
        <w:ind w:left="1239" w:right="2945"/>
        <w:rPr>
          <w:rFonts w:ascii="Times New Roman" w:hAnsi="Times New Roman"/>
          <w:color w:val="000000"/>
          <w:sz w:val="20"/>
          <w:szCs w:val="20"/>
        </w:rPr>
      </w:pPr>
      <w:r>
        <w:rPr>
          <w:rFonts w:ascii="Times New Roman" w:hAnsi="Times New Roman"/>
          <w:color w:val="191919"/>
          <w:sz w:val="20"/>
          <w:szCs w:val="20"/>
        </w:rPr>
        <w:t>"</w:t>
      </w:r>
      <w:proofErr w:type="gramStart"/>
      <w:r>
        <w:rPr>
          <w:rFonts w:ascii="Times New Roman" w:hAnsi="Times New Roman"/>
          <w:color w:val="191919"/>
          <w:sz w:val="20"/>
          <w:szCs w:val="20"/>
        </w:rPr>
        <w:t>A</w:t>
      </w:r>
      <w:proofErr w:type="gramEnd"/>
      <w:r>
        <w:rPr>
          <w:rFonts w:ascii="Times New Roman" w:hAnsi="Times New Roman"/>
          <w:color w:val="191919"/>
          <w:sz w:val="20"/>
          <w:szCs w:val="20"/>
        </w:rPr>
        <w:t>"</w:t>
      </w:r>
      <w:r>
        <w:rPr>
          <w:rFonts w:ascii="Times New Roman" w:hAnsi="Times New Roman"/>
          <w:color w:val="191919"/>
          <w:spacing w:val="2"/>
          <w:sz w:val="20"/>
          <w:szCs w:val="20"/>
        </w:rPr>
        <w:t xml:space="preserve"> </w:t>
      </w:r>
      <w:r>
        <w:rPr>
          <w:rFonts w:ascii="Times New Roman" w:hAnsi="Times New Roman"/>
          <w:color w:val="191919"/>
          <w:sz w:val="20"/>
          <w:szCs w:val="20"/>
        </w:rPr>
        <w:t>EXCELLEN</w:t>
      </w:r>
      <w:r>
        <w:rPr>
          <w:rFonts w:ascii="Times New Roman" w:hAnsi="Times New Roman"/>
          <w:color w:val="191919"/>
          <w:spacing w:val="-10"/>
          <w:sz w:val="20"/>
          <w:szCs w:val="20"/>
        </w:rPr>
        <w:t>T</w:t>
      </w:r>
      <w:r>
        <w:rPr>
          <w:rFonts w:ascii="Times New Roman" w:hAnsi="Times New Roman"/>
          <w:color w:val="191919"/>
          <w:sz w:val="20"/>
          <w:szCs w:val="20"/>
        </w:rPr>
        <w:t>: Four quality points are allowed for each semester credit hou</w:t>
      </w:r>
      <w:r>
        <w:rPr>
          <w:rFonts w:ascii="Times New Roman" w:hAnsi="Times New Roman"/>
          <w:color w:val="191919"/>
          <w:spacing w:val="-11"/>
          <w:sz w:val="20"/>
          <w:szCs w:val="20"/>
        </w:rPr>
        <w:t>r</w:t>
      </w:r>
      <w:r>
        <w:rPr>
          <w:rFonts w:ascii="Times New Roman" w:hAnsi="Times New Roman"/>
          <w:color w:val="191919"/>
          <w:sz w:val="20"/>
          <w:szCs w:val="20"/>
        </w:rPr>
        <w:t>. "B"</w:t>
      </w:r>
      <w:r>
        <w:rPr>
          <w:rFonts w:ascii="Times New Roman" w:hAnsi="Times New Roman"/>
          <w:color w:val="191919"/>
          <w:spacing w:val="13"/>
          <w:sz w:val="20"/>
          <w:szCs w:val="20"/>
        </w:rPr>
        <w:t xml:space="preserve"> </w:t>
      </w:r>
      <w:r>
        <w:rPr>
          <w:rFonts w:ascii="Times New Roman" w:hAnsi="Times New Roman"/>
          <w:color w:val="191919"/>
          <w:sz w:val="20"/>
          <w:szCs w:val="20"/>
        </w:rPr>
        <w:t>GOOD:</w:t>
      </w:r>
      <w:r>
        <w:rPr>
          <w:rFonts w:ascii="Times New Roman" w:hAnsi="Times New Roman"/>
          <w:color w:val="191919"/>
          <w:spacing w:val="-4"/>
          <w:sz w:val="20"/>
          <w:szCs w:val="20"/>
        </w:rPr>
        <w:t xml:space="preserve"> </w:t>
      </w:r>
      <w:r>
        <w:rPr>
          <w:rFonts w:ascii="Times New Roman" w:hAnsi="Times New Roman"/>
          <w:color w:val="191919"/>
          <w:sz w:val="20"/>
          <w:szCs w:val="20"/>
        </w:rPr>
        <w:t>Three quality points are allowed for each semester credit hou</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"C"</w:t>
      </w:r>
      <w:r>
        <w:rPr>
          <w:rFonts w:ascii="Times New Roman" w:hAnsi="Times New Roman"/>
          <w:color w:val="191919"/>
          <w:spacing w:val="13"/>
          <w:sz w:val="20"/>
          <w:szCs w:val="20"/>
        </w:rPr>
        <w:t xml:space="preserve"> </w:t>
      </w:r>
      <w:r>
        <w:rPr>
          <w:rFonts w:ascii="Times New Roman" w:hAnsi="Times New Roman"/>
          <w:color w:val="191919"/>
          <w:sz w:val="20"/>
          <w:szCs w:val="20"/>
        </w:rPr>
        <w:t>S</w:t>
      </w:r>
      <w:r>
        <w:rPr>
          <w:rFonts w:ascii="Times New Roman" w:hAnsi="Times New Roman"/>
          <w:color w:val="191919"/>
          <w:spacing w:val="-22"/>
          <w:sz w:val="20"/>
          <w:szCs w:val="20"/>
        </w:rPr>
        <w:t>A</w:t>
      </w:r>
      <w:r>
        <w:rPr>
          <w:rFonts w:ascii="Times New Roman" w:hAnsi="Times New Roman"/>
          <w:color w:val="191919"/>
          <w:sz w:val="20"/>
          <w:szCs w:val="20"/>
        </w:rPr>
        <w:t>TIS</w:t>
      </w:r>
      <w:r>
        <w:rPr>
          <w:rFonts w:ascii="Times New Roman" w:hAnsi="Times New Roman"/>
          <w:color w:val="191919"/>
          <w:spacing w:val="-15"/>
          <w:sz w:val="20"/>
          <w:szCs w:val="20"/>
        </w:rPr>
        <w:t>F</w:t>
      </w:r>
      <w:r>
        <w:rPr>
          <w:rFonts w:ascii="Times New Roman" w:hAnsi="Times New Roman"/>
          <w:color w:val="191919"/>
          <w:sz w:val="20"/>
          <w:szCs w:val="20"/>
        </w:rPr>
        <w:t>AC</w:t>
      </w:r>
      <w:r>
        <w:rPr>
          <w:rFonts w:ascii="Times New Roman" w:hAnsi="Times New Roman"/>
          <w:color w:val="191919"/>
          <w:spacing w:val="-4"/>
          <w:sz w:val="20"/>
          <w:szCs w:val="20"/>
        </w:rPr>
        <w:t>T</w:t>
      </w:r>
      <w:r>
        <w:rPr>
          <w:rFonts w:ascii="Times New Roman" w:hAnsi="Times New Roman"/>
          <w:color w:val="191919"/>
          <w:sz w:val="20"/>
          <w:szCs w:val="20"/>
        </w:rPr>
        <w:t>O</w:t>
      </w:r>
      <w:r>
        <w:rPr>
          <w:rFonts w:ascii="Times New Roman" w:hAnsi="Times New Roman"/>
          <w:color w:val="191919"/>
          <w:spacing w:val="-11"/>
          <w:sz w:val="20"/>
          <w:szCs w:val="20"/>
        </w:rPr>
        <w:t>R</w:t>
      </w:r>
      <w:r>
        <w:rPr>
          <w:rFonts w:ascii="Times New Roman" w:hAnsi="Times New Roman"/>
          <w:color w:val="191919"/>
          <w:spacing w:val="-18"/>
          <w:sz w:val="20"/>
          <w:szCs w:val="20"/>
        </w:rPr>
        <w:t>Y</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wo quality points are allowed for each semester credit hour</w:t>
      </w:r>
    </w:p>
    <w:p w:rsidR="0055783E" w:rsidRDefault="0055783E" w:rsidP="0055783E">
      <w:pPr>
        <w:widowControl w:val="0"/>
        <w:autoSpaceDE w:val="0"/>
        <w:autoSpaceDN w:val="0"/>
        <w:adjustRightInd w:val="0"/>
        <w:spacing w:before="10" w:after="0" w:line="250" w:lineRule="auto"/>
        <w:ind w:left="1599" w:right="2368" w:hanging="360"/>
        <w:rPr>
          <w:rFonts w:ascii="Times New Roman" w:hAnsi="Times New Roman"/>
          <w:color w:val="000000"/>
          <w:sz w:val="20"/>
          <w:szCs w:val="20"/>
        </w:rPr>
      </w:pPr>
      <w:r>
        <w:rPr>
          <w:rFonts w:ascii="Times New Roman" w:hAnsi="Times New Roman"/>
          <w:color w:val="191919"/>
          <w:sz w:val="20"/>
          <w:szCs w:val="20"/>
        </w:rPr>
        <w:t>"D"</w:t>
      </w:r>
      <w:r>
        <w:rPr>
          <w:rFonts w:ascii="Times New Roman" w:hAnsi="Times New Roman"/>
          <w:color w:val="191919"/>
          <w:spacing w:val="2"/>
          <w:sz w:val="20"/>
          <w:szCs w:val="20"/>
        </w:rPr>
        <w:t xml:space="preserve"> </w:t>
      </w:r>
      <w:r>
        <w:rPr>
          <w:rFonts w:ascii="Times New Roman" w:hAnsi="Times New Roman"/>
          <w:color w:val="191919"/>
          <w:sz w:val="20"/>
          <w:szCs w:val="20"/>
        </w:rPr>
        <w:t>LOWEST</w:t>
      </w:r>
      <w:r>
        <w:rPr>
          <w:rFonts w:ascii="Times New Roman" w:hAnsi="Times New Roman"/>
          <w:color w:val="191919"/>
          <w:spacing w:val="-4"/>
          <w:sz w:val="20"/>
          <w:szCs w:val="20"/>
        </w:rPr>
        <w:t xml:space="preserve"> </w:t>
      </w:r>
      <w:r>
        <w:rPr>
          <w:rFonts w:ascii="Times New Roman" w:hAnsi="Times New Roman"/>
          <w:color w:val="191919"/>
          <w:spacing w:val="-18"/>
          <w:sz w:val="20"/>
          <w:szCs w:val="20"/>
        </w:rPr>
        <w:t>P</w:t>
      </w:r>
      <w:r>
        <w:rPr>
          <w:rFonts w:ascii="Times New Roman" w:hAnsi="Times New Roman"/>
          <w:color w:val="191919"/>
          <w:sz w:val="20"/>
          <w:szCs w:val="20"/>
        </w:rPr>
        <w:t>ASSING GRADE: One quality point is allowed for each semester credit hou</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1599" w:right="1995" w:hanging="360"/>
        <w:rPr>
          <w:rFonts w:ascii="Times New Roman" w:hAnsi="Times New Roman"/>
          <w:color w:val="000000"/>
          <w:sz w:val="20"/>
          <w:szCs w:val="20"/>
        </w:rPr>
      </w:pPr>
      <w:r>
        <w:rPr>
          <w:rFonts w:ascii="Times New Roman" w:hAnsi="Times New Roman"/>
          <w:color w:val="191919"/>
          <w:sz w:val="20"/>
          <w:szCs w:val="20"/>
        </w:rPr>
        <w:t>"F"</w:t>
      </w:r>
      <w:r>
        <w:rPr>
          <w:rFonts w:ascii="Times New Roman" w:hAnsi="Times New Roman"/>
          <w:color w:val="191919"/>
          <w:spacing w:val="35"/>
          <w:sz w:val="20"/>
          <w:szCs w:val="20"/>
        </w:rPr>
        <w:t xml:space="preserve"> </w:t>
      </w:r>
      <w:r>
        <w:rPr>
          <w:rFonts w:ascii="Times New Roman" w:hAnsi="Times New Roman"/>
          <w:color w:val="191919"/>
          <w:spacing w:val="-15"/>
          <w:sz w:val="20"/>
          <w:szCs w:val="20"/>
        </w:rPr>
        <w:t>F</w:t>
      </w:r>
      <w:r>
        <w:rPr>
          <w:rFonts w:ascii="Times New Roman" w:hAnsi="Times New Roman"/>
          <w:color w:val="191919"/>
          <w:sz w:val="20"/>
          <w:szCs w:val="20"/>
        </w:rPr>
        <w:t>AILURE:</w:t>
      </w:r>
      <w:r>
        <w:rPr>
          <w:rFonts w:ascii="Times New Roman" w:hAnsi="Times New Roman"/>
          <w:color w:val="191919"/>
          <w:spacing w:val="-4"/>
          <w:sz w:val="20"/>
          <w:szCs w:val="20"/>
        </w:rPr>
        <w:t xml:space="preserve"> </w:t>
      </w:r>
      <w:r>
        <w:rPr>
          <w:rFonts w:ascii="Times New Roman" w:hAnsi="Times New Roman"/>
          <w:color w:val="191919"/>
          <w:sz w:val="20"/>
          <w:szCs w:val="20"/>
        </w:rPr>
        <w:t>This mark indicates poor scholastic work or failure to o</w:t>
      </w:r>
      <w:r>
        <w:rPr>
          <w:rFonts w:ascii="Times New Roman" w:hAnsi="Times New Roman"/>
          <w:color w:val="191919"/>
          <w:spacing w:val="-4"/>
          <w:sz w:val="20"/>
          <w:szCs w:val="20"/>
        </w:rPr>
        <w:t>f</w:t>
      </w:r>
      <w:r>
        <w:rPr>
          <w:rFonts w:ascii="Times New Roman" w:hAnsi="Times New Roman"/>
          <w:color w:val="191919"/>
          <w:sz w:val="20"/>
          <w:szCs w:val="20"/>
        </w:rPr>
        <w:t xml:space="preserve">ficially withdraw from the course. In such cases, students must take the required courses at the next </w:t>
      </w:r>
      <w:proofErr w:type="spellStart"/>
      <w:r>
        <w:rPr>
          <w:rFonts w:ascii="Times New Roman" w:hAnsi="Times New Roman"/>
          <w:color w:val="191919"/>
          <w:sz w:val="20"/>
          <w:szCs w:val="20"/>
        </w:rPr>
        <w:t>oppo</w:t>
      </w:r>
      <w:r>
        <w:rPr>
          <w:rFonts w:ascii="Times New Roman" w:hAnsi="Times New Roman"/>
          <w:color w:val="191919"/>
          <w:spacing w:val="-4"/>
          <w:sz w:val="20"/>
          <w:szCs w:val="20"/>
        </w:rPr>
        <w:t>r</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tunit</w:t>
      </w:r>
      <w:r>
        <w:rPr>
          <w:rFonts w:ascii="Times New Roman" w:hAnsi="Times New Roman"/>
          <w:color w:val="191919"/>
          <w:spacing w:val="-13"/>
          <w:sz w:val="20"/>
          <w:szCs w:val="20"/>
        </w:rPr>
        <w:t>y</w:t>
      </w:r>
      <w:proofErr w:type="spellEnd"/>
      <w:r>
        <w:rPr>
          <w:rFonts w:ascii="Times New Roman" w:hAnsi="Times New Roman"/>
          <w:color w:val="191919"/>
          <w:sz w:val="20"/>
          <w:szCs w:val="20"/>
        </w:rPr>
        <w:t>. Students may repeat an elective course if desired. No quality points are allowed.</w:t>
      </w:r>
    </w:p>
    <w:p w:rsidR="0055783E" w:rsidRDefault="0055783E" w:rsidP="0055783E">
      <w:pPr>
        <w:widowControl w:val="0"/>
        <w:autoSpaceDE w:val="0"/>
        <w:autoSpaceDN w:val="0"/>
        <w:adjustRightInd w:val="0"/>
        <w:spacing w:after="0" w:line="250" w:lineRule="auto"/>
        <w:ind w:left="1599" w:right="1970" w:hanging="360"/>
        <w:rPr>
          <w:rFonts w:ascii="Times New Roman" w:hAnsi="Times New Roman"/>
          <w:color w:val="000000"/>
          <w:sz w:val="20"/>
          <w:szCs w:val="20"/>
        </w:rPr>
      </w:pPr>
      <w:r>
        <w:rPr>
          <w:rFonts w:ascii="Times New Roman" w:hAnsi="Times New Roman"/>
          <w:color w:val="191919"/>
          <w:sz w:val="20"/>
          <w:szCs w:val="20"/>
        </w:rPr>
        <w:t>"I</w:t>
      </w:r>
      <w:proofErr w:type="gramStart"/>
      <w:r>
        <w:rPr>
          <w:rFonts w:ascii="Times New Roman" w:hAnsi="Times New Roman"/>
          <w:color w:val="191919"/>
          <w:sz w:val="20"/>
          <w:szCs w:val="20"/>
        </w:rPr>
        <w:t xml:space="preserve">" </w:t>
      </w:r>
      <w:r>
        <w:rPr>
          <w:rFonts w:ascii="Times New Roman" w:hAnsi="Times New Roman"/>
          <w:color w:val="191919"/>
          <w:spacing w:val="30"/>
          <w:sz w:val="20"/>
          <w:szCs w:val="20"/>
        </w:rPr>
        <w:t xml:space="preserve"> </w:t>
      </w:r>
      <w:r>
        <w:rPr>
          <w:rFonts w:ascii="Times New Roman" w:hAnsi="Times New Roman"/>
          <w:color w:val="191919"/>
          <w:sz w:val="20"/>
          <w:szCs w:val="20"/>
        </w:rPr>
        <w:t>This</w:t>
      </w:r>
      <w:proofErr w:type="gramEnd"/>
      <w:r>
        <w:rPr>
          <w:rFonts w:ascii="Times New Roman" w:hAnsi="Times New Roman"/>
          <w:color w:val="191919"/>
          <w:sz w:val="20"/>
          <w:szCs w:val="20"/>
        </w:rPr>
        <w:t xml:space="preserve"> symbol indicates that a student has completed the major portion of the requirements for a given course, but for reasons beyond expected control (such as illness or family eme</w:t>
      </w:r>
      <w:r>
        <w:rPr>
          <w:rFonts w:ascii="Times New Roman" w:hAnsi="Times New Roman"/>
          <w:color w:val="191919"/>
          <w:spacing w:val="-4"/>
          <w:sz w:val="20"/>
          <w:szCs w:val="20"/>
        </w:rPr>
        <w:t>r</w:t>
      </w:r>
      <w:r>
        <w:rPr>
          <w:rFonts w:ascii="Times New Roman" w:hAnsi="Times New Roman"/>
          <w:color w:val="191919"/>
          <w:sz w:val="20"/>
          <w:szCs w:val="20"/>
        </w:rPr>
        <w:t>gency), could not complete the course requirements. Normall</w:t>
      </w:r>
      <w:r>
        <w:rPr>
          <w:rFonts w:ascii="Times New Roman" w:hAnsi="Times New Roman"/>
          <w:color w:val="191919"/>
          <w:spacing w:val="-13"/>
          <w:sz w:val="20"/>
          <w:szCs w:val="20"/>
        </w:rPr>
        <w:t>y</w:t>
      </w:r>
      <w:r>
        <w:rPr>
          <w:rFonts w:ascii="Times New Roman" w:hAnsi="Times New Roman"/>
          <w:color w:val="191919"/>
          <w:sz w:val="20"/>
          <w:szCs w:val="20"/>
        </w:rPr>
        <w:t xml:space="preserve">, incomplete grades must be removed by the end of the first semester following the awarding of the </w:t>
      </w:r>
      <w:proofErr w:type="spellStart"/>
      <w:r>
        <w:rPr>
          <w:rFonts w:ascii="Times New Roman" w:hAnsi="Times New Roman"/>
          <w:color w:val="191919"/>
          <w:sz w:val="20"/>
          <w:szCs w:val="20"/>
        </w:rPr>
        <w:t>incom</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plete</w:t>
      </w:r>
      <w:proofErr w:type="spellEnd"/>
      <w:r>
        <w:rPr>
          <w:rFonts w:ascii="Times New Roman" w:hAnsi="Times New Roman"/>
          <w:color w:val="191919"/>
          <w:sz w:val="20"/>
          <w:szCs w:val="20"/>
        </w:rPr>
        <w:t xml:space="preserve">. If an "Incomplete" is not satisfactorily removed after two semesters of </w:t>
      </w:r>
      <w:proofErr w:type="spellStart"/>
      <w:r>
        <w:rPr>
          <w:rFonts w:ascii="Times New Roman" w:hAnsi="Times New Roman"/>
          <w:color w:val="191919"/>
          <w:sz w:val="20"/>
          <w:szCs w:val="20"/>
        </w:rPr>
        <w:t>matricula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the symbol "I" will be changed to "</w:t>
      </w:r>
      <w:r>
        <w:rPr>
          <w:rFonts w:ascii="Times New Roman" w:hAnsi="Times New Roman"/>
          <w:color w:val="191919"/>
          <w:spacing w:val="-16"/>
          <w:sz w:val="20"/>
          <w:szCs w:val="20"/>
        </w:rPr>
        <w:t>F</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 xml:space="preserve">o remove an “Incomplete,” the student must secure a permit from the </w:t>
      </w:r>
      <w:ins w:id="2" w:author="jhawkins" w:date="2011-04-04T17:21:00Z">
        <w:r w:rsidR="00D85CB4">
          <w:rPr>
            <w:rFonts w:ascii="Times New Roman" w:hAnsi="Times New Roman"/>
            <w:color w:val="191919"/>
            <w:sz w:val="20"/>
            <w:szCs w:val="20"/>
          </w:rPr>
          <w:t xml:space="preserve">Office of Academic Services and </w:t>
        </w:r>
      </w:ins>
      <w:r>
        <w:rPr>
          <w:rFonts w:ascii="Times New Roman" w:hAnsi="Times New Roman"/>
          <w:color w:val="191919"/>
          <w:sz w:val="20"/>
          <w:szCs w:val="20"/>
        </w:rPr>
        <w:t>Registrar</w:t>
      </w:r>
      <w:del w:id="3" w:author="jhawkins" w:date="2011-04-04T17:21:00Z">
        <w:r w:rsidDel="00D85CB4">
          <w:rPr>
            <w:rFonts w:ascii="Times New Roman" w:hAnsi="Times New Roman"/>
            <w:color w:val="191919"/>
            <w:sz w:val="20"/>
            <w:szCs w:val="20"/>
          </w:rPr>
          <w:delText>'s O</w:delText>
        </w:r>
        <w:r w:rsidDel="00D85CB4">
          <w:rPr>
            <w:rFonts w:ascii="Times New Roman" w:hAnsi="Times New Roman"/>
            <w:color w:val="191919"/>
            <w:spacing w:val="-4"/>
            <w:sz w:val="20"/>
            <w:szCs w:val="20"/>
          </w:rPr>
          <w:delText>f</w:delText>
        </w:r>
        <w:r w:rsidDel="00D85CB4">
          <w:rPr>
            <w:rFonts w:ascii="Times New Roman" w:hAnsi="Times New Roman"/>
            <w:color w:val="191919"/>
            <w:sz w:val="20"/>
            <w:szCs w:val="20"/>
          </w:rPr>
          <w:delText>fice</w:delText>
        </w:r>
      </w:del>
      <w:r>
        <w:rPr>
          <w:rFonts w:ascii="Times New Roman" w:hAnsi="Times New Roman"/>
          <w:color w:val="191919"/>
          <w:sz w:val="20"/>
          <w:szCs w:val="20"/>
        </w:rPr>
        <w:t xml:space="preserve"> and submit it to the instructo</w:t>
      </w:r>
      <w:r>
        <w:rPr>
          <w:rFonts w:ascii="Times New Roman" w:hAnsi="Times New Roman"/>
          <w:color w:val="191919"/>
          <w:spacing w:val="-11"/>
          <w:sz w:val="20"/>
          <w:szCs w:val="20"/>
        </w:rPr>
        <w:t>r</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z w:val="20"/>
          <w:szCs w:val="20"/>
        </w:rPr>
        <w:t>The instructor will execute a Request to Remove an Incomplete form and submit it to the O</w:t>
      </w:r>
      <w:r>
        <w:rPr>
          <w:rFonts w:ascii="Times New Roman" w:hAnsi="Times New Roman"/>
          <w:color w:val="191919"/>
          <w:spacing w:val="-4"/>
          <w:sz w:val="20"/>
          <w:szCs w:val="20"/>
        </w:rPr>
        <w:t>f</w:t>
      </w:r>
      <w:r>
        <w:rPr>
          <w:rFonts w:ascii="Times New Roman" w:hAnsi="Times New Roman"/>
          <w:color w:val="191919"/>
          <w:sz w:val="20"/>
          <w:szCs w:val="20"/>
        </w:rPr>
        <w:t xml:space="preserve">fice of the </w:t>
      </w:r>
      <w:r>
        <w:rPr>
          <w:rFonts w:ascii="Times New Roman" w:hAnsi="Times New Roman"/>
          <w:color w:val="191919"/>
          <w:spacing w:val="-12"/>
          <w:sz w:val="20"/>
          <w:szCs w:val="20"/>
        </w:rPr>
        <w:t>V</w:t>
      </w:r>
      <w:r>
        <w:rPr>
          <w:rFonts w:ascii="Times New Roman" w:hAnsi="Times New Roman"/>
          <w:color w:val="191919"/>
          <w:sz w:val="20"/>
          <w:szCs w:val="20"/>
        </w:rPr>
        <w:t>ice President of</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for approval.</w:t>
      </w:r>
    </w:p>
    <w:p w:rsidR="0055783E" w:rsidRDefault="0055783E" w:rsidP="0055783E">
      <w:pPr>
        <w:widowControl w:val="0"/>
        <w:autoSpaceDE w:val="0"/>
        <w:autoSpaceDN w:val="0"/>
        <w:adjustRightInd w:val="0"/>
        <w:spacing w:after="0" w:line="250" w:lineRule="auto"/>
        <w:ind w:left="1599" w:right="1993" w:hanging="360"/>
        <w:rPr>
          <w:rFonts w:ascii="Times New Roman" w:hAnsi="Times New Roman"/>
          <w:color w:val="000000"/>
          <w:sz w:val="20"/>
          <w:szCs w:val="20"/>
        </w:rPr>
      </w:pPr>
      <w:r>
        <w:rPr>
          <w:rFonts w:ascii="Times New Roman" w:hAnsi="Times New Roman"/>
          <w:color w:val="191919"/>
          <w:sz w:val="20"/>
          <w:szCs w:val="20"/>
        </w:rPr>
        <w:t>"IP"</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This </w:t>
      </w:r>
      <w:proofErr w:type="gramStart"/>
      <w:r>
        <w:rPr>
          <w:rFonts w:ascii="Times New Roman" w:hAnsi="Times New Roman"/>
          <w:color w:val="191919"/>
          <w:sz w:val="20"/>
          <w:szCs w:val="20"/>
        </w:rPr>
        <w:t>symbol  indicates</w:t>
      </w:r>
      <w:proofErr w:type="gramEnd"/>
      <w:r>
        <w:rPr>
          <w:rFonts w:ascii="Times New Roman" w:hAnsi="Times New Roman"/>
          <w:color w:val="191919"/>
          <w:sz w:val="20"/>
          <w:szCs w:val="20"/>
        </w:rPr>
        <w:t xml:space="preserve"> that credit has not been given in courses that require a continua-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of work beyond the term for which the student signed up for the course.</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use of this symbol is approved for dissertation and thesis hours and project courses. Students may enroll in and take courses in which the “IP” symbol is awarded for up to three </w:t>
      </w:r>
      <w:proofErr w:type="spellStart"/>
      <w:r>
        <w:rPr>
          <w:rFonts w:ascii="Times New Roman" w:hAnsi="Times New Roman"/>
          <w:color w:val="191919"/>
          <w:sz w:val="20"/>
          <w:szCs w:val="20"/>
        </w:rPr>
        <w:t>suc</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cessive</w:t>
      </w:r>
      <w:proofErr w:type="spellEnd"/>
      <w:r>
        <w:rPr>
          <w:rFonts w:ascii="Times New Roman" w:hAnsi="Times New Roman"/>
          <w:color w:val="191919"/>
          <w:sz w:val="20"/>
          <w:szCs w:val="20"/>
        </w:rPr>
        <w:t xml:space="preserve"> terms.</w:t>
      </w:r>
      <w:r>
        <w:rPr>
          <w:rFonts w:ascii="Times New Roman" w:hAnsi="Times New Roman"/>
          <w:color w:val="191919"/>
          <w:spacing w:val="-4"/>
          <w:sz w:val="20"/>
          <w:szCs w:val="20"/>
        </w:rPr>
        <w:t xml:space="preserve"> </w:t>
      </w:r>
      <w:r>
        <w:rPr>
          <w:rFonts w:ascii="Times New Roman" w:hAnsi="Times New Roman"/>
          <w:color w:val="191919"/>
          <w:spacing w:val="-8"/>
          <w:sz w:val="20"/>
          <w:szCs w:val="20"/>
        </w:rPr>
        <w:t>W</w:t>
      </w:r>
      <w:r>
        <w:rPr>
          <w:rFonts w:ascii="Times New Roman" w:hAnsi="Times New Roman"/>
          <w:color w:val="191919"/>
          <w:sz w:val="20"/>
          <w:szCs w:val="20"/>
        </w:rPr>
        <w:t>ith the exception of Learning Support and Regents’</w:t>
      </w:r>
      <w:r>
        <w:rPr>
          <w:rFonts w:ascii="Times New Roman" w:hAnsi="Times New Roman"/>
          <w:color w:val="191919"/>
          <w:spacing w:val="-18"/>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 xml:space="preserve">est remediation courses, this symbol cannot be used for other courses. If the student has not completed the course(s) after three successive terms, the student must request and be granted </w:t>
      </w:r>
      <w:proofErr w:type="spellStart"/>
      <w:r>
        <w:rPr>
          <w:rFonts w:ascii="Times New Roman" w:hAnsi="Times New Roman"/>
          <w:color w:val="191919"/>
          <w:sz w:val="20"/>
          <w:szCs w:val="20"/>
        </w:rPr>
        <w:t>ap</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proval</w:t>
      </w:r>
      <w:proofErr w:type="spellEnd"/>
      <w:r>
        <w:rPr>
          <w:rFonts w:ascii="Times New Roman" w:hAnsi="Times New Roman"/>
          <w:color w:val="191919"/>
          <w:sz w:val="20"/>
          <w:szCs w:val="20"/>
        </w:rPr>
        <w:t xml:space="preserve"> to re-enroll in the course(s) by the Department Chai</w:t>
      </w:r>
      <w:r>
        <w:rPr>
          <w:rFonts w:ascii="Times New Roman" w:hAnsi="Times New Roman"/>
          <w:color w:val="191919"/>
          <w:spacing w:val="-8"/>
          <w:sz w:val="20"/>
          <w:szCs w:val="20"/>
        </w:rPr>
        <w:t>r</w:t>
      </w:r>
      <w:r>
        <w:rPr>
          <w:rFonts w:ascii="Times New Roman" w:hAnsi="Times New Roman"/>
          <w:color w:val="191919"/>
          <w:sz w:val="20"/>
          <w:szCs w:val="20"/>
        </w:rPr>
        <w:t>, Dean and</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ice President for 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w:t>
      </w:r>
      <w:r>
        <w:rPr>
          <w:rFonts w:ascii="Times New Roman" w:hAnsi="Times New Roman"/>
          <w:color w:val="191919"/>
          <w:spacing w:val="-4"/>
          <w:sz w:val="20"/>
          <w:szCs w:val="20"/>
        </w:rPr>
        <w:t xml:space="preserve"> </w:t>
      </w:r>
      <w:r>
        <w:rPr>
          <w:rFonts w:ascii="Times New Roman" w:hAnsi="Times New Roman"/>
          <w:color w:val="191919"/>
          <w:sz w:val="20"/>
          <w:szCs w:val="20"/>
        </w:rPr>
        <w:t>This symbol cannot be substituted for an “I” (incomplete).</w:t>
      </w:r>
    </w:p>
    <w:p w:rsidR="0055783E" w:rsidRDefault="0055783E" w:rsidP="0055783E">
      <w:pPr>
        <w:widowControl w:val="0"/>
        <w:autoSpaceDE w:val="0"/>
        <w:autoSpaceDN w:val="0"/>
        <w:adjustRightInd w:val="0"/>
        <w:spacing w:after="0" w:line="250" w:lineRule="auto"/>
        <w:ind w:left="1599" w:right="1993" w:hanging="360"/>
        <w:rPr>
          <w:rFonts w:ascii="Times New Roman" w:hAnsi="Times New Roman"/>
          <w:color w:val="000000"/>
          <w:sz w:val="20"/>
          <w:szCs w:val="20"/>
        </w:rPr>
        <w:sectPr w:rsidR="0055783E">
          <w:pgSz w:w="12240" w:h="15840"/>
          <w:pgMar w:top="260" w:right="260" w:bottom="280" w:left="1240" w:header="0" w:footer="944" w:gutter="0"/>
          <w:cols w:space="720"/>
          <w:noEndnote/>
        </w:sectPr>
      </w:pPr>
    </w:p>
    <w:tbl>
      <w:tblPr>
        <w:tblW w:w="0" w:type="auto"/>
        <w:tblInd w:w="119"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9" w:after="0" w:line="130" w:lineRule="exact"/>
              <w:rPr>
                <w:rFonts w:ascii="Times New Roman" w:hAnsi="Times New Roman"/>
                <w:sz w:val="13"/>
                <w:szCs w:val="13"/>
              </w:rPr>
            </w:pPr>
          </w:p>
          <w:p w:rsidR="0055783E" w:rsidRPr="00FA7AC7" w:rsidRDefault="0055783E" w:rsidP="00F319A1">
            <w:pPr>
              <w:widowControl w:val="0"/>
              <w:autoSpaceDE w:val="0"/>
              <w:autoSpaceDN w:val="0"/>
              <w:adjustRightInd w:val="0"/>
              <w:spacing w:after="0" w:line="240" w:lineRule="auto"/>
              <w:ind w:left="683"/>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THER</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8"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6" w:after="0" w:line="250" w:lineRule="auto"/>
        <w:ind w:left="2664" w:right="870" w:hanging="360"/>
        <w:rPr>
          <w:rFonts w:ascii="Times New Roman" w:hAnsi="Times New Roman"/>
          <w:color w:val="000000"/>
          <w:sz w:val="20"/>
          <w:szCs w:val="20"/>
        </w:rPr>
      </w:pPr>
      <w:r w:rsidRPr="00570030">
        <w:rPr>
          <w:noProof/>
        </w:rPr>
        <w:pict>
          <v:group id="_x0000_s1542" style="position:absolute;left:0;text-align:left;margin-left:263.55pt;margin-top:-54.15pt;width:31.2pt;height:31.05pt;z-index:-251627520;mso-position-horizontal-relative:page" coordorigin="5271,-1083" coordsize="624,621" o:allowincell="f">
            <v:rect id="_x0000_s1543" style="position:absolute;left:5276;top:-1078;width:613;height:610" o:allowincell="f" stroked="f">
              <v:path arrowok="t"/>
            </v:rect>
            <v:rect id="_x0000_s1544" style="position:absolute;left:5276;top:-1078;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color w:val="191919"/>
          <w:sz w:val="20"/>
          <w:szCs w:val="20"/>
        </w:rPr>
        <w:t>"W"</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This symbol indicates that a student was permitted to withdraw without penalt</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r w:rsidR="0055783E">
        <w:rPr>
          <w:rFonts w:ascii="Times New Roman" w:hAnsi="Times New Roman"/>
          <w:color w:val="191919"/>
          <w:spacing w:val="-4"/>
          <w:sz w:val="20"/>
          <w:szCs w:val="20"/>
        </w:rPr>
        <w:t xml:space="preserve"> </w:t>
      </w:r>
      <w:r w:rsidR="0055783E">
        <w:rPr>
          <w:rFonts w:ascii="Times New Roman" w:hAnsi="Times New Roman"/>
          <w:color w:val="191919"/>
          <w:spacing w:val="-8"/>
          <w:sz w:val="20"/>
          <w:szCs w:val="20"/>
        </w:rPr>
        <w:t>W</w:t>
      </w:r>
      <w:r w:rsidR="0055783E">
        <w:rPr>
          <w:rFonts w:ascii="Times New Roman" w:hAnsi="Times New Roman"/>
          <w:color w:val="191919"/>
          <w:sz w:val="20"/>
          <w:szCs w:val="20"/>
        </w:rPr>
        <w:t xml:space="preserve">ith- </w:t>
      </w:r>
      <w:proofErr w:type="spellStart"/>
      <w:r w:rsidR="0055783E">
        <w:rPr>
          <w:rFonts w:ascii="Times New Roman" w:hAnsi="Times New Roman"/>
          <w:color w:val="191919"/>
          <w:sz w:val="20"/>
          <w:szCs w:val="20"/>
        </w:rPr>
        <w:t>drawals</w:t>
      </w:r>
      <w:proofErr w:type="spellEnd"/>
      <w:r w:rsidR="0055783E">
        <w:rPr>
          <w:rFonts w:ascii="Times New Roman" w:hAnsi="Times New Roman"/>
          <w:color w:val="191919"/>
          <w:sz w:val="20"/>
          <w:szCs w:val="20"/>
        </w:rPr>
        <w:t xml:space="preserve"> without penalty will not be permitted after the midpoint of the total grading </w:t>
      </w:r>
      <w:proofErr w:type="spellStart"/>
      <w:r w:rsidR="0055783E">
        <w:rPr>
          <w:rFonts w:ascii="Times New Roman" w:hAnsi="Times New Roman"/>
          <w:color w:val="191919"/>
          <w:sz w:val="20"/>
          <w:szCs w:val="20"/>
        </w:rPr>
        <w:t>pe</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riod</w:t>
      </w:r>
      <w:proofErr w:type="spellEnd"/>
      <w:r w:rsidR="0055783E">
        <w:rPr>
          <w:rFonts w:ascii="Times New Roman" w:hAnsi="Times New Roman"/>
          <w:color w:val="191919"/>
          <w:sz w:val="20"/>
          <w:szCs w:val="20"/>
        </w:rPr>
        <w:t xml:space="preserve"> (including final examinations,) except in cases of hardship as determined by the</w:t>
      </w:r>
      <w:r w:rsidR="0055783E">
        <w:rPr>
          <w:rFonts w:ascii="Times New Roman" w:hAnsi="Times New Roman"/>
          <w:color w:val="191919"/>
          <w:spacing w:val="-4"/>
          <w:sz w:val="20"/>
          <w:szCs w:val="20"/>
        </w:rPr>
        <w:t xml:space="preserve"> </w:t>
      </w:r>
      <w:r w:rsidR="0055783E">
        <w:rPr>
          <w:rFonts w:ascii="Times New Roman" w:hAnsi="Times New Roman"/>
          <w:color w:val="191919"/>
          <w:spacing w:val="-12"/>
          <w:sz w:val="20"/>
          <w:szCs w:val="20"/>
        </w:rPr>
        <w:t>V</w:t>
      </w:r>
      <w:r w:rsidR="0055783E">
        <w:rPr>
          <w:rFonts w:ascii="Times New Roman" w:hAnsi="Times New Roman"/>
          <w:color w:val="191919"/>
          <w:sz w:val="20"/>
          <w:szCs w:val="20"/>
        </w:rPr>
        <w:t>ice President for Student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4"/>
          <w:sz w:val="20"/>
          <w:szCs w:val="20"/>
        </w:rPr>
        <w:t>f</w:t>
      </w:r>
      <w:r w:rsidR="0055783E">
        <w:rPr>
          <w:rFonts w:ascii="Times New Roman" w:hAnsi="Times New Roman"/>
          <w:color w:val="191919"/>
          <w:sz w:val="20"/>
          <w:szCs w:val="20"/>
        </w:rPr>
        <w:t>fairs.</w:t>
      </w:r>
    </w:p>
    <w:p w:rsidR="0055783E" w:rsidRDefault="0055783E" w:rsidP="0055783E">
      <w:pPr>
        <w:widowControl w:val="0"/>
        <w:autoSpaceDE w:val="0"/>
        <w:autoSpaceDN w:val="0"/>
        <w:adjustRightInd w:val="0"/>
        <w:spacing w:after="0" w:line="250" w:lineRule="auto"/>
        <w:ind w:left="2664" w:right="937" w:hanging="360"/>
        <w:rPr>
          <w:rFonts w:ascii="Times New Roman" w:hAnsi="Times New Roman"/>
          <w:color w:val="000000"/>
          <w:sz w:val="20"/>
          <w:szCs w:val="20"/>
        </w:rPr>
      </w:pPr>
      <w:r>
        <w:rPr>
          <w:rFonts w:ascii="Times New Roman" w:hAnsi="Times New Roman"/>
          <w:color w:val="191919"/>
          <w:sz w:val="20"/>
          <w:szCs w:val="20"/>
        </w:rPr>
        <w:t>"S"</w:t>
      </w:r>
      <w:r>
        <w:rPr>
          <w:rFonts w:ascii="Times New Roman" w:hAnsi="Times New Roman"/>
          <w:color w:val="191919"/>
          <w:spacing w:val="35"/>
          <w:sz w:val="20"/>
          <w:szCs w:val="20"/>
        </w:rPr>
        <w:t xml:space="preserve"> </w:t>
      </w:r>
      <w:r>
        <w:rPr>
          <w:rFonts w:ascii="Times New Roman" w:hAnsi="Times New Roman"/>
          <w:color w:val="191919"/>
          <w:sz w:val="20"/>
          <w:szCs w:val="20"/>
        </w:rPr>
        <w:t xml:space="preserve">This symbol indicates that credit has been given for </w:t>
      </w:r>
      <w:proofErr w:type="gramStart"/>
      <w:r>
        <w:rPr>
          <w:rFonts w:ascii="Times New Roman" w:hAnsi="Times New Roman"/>
          <w:color w:val="191919"/>
          <w:sz w:val="20"/>
          <w:szCs w:val="20"/>
        </w:rPr>
        <w:t>completion of the degree require</w:t>
      </w:r>
      <w:proofErr w:type="gramEnd"/>
      <w:r>
        <w:rPr>
          <w:rFonts w:ascii="Times New Roman" w:hAnsi="Times New Roman"/>
          <w:color w:val="191919"/>
          <w:sz w:val="20"/>
          <w:szCs w:val="20"/>
        </w:rPr>
        <w:t xml:space="preserve">- </w:t>
      </w:r>
      <w:proofErr w:type="spellStart"/>
      <w:r>
        <w:rPr>
          <w:rFonts w:ascii="Times New Roman" w:hAnsi="Times New Roman"/>
          <w:color w:val="191919"/>
          <w:sz w:val="20"/>
          <w:szCs w:val="20"/>
        </w:rPr>
        <w:t>ments</w:t>
      </w:r>
      <w:proofErr w:type="spellEnd"/>
      <w:r>
        <w:rPr>
          <w:rFonts w:ascii="Times New Roman" w:hAnsi="Times New Roman"/>
          <w:color w:val="191919"/>
          <w:sz w:val="20"/>
          <w:szCs w:val="20"/>
        </w:rPr>
        <w:t xml:space="preserve"> for work other than academic. Use of this symbol is approved for dissertation and thesis hours, student teaching, clinical practicum, internships and proficiency require- </w:t>
      </w:r>
      <w:proofErr w:type="spellStart"/>
      <w:r>
        <w:rPr>
          <w:rFonts w:ascii="Times New Roman" w:hAnsi="Times New Roman"/>
          <w:color w:val="191919"/>
          <w:sz w:val="20"/>
          <w:szCs w:val="20"/>
        </w:rPr>
        <w:t>ments</w:t>
      </w:r>
      <w:proofErr w:type="spellEnd"/>
      <w:r>
        <w:rPr>
          <w:rFonts w:ascii="Times New Roman" w:hAnsi="Times New Roman"/>
          <w:color w:val="191919"/>
          <w:sz w:val="20"/>
          <w:szCs w:val="20"/>
        </w:rPr>
        <w:t xml:space="preserve"> in grade programs. Exceptions to the use of this symbol for academic course work must be submitted to the Chancellor for approval.</w:t>
      </w:r>
    </w:p>
    <w:p w:rsidR="0055783E" w:rsidRDefault="0055783E" w:rsidP="0055783E">
      <w:pPr>
        <w:widowControl w:val="0"/>
        <w:autoSpaceDE w:val="0"/>
        <w:autoSpaceDN w:val="0"/>
        <w:adjustRightInd w:val="0"/>
        <w:spacing w:after="0" w:line="250" w:lineRule="auto"/>
        <w:ind w:left="2664" w:right="1023" w:hanging="360"/>
        <w:rPr>
          <w:rFonts w:ascii="Times New Roman" w:hAnsi="Times New Roman"/>
          <w:color w:val="000000"/>
          <w:sz w:val="20"/>
          <w:szCs w:val="20"/>
        </w:rPr>
      </w:pPr>
      <w:r>
        <w:rPr>
          <w:rFonts w:ascii="Times New Roman" w:hAnsi="Times New Roman"/>
          <w:color w:val="191919"/>
          <w:sz w:val="20"/>
          <w:szCs w:val="20"/>
        </w:rPr>
        <w:t>"U"</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This symbol indicates unsatisfactory performance in a student's attempt to complete de- </w:t>
      </w:r>
      <w:proofErr w:type="spellStart"/>
      <w:r>
        <w:rPr>
          <w:rFonts w:ascii="Times New Roman" w:hAnsi="Times New Roman"/>
          <w:color w:val="191919"/>
          <w:sz w:val="20"/>
          <w:szCs w:val="20"/>
        </w:rPr>
        <w:t>gree</w:t>
      </w:r>
      <w:proofErr w:type="spellEnd"/>
      <w:r>
        <w:rPr>
          <w:rFonts w:ascii="Times New Roman" w:hAnsi="Times New Roman"/>
          <w:color w:val="191919"/>
          <w:sz w:val="20"/>
          <w:szCs w:val="20"/>
        </w:rPr>
        <w:t xml:space="preserve"> requirements other than academic.</w:t>
      </w:r>
      <w:r>
        <w:rPr>
          <w:rFonts w:ascii="Times New Roman" w:hAnsi="Times New Roman"/>
          <w:color w:val="191919"/>
          <w:spacing w:val="-3"/>
          <w:sz w:val="20"/>
          <w:szCs w:val="20"/>
        </w:rPr>
        <w:t xml:space="preserve"> </w:t>
      </w:r>
      <w:r>
        <w:rPr>
          <w:rFonts w:ascii="Times New Roman" w:hAnsi="Times New Roman"/>
          <w:color w:val="191919"/>
          <w:sz w:val="20"/>
          <w:szCs w:val="20"/>
        </w:rPr>
        <w:t xml:space="preserve">The use of this symbol is approved for </w:t>
      </w:r>
      <w:proofErr w:type="spellStart"/>
      <w:r>
        <w:rPr>
          <w:rFonts w:ascii="Times New Roman" w:hAnsi="Times New Roman"/>
          <w:color w:val="191919"/>
          <w:sz w:val="20"/>
          <w:szCs w:val="20"/>
        </w:rPr>
        <w:t>dissert</w:t>
      </w:r>
      <w:r>
        <w:rPr>
          <w:rFonts w:ascii="Times New Roman" w:hAnsi="Times New Roman"/>
          <w:color w:val="191919"/>
          <w:spacing w:val="-4"/>
          <w:sz w:val="20"/>
          <w:szCs w:val="20"/>
        </w:rPr>
        <w:t>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and thesis hours, student teaching, clinical practicum, internship and proficiency requirements in graduate programs. Exceptions to the use of this symbol for academic coursework must be submitted to the Chancellor for approval.</w:t>
      </w:r>
    </w:p>
    <w:p w:rsidR="0055783E" w:rsidRDefault="0055783E" w:rsidP="0055783E">
      <w:pPr>
        <w:widowControl w:val="0"/>
        <w:autoSpaceDE w:val="0"/>
        <w:autoSpaceDN w:val="0"/>
        <w:adjustRightInd w:val="0"/>
        <w:spacing w:after="0" w:line="250" w:lineRule="auto"/>
        <w:ind w:left="2664" w:right="1231" w:hanging="360"/>
        <w:rPr>
          <w:rFonts w:ascii="Times New Roman" w:hAnsi="Times New Roman"/>
          <w:color w:val="000000"/>
          <w:sz w:val="20"/>
          <w:szCs w:val="20"/>
        </w:rPr>
      </w:pPr>
      <w:r>
        <w:rPr>
          <w:rFonts w:ascii="Times New Roman" w:hAnsi="Times New Roman"/>
          <w:color w:val="191919"/>
          <w:sz w:val="20"/>
          <w:szCs w:val="20"/>
        </w:rPr>
        <w:t>"V"</w:t>
      </w:r>
      <w:r>
        <w:rPr>
          <w:rFonts w:ascii="Times New Roman" w:hAnsi="Times New Roman"/>
          <w:color w:val="191919"/>
          <w:spacing w:val="2"/>
          <w:sz w:val="20"/>
          <w:szCs w:val="20"/>
        </w:rPr>
        <w:t xml:space="preserve"> </w:t>
      </w:r>
      <w:r>
        <w:rPr>
          <w:rFonts w:ascii="Times New Roman" w:hAnsi="Times New Roman"/>
          <w:color w:val="191919"/>
          <w:sz w:val="20"/>
          <w:szCs w:val="20"/>
        </w:rPr>
        <w:t>This symbol indicates that a student was given permission to audit a course. Students may not transfer from audit to credit status or vice versa during a single semeste</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2664" w:right="921" w:hanging="360"/>
        <w:rPr>
          <w:rFonts w:ascii="Times New Roman" w:hAnsi="Times New Roman"/>
          <w:color w:val="000000"/>
          <w:sz w:val="20"/>
          <w:szCs w:val="20"/>
        </w:rPr>
      </w:pPr>
      <w:r>
        <w:rPr>
          <w:rFonts w:ascii="Times New Roman" w:hAnsi="Times New Roman"/>
          <w:color w:val="191919"/>
          <w:sz w:val="20"/>
          <w:szCs w:val="20"/>
        </w:rPr>
        <w:t>"K"</w:t>
      </w:r>
      <w:r>
        <w:rPr>
          <w:rFonts w:ascii="Times New Roman" w:hAnsi="Times New Roman"/>
          <w:color w:val="191919"/>
          <w:spacing w:val="2"/>
          <w:sz w:val="20"/>
          <w:szCs w:val="20"/>
        </w:rPr>
        <w:t xml:space="preserve"> </w:t>
      </w:r>
      <w:r>
        <w:rPr>
          <w:rFonts w:ascii="Times New Roman" w:hAnsi="Times New Roman"/>
          <w:color w:val="191919"/>
          <w:sz w:val="20"/>
          <w:szCs w:val="20"/>
        </w:rPr>
        <w:t xml:space="preserve">This symbol indicates that a student was given credit for the course via a credit by exam- </w:t>
      </w:r>
      <w:proofErr w:type="spellStart"/>
      <w:r>
        <w:rPr>
          <w:rFonts w:ascii="Times New Roman" w:hAnsi="Times New Roman"/>
          <w:color w:val="191919"/>
          <w:sz w:val="20"/>
          <w:szCs w:val="20"/>
        </w:rPr>
        <w:t>ination</w:t>
      </w:r>
      <w:proofErr w:type="spellEnd"/>
      <w:r>
        <w:rPr>
          <w:rFonts w:ascii="Times New Roman" w:hAnsi="Times New Roman"/>
          <w:color w:val="191919"/>
          <w:sz w:val="20"/>
          <w:szCs w:val="20"/>
        </w:rPr>
        <w:t xml:space="preserve"> program approved by the respective institution's faculty (CLE</w:t>
      </w:r>
      <w:r>
        <w:rPr>
          <w:rFonts w:ascii="Times New Roman" w:hAnsi="Times New Roman"/>
          <w:color w:val="191919"/>
          <w:spacing w:val="-22"/>
          <w:sz w:val="20"/>
          <w:szCs w:val="20"/>
        </w:rPr>
        <w:t>P</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22"/>
          <w:sz w:val="20"/>
          <w:szCs w:val="20"/>
        </w:rPr>
        <w:t>P</w:t>
      </w:r>
      <w:r>
        <w:rPr>
          <w:rFonts w:ascii="Times New Roman" w:hAnsi="Times New Roman"/>
          <w:color w:val="191919"/>
          <w:sz w:val="20"/>
          <w:szCs w:val="20"/>
        </w:rPr>
        <w:t>, Proficienc</w:t>
      </w:r>
      <w:r>
        <w:rPr>
          <w:rFonts w:ascii="Times New Roman" w:hAnsi="Times New Roman"/>
          <w:color w:val="191919"/>
          <w:spacing w:val="-13"/>
          <w:sz w:val="20"/>
          <w:szCs w:val="20"/>
        </w:rPr>
        <w:t>y</w:t>
      </w:r>
      <w:r>
        <w:rPr>
          <w:rFonts w:ascii="Times New Roman" w:hAnsi="Times New Roman"/>
          <w:color w:val="191919"/>
          <w:sz w:val="20"/>
          <w:szCs w:val="20"/>
        </w:rPr>
        <w:t>, etc.).</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pacing w:val="-4"/>
          <w:sz w:val="20"/>
          <w:szCs w:val="20"/>
        </w:rPr>
        <w:t>W</w:t>
      </w:r>
      <w:r>
        <w:rPr>
          <w:rFonts w:ascii="Times New Roman" w:hAnsi="Times New Roman"/>
          <w:b/>
          <w:bCs/>
          <w:color w:val="191919"/>
          <w:sz w:val="20"/>
          <w:szCs w:val="20"/>
        </w:rPr>
        <w:t>ithdrawal f</w:t>
      </w:r>
      <w:r>
        <w:rPr>
          <w:rFonts w:ascii="Times New Roman" w:hAnsi="Times New Roman"/>
          <w:b/>
          <w:bCs/>
          <w:color w:val="191919"/>
          <w:spacing w:val="-4"/>
          <w:sz w:val="20"/>
          <w:szCs w:val="20"/>
        </w:rPr>
        <w:t>r</w:t>
      </w:r>
      <w:r>
        <w:rPr>
          <w:rFonts w:ascii="Times New Roman" w:hAnsi="Times New Roman"/>
          <w:b/>
          <w:bCs/>
          <w:color w:val="191919"/>
          <w:sz w:val="20"/>
          <w:szCs w:val="20"/>
        </w:rPr>
        <w:t>om the University</w:t>
      </w:r>
    </w:p>
    <w:p w:rsidR="0055783E" w:rsidRDefault="00570030" w:rsidP="0055783E">
      <w:pPr>
        <w:widowControl w:val="0"/>
        <w:autoSpaceDE w:val="0"/>
        <w:autoSpaceDN w:val="0"/>
        <w:adjustRightInd w:val="0"/>
        <w:spacing w:before="10" w:after="0" w:line="250" w:lineRule="auto"/>
        <w:ind w:left="1944" w:right="950" w:firstLine="360"/>
        <w:rPr>
          <w:rFonts w:ascii="Times New Roman" w:hAnsi="Times New Roman"/>
          <w:color w:val="000000"/>
          <w:sz w:val="20"/>
          <w:szCs w:val="20"/>
        </w:rPr>
      </w:pPr>
      <w:r w:rsidRPr="00570030">
        <w:rPr>
          <w:noProof/>
        </w:rPr>
        <w:pict>
          <v:shape id="_x0000_s1546" type="#_x0000_t202" style="position:absolute;left:0;text-align:left;margin-left:17.75pt;margin-top:42.55pt;width:1in;height:144.05pt;z-index:-251625472;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Pr="00570030">
        <w:rPr>
          <w:noProof/>
        </w:rPr>
        <w:pict>
          <v:shape id="_x0000_s1547" type="#_x0000_t202" style="position:absolute;left:0;text-align:left;margin-left:17.75pt;margin-top:-260.35pt;width:1in;height:285.55pt;z-index:-251624448;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Students who find it necessary to withdraw from</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Albany State University after having com- </w:t>
      </w:r>
      <w:proofErr w:type="spellStart"/>
      <w:r w:rsidR="0055783E">
        <w:rPr>
          <w:rFonts w:ascii="Times New Roman" w:hAnsi="Times New Roman"/>
          <w:color w:val="191919"/>
          <w:sz w:val="20"/>
          <w:szCs w:val="20"/>
        </w:rPr>
        <w:t>pleted</w:t>
      </w:r>
      <w:proofErr w:type="spellEnd"/>
      <w:r w:rsidR="0055783E">
        <w:rPr>
          <w:rFonts w:ascii="Times New Roman" w:hAnsi="Times New Roman"/>
          <w:color w:val="191919"/>
          <w:sz w:val="20"/>
          <w:szCs w:val="20"/>
        </w:rPr>
        <w:t xml:space="preserve"> registration must secure withdrawal forms from the </w:t>
      </w:r>
      <w:ins w:id="4" w:author="jhawkins" w:date="2011-04-04T17:21:00Z">
        <w:r w:rsidR="00D85CB4">
          <w:rPr>
            <w:rFonts w:ascii="Times New Roman" w:hAnsi="Times New Roman"/>
            <w:color w:val="191919"/>
            <w:sz w:val="20"/>
            <w:szCs w:val="20"/>
          </w:rPr>
          <w:t xml:space="preserve">Office of Academic Services and </w:t>
        </w:r>
      </w:ins>
      <w:r w:rsidR="0055783E">
        <w:rPr>
          <w:rFonts w:ascii="Times New Roman" w:hAnsi="Times New Roman"/>
          <w:color w:val="191919"/>
          <w:sz w:val="20"/>
          <w:szCs w:val="20"/>
        </w:rPr>
        <w:t>Registrar</w:t>
      </w:r>
      <w:del w:id="5" w:author="jhawkins" w:date="2011-04-04T17:22:00Z">
        <w:r w:rsidR="0055783E" w:rsidDel="00D85CB4">
          <w:rPr>
            <w:rFonts w:ascii="Times New Roman" w:hAnsi="Times New Roman"/>
            <w:color w:val="191919"/>
            <w:sz w:val="20"/>
            <w:szCs w:val="20"/>
          </w:rPr>
          <w:delText>'s O</w:delText>
        </w:r>
        <w:r w:rsidR="0055783E" w:rsidDel="00D85CB4">
          <w:rPr>
            <w:rFonts w:ascii="Times New Roman" w:hAnsi="Times New Roman"/>
            <w:color w:val="191919"/>
            <w:spacing w:val="-4"/>
            <w:sz w:val="20"/>
            <w:szCs w:val="20"/>
          </w:rPr>
          <w:delText>f</w:delText>
        </w:r>
        <w:r w:rsidR="0055783E" w:rsidDel="00D85CB4">
          <w:rPr>
            <w:rFonts w:ascii="Times New Roman" w:hAnsi="Times New Roman"/>
            <w:color w:val="191919"/>
            <w:sz w:val="20"/>
            <w:szCs w:val="20"/>
          </w:rPr>
          <w:delText>fice</w:delText>
        </w:r>
      </w:del>
      <w:r w:rsidR="0055783E">
        <w:rPr>
          <w:rFonts w:ascii="Times New Roman" w:hAnsi="Times New Roman"/>
          <w:color w:val="191919"/>
          <w:sz w:val="20"/>
          <w:szCs w:val="20"/>
        </w:rPr>
        <w:t>, complete them and have them signed by the</w:t>
      </w:r>
      <w:r w:rsidR="0055783E">
        <w:rPr>
          <w:rFonts w:ascii="Times New Roman" w:hAnsi="Times New Roman"/>
          <w:color w:val="191919"/>
          <w:spacing w:val="-4"/>
          <w:sz w:val="20"/>
          <w:szCs w:val="20"/>
        </w:rPr>
        <w:t xml:space="preserve"> </w:t>
      </w:r>
      <w:r w:rsidR="0055783E">
        <w:rPr>
          <w:rFonts w:ascii="Times New Roman" w:hAnsi="Times New Roman"/>
          <w:color w:val="191919"/>
          <w:spacing w:val="-12"/>
          <w:sz w:val="20"/>
          <w:szCs w:val="20"/>
        </w:rPr>
        <w:t>V</w:t>
      </w:r>
      <w:r w:rsidR="0055783E">
        <w:rPr>
          <w:rFonts w:ascii="Times New Roman" w:hAnsi="Times New Roman"/>
          <w:color w:val="191919"/>
          <w:sz w:val="20"/>
          <w:szCs w:val="20"/>
        </w:rPr>
        <w:t>ice President for Student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4"/>
          <w:sz w:val="20"/>
          <w:szCs w:val="20"/>
        </w:rPr>
        <w:t>f</w:t>
      </w:r>
      <w:r w:rsidR="0055783E">
        <w:rPr>
          <w:rFonts w:ascii="Times New Roman" w:hAnsi="Times New Roman"/>
          <w:color w:val="191919"/>
          <w:sz w:val="20"/>
          <w:szCs w:val="20"/>
        </w:rPr>
        <w:t>fairs, the</w:t>
      </w:r>
      <w:r w:rsidR="0055783E">
        <w:rPr>
          <w:rFonts w:ascii="Times New Roman" w:hAnsi="Times New Roman"/>
          <w:color w:val="191919"/>
          <w:spacing w:val="-4"/>
          <w:sz w:val="20"/>
          <w:szCs w:val="20"/>
        </w:rPr>
        <w:t xml:space="preserve"> </w:t>
      </w:r>
      <w:r w:rsidR="0055783E">
        <w:rPr>
          <w:rFonts w:ascii="Times New Roman" w:hAnsi="Times New Roman"/>
          <w:color w:val="191919"/>
          <w:spacing w:val="-12"/>
          <w:sz w:val="20"/>
          <w:szCs w:val="20"/>
        </w:rPr>
        <w:t>V</w:t>
      </w:r>
      <w:r w:rsidR="0055783E">
        <w:rPr>
          <w:rFonts w:ascii="Times New Roman" w:hAnsi="Times New Roman"/>
          <w:color w:val="191919"/>
          <w:sz w:val="20"/>
          <w:szCs w:val="20"/>
        </w:rPr>
        <w:t>ice President for Fiscal</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4"/>
          <w:sz w:val="20"/>
          <w:szCs w:val="20"/>
        </w:rPr>
        <w:t>f</w:t>
      </w:r>
      <w:r w:rsidR="0055783E">
        <w:rPr>
          <w:rFonts w:ascii="Times New Roman" w:hAnsi="Times New Roman"/>
          <w:color w:val="191919"/>
          <w:sz w:val="20"/>
          <w:szCs w:val="20"/>
        </w:rPr>
        <w:t>fairs, and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ficials in the Financial</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Aid O</w:t>
      </w:r>
      <w:r w:rsidR="0055783E">
        <w:rPr>
          <w:rFonts w:ascii="Times New Roman" w:hAnsi="Times New Roman"/>
          <w:color w:val="191919"/>
          <w:spacing w:val="-4"/>
          <w:sz w:val="20"/>
          <w:szCs w:val="20"/>
        </w:rPr>
        <w:t>f</w:t>
      </w:r>
      <w:r w:rsidR="0055783E">
        <w:rPr>
          <w:rFonts w:ascii="Times New Roman" w:hAnsi="Times New Roman"/>
          <w:color w:val="191919"/>
          <w:sz w:val="20"/>
          <w:szCs w:val="20"/>
        </w:rPr>
        <w:t xml:space="preserve">fice and the </w:t>
      </w:r>
      <w:ins w:id="6" w:author="jhawkins" w:date="2011-04-04T17:22:00Z">
        <w:r w:rsidR="00D85CB4">
          <w:rPr>
            <w:rFonts w:ascii="Times New Roman" w:hAnsi="Times New Roman"/>
            <w:color w:val="191919"/>
            <w:sz w:val="20"/>
            <w:szCs w:val="20"/>
          </w:rPr>
          <w:t xml:space="preserve">Office of Academic Services and </w:t>
        </w:r>
      </w:ins>
      <w:proofErr w:type="spellStart"/>
      <w:r w:rsidR="0055783E">
        <w:rPr>
          <w:rFonts w:ascii="Times New Roman" w:hAnsi="Times New Roman"/>
          <w:color w:val="191919"/>
          <w:sz w:val="20"/>
          <w:szCs w:val="20"/>
        </w:rPr>
        <w:t>Registrar</w:t>
      </w:r>
      <w:del w:id="7" w:author="jhawkins" w:date="2011-04-04T17:22:00Z">
        <w:r w:rsidR="0055783E" w:rsidDel="00D85CB4">
          <w:rPr>
            <w:rFonts w:ascii="Times New Roman" w:hAnsi="Times New Roman"/>
            <w:color w:val="191919"/>
            <w:sz w:val="20"/>
            <w:szCs w:val="20"/>
          </w:rPr>
          <w:delText>'s O</w:delText>
        </w:r>
        <w:r w:rsidR="0055783E" w:rsidDel="00D85CB4">
          <w:rPr>
            <w:rFonts w:ascii="Times New Roman" w:hAnsi="Times New Roman"/>
            <w:color w:val="191919"/>
            <w:spacing w:val="-4"/>
            <w:sz w:val="20"/>
            <w:szCs w:val="20"/>
          </w:rPr>
          <w:delText>f</w:delText>
        </w:r>
        <w:r w:rsidR="0055783E" w:rsidDel="00D85CB4">
          <w:rPr>
            <w:rFonts w:ascii="Times New Roman" w:hAnsi="Times New Roman"/>
            <w:color w:val="191919"/>
            <w:sz w:val="20"/>
            <w:szCs w:val="20"/>
          </w:rPr>
          <w:delText>fice</w:delText>
        </w:r>
      </w:del>
      <w:r w:rsidR="0055783E">
        <w:rPr>
          <w:rFonts w:ascii="Times New Roman" w:hAnsi="Times New Roman"/>
          <w:color w:val="191919"/>
          <w:sz w:val="20"/>
          <w:szCs w:val="20"/>
        </w:rPr>
        <w:t>.</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w:t>
      </w:r>
      <w:proofErr w:type="spellEnd"/>
      <w:proofErr w:type="gramStart"/>
      <w:r w:rsidR="0055783E">
        <w:rPr>
          <w:rFonts w:ascii="Times New Roman" w:hAnsi="Times New Roman"/>
          <w:color w:val="191919"/>
          <w:sz w:val="20"/>
          <w:szCs w:val="20"/>
        </w:rPr>
        <w:t>student is responsible for submitting one copy of the properly signed form to each of the above listed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fices and for retain</w:t>
      </w:r>
      <w:proofErr w:type="gram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ing</w:t>
      </w:r>
      <w:proofErr w:type="spellEnd"/>
      <w:r w:rsidR="0055783E">
        <w:rPr>
          <w:rFonts w:ascii="Times New Roman" w:hAnsi="Times New Roman"/>
          <w:color w:val="191919"/>
          <w:sz w:val="20"/>
          <w:szCs w:val="20"/>
        </w:rPr>
        <w:t xml:space="preserve"> a copy of the form for personal records.</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w:t>
      </w:r>
      <w:ins w:id="8" w:author="jhawkins" w:date="2011-04-04T17:22:00Z">
        <w:r w:rsidR="00D85CB4">
          <w:rPr>
            <w:rFonts w:ascii="Times New Roman" w:hAnsi="Times New Roman"/>
            <w:color w:val="191919"/>
            <w:sz w:val="20"/>
            <w:szCs w:val="20"/>
          </w:rPr>
          <w:t xml:space="preserve">Office of Academic Services and </w:t>
        </w:r>
      </w:ins>
      <w:r w:rsidR="0055783E">
        <w:rPr>
          <w:rFonts w:ascii="Times New Roman" w:hAnsi="Times New Roman"/>
          <w:color w:val="191919"/>
          <w:sz w:val="20"/>
          <w:szCs w:val="20"/>
        </w:rPr>
        <w:t>Registrar</w:t>
      </w:r>
      <w:del w:id="9" w:author="jhawkins" w:date="2011-04-04T17:22:00Z">
        <w:r w:rsidR="0055783E" w:rsidDel="00D85CB4">
          <w:rPr>
            <w:rFonts w:ascii="Times New Roman" w:hAnsi="Times New Roman"/>
            <w:color w:val="191919"/>
            <w:sz w:val="20"/>
            <w:szCs w:val="20"/>
          </w:rPr>
          <w:delText>'s O</w:delText>
        </w:r>
        <w:r w:rsidR="0055783E" w:rsidDel="00D85CB4">
          <w:rPr>
            <w:rFonts w:ascii="Times New Roman" w:hAnsi="Times New Roman"/>
            <w:color w:val="191919"/>
            <w:spacing w:val="-4"/>
            <w:sz w:val="20"/>
            <w:szCs w:val="20"/>
          </w:rPr>
          <w:delText>f</w:delText>
        </w:r>
        <w:r w:rsidR="0055783E" w:rsidDel="00D85CB4">
          <w:rPr>
            <w:rFonts w:ascii="Times New Roman" w:hAnsi="Times New Roman"/>
            <w:color w:val="191919"/>
            <w:sz w:val="20"/>
            <w:szCs w:val="20"/>
          </w:rPr>
          <w:delText>fice</w:delText>
        </w:r>
      </w:del>
      <w:r w:rsidR="0055783E">
        <w:rPr>
          <w:rFonts w:ascii="Times New Roman" w:hAnsi="Times New Roman"/>
          <w:color w:val="191919"/>
          <w:sz w:val="20"/>
          <w:szCs w:val="20"/>
        </w:rPr>
        <w:t xml:space="preserve"> </w:t>
      </w:r>
      <w:proofErr w:type="gramStart"/>
      <w:r w:rsidR="0055783E">
        <w:rPr>
          <w:rFonts w:ascii="Times New Roman" w:hAnsi="Times New Roman"/>
          <w:color w:val="191919"/>
          <w:sz w:val="20"/>
          <w:szCs w:val="20"/>
        </w:rPr>
        <w:t>notifies</w:t>
      </w:r>
      <w:proofErr w:type="gramEnd"/>
      <w:r w:rsidR="0055783E">
        <w:rPr>
          <w:rFonts w:ascii="Times New Roman" w:hAnsi="Times New Roman"/>
          <w:color w:val="191919"/>
          <w:sz w:val="20"/>
          <w:szCs w:val="20"/>
        </w:rPr>
        <w:t xml:space="preserve"> instructors of a </w:t>
      </w:r>
      <w:proofErr w:type="spellStart"/>
      <w:r w:rsidR="0055783E">
        <w:rPr>
          <w:rFonts w:ascii="Times New Roman" w:hAnsi="Times New Roman"/>
          <w:color w:val="191919"/>
          <w:sz w:val="20"/>
          <w:szCs w:val="20"/>
        </w:rPr>
        <w:t>stu</w:t>
      </w:r>
      <w:proofErr w:type="spellEnd"/>
      <w:r w:rsidR="0055783E">
        <w:rPr>
          <w:rFonts w:ascii="Times New Roman" w:hAnsi="Times New Roman"/>
          <w:color w:val="191919"/>
          <w:sz w:val="20"/>
          <w:szCs w:val="20"/>
        </w:rPr>
        <w:t>- dent's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ficial withdrawal after the University has received a properly signed form. Students entitled to a fee refund will be mailed a check from the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of Fiscal</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4"/>
          <w:sz w:val="20"/>
          <w:szCs w:val="20"/>
        </w:rPr>
        <w:t>f</w:t>
      </w:r>
      <w:r w:rsidR="0055783E">
        <w:rPr>
          <w:rFonts w:ascii="Times New Roman" w:hAnsi="Times New Roman"/>
          <w:color w:val="191919"/>
          <w:sz w:val="20"/>
          <w:szCs w:val="20"/>
        </w:rPr>
        <w:t>fairs.</w:t>
      </w:r>
    </w:p>
    <w:p w:rsidR="0055783E" w:rsidRDefault="0055783E" w:rsidP="0055783E">
      <w:pPr>
        <w:widowControl w:val="0"/>
        <w:autoSpaceDE w:val="0"/>
        <w:autoSpaceDN w:val="0"/>
        <w:adjustRightInd w:val="0"/>
        <w:spacing w:after="0" w:line="250" w:lineRule="auto"/>
        <w:ind w:left="1944" w:right="883"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may withdraw from</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with a grade of "W" prior to the midterm date.</w:t>
      </w:r>
      <w:r>
        <w:rPr>
          <w:rFonts w:ascii="Times New Roman" w:hAnsi="Times New Roman"/>
          <w:color w:val="191919"/>
          <w:spacing w:val="-11"/>
          <w:sz w:val="20"/>
          <w:szCs w:val="20"/>
        </w:rPr>
        <w:t xml:space="preserve"> </w:t>
      </w:r>
      <w:r>
        <w:rPr>
          <w:rFonts w:ascii="Times New Roman" w:hAnsi="Times New Roman"/>
          <w:color w:val="191919"/>
          <w:sz w:val="20"/>
          <w:szCs w:val="20"/>
        </w:rPr>
        <w:t>After this time limitation, a student who finds it necessary to withdraw must have evidence to support the reason for approval from the</w:t>
      </w:r>
      <w:r>
        <w:rPr>
          <w:rFonts w:ascii="Times New Roman" w:hAnsi="Times New Roman"/>
          <w:color w:val="191919"/>
          <w:spacing w:val="-4"/>
          <w:sz w:val="20"/>
          <w:szCs w:val="20"/>
        </w:rPr>
        <w:t xml:space="preserve"> </w:t>
      </w:r>
      <w:r>
        <w:rPr>
          <w:rFonts w:ascii="Times New Roman" w:hAnsi="Times New Roman"/>
          <w:color w:val="191919"/>
          <w:sz w:val="20"/>
          <w:szCs w:val="20"/>
        </w:rPr>
        <w:t>VP</w:t>
      </w:r>
      <w:r>
        <w:rPr>
          <w:rFonts w:ascii="Times New Roman" w:hAnsi="Times New Roman"/>
          <w:color w:val="191919"/>
          <w:spacing w:val="-7"/>
          <w:sz w:val="20"/>
          <w:szCs w:val="20"/>
        </w:rPr>
        <w:t xml:space="preserve"> </w:t>
      </w:r>
      <w:r>
        <w:rPr>
          <w:rFonts w:ascii="Times New Roman" w:hAnsi="Times New Roman"/>
          <w:color w:val="191919"/>
          <w:sz w:val="20"/>
          <w:szCs w:val="20"/>
        </w:rPr>
        <w:t>for Student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and the</w:t>
      </w:r>
      <w:r>
        <w:rPr>
          <w:rFonts w:ascii="Times New Roman" w:hAnsi="Times New Roman"/>
          <w:color w:val="191919"/>
          <w:spacing w:val="-4"/>
          <w:sz w:val="20"/>
          <w:szCs w:val="20"/>
        </w:rPr>
        <w:t xml:space="preserve"> </w:t>
      </w:r>
      <w:r>
        <w:rPr>
          <w:rFonts w:ascii="Times New Roman" w:hAnsi="Times New Roman"/>
          <w:color w:val="191919"/>
          <w:sz w:val="20"/>
          <w:szCs w:val="20"/>
        </w:rPr>
        <w:t>VP</w:t>
      </w:r>
      <w:r>
        <w:rPr>
          <w:rFonts w:ascii="Times New Roman" w:hAnsi="Times New Roman"/>
          <w:color w:val="191919"/>
          <w:spacing w:val="-7"/>
          <w:sz w:val="20"/>
          <w:szCs w:val="20"/>
        </w:rPr>
        <w:t xml:space="preserve"> </w:t>
      </w:r>
      <w:r>
        <w:rPr>
          <w:rFonts w:ascii="Times New Roman" w:hAnsi="Times New Roman"/>
          <w:color w:val="191919"/>
          <w:sz w:val="20"/>
          <w:szCs w:val="20"/>
        </w:rPr>
        <w:t>for</w:t>
      </w:r>
      <w:r>
        <w:rPr>
          <w:rFonts w:ascii="Times New Roman" w:hAnsi="Times New Roman"/>
          <w:color w:val="191919"/>
          <w:spacing w:val="-11"/>
          <w:sz w:val="20"/>
          <w:szCs w:val="20"/>
        </w:rPr>
        <w:t xml:space="preserve"> </w:t>
      </w:r>
      <w:proofErr w:type="spellStart"/>
      <w:r>
        <w:rPr>
          <w:rFonts w:ascii="Times New Roman" w:hAnsi="Times New Roman"/>
          <w:color w:val="191919"/>
          <w:sz w:val="20"/>
          <w:szCs w:val="20"/>
        </w:rPr>
        <w:t>Aca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demic</w:t>
      </w:r>
      <w:proofErr w:type="spellEnd"/>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to receive a grade of "</w:t>
      </w:r>
      <w:r>
        <w:rPr>
          <w:rFonts w:ascii="Times New Roman" w:hAnsi="Times New Roman"/>
          <w:color w:val="191919"/>
          <w:spacing w:val="-18"/>
          <w:sz w:val="20"/>
          <w:szCs w:val="20"/>
        </w:rPr>
        <w:t>W</w:t>
      </w:r>
      <w:r>
        <w:rPr>
          <w:rFonts w:ascii="Times New Roman" w:hAnsi="Times New Roman"/>
          <w:color w:val="191919"/>
          <w:sz w:val="20"/>
          <w:szCs w:val="20"/>
        </w:rPr>
        <w:t xml:space="preserve">." Students suspended for disciplinary reasons will automat- </w:t>
      </w:r>
      <w:proofErr w:type="spellStart"/>
      <w:r>
        <w:rPr>
          <w:rFonts w:ascii="Times New Roman" w:hAnsi="Times New Roman"/>
          <w:color w:val="191919"/>
          <w:sz w:val="20"/>
          <w:szCs w:val="20"/>
        </w:rPr>
        <w:t>ically</w:t>
      </w:r>
      <w:proofErr w:type="spellEnd"/>
      <w:r>
        <w:rPr>
          <w:rFonts w:ascii="Times New Roman" w:hAnsi="Times New Roman"/>
          <w:color w:val="191919"/>
          <w:sz w:val="20"/>
          <w:szCs w:val="20"/>
        </w:rPr>
        <w:t xml:space="preserve"> receive the grade of "</w:t>
      </w:r>
      <w:r>
        <w:rPr>
          <w:rFonts w:ascii="Times New Roman" w:hAnsi="Times New Roman"/>
          <w:color w:val="191919"/>
          <w:spacing w:val="-18"/>
          <w:sz w:val="20"/>
          <w:szCs w:val="20"/>
        </w:rPr>
        <w:t>W</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Scholastic</w:t>
      </w:r>
      <w:r>
        <w:rPr>
          <w:rFonts w:ascii="Times New Roman" w:hAnsi="Times New Roman"/>
          <w:b/>
          <w:bCs/>
          <w:color w:val="191919"/>
          <w:spacing w:val="-4"/>
          <w:sz w:val="20"/>
          <w:szCs w:val="20"/>
        </w:rPr>
        <w:t xml:space="preserve"> </w:t>
      </w:r>
      <w:r>
        <w:rPr>
          <w:rFonts w:ascii="Times New Roman" w:hAnsi="Times New Roman"/>
          <w:b/>
          <w:bCs/>
          <w:color w:val="191919"/>
          <w:spacing w:val="-11"/>
          <w:sz w:val="20"/>
          <w:szCs w:val="20"/>
        </w:rPr>
        <w:t>W</w:t>
      </w:r>
      <w:r>
        <w:rPr>
          <w:rFonts w:ascii="Times New Roman" w:hAnsi="Times New Roman"/>
          <w:b/>
          <w:bCs/>
          <w:color w:val="191919"/>
          <w:sz w:val="20"/>
          <w:szCs w:val="20"/>
        </w:rPr>
        <w:t>arning</w:t>
      </w:r>
    </w:p>
    <w:p w:rsidR="0055783E" w:rsidRDefault="00570030" w:rsidP="0055783E">
      <w:pPr>
        <w:widowControl w:val="0"/>
        <w:autoSpaceDE w:val="0"/>
        <w:autoSpaceDN w:val="0"/>
        <w:adjustRightInd w:val="0"/>
        <w:spacing w:before="10" w:after="0" w:line="250" w:lineRule="auto"/>
        <w:ind w:left="1944" w:right="908" w:firstLine="360"/>
        <w:rPr>
          <w:rFonts w:ascii="Times New Roman" w:hAnsi="Times New Roman"/>
          <w:color w:val="000000"/>
          <w:sz w:val="20"/>
          <w:szCs w:val="20"/>
        </w:rPr>
      </w:pPr>
      <w:r w:rsidRPr="00570030">
        <w:rPr>
          <w:noProof/>
        </w:rPr>
        <w:pict>
          <v:shape id="_x0000_s1545" type="#_x0000_t202" style="position:absolute;left:0;text-align:left;margin-left:17.75pt;margin-top:20.45pt;width:1in;height:187.45pt;z-index:-251626496;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graduate student whose cumulative grade-point average falls below 3.0 or who otherwise fails to maintain the level of academic performance required by the University and the department that o</w:t>
      </w:r>
      <w:r w:rsidR="0055783E">
        <w:rPr>
          <w:rFonts w:ascii="Times New Roman" w:hAnsi="Times New Roman"/>
          <w:color w:val="191919"/>
          <w:spacing w:val="-4"/>
          <w:sz w:val="20"/>
          <w:szCs w:val="20"/>
        </w:rPr>
        <w:t>f</w:t>
      </w:r>
      <w:r w:rsidR="0055783E">
        <w:rPr>
          <w:rFonts w:ascii="Times New Roman" w:hAnsi="Times New Roman"/>
          <w:color w:val="191919"/>
          <w:sz w:val="20"/>
          <w:szCs w:val="20"/>
        </w:rPr>
        <w:t>fers the degree program will receive a letter of scholastic warning from the institution.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Scholastic</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ermination</w:t>
      </w:r>
    </w:p>
    <w:p w:rsidR="0055783E" w:rsidRDefault="0055783E" w:rsidP="0055783E">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graduate student is subject to scholastic termination for the following reasons:</w:t>
      </w:r>
    </w:p>
    <w:p w:rsidR="0055783E" w:rsidRDefault="0055783E" w:rsidP="0055783E">
      <w:pPr>
        <w:widowControl w:val="0"/>
        <w:autoSpaceDE w:val="0"/>
        <w:autoSpaceDN w:val="0"/>
        <w:adjustRightInd w:val="0"/>
        <w:spacing w:before="10" w:after="0" w:line="250" w:lineRule="auto"/>
        <w:ind w:left="2664" w:right="892" w:hanging="360"/>
        <w:rPr>
          <w:rFonts w:ascii="Times New Roman" w:hAnsi="Times New Roman"/>
          <w:color w:val="000000"/>
          <w:sz w:val="20"/>
          <w:szCs w:val="20"/>
        </w:rPr>
      </w:pPr>
      <w:r>
        <w:rPr>
          <w:rFonts w:ascii="Times New Roman" w:hAnsi="Times New Roman"/>
          <w:color w:val="191919"/>
          <w:sz w:val="20"/>
          <w:szCs w:val="20"/>
        </w:rPr>
        <w:t>1.   Failure to achieve a 3.0 cumulative grade-point average by the end of the next semester of enrollment following scholastic warning.</w:t>
      </w:r>
    </w:p>
    <w:p w:rsidR="0055783E" w:rsidRDefault="0055783E" w:rsidP="0055783E">
      <w:pPr>
        <w:widowControl w:val="0"/>
        <w:autoSpaceDE w:val="0"/>
        <w:autoSpaceDN w:val="0"/>
        <w:adjustRightInd w:val="0"/>
        <w:spacing w:after="0" w:line="250" w:lineRule="auto"/>
        <w:ind w:left="2664" w:right="953" w:hanging="360"/>
        <w:rPr>
          <w:rFonts w:ascii="Times New Roman" w:hAnsi="Times New Roman"/>
          <w:color w:val="000000"/>
          <w:sz w:val="20"/>
          <w:szCs w:val="20"/>
        </w:rPr>
      </w:pPr>
      <w:r>
        <w:rPr>
          <w:rFonts w:ascii="Times New Roman" w:hAnsi="Times New Roman"/>
          <w:color w:val="191919"/>
          <w:sz w:val="20"/>
          <w:szCs w:val="20"/>
        </w:rPr>
        <w:t xml:space="preserve">2.   Failure to maintain other academic performance standards required by the department of- </w:t>
      </w:r>
      <w:proofErr w:type="spellStart"/>
      <w:r>
        <w:rPr>
          <w:rFonts w:ascii="Times New Roman" w:hAnsi="Times New Roman"/>
          <w:color w:val="191919"/>
          <w:sz w:val="20"/>
          <w:szCs w:val="20"/>
        </w:rPr>
        <w:t>fering</w:t>
      </w:r>
      <w:proofErr w:type="spellEnd"/>
      <w:r>
        <w:rPr>
          <w:rFonts w:ascii="Times New Roman" w:hAnsi="Times New Roman"/>
          <w:color w:val="191919"/>
          <w:sz w:val="20"/>
          <w:szCs w:val="20"/>
        </w:rPr>
        <w:t xml:space="preserve"> the degree program of stud</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2304"/>
        <w:rPr>
          <w:rFonts w:ascii="Times New Roman" w:hAnsi="Times New Roman"/>
          <w:color w:val="000000"/>
          <w:sz w:val="20"/>
          <w:szCs w:val="20"/>
        </w:rPr>
      </w:pPr>
      <w:r>
        <w:rPr>
          <w:rFonts w:ascii="Times New Roman" w:hAnsi="Times New Roman"/>
          <w:color w:val="191919"/>
          <w:sz w:val="20"/>
          <w:szCs w:val="20"/>
        </w:rPr>
        <w:t xml:space="preserve">3. </w:t>
      </w:r>
      <w:r>
        <w:rPr>
          <w:rFonts w:ascii="Times New Roman" w:hAnsi="Times New Roman"/>
          <w:color w:val="191919"/>
          <w:spacing w:val="46"/>
          <w:sz w:val="20"/>
          <w:szCs w:val="20"/>
        </w:rPr>
        <w:t xml:space="preserve"> </w:t>
      </w:r>
      <w:r>
        <w:rPr>
          <w:rFonts w:ascii="Times New Roman" w:hAnsi="Times New Roman"/>
          <w:color w:val="191919"/>
          <w:sz w:val="20"/>
          <w:szCs w:val="20"/>
        </w:rPr>
        <w:t>Third failure on comprehensive examinations.</w:t>
      </w:r>
    </w:p>
    <w:p w:rsidR="0055783E" w:rsidRDefault="0055783E" w:rsidP="0055783E">
      <w:pPr>
        <w:widowControl w:val="0"/>
        <w:autoSpaceDE w:val="0"/>
        <w:autoSpaceDN w:val="0"/>
        <w:adjustRightInd w:val="0"/>
        <w:spacing w:before="10"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44"/>
        <w:rPr>
          <w:rFonts w:ascii="Times New Roman" w:hAnsi="Times New Roman"/>
          <w:color w:val="000000"/>
          <w:sz w:val="20"/>
          <w:szCs w:val="20"/>
        </w:rPr>
      </w:pPr>
      <w:r>
        <w:rPr>
          <w:rFonts w:ascii="Times New Roman" w:hAnsi="Times New Roman"/>
          <w:b/>
          <w:bCs/>
          <w:color w:val="191919"/>
          <w:sz w:val="20"/>
          <w:szCs w:val="20"/>
        </w:rPr>
        <w:t>Academic</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Advisement</w:t>
      </w:r>
    </w:p>
    <w:p w:rsidR="0055783E" w:rsidRDefault="0055783E" w:rsidP="0055783E">
      <w:pPr>
        <w:widowControl w:val="0"/>
        <w:autoSpaceDE w:val="0"/>
        <w:autoSpaceDN w:val="0"/>
        <w:adjustRightInd w:val="0"/>
        <w:spacing w:before="10" w:after="0" w:line="240" w:lineRule="auto"/>
        <w:ind w:left="2304"/>
        <w:rPr>
          <w:rFonts w:ascii="Times New Roman" w:hAnsi="Times New Roman"/>
          <w:color w:val="000000"/>
          <w:sz w:val="20"/>
          <w:szCs w:val="20"/>
        </w:rPr>
      </w:pPr>
      <w:r>
        <w:rPr>
          <w:rFonts w:ascii="Times New Roman" w:hAnsi="Times New Roman"/>
          <w:color w:val="191919"/>
          <w:sz w:val="20"/>
          <w:szCs w:val="20"/>
        </w:rPr>
        <w:t>An academic advisor is assigned to each student at the time of acceptance into the Graduate</w:t>
      </w:r>
    </w:p>
    <w:p w:rsidR="0055783E" w:rsidRDefault="0055783E" w:rsidP="0055783E">
      <w:pPr>
        <w:widowControl w:val="0"/>
        <w:autoSpaceDE w:val="0"/>
        <w:autoSpaceDN w:val="0"/>
        <w:adjustRightInd w:val="0"/>
        <w:spacing w:before="10" w:after="0" w:line="240" w:lineRule="auto"/>
        <w:ind w:left="2664"/>
        <w:rPr>
          <w:rFonts w:ascii="Times New Roman" w:hAnsi="Times New Roman"/>
          <w:color w:val="000000"/>
          <w:sz w:val="20"/>
          <w:szCs w:val="20"/>
        </w:rPr>
      </w:pPr>
      <w:proofErr w:type="gramStart"/>
      <w:r>
        <w:rPr>
          <w:rFonts w:ascii="Times New Roman" w:hAnsi="Times New Roman"/>
          <w:color w:val="191919"/>
          <w:sz w:val="20"/>
          <w:szCs w:val="20"/>
        </w:rPr>
        <w:t>School.</w:t>
      </w:r>
      <w:proofErr w:type="gramEnd"/>
      <w:r>
        <w:rPr>
          <w:rFonts w:ascii="Times New Roman" w:hAnsi="Times New Roman"/>
          <w:color w:val="191919"/>
          <w:sz w:val="20"/>
          <w:szCs w:val="20"/>
        </w:rPr>
        <w:t xml:space="preserve"> Students are expected to confer with their advisors on a periodic basis.</w:t>
      </w:r>
    </w:p>
    <w:p w:rsidR="0055783E" w:rsidRDefault="0055783E" w:rsidP="0055783E">
      <w:pPr>
        <w:widowControl w:val="0"/>
        <w:autoSpaceDE w:val="0"/>
        <w:autoSpaceDN w:val="0"/>
        <w:adjustRightInd w:val="0"/>
        <w:spacing w:before="10" w:after="0" w:line="240" w:lineRule="auto"/>
        <w:ind w:left="2664"/>
        <w:rPr>
          <w:rFonts w:ascii="Times New Roman" w:hAnsi="Times New Roman"/>
          <w:color w:val="000000"/>
          <w:sz w:val="20"/>
          <w:szCs w:val="20"/>
        </w:rPr>
        <w:sectPr w:rsidR="0055783E">
          <w:pgSz w:w="12240" w:h="15840"/>
          <w:pgMar w:top="260" w:right="1300" w:bottom="280" w:left="200" w:header="0" w:footer="733" w:gutter="0"/>
          <w:cols w:space="720"/>
          <w:noEndnote/>
        </w:sectPr>
      </w:pPr>
    </w:p>
    <w:tbl>
      <w:tblPr>
        <w:tblW w:w="0" w:type="auto"/>
        <w:tblInd w:w="119" w:type="dxa"/>
        <w:tblLayout w:type="fixed"/>
        <w:tblCellMar>
          <w:left w:w="0" w:type="dxa"/>
          <w:right w:w="0" w:type="dxa"/>
        </w:tblCellMar>
        <w:tblLook w:val="0000"/>
      </w:tblPr>
      <w:tblGrid>
        <w:gridCol w:w="4876"/>
        <w:gridCol w:w="4560"/>
        <w:gridCol w:w="1067"/>
      </w:tblGrid>
      <w:tr w:rsidR="0055783E" w:rsidRPr="00FA7AC7" w:rsidTr="00F319A1">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8" w:after="0" w:line="150" w:lineRule="exact"/>
              <w:rPr>
                <w:rFonts w:ascii="Times New Roman" w:hAnsi="Times New Roman"/>
                <w:sz w:val="15"/>
                <w:szCs w:val="15"/>
              </w:rPr>
            </w:pPr>
          </w:p>
          <w:p w:rsidR="0055783E" w:rsidRPr="00FA7AC7" w:rsidRDefault="0055783E" w:rsidP="00F319A1">
            <w:pPr>
              <w:widowControl w:val="0"/>
              <w:autoSpaceDE w:val="0"/>
              <w:autoSpaceDN w:val="0"/>
              <w:adjustRightInd w:val="0"/>
              <w:spacing w:after="0" w:line="240" w:lineRule="auto"/>
              <w:ind w:left="1388"/>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THER</w:t>
            </w:r>
            <w:r w:rsidRPr="00FA7AC7">
              <w:rPr>
                <w:rFonts w:ascii="Times New Roman" w:hAnsi="Times New Roman"/>
                <w:b/>
                <w:bCs/>
                <w:color w:val="191919"/>
                <w:spacing w:val="22"/>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1067"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7" w:after="0" w:line="280" w:lineRule="exact"/>
        <w:rPr>
          <w:rFonts w:ascii="Times New Roman" w:hAnsi="Times New Roman"/>
          <w:sz w:val="28"/>
          <w:szCs w:val="28"/>
        </w:rPr>
      </w:pPr>
    </w:p>
    <w:p w:rsidR="0055783E" w:rsidRDefault="00570030" w:rsidP="0055783E">
      <w:pPr>
        <w:widowControl w:val="0"/>
        <w:autoSpaceDE w:val="0"/>
        <w:autoSpaceDN w:val="0"/>
        <w:adjustRightInd w:val="0"/>
        <w:spacing w:before="27" w:after="0" w:line="240" w:lineRule="auto"/>
        <w:ind w:left="879"/>
        <w:rPr>
          <w:rFonts w:ascii="Times New Roman" w:hAnsi="Times New Roman"/>
          <w:color w:val="000000"/>
          <w:sz w:val="20"/>
          <w:szCs w:val="20"/>
        </w:rPr>
      </w:pPr>
      <w:r w:rsidRPr="00570030">
        <w:rPr>
          <w:noProof/>
        </w:rPr>
        <w:pict>
          <v:group id="_x0000_s1548" style="position:absolute;left:0;text-align:left;margin-left:315pt;margin-top:-53.1pt;width:31.2pt;height:31.05pt;z-index:-251623424;mso-position-horizontal-relative:page" coordorigin="6300,-1062" coordsize="624,621" o:allowincell="f">
            <v:rect id="_x0000_s1549" style="position:absolute;left:6305;top:-1057;width:613;height:610" o:allowincell="f" stroked="f">
              <v:path arrowok="t"/>
            </v:rect>
            <v:rect id="_x0000_s1550" style="position:absolute;left:6306;top:-1057;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b/>
          <w:bCs/>
          <w:color w:val="191919"/>
          <w:sz w:val="20"/>
          <w:szCs w:val="20"/>
        </w:rPr>
        <w:t>Residence Classification</w:t>
      </w:r>
    </w:p>
    <w:p w:rsidR="0055783E" w:rsidRDefault="0055783E" w:rsidP="0055783E">
      <w:pPr>
        <w:widowControl w:val="0"/>
        <w:autoSpaceDE w:val="0"/>
        <w:autoSpaceDN w:val="0"/>
        <w:adjustRightInd w:val="0"/>
        <w:spacing w:before="10" w:after="0" w:line="250" w:lineRule="auto"/>
        <w:ind w:left="879" w:right="2075" w:firstLine="360"/>
        <w:rPr>
          <w:rFonts w:ascii="Times New Roman" w:hAnsi="Times New Roman"/>
          <w:color w:val="000000"/>
          <w:sz w:val="20"/>
          <w:szCs w:val="20"/>
        </w:rPr>
      </w:pPr>
      <w:r>
        <w:rPr>
          <w:rFonts w:ascii="Times New Roman" w:hAnsi="Times New Roman"/>
          <w:color w:val="191919"/>
          <w:sz w:val="20"/>
          <w:szCs w:val="20"/>
        </w:rPr>
        <w:t>Residence status is not changed automaticall</w:t>
      </w:r>
      <w:r>
        <w:rPr>
          <w:rFonts w:ascii="Times New Roman" w:hAnsi="Times New Roman"/>
          <w:color w:val="191919"/>
          <w:spacing w:val="-13"/>
          <w:sz w:val="20"/>
          <w:szCs w:val="20"/>
        </w:rPr>
        <w:t>y</w:t>
      </w:r>
      <w:r>
        <w:rPr>
          <w:rFonts w:ascii="Times New Roman" w:hAnsi="Times New Roman"/>
          <w:color w:val="191919"/>
          <w:sz w:val="20"/>
          <w:szCs w:val="20"/>
        </w:rPr>
        <w:t>, and the burden of proof rests with the student to provide documentation that he or she qualifies as a legal resident under the regulations of the Board of Regents of the University System of Geo</w:t>
      </w:r>
      <w:r>
        <w:rPr>
          <w:rFonts w:ascii="Times New Roman" w:hAnsi="Times New Roman"/>
          <w:color w:val="191919"/>
          <w:spacing w:val="-4"/>
          <w:sz w:val="20"/>
          <w:szCs w:val="20"/>
        </w:rPr>
        <w:t>r</w:t>
      </w:r>
      <w:r>
        <w:rPr>
          <w:rFonts w:ascii="Times New Roman" w:hAnsi="Times New Roman"/>
          <w:color w:val="191919"/>
          <w:sz w:val="20"/>
          <w:szCs w:val="20"/>
        </w:rPr>
        <w:t>gia.</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 xml:space="preserve">o ensure timely completion of required processing, a student/applicant requesting a change in residence classification for a specific se- </w:t>
      </w:r>
      <w:proofErr w:type="spellStart"/>
      <w:r>
        <w:rPr>
          <w:rFonts w:ascii="Times New Roman" w:hAnsi="Times New Roman"/>
          <w:color w:val="191919"/>
          <w:sz w:val="20"/>
          <w:szCs w:val="20"/>
        </w:rPr>
        <w:t>mester</w:t>
      </w:r>
      <w:proofErr w:type="spellEnd"/>
      <w:r>
        <w:rPr>
          <w:rFonts w:ascii="Times New Roman" w:hAnsi="Times New Roman"/>
          <w:color w:val="191919"/>
          <w:sz w:val="20"/>
          <w:szCs w:val="20"/>
        </w:rPr>
        <w:t xml:space="preserve"> should file the “Petition for Geo</w:t>
      </w:r>
      <w:r>
        <w:rPr>
          <w:rFonts w:ascii="Times New Roman" w:hAnsi="Times New Roman"/>
          <w:color w:val="191919"/>
          <w:spacing w:val="-4"/>
          <w:sz w:val="20"/>
          <w:szCs w:val="20"/>
        </w:rPr>
        <w:t>r</w:t>
      </w:r>
      <w:r>
        <w:rPr>
          <w:rFonts w:ascii="Times New Roman" w:hAnsi="Times New Roman"/>
          <w:color w:val="191919"/>
          <w:sz w:val="20"/>
          <w:szCs w:val="20"/>
        </w:rPr>
        <w:t xml:space="preserve">gia Residence Classification” and all supporting </w:t>
      </w:r>
      <w:proofErr w:type="spellStart"/>
      <w:r>
        <w:rPr>
          <w:rFonts w:ascii="Times New Roman" w:hAnsi="Times New Roman"/>
          <w:color w:val="191919"/>
          <w:sz w:val="20"/>
          <w:szCs w:val="20"/>
        </w:rPr>
        <w:t>docu</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mentation</w:t>
      </w:r>
      <w:proofErr w:type="spellEnd"/>
      <w:r>
        <w:rPr>
          <w:rFonts w:ascii="Times New Roman" w:hAnsi="Times New Roman"/>
          <w:color w:val="191919"/>
          <w:sz w:val="20"/>
          <w:szCs w:val="20"/>
        </w:rPr>
        <w:t xml:space="preserve"> no later than three weeks (20 working days) prior to registration. Decisions prior to registration cannot be guaranteed when petitions and all supporting documentation are received after the specified deadline.</w:t>
      </w:r>
    </w:p>
    <w:p w:rsidR="0055783E" w:rsidRDefault="0055783E" w:rsidP="0055783E">
      <w:pPr>
        <w:widowControl w:val="0"/>
        <w:autoSpaceDE w:val="0"/>
        <w:autoSpaceDN w:val="0"/>
        <w:adjustRightInd w:val="0"/>
        <w:spacing w:after="0" w:line="250" w:lineRule="auto"/>
        <w:ind w:left="879" w:right="2075" w:firstLine="360"/>
        <w:rPr>
          <w:rFonts w:ascii="Times New Roman" w:hAnsi="Times New Roman"/>
          <w:color w:val="000000"/>
          <w:sz w:val="20"/>
          <w:szCs w:val="20"/>
        </w:rPr>
      </w:pPr>
      <w:r>
        <w:rPr>
          <w:rFonts w:ascii="Times New Roman" w:hAnsi="Times New Roman"/>
          <w:color w:val="191919"/>
          <w:sz w:val="20"/>
          <w:szCs w:val="20"/>
        </w:rPr>
        <w:t>If the petition is denied and the student wishes to petition for a later semeste</w:t>
      </w:r>
      <w:r>
        <w:rPr>
          <w:rFonts w:ascii="Times New Roman" w:hAnsi="Times New Roman"/>
          <w:color w:val="191919"/>
          <w:spacing w:val="-8"/>
          <w:sz w:val="20"/>
          <w:szCs w:val="20"/>
        </w:rPr>
        <w:t>r</w:t>
      </w:r>
      <w:r>
        <w:rPr>
          <w:rFonts w:ascii="Times New Roman" w:hAnsi="Times New Roman"/>
          <w:color w:val="191919"/>
          <w:sz w:val="20"/>
          <w:szCs w:val="20"/>
        </w:rPr>
        <w:t>, a new Petition for Geo</w:t>
      </w:r>
      <w:r>
        <w:rPr>
          <w:rFonts w:ascii="Times New Roman" w:hAnsi="Times New Roman"/>
          <w:color w:val="191919"/>
          <w:spacing w:val="-4"/>
          <w:sz w:val="20"/>
          <w:szCs w:val="20"/>
        </w:rPr>
        <w:t>r</w:t>
      </w:r>
      <w:r>
        <w:rPr>
          <w:rFonts w:ascii="Times New Roman" w:hAnsi="Times New Roman"/>
          <w:color w:val="191919"/>
          <w:sz w:val="20"/>
          <w:szCs w:val="20"/>
        </w:rPr>
        <w:t>gia Residence Classification must be submitted for that semeste</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70030" w:rsidP="0055783E">
      <w:pPr>
        <w:widowControl w:val="0"/>
        <w:autoSpaceDE w:val="0"/>
        <w:autoSpaceDN w:val="0"/>
        <w:adjustRightInd w:val="0"/>
        <w:spacing w:after="0" w:line="250" w:lineRule="auto"/>
        <w:ind w:left="879" w:right="1935" w:firstLine="360"/>
        <w:rPr>
          <w:rFonts w:ascii="Times New Roman" w:hAnsi="Times New Roman"/>
          <w:color w:val="000000"/>
          <w:sz w:val="20"/>
          <w:szCs w:val="20"/>
        </w:rPr>
      </w:pPr>
      <w:r w:rsidRPr="00570030">
        <w:rPr>
          <w:noProof/>
        </w:rPr>
        <w:pict>
          <v:shape id="_x0000_s1551" type="#_x0000_t202" style="position:absolute;left:0;text-align:left;margin-left:520.2pt;margin-top:-139.8pt;width:1in;height:187.4pt;z-index:-251622400;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petition to be reclassified as a resident of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 xml:space="preserve">gia can be obtained from the </w:t>
      </w:r>
      <w:ins w:id="10" w:author="jhawkins" w:date="2011-04-04T17:22:00Z">
        <w:r w:rsidR="00D85CB4">
          <w:rPr>
            <w:rFonts w:ascii="Times New Roman" w:hAnsi="Times New Roman"/>
            <w:color w:val="191919"/>
            <w:sz w:val="20"/>
            <w:szCs w:val="20"/>
          </w:rPr>
          <w:t xml:space="preserve">Office of Academic Services and </w:t>
        </w:r>
      </w:ins>
      <w:r w:rsidR="0055783E">
        <w:rPr>
          <w:rFonts w:ascii="Times New Roman" w:hAnsi="Times New Roman"/>
          <w:color w:val="191919"/>
          <w:sz w:val="20"/>
          <w:szCs w:val="20"/>
        </w:rPr>
        <w:t>Registra</w:t>
      </w:r>
      <w:r w:rsidR="0055783E">
        <w:rPr>
          <w:rFonts w:ascii="Times New Roman" w:hAnsi="Times New Roman"/>
          <w:color w:val="191919"/>
          <w:spacing w:val="8"/>
          <w:sz w:val="20"/>
          <w:szCs w:val="20"/>
        </w:rPr>
        <w:t>r</w:t>
      </w:r>
      <w:del w:id="11" w:author="jhawkins" w:date="2011-04-04T17:23:00Z">
        <w:r w:rsidR="0055783E" w:rsidDel="00D85CB4">
          <w:rPr>
            <w:rFonts w:ascii="Times New Roman" w:hAnsi="Times New Roman"/>
            <w:color w:val="191919"/>
            <w:spacing w:val="-11"/>
            <w:sz w:val="20"/>
            <w:szCs w:val="20"/>
          </w:rPr>
          <w:delText>’</w:delText>
        </w:r>
        <w:r w:rsidR="0055783E" w:rsidDel="00D85CB4">
          <w:rPr>
            <w:rFonts w:ascii="Times New Roman" w:hAnsi="Times New Roman"/>
            <w:color w:val="191919"/>
            <w:sz w:val="20"/>
            <w:szCs w:val="20"/>
          </w:rPr>
          <w:delText>s Of- fice</w:delText>
        </w:r>
      </w:del>
      <w:r w:rsidR="0055783E">
        <w:rPr>
          <w:rFonts w:ascii="Times New Roman" w:hAnsi="Times New Roman"/>
          <w:color w:val="191919"/>
          <w:sz w:val="20"/>
          <w:szCs w:val="20"/>
        </w:rPr>
        <w:t>. Supporting documents and petition should be returned by July 1 for Fall Semeste</w:t>
      </w:r>
      <w:r w:rsidR="0055783E">
        <w:rPr>
          <w:rFonts w:ascii="Times New Roman" w:hAnsi="Times New Roman"/>
          <w:color w:val="191919"/>
          <w:spacing w:val="-8"/>
          <w:sz w:val="20"/>
          <w:szCs w:val="20"/>
        </w:rPr>
        <w:t>r</w:t>
      </w:r>
      <w:r w:rsidR="0055783E">
        <w:rPr>
          <w:rFonts w:ascii="Times New Roman" w:hAnsi="Times New Roman"/>
          <w:color w:val="191919"/>
          <w:sz w:val="20"/>
          <w:szCs w:val="20"/>
        </w:rPr>
        <w:t>, November</w:t>
      </w: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proofErr w:type="gramStart"/>
      <w:r>
        <w:rPr>
          <w:rFonts w:ascii="Times New Roman" w:hAnsi="Times New Roman"/>
          <w:color w:val="191919"/>
          <w:sz w:val="20"/>
          <w:szCs w:val="20"/>
        </w:rPr>
        <w:t>15 for Spring Semester and May 1 for Summer Semeste</w:t>
      </w:r>
      <w:r>
        <w:rPr>
          <w:rFonts w:ascii="Times New Roman" w:hAnsi="Times New Roman"/>
          <w:color w:val="191919"/>
          <w:spacing w:val="-11"/>
          <w:sz w:val="20"/>
          <w:szCs w:val="20"/>
        </w:rPr>
        <w:t>r</w:t>
      </w:r>
      <w:r>
        <w:rPr>
          <w:rFonts w:ascii="Times New Roman" w:hAnsi="Times New Roman"/>
          <w:color w:val="191919"/>
          <w:sz w:val="20"/>
          <w:szCs w:val="20"/>
        </w:rPr>
        <w:t>.</w:t>
      </w:r>
      <w:proofErr w:type="gramEnd"/>
    </w:p>
    <w:p w:rsidR="0055783E" w:rsidRDefault="0055783E" w:rsidP="0055783E">
      <w:pPr>
        <w:widowControl w:val="0"/>
        <w:autoSpaceDE w:val="0"/>
        <w:autoSpaceDN w:val="0"/>
        <w:adjustRightInd w:val="0"/>
        <w:spacing w:before="10"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79"/>
        <w:rPr>
          <w:rFonts w:ascii="Times New Roman" w:hAnsi="Times New Roman"/>
          <w:color w:val="000000"/>
          <w:sz w:val="20"/>
          <w:szCs w:val="20"/>
        </w:rPr>
      </w:pPr>
      <w:r>
        <w:rPr>
          <w:rFonts w:ascii="Times New Roman" w:hAnsi="Times New Roman"/>
          <w:b/>
          <w:bCs/>
          <w:color w:val="191919"/>
          <w:sz w:val="20"/>
          <w:szCs w:val="20"/>
        </w:rPr>
        <w:t>Legal Residency Requi</w:t>
      </w:r>
      <w:r>
        <w:rPr>
          <w:rFonts w:ascii="Times New Roman" w:hAnsi="Times New Roman"/>
          <w:b/>
          <w:bCs/>
          <w:color w:val="191919"/>
          <w:spacing w:val="-4"/>
          <w:sz w:val="20"/>
          <w:szCs w:val="20"/>
        </w:rPr>
        <w:t>r</w:t>
      </w:r>
      <w:r>
        <w:rPr>
          <w:rFonts w:ascii="Times New Roman" w:hAnsi="Times New Roman"/>
          <w:b/>
          <w:bCs/>
          <w:color w:val="191919"/>
          <w:sz w:val="20"/>
          <w:szCs w:val="20"/>
        </w:rPr>
        <w:t>ements</w:t>
      </w:r>
    </w:p>
    <w:p w:rsidR="0055783E" w:rsidRDefault="00570030" w:rsidP="0055783E">
      <w:pPr>
        <w:widowControl w:val="0"/>
        <w:autoSpaceDE w:val="0"/>
        <w:autoSpaceDN w:val="0"/>
        <w:adjustRightInd w:val="0"/>
        <w:spacing w:before="10" w:after="0" w:line="250" w:lineRule="auto"/>
        <w:ind w:left="879" w:right="2344" w:firstLine="360"/>
        <w:rPr>
          <w:rFonts w:ascii="Times New Roman" w:hAnsi="Times New Roman"/>
          <w:color w:val="000000"/>
          <w:sz w:val="20"/>
          <w:szCs w:val="20"/>
        </w:rPr>
      </w:pPr>
      <w:r w:rsidRPr="00570030">
        <w:rPr>
          <w:noProof/>
        </w:rPr>
        <w:pict>
          <v:shape id="_x0000_s1552" type="#_x0000_t202" style="position:absolute;left:0;text-align:left;margin-left:520.2pt;margin-top:1.95pt;width:1in;height:144.1pt;z-index:-251621376;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Legal residents of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as well as certain categories of nonresidents, may be enrolled upon payment of resident fees in accordance with the following Regents’</w:t>
      </w:r>
      <w:r w:rsidR="0055783E">
        <w:rPr>
          <w:rFonts w:ascii="Times New Roman" w:hAnsi="Times New Roman"/>
          <w:color w:val="191919"/>
          <w:spacing w:val="-15"/>
          <w:sz w:val="20"/>
          <w:szCs w:val="20"/>
        </w:rPr>
        <w:t xml:space="preserve"> </w:t>
      </w:r>
      <w:r w:rsidR="0055783E">
        <w:rPr>
          <w:rFonts w:ascii="Times New Roman" w:hAnsi="Times New Roman"/>
          <w:color w:val="191919"/>
          <w:sz w:val="20"/>
          <w:szCs w:val="20"/>
        </w:rPr>
        <w:t>rules:</w:t>
      </w:r>
    </w:p>
    <w:p w:rsidR="0055783E" w:rsidRDefault="0055783E" w:rsidP="0055783E">
      <w:pPr>
        <w:widowControl w:val="0"/>
        <w:autoSpaceDE w:val="0"/>
        <w:autoSpaceDN w:val="0"/>
        <w:adjustRightInd w:val="0"/>
        <w:spacing w:after="0" w:line="250" w:lineRule="auto"/>
        <w:ind w:left="1599" w:right="2035" w:hanging="360"/>
        <w:rPr>
          <w:rFonts w:ascii="Times New Roman" w:hAnsi="Times New Roman"/>
          <w:color w:val="000000"/>
          <w:sz w:val="20"/>
          <w:szCs w:val="20"/>
        </w:rPr>
      </w:pPr>
      <w:r>
        <w:rPr>
          <w:rFonts w:ascii="Times New Roman" w:hAnsi="Times New Roman"/>
          <w:color w:val="191919"/>
          <w:sz w:val="20"/>
          <w:szCs w:val="20"/>
        </w:rPr>
        <w:t>1. (a)If a person is 18 years or olde</w:t>
      </w:r>
      <w:r>
        <w:rPr>
          <w:rFonts w:ascii="Times New Roman" w:hAnsi="Times New Roman"/>
          <w:color w:val="191919"/>
          <w:spacing w:val="-8"/>
          <w:sz w:val="20"/>
          <w:szCs w:val="20"/>
        </w:rPr>
        <w:t>r</w:t>
      </w:r>
      <w:r>
        <w:rPr>
          <w:rFonts w:ascii="Times New Roman" w:hAnsi="Times New Roman"/>
          <w:color w:val="191919"/>
          <w:sz w:val="20"/>
          <w:szCs w:val="20"/>
        </w:rPr>
        <w:t>, he or she may register as a resident student only upon showing that he or she has been a legal resident of Geo</w:t>
      </w:r>
      <w:r>
        <w:rPr>
          <w:rFonts w:ascii="Times New Roman" w:hAnsi="Times New Roman"/>
          <w:color w:val="191919"/>
          <w:spacing w:val="-4"/>
          <w:sz w:val="20"/>
          <w:szCs w:val="20"/>
        </w:rPr>
        <w:t>r</w:t>
      </w:r>
      <w:r>
        <w:rPr>
          <w:rFonts w:ascii="Times New Roman" w:hAnsi="Times New Roman"/>
          <w:color w:val="191919"/>
          <w:sz w:val="20"/>
          <w:szCs w:val="20"/>
        </w:rPr>
        <w:t>gia for a period of at least 12 months immediately before the date of registration. (b) No emancipated minor or person</w:t>
      </w:r>
    </w:p>
    <w:p w:rsidR="0055783E" w:rsidRDefault="0055783E" w:rsidP="0055783E">
      <w:pPr>
        <w:widowControl w:val="0"/>
        <w:autoSpaceDE w:val="0"/>
        <w:autoSpaceDN w:val="0"/>
        <w:adjustRightInd w:val="0"/>
        <w:spacing w:after="0" w:line="250" w:lineRule="auto"/>
        <w:ind w:left="1599" w:right="1952"/>
        <w:rPr>
          <w:rFonts w:ascii="Times New Roman" w:hAnsi="Times New Roman"/>
          <w:color w:val="000000"/>
          <w:sz w:val="20"/>
          <w:szCs w:val="20"/>
        </w:rPr>
      </w:pPr>
      <w:r>
        <w:rPr>
          <w:rFonts w:ascii="Times New Roman" w:hAnsi="Times New Roman"/>
          <w:color w:val="191919"/>
          <w:sz w:val="20"/>
          <w:szCs w:val="20"/>
        </w:rPr>
        <w:t xml:space="preserve">18 years of age or older shall be deemed to have gained or acquired in-state residence status for fee purposes while attending any educational institution in this state, in the </w:t>
      </w:r>
      <w:proofErr w:type="spellStart"/>
      <w:r>
        <w:rPr>
          <w:rFonts w:ascii="Times New Roman" w:hAnsi="Times New Roman"/>
          <w:color w:val="191919"/>
          <w:sz w:val="20"/>
          <w:szCs w:val="20"/>
        </w:rPr>
        <w:t>ab</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sence</w:t>
      </w:r>
      <w:proofErr w:type="spellEnd"/>
      <w:r>
        <w:rPr>
          <w:rFonts w:ascii="Times New Roman" w:hAnsi="Times New Roman"/>
          <w:color w:val="191919"/>
          <w:sz w:val="20"/>
          <w:szCs w:val="20"/>
        </w:rPr>
        <w:t xml:space="preserve"> of a clear demonstration that he or she has in fact established legal residence in this state.</w:t>
      </w:r>
    </w:p>
    <w:p w:rsidR="0055783E" w:rsidRDefault="0055783E" w:rsidP="0055783E">
      <w:pPr>
        <w:widowControl w:val="0"/>
        <w:tabs>
          <w:tab w:val="left" w:pos="1580"/>
        </w:tabs>
        <w:autoSpaceDE w:val="0"/>
        <w:autoSpaceDN w:val="0"/>
        <w:adjustRightInd w:val="0"/>
        <w:spacing w:after="0" w:line="250" w:lineRule="auto"/>
        <w:ind w:left="1599" w:right="1972" w:hanging="360"/>
        <w:rPr>
          <w:rFonts w:ascii="Times New Roman" w:hAnsi="Times New Roman"/>
          <w:color w:val="000000"/>
          <w:sz w:val="20"/>
          <w:szCs w:val="20"/>
        </w:rPr>
      </w:pPr>
      <w:r>
        <w:rPr>
          <w:rFonts w:ascii="Times New Roman" w:hAnsi="Times New Roman"/>
          <w:color w:val="191919"/>
          <w:sz w:val="20"/>
          <w:szCs w:val="20"/>
        </w:rPr>
        <w:t>2.</w:t>
      </w:r>
      <w:r>
        <w:rPr>
          <w:rFonts w:ascii="Times New Roman" w:hAnsi="Times New Roman"/>
          <w:color w:val="191919"/>
          <w:sz w:val="20"/>
          <w:szCs w:val="20"/>
        </w:rPr>
        <w:tab/>
        <w:t>If a person is under 18 years of age, he or she may register as a resident student only upon showing that his or her supporting parent or guardian has been a legal resident of Geo</w:t>
      </w:r>
      <w:r>
        <w:rPr>
          <w:rFonts w:ascii="Times New Roman" w:hAnsi="Times New Roman"/>
          <w:color w:val="191919"/>
          <w:spacing w:val="-4"/>
          <w:sz w:val="20"/>
          <w:szCs w:val="20"/>
        </w:rPr>
        <w:t>r</w:t>
      </w:r>
      <w:r>
        <w:rPr>
          <w:rFonts w:ascii="Times New Roman" w:hAnsi="Times New Roman"/>
          <w:color w:val="191919"/>
          <w:sz w:val="20"/>
          <w:szCs w:val="20"/>
        </w:rPr>
        <w:t>gia for a period of at least 12 months immediately preceding the date of registration.</w:t>
      </w:r>
    </w:p>
    <w:p w:rsidR="0055783E" w:rsidRDefault="00570030" w:rsidP="0055783E">
      <w:pPr>
        <w:widowControl w:val="0"/>
        <w:tabs>
          <w:tab w:val="left" w:pos="1580"/>
        </w:tabs>
        <w:autoSpaceDE w:val="0"/>
        <w:autoSpaceDN w:val="0"/>
        <w:adjustRightInd w:val="0"/>
        <w:spacing w:after="0" w:line="250" w:lineRule="auto"/>
        <w:ind w:left="1599" w:right="1941" w:hanging="360"/>
        <w:rPr>
          <w:rFonts w:ascii="Times New Roman" w:hAnsi="Times New Roman"/>
          <w:color w:val="000000"/>
          <w:sz w:val="20"/>
          <w:szCs w:val="20"/>
        </w:rPr>
      </w:pPr>
      <w:r w:rsidRPr="00570030">
        <w:rPr>
          <w:noProof/>
        </w:rPr>
        <w:pict>
          <v:shape id="_x0000_s1553" type="#_x0000_t202" style="position:absolute;left:0;text-align:left;margin-left:520.2pt;margin-top:18.85pt;width:1in;height:285.55pt;z-index:-251620352;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3.</w:t>
      </w:r>
      <w:r w:rsidR="0055783E">
        <w:rPr>
          <w:rFonts w:ascii="Times New Roman" w:hAnsi="Times New Roman"/>
          <w:color w:val="191919"/>
          <w:sz w:val="20"/>
          <w:szCs w:val="20"/>
        </w:rPr>
        <w:tab/>
        <w:t>If a parent or legal guardian of a minor changes his or her legal residence to another state following a period of legal residence in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the minor may continue to take courses for a period of 12 consecutive months on the payment of in-state tuition.</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After the </w:t>
      </w:r>
      <w:proofErr w:type="spellStart"/>
      <w:r w:rsidR="0055783E">
        <w:rPr>
          <w:rFonts w:ascii="Times New Roman" w:hAnsi="Times New Roman"/>
          <w:color w:val="191919"/>
          <w:sz w:val="20"/>
          <w:szCs w:val="20"/>
        </w:rPr>
        <w:t>expira</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tion</w:t>
      </w:r>
      <w:proofErr w:type="spellEnd"/>
      <w:r w:rsidR="0055783E">
        <w:rPr>
          <w:rFonts w:ascii="Times New Roman" w:hAnsi="Times New Roman"/>
          <w:color w:val="191919"/>
          <w:sz w:val="20"/>
          <w:szCs w:val="20"/>
        </w:rPr>
        <w:t xml:space="preserve"> of the twelve-month period, the student may continue his or her registration only upon the payment of fees at the out-of-state rate.</w:t>
      </w:r>
    </w:p>
    <w:p w:rsidR="0055783E" w:rsidRDefault="0055783E" w:rsidP="0055783E">
      <w:pPr>
        <w:widowControl w:val="0"/>
        <w:tabs>
          <w:tab w:val="left" w:pos="1580"/>
        </w:tabs>
        <w:autoSpaceDE w:val="0"/>
        <w:autoSpaceDN w:val="0"/>
        <w:adjustRightInd w:val="0"/>
        <w:spacing w:after="0" w:line="250" w:lineRule="auto"/>
        <w:ind w:left="1599" w:right="1974" w:hanging="360"/>
        <w:rPr>
          <w:rFonts w:ascii="Times New Roman" w:hAnsi="Times New Roman"/>
          <w:color w:val="000000"/>
          <w:sz w:val="20"/>
          <w:szCs w:val="20"/>
        </w:rPr>
      </w:pPr>
      <w:r>
        <w:rPr>
          <w:rFonts w:ascii="Times New Roman" w:hAnsi="Times New Roman"/>
          <w:color w:val="191919"/>
          <w:sz w:val="20"/>
          <w:szCs w:val="20"/>
        </w:rPr>
        <w:t>4.</w:t>
      </w:r>
      <w:r>
        <w:rPr>
          <w:rFonts w:ascii="Times New Roman" w:hAnsi="Times New Roman"/>
          <w:color w:val="191919"/>
          <w:sz w:val="20"/>
          <w:szCs w:val="20"/>
        </w:rPr>
        <w:tab/>
        <w:t>In the event that a legal resident of Geo</w:t>
      </w:r>
      <w:r>
        <w:rPr>
          <w:rFonts w:ascii="Times New Roman" w:hAnsi="Times New Roman"/>
          <w:color w:val="191919"/>
          <w:spacing w:val="-4"/>
          <w:sz w:val="20"/>
          <w:szCs w:val="20"/>
        </w:rPr>
        <w:t>r</w:t>
      </w:r>
      <w:r>
        <w:rPr>
          <w:rFonts w:ascii="Times New Roman" w:hAnsi="Times New Roman"/>
          <w:color w:val="191919"/>
          <w:sz w:val="20"/>
          <w:szCs w:val="20"/>
        </w:rPr>
        <w:t>gia is appointed as guardian of a nonresident mino</w:t>
      </w:r>
      <w:r>
        <w:rPr>
          <w:rFonts w:ascii="Times New Roman" w:hAnsi="Times New Roman"/>
          <w:color w:val="191919"/>
          <w:spacing w:val="-8"/>
          <w:sz w:val="20"/>
          <w:szCs w:val="20"/>
        </w:rPr>
        <w:t>r</w:t>
      </w:r>
      <w:r>
        <w:rPr>
          <w:rFonts w:ascii="Times New Roman" w:hAnsi="Times New Roman"/>
          <w:color w:val="191919"/>
          <w:sz w:val="20"/>
          <w:szCs w:val="20"/>
        </w:rPr>
        <w:t xml:space="preserve">, such minor will not be permitted to register as an in-state student until the </w:t>
      </w:r>
      <w:proofErr w:type="spellStart"/>
      <w:r>
        <w:rPr>
          <w:rFonts w:ascii="Times New Roman" w:hAnsi="Times New Roman"/>
          <w:color w:val="191919"/>
          <w:sz w:val="20"/>
          <w:szCs w:val="20"/>
        </w:rPr>
        <w:t>expira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w:t>
      </w:r>
      <w:proofErr w:type="spellEnd"/>
      <w:r>
        <w:rPr>
          <w:rFonts w:ascii="Times New Roman" w:hAnsi="Times New Roman"/>
          <w:color w:val="191919"/>
          <w:sz w:val="20"/>
          <w:szCs w:val="20"/>
        </w:rPr>
        <w:t xml:space="preserve"> of one year from the date of court appointment and then only upon a proper showing that such appointment was not made to avoid payment of the out-of-state fees.</w:t>
      </w:r>
    </w:p>
    <w:p w:rsidR="0055783E" w:rsidRDefault="0055783E" w:rsidP="0055783E">
      <w:pPr>
        <w:widowControl w:val="0"/>
        <w:autoSpaceDE w:val="0"/>
        <w:autoSpaceDN w:val="0"/>
        <w:adjustRightInd w:val="0"/>
        <w:spacing w:after="0" w:line="250" w:lineRule="auto"/>
        <w:ind w:left="1599" w:right="1947" w:hanging="360"/>
        <w:jc w:val="both"/>
        <w:rPr>
          <w:rFonts w:ascii="Times New Roman" w:hAnsi="Times New Roman"/>
          <w:color w:val="000000"/>
          <w:sz w:val="20"/>
          <w:szCs w:val="20"/>
        </w:rPr>
      </w:pPr>
      <w:r>
        <w:rPr>
          <w:rFonts w:ascii="Times New Roman" w:hAnsi="Times New Roman"/>
          <w:color w:val="191919"/>
          <w:sz w:val="20"/>
          <w:szCs w:val="20"/>
        </w:rPr>
        <w:t xml:space="preserve">5.  </w:t>
      </w:r>
      <w:r>
        <w:rPr>
          <w:rFonts w:ascii="Times New Roman" w:hAnsi="Times New Roman"/>
          <w:color w:val="191919"/>
          <w:spacing w:val="39"/>
          <w:sz w:val="20"/>
          <w:szCs w:val="20"/>
        </w:rPr>
        <w:t xml:space="preserve"> </w:t>
      </w:r>
      <w:r>
        <w:rPr>
          <w:rFonts w:ascii="Times New Roman" w:hAnsi="Times New Roman"/>
          <w:color w:val="191919"/>
          <w:sz w:val="20"/>
          <w:szCs w:val="20"/>
        </w:rPr>
        <w:t>Aliens shall be classified as nonresident students; provided, howeve</w:t>
      </w:r>
      <w:r>
        <w:rPr>
          <w:rFonts w:ascii="Times New Roman" w:hAnsi="Times New Roman"/>
          <w:color w:val="191919"/>
          <w:spacing w:val="-8"/>
          <w:sz w:val="20"/>
          <w:szCs w:val="20"/>
        </w:rPr>
        <w:t>r</w:t>
      </w:r>
      <w:r>
        <w:rPr>
          <w:rFonts w:ascii="Times New Roman" w:hAnsi="Times New Roman"/>
          <w:color w:val="191919"/>
          <w:sz w:val="20"/>
          <w:szCs w:val="20"/>
        </w:rPr>
        <w:t>, that an alien who is living in this country under an immigration document permitting indefinite or permanent residence shall have the same privilege of qualifying for in-state tuition as a citizen of the United States.</w:t>
      </w:r>
    </w:p>
    <w:p w:rsidR="0055783E" w:rsidRDefault="0055783E" w:rsidP="0055783E">
      <w:pPr>
        <w:widowControl w:val="0"/>
        <w:autoSpaceDE w:val="0"/>
        <w:autoSpaceDN w:val="0"/>
        <w:adjustRightInd w:val="0"/>
        <w:spacing w:after="0" w:line="240" w:lineRule="auto"/>
        <w:ind w:left="1239"/>
        <w:rPr>
          <w:rFonts w:ascii="Times New Roman" w:hAnsi="Times New Roman"/>
          <w:color w:val="000000"/>
          <w:sz w:val="20"/>
          <w:szCs w:val="20"/>
        </w:rPr>
      </w:pPr>
      <w:r>
        <w:rPr>
          <w:rFonts w:ascii="Times New Roman" w:hAnsi="Times New Roman"/>
          <w:color w:val="191919"/>
          <w:sz w:val="20"/>
          <w:szCs w:val="20"/>
        </w:rPr>
        <w:t xml:space="preserve">6.  </w:t>
      </w:r>
      <w:r>
        <w:rPr>
          <w:rFonts w:ascii="Times New Roman" w:hAnsi="Times New Roman"/>
          <w:color w:val="191919"/>
          <w:spacing w:val="46"/>
          <w:sz w:val="20"/>
          <w:szCs w:val="20"/>
        </w:rPr>
        <w:t xml:space="preserve"> </w:t>
      </w:r>
      <w:r>
        <w:rPr>
          <w:rFonts w:ascii="Times New Roman" w:hAnsi="Times New Roman"/>
          <w:color w:val="191919"/>
          <w:spacing w:val="-16"/>
          <w:sz w:val="20"/>
          <w:szCs w:val="20"/>
        </w:rPr>
        <w:t>W</w:t>
      </w:r>
      <w:r>
        <w:rPr>
          <w:rFonts w:ascii="Times New Roman" w:hAnsi="Times New Roman"/>
          <w:color w:val="191919"/>
          <w:sz w:val="20"/>
          <w:szCs w:val="20"/>
        </w:rPr>
        <w:t>aivers:</w:t>
      </w:r>
      <w:r>
        <w:rPr>
          <w:rFonts w:ascii="Times New Roman" w:hAnsi="Times New Roman"/>
          <w:color w:val="191919"/>
          <w:spacing w:val="-11"/>
          <w:sz w:val="20"/>
          <w:szCs w:val="20"/>
        </w:rPr>
        <w:t xml:space="preserve"> </w:t>
      </w:r>
      <w:r>
        <w:rPr>
          <w:rFonts w:ascii="Times New Roman" w:hAnsi="Times New Roman"/>
          <w:color w:val="191919"/>
          <w:sz w:val="20"/>
          <w:szCs w:val="20"/>
        </w:rPr>
        <w:t>An institution may waive out-of-state tuition for:</w:t>
      </w:r>
    </w:p>
    <w:p w:rsidR="0055783E" w:rsidRDefault="0055783E" w:rsidP="0055783E">
      <w:pPr>
        <w:widowControl w:val="0"/>
        <w:autoSpaceDE w:val="0"/>
        <w:autoSpaceDN w:val="0"/>
        <w:adjustRightInd w:val="0"/>
        <w:spacing w:before="10" w:after="0" w:line="250" w:lineRule="auto"/>
        <w:ind w:left="1599" w:right="2023"/>
        <w:rPr>
          <w:rFonts w:ascii="Times New Roman" w:hAnsi="Times New Roman"/>
          <w:color w:val="000000"/>
          <w:sz w:val="20"/>
          <w:szCs w:val="20"/>
        </w:rPr>
      </w:pPr>
      <w:r>
        <w:rPr>
          <w:rFonts w:ascii="Times New Roman" w:hAnsi="Times New Roman"/>
          <w:color w:val="191919"/>
          <w:sz w:val="20"/>
          <w:szCs w:val="20"/>
        </w:rPr>
        <w:t>(a) nonresident students who are financially dependent upon a parent, parents or spouse who has been a legal resident of Geo</w:t>
      </w:r>
      <w:r>
        <w:rPr>
          <w:rFonts w:ascii="Times New Roman" w:hAnsi="Times New Roman"/>
          <w:color w:val="191919"/>
          <w:spacing w:val="-4"/>
          <w:sz w:val="20"/>
          <w:szCs w:val="20"/>
        </w:rPr>
        <w:t>r</w:t>
      </w:r>
      <w:r>
        <w:rPr>
          <w:rFonts w:ascii="Times New Roman" w:hAnsi="Times New Roman"/>
          <w:color w:val="191919"/>
          <w:sz w:val="20"/>
          <w:szCs w:val="20"/>
        </w:rPr>
        <w:t>gia for at least 12 consecutive months immediately preceding the date of registration; provided, howeve</w:t>
      </w:r>
      <w:r>
        <w:rPr>
          <w:rFonts w:ascii="Times New Roman" w:hAnsi="Times New Roman"/>
          <w:color w:val="191919"/>
          <w:spacing w:val="-8"/>
          <w:sz w:val="20"/>
          <w:szCs w:val="20"/>
        </w:rPr>
        <w:t>r</w:t>
      </w:r>
      <w:r>
        <w:rPr>
          <w:rFonts w:ascii="Times New Roman" w:hAnsi="Times New Roman"/>
          <w:color w:val="191919"/>
          <w:sz w:val="20"/>
          <w:szCs w:val="20"/>
        </w:rPr>
        <w:t>, that such financial dependence shall have existed for at least 12 consecutive months immediately preceding the date of registration;</w:t>
      </w:r>
    </w:p>
    <w:p w:rsidR="0055783E" w:rsidRDefault="0055783E" w:rsidP="0055783E">
      <w:pPr>
        <w:widowControl w:val="0"/>
        <w:autoSpaceDE w:val="0"/>
        <w:autoSpaceDN w:val="0"/>
        <w:adjustRightInd w:val="0"/>
        <w:spacing w:after="0" w:line="250" w:lineRule="auto"/>
        <w:ind w:left="1599" w:right="2046"/>
        <w:rPr>
          <w:rFonts w:ascii="Times New Roman" w:hAnsi="Times New Roman"/>
          <w:color w:val="000000"/>
          <w:sz w:val="20"/>
          <w:szCs w:val="20"/>
        </w:rPr>
      </w:pPr>
      <w:r>
        <w:rPr>
          <w:rFonts w:ascii="Times New Roman" w:hAnsi="Times New Roman"/>
          <w:color w:val="191919"/>
          <w:sz w:val="20"/>
          <w:szCs w:val="20"/>
        </w:rPr>
        <w:t>(b) international students, selected by the institutional president or his or her authorized representative, provided that the number of such waivers in e</w:t>
      </w:r>
      <w:r>
        <w:rPr>
          <w:rFonts w:ascii="Times New Roman" w:hAnsi="Times New Roman"/>
          <w:color w:val="191919"/>
          <w:spacing w:val="-4"/>
          <w:sz w:val="20"/>
          <w:szCs w:val="20"/>
        </w:rPr>
        <w:t>f</w:t>
      </w:r>
      <w:r>
        <w:rPr>
          <w:rFonts w:ascii="Times New Roman" w:hAnsi="Times New Roman"/>
          <w:color w:val="191919"/>
          <w:sz w:val="20"/>
          <w:szCs w:val="20"/>
        </w:rPr>
        <w:t>fect does not exceed one percent of the equivalent full-time students enrolled at the institution in the fall semester immediately preceding the semester for which the out-of-state tuition is to be waived;</w:t>
      </w:r>
    </w:p>
    <w:p w:rsidR="0055783E" w:rsidRDefault="0055783E" w:rsidP="0055783E">
      <w:pPr>
        <w:widowControl w:val="0"/>
        <w:autoSpaceDE w:val="0"/>
        <w:autoSpaceDN w:val="0"/>
        <w:adjustRightInd w:val="0"/>
        <w:spacing w:after="0" w:line="250" w:lineRule="auto"/>
        <w:ind w:left="1599" w:right="2002"/>
        <w:rPr>
          <w:rFonts w:ascii="Times New Roman" w:hAnsi="Times New Roman"/>
          <w:color w:val="000000"/>
          <w:sz w:val="20"/>
          <w:szCs w:val="20"/>
        </w:rPr>
      </w:pPr>
      <w:r>
        <w:rPr>
          <w:rFonts w:ascii="Times New Roman" w:hAnsi="Times New Roman"/>
          <w:color w:val="191919"/>
          <w:sz w:val="20"/>
          <w:szCs w:val="20"/>
        </w:rPr>
        <w:t xml:space="preserve">(c) </w:t>
      </w:r>
      <w:proofErr w:type="gramStart"/>
      <w:r>
        <w:rPr>
          <w:rFonts w:ascii="Times New Roman" w:hAnsi="Times New Roman"/>
          <w:color w:val="191919"/>
          <w:sz w:val="20"/>
          <w:szCs w:val="20"/>
        </w:rPr>
        <w:t>full-time</w:t>
      </w:r>
      <w:proofErr w:type="gramEnd"/>
      <w:r>
        <w:rPr>
          <w:rFonts w:ascii="Times New Roman" w:hAnsi="Times New Roman"/>
          <w:color w:val="191919"/>
          <w:sz w:val="20"/>
          <w:szCs w:val="20"/>
        </w:rPr>
        <w:t xml:space="preserve"> employees of the University System, their spouses and their dependent </w:t>
      </w:r>
      <w:proofErr w:type="spellStart"/>
      <w:r>
        <w:rPr>
          <w:rFonts w:ascii="Times New Roman" w:hAnsi="Times New Roman"/>
          <w:color w:val="191919"/>
          <w:sz w:val="20"/>
          <w:szCs w:val="20"/>
        </w:rPr>
        <w:t>chil</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dren</w:t>
      </w:r>
      <w:proofErr w:type="spellEnd"/>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1599"/>
        <w:rPr>
          <w:rFonts w:ascii="Times New Roman" w:hAnsi="Times New Roman"/>
          <w:color w:val="000000"/>
          <w:sz w:val="20"/>
          <w:szCs w:val="20"/>
        </w:rPr>
      </w:pPr>
      <w:r>
        <w:rPr>
          <w:rFonts w:ascii="Times New Roman" w:hAnsi="Times New Roman"/>
          <w:color w:val="191919"/>
          <w:sz w:val="20"/>
          <w:szCs w:val="20"/>
        </w:rPr>
        <w:t xml:space="preserve">(d) </w:t>
      </w:r>
      <w:proofErr w:type="gramStart"/>
      <w:r>
        <w:rPr>
          <w:rFonts w:ascii="Times New Roman" w:hAnsi="Times New Roman"/>
          <w:color w:val="191919"/>
          <w:sz w:val="20"/>
          <w:szCs w:val="20"/>
        </w:rPr>
        <w:t>medical</w:t>
      </w:r>
      <w:proofErr w:type="gramEnd"/>
      <w:r>
        <w:rPr>
          <w:rFonts w:ascii="Times New Roman" w:hAnsi="Times New Roman"/>
          <w:color w:val="191919"/>
          <w:sz w:val="20"/>
          <w:szCs w:val="20"/>
        </w:rPr>
        <w:t xml:space="preserve"> and dental residents and medical and dental interns at the Medical College of</w:t>
      </w:r>
    </w:p>
    <w:p w:rsidR="0055783E" w:rsidRDefault="0055783E" w:rsidP="0055783E">
      <w:pPr>
        <w:widowControl w:val="0"/>
        <w:autoSpaceDE w:val="0"/>
        <w:autoSpaceDN w:val="0"/>
        <w:adjustRightInd w:val="0"/>
        <w:spacing w:before="10" w:after="0" w:line="240" w:lineRule="auto"/>
        <w:ind w:left="1599"/>
        <w:rPr>
          <w:rFonts w:ascii="Times New Roman" w:hAnsi="Times New Roman"/>
          <w:color w:val="000000"/>
          <w:sz w:val="20"/>
          <w:szCs w:val="20"/>
        </w:rPr>
      </w:pPr>
      <w:r>
        <w:rPr>
          <w:rFonts w:ascii="Times New Roman" w:hAnsi="Times New Roman"/>
          <w:color w:val="191919"/>
          <w:sz w:val="20"/>
          <w:szCs w:val="20"/>
        </w:rPr>
        <w:lastRenderedPageBreak/>
        <w:t>Geo</w:t>
      </w:r>
      <w:r>
        <w:rPr>
          <w:rFonts w:ascii="Times New Roman" w:hAnsi="Times New Roman"/>
          <w:color w:val="191919"/>
          <w:spacing w:val="-4"/>
          <w:sz w:val="20"/>
          <w:szCs w:val="20"/>
        </w:rPr>
        <w:t>r</w:t>
      </w:r>
      <w:r>
        <w:rPr>
          <w:rFonts w:ascii="Times New Roman" w:hAnsi="Times New Roman"/>
          <w:color w:val="191919"/>
          <w:sz w:val="20"/>
          <w:szCs w:val="20"/>
        </w:rPr>
        <w:t>gia.</w:t>
      </w:r>
    </w:p>
    <w:p w:rsidR="0055783E" w:rsidRDefault="0055783E" w:rsidP="0055783E">
      <w:pPr>
        <w:widowControl w:val="0"/>
        <w:autoSpaceDE w:val="0"/>
        <w:autoSpaceDN w:val="0"/>
        <w:adjustRightInd w:val="0"/>
        <w:spacing w:before="10" w:after="0" w:line="240" w:lineRule="auto"/>
        <w:ind w:left="1599"/>
        <w:rPr>
          <w:rFonts w:ascii="Times New Roman" w:hAnsi="Times New Roman"/>
          <w:color w:val="000000"/>
          <w:sz w:val="20"/>
          <w:szCs w:val="20"/>
        </w:rPr>
        <w:sectPr w:rsidR="0055783E">
          <w:footerReference w:type="even" r:id="rId15"/>
          <w:footerReference w:type="default" r:id="rId16"/>
          <w:pgSz w:w="12240" w:h="15840"/>
          <w:pgMar w:top="260" w:right="260" w:bottom="280" w:left="1240" w:header="0" w:footer="742" w:gutter="0"/>
          <w:pgNumType w:start="25"/>
          <w:cols w:space="720"/>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22" w:after="0" w:line="340" w:lineRule="exact"/>
              <w:ind w:left="511" w:right="1129" w:hanging="22"/>
              <w:rPr>
                <w:rFonts w:ascii="Times New Roman" w:hAnsi="Times New Roman"/>
                <w:sz w:val="24"/>
                <w:szCs w:val="24"/>
              </w:rPr>
            </w:pPr>
            <w:r w:rsidRPr="00FA7AC7">
              <w:rPr>
                <w:rFonts w:ascii="Times New Roman" w:hAnsi="Times New Roman"/>
                <w:b/>
                <w:bCs/>
                <w:color w:val="191919"/>
                <w:sz w:val="36"/>
                <w:szCs w:val="36"/>
              </w:rPr>
              <w:t>O</w:t>
            </w:r>
            <w:r w:rsidRPr="00FA7AC7">
              <w:rPr>
                <w:rFonts w:ascii="Times New Roman" w:hAnsi="Times New Roman"/>
                <w:b/>
                <w:bCs/>
                <w:color w:val="191919"/>
                <w:sz w:val="27"/>
                <w:szCs w:val="27"/>
              </w:rPr>
              <w:t>THER</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r w:rsidRPr="00FA7AC7">
              <w:rPr>
                <w:rFonts w:ascii="Times New Roman" w:hAnsi="Times New Roman"/>
                <w:b/>
                <w:bCs/>
                <w:color w:val="191919"/>
                <w:spacing w:val="23"/>
                <w:sz w:val="27"/>
                <w:szCs w:val="27"/>
              </w:rPr>
              <w:t xml:space="preserve"> </w:t>
            </w:r>
            <w:r w:rsidRPr="00FA7AC7">
              <w:rPr>
                <w:rFonts w:ascii="Times New Roman" w:hAnsi="Times New Roman"/>
                <w:b/>
                <w:bCs/>
                <w:color w:val="191919"/>
                <w:sz w:val="36"/>
                <w:szCs w:val="36"/>
              </w:rPr>
              <w:t>&amp; G</w:t>
            </w:r>
            <w:r w:rsidRPr="00FA7AC7">
              <w:rPr>
                <w:rFonts w:ascii="Times New Roman" w:hAnsi="Times New Roman"/>
                <w:b/>
                <w:bCs/>
                <w:color w:val="191919"/>
                <w:sz w:val="27"/>
                <w:szCs w:val="27"/>
              </w:rPr>
              <w:t>ENERAL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8"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6" w:after="0" w:line="250" w:lineRule="auto"/>
        <w:ind w:left="2645" w:right="1274"/>
        <w:jc w:val="both"/>
        <w:rPr>
          <w:rFonts w:ascii="Times New Roman" w:hAnsi="Times New Roman"/>
          <w:color w:val="000000"/>
          <w:sz w:val="20"/>
          <w:szCs w:val="20"/>
        </w:rPr>
      </w:pPr>
      <w:r w:rsidRPr="00570030">
        <w:rPr>
          <w:noProof/>
        </w:rPr>
        <w:pict>
          <v:group id="_x0000_s1554" style="position:absolute;left:0;text-align:left;margin-left:265.6pt;margin-top:-54.15pt;width:31.2pt;height:31.05pt;z-index:-251619328;mso-position-horizontal-relative:page" coordorigin="5312,-1083" coordsize="624,621" o:allowincell="f">
            <v:rect id="_x0000_s1555" style="position:absolute;left:5317;top:-1078;width:613;height:610" o:allowincell="f" stroked="f">
              <v:path arrowok="t"/>
            </v:rect>
            <v:rect id="_x0000_s1556" style="position:absolute;left:5317;top:-1078;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color w:val="191919"/>
          <w:sz w:val="20"/>
          <w:szCs w:val="20"/>
        </w:rPr>
        <w:t xml:space="preserve">(e) </w:t>
      </w:r>
      <w:proofErr w:type="gramStart"/>
      <w:r w:rsidR="0055783E">
        <w:rPr>
          <w:rFonts w:ascii="Times New Roman" w:hAnsi="Times New Roman"/>
          <w:color w:val="191919"/>
          <w:sz w:val="20"/>
          <w:szCs w:val="20"/>
        </w:rPr>
        <w:t>full-time</w:t>
      </w:r>
      <w:proofErr w:type="gramEnd"/>
      <w:r w:rsidR="0055783E">
        <w:rPr>
          <w:rFonts w:ascii="Times New Roman" w:hAnsi="Times New Roman"/>
          <w:color w:val="191919"/>
          <w:sz w:val="20"/>
          <w:szCs w:val="20"/>
        </w:rPr>
        <w:t xml:space="preserve"> teachers in the public schools of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or in the programs of the State Board of</w:t>
      </w:r>
      <w:r w:rsidR="0055783E">
        <w:rPr>
          <w:rFonts w:ascii="Times New Roman" w:hAnsi="Times New Roman"/>
          <w:color w:val="191919"/>
          <w:spacing w:val="-4"/>
          <w:sz w:val="20"/>
          <w:szCs w:val="20"/>
        </w:rPr>
        <w:t xml:space="preserve"> </w:t>
      </w:r>
      <w:r w:rsidR="0055783E">
        <w:rPr>
          <w:rFonts w:ascii="Times New Roman" w:hAnsi="Times New Roman"/>
          <w:color w:val="191919"/>
          <w:spacing w:val="-14"/>
          <w:sz w:val="20"/>
          <w:szCs w:val="20"/>
        </w:rPr>
        <w:t>T</w:t>
      </w:r>
      <w:r w:rsidR="0055783E">
        <w:rPr>
          <w:rFonts w:ascii="Times New Roman" w:hAnsi="Times New Roman"/>
          <w:color w:val="191919"/>
          <w:sz w:val="20"/>
          <w:szCs w:val="20"/>
        </w:rPr>
        <w:t>echnical and</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Adult Education and their dependent children.</w:t>
      </w:r>
      <w:r w:rsidR="0055783E">
        <w:rPr>
          <w:rFonts w:ascii="Times New Roman" w:hAnsi="Times New Roman"/>
          <w:color w:val="191919"/>
          <w:spacing w:val="-3"/>
          <w:sz w:val="20"/>
          <w:szCs w:val="20"/>
        </w:rPr>
        <w:t xml:space="preserve"> </w:t>
      </w:r>
      <w:proofErr w:type="gramStart"/>
      <w:r w:rsidR="0055783E">
        <w:rPr>
          <w:rFonts w:ascii="Times New Roman" w:hAnsi="Times New Roman"/>
          <w:color w:val="191919"/>
          <w:spacing w:val="-14"/>
          <w:sz w:val="20"/>
          <w:szCs w:val="20"/>
        </w:rPr>
        <w:t>T</w:t>
      </w:r>
      <w:r w:rsidR="0055783E">
        <w:rPr>
          <w:rFonts w:ascii="Times New Roman" w:hAnsi="Times New Roman"/>
          <w:color w:val="191919"/>
          <w:sz w:val="20"/>
          <w:szCs w:val="20"/>
        </w:rPr>
        <w:t>eachers</w:t>
      </w:r>
      <w:proofErr w:type="gram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em</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ployed</w:t>
      </w:r>
      <w:proofErr w:type="spellEnd"/>
      <w:r w:rsidR="0055783E">
        <w:rPr>
          <w:rFonts w:ascii="Times New Roman" w:hAnsi="Times New Roman"/>
          <w:color w:val="191919"/>
          <w:sz w:val="20"/>
          <w:szCs w:val="20"/>
        </w:rPr>
        <w:t xml:space="preserve"> full-time on military bases in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shall also qualify for this waiver;</w:t>
      </w:r>
    </w:p>
    <w:p w:rsidR="0055783E" w:rsidRDefault="0055783E" w:rsidP="0055783E">
      <w:pPr>
        <w:widowControl w:val="0"/>
        <w:autoSpaceDE w:val="0"/>
        <w:autoSpaceDN w:val="0"/>
        <w:adjustRightInd w:val="0"/>
        <w:spacing w:after="0" w:line="250" w:lineRule="auto"/>
        <w:ind w:left="2645" w:right="1001"/>
        <w:rPr>
          <w:rFonts w:ascii="Times New Roman" w:hAnsi="Times New Roman"/>
          <w:color w:val="000000"/>
          <w:sz w:val="20"/>
          <w:szCs w:val="20"/>
        </w:rPr>
      </w:pPr>
      <w:r>
        <w:rPr>
          <w:rFonts w:ascii="Times New Roman" w:hAnsi="Times New Roman"/>
          <w:color w:val="191919"/>
          <w:sz w:val="20"/>
          <w:szCs w:val="20"/>
        </w:rPr>
        <w:t xml:space="preserve">(f)  </w:t>
      </w:r>
      <w:proofErr w:type="gramStart"/>
      <w:r>
        <w:rPr>
          <w:rFonts w:ascii="Times New Roman" w:hAnsi="Times New Roman"/>
          <w:color w:val="191919"/>
          <w:sz w:val="20"/>
          <w:szCs w:val="20"/>
        </w:rPr>
        <w:t>career</w:t>
      </w:r>
      <w:proofErr w:type="gramEnd"/>
      <w:r>
        <w:rPr>
          <w:rFonts w:ascii="Times New Roman" w:hAnsi="Times New Roman"/>
          <w:color w:val="191919"/>
          <w:sz w:val="20"/>
          <w:szCs w:val="20"/>
        </w:rPr>
        <w:t xml:space="preserve"> consular o</w:t>
      </w:r>
      <w:r>
        <w:rPr>
          <w:rFonts w:ascii="Times New Roman" w:hAnsi="Times New Roman"/>
          <w:color w:val="191919"/>
          <w:spacing w:val="-4"/>
          <w:sz w:val="20"/>
          <w:szCs w:val="20"/>
        </w:rPr>
        <w:t>f</w:t>
      </w:r>
      <w:r>
        <w:rPr>
          <w:rFonts w:ascii="Times New Roman" w:hAnsi="Times New Roman"/>
          <w:color w:val="191919"/>
          <w:sz w:val="20"/>
          <w:szCs w:val="20"/>
        </w:rPr>
        <w:t>ficers and their dependents who are citizens of the foreign nation which their consular o</w:t>
      </w:r>
      <w:r>
        <w:rPr>
          <w:rFonts w:ascii="Times New Roman" w:hAnsi="Times New Roman"/>
          <w:color w:val="191919"/>
          <w:spacing w:val="-4"/>
          <w:sz w:val="20"/>
          <w:szCs w:val="20"/>
        </w:rPr>
        <w:t>f</w:t>
      </w:r>
      <w:r>
        <w:rPr>
          <w:rFonts w:ascii="Times New Roman" w:hAnsi="Times New Roman"/>
          <w:color w:val="191919"/>
          <w:sz w:val="20"/>
          <w:szCs w:val="20"/>
        </w:rPr>
        <w:t>ficer represents, and who are stationed and living in Geo</w:t>
      </w:r>
      <w:r>
        <w:rPr>
          <w:rFonts w:ascii="Times New Roman" w:hAnsi="Times New Roman"/>
          <w:color w:val="191919"/>
          <w:spacing w:val="-4"/>
          <w:sz w:val="20"/>
          <w:szCs w:val="20"/>
        </w:rPr>
        <w:t>r</w:t>
      </w:r>
      <w:r>
        <w:rPr>
          <w:rFonts w:ascii="Times New Roman" w:hAnsi="Times New Roman"/>
          <w:color w:val="191919"/>
          <w:sz w:val="20"/>
          <w:szCs w:val="20"/>
        </w:rPr>
        <w:t>gia under orders of their respective governments.</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This waiver shall apply only to those con- </w:t>
      </w:r>
      <w:proofErr w:type="spellStart"/>
      <w:r>
        <w:rPr>
          <w:rFonts w:ascii="Times New Roman" w:hAnsi="Times New Roman"/>
          <w:color w:val="191919"/>
          <w:sz w:val="20"/>
          <w:szCs w:val="20"/>
        </w:rPr>
        <w:t>sular</w:t>
      </w:r>
      <w:proofErr w:type="spellEnd"/>
      <w:r>
        <w:rPr>
          <w:rFonts w:ascii="Times New Roman" w:hAnsi="Times New Roman"/>
          <w:color w:val="191919"/>
          <w:sz w:val="20"/>
          <w:szCs w:val="20"/>
        </w:rPr>
        <w:t xml:space="preserve"> o</w:t>
      </w:r>
      <w:r>
        <w:rPr>
          <w:rFonts w:ascii="Times New Roman" w:hAnsi="Times New Roman"/>
          <w:color w:val="191919"/>
          <w:spacing w:val="-4"/>
          <w:sz w:val="20"/>
          <w:szCs w:val="20"/>
        </w:rPr>
        <w:t>f</w:t>
      </w:r>
      <w:r>
        <w:rPr>
          <w:rFonts w:ascii="Times New Roman" w:hAnsi="Times New Roman"/>
          <w:color w:val="191919"/>
          <w:sz w:val="20"/>
          <w:szCs w:val="20"/>
        </w:rPr>
        <w:t>ficers whose nations operate on the principle of educational reciprocity with the United States;</w:t>
      </w:r>
    </w:p>
    <w:p w:rsidR="0055783E" w:rsidRDefault="0055783E" w:rsidP="0055783E">
      <w:pPr>
        <w:widowControl w:val="0"/>
        <w:autoSpaceDE w:val="0"/>
        <w:autoSpaceDN w:val="0"/>
        <w:adjustRightInd w:val="0"/>
        <w:spacing w:after="0" w:line="250" w:lineRule="auto"/>
        <w:ind w:left="2645" w:right="1085"/>
        <w:rPr>
          <w:rFonts w:ascii="Times New Roman" w:hAnsi="Times New Roman"/>
          <w:color w:val="000000"/>
          <w:sz w:val="20"/>
          <w:szCs w:val="20"/>
        </w:rPr>
      </w:pPr>
      <w:r>
        <w:rPr>
          <w:rFonts w:ascii="Times New Roman" w:hAnsi="Times New Roman"/>
          <w:color w:val="191919"/>
          <w:sz w:val="20"/>
          <w:szCs w:val="20"/>
        </w:rPr>
        <w:t xml:space="preserve">(g) </w:t>
      </w:r>
      <w:proofErr w:type="gramStart"/>
      <w:r>
        <w:rPr>
          <w:rFonts w:ascii="Times New Roman" w:hAnsi="Times New Roman"/>
          <w:color w:val="191919"/>
          <w:sz w:val="20"/>
          <w:szCs w:val="20"/>
        </w:rPr>
        <w:t>military</w:t>
      </w:r>
      <w:proofErr w:type="gramEnd"/>
      <w:r>
        <w:rPr>
          <w:rFonts w:ascii="Times New Roman" w:hAnsi="Times New Roman"/>
          <w:color w:val="191919"/>
          <w:sz w:val="20"/>
          <w:szCs w:val="20"/>
        </w:rPr>
        <w:t xml:space="preserve"> personnel and their dependents stationed in Geo</w:t>
      </w:r>
      <w:r>
        <w:rPr>
          <w:rFonts w:ascii="Times New Roman" w:hAnsi="Times New Roman"/>
          <w:color w:val="191919"/>
          <w:spacing w:val="-4"/>
          <w:sz w:val="20"/>
          <w:szCs w:val="20"/>
        </w:rPr>
        <w:t>r</w:t>
      </w:r>
      <w:r>
        <w:rPr>
          <w:rFonts w:ascii="Times New Roman" w:hAnsi="Times New Roman"/>
          <w:color w:val="191919"/>
          <w:sz w:val="20"/>
          <w:szCs w:val="20"/>
        </w:rPr>
        <w:t xml:space="preserve">gia and on active duty un- less such military personnel are assigned as students to system institutions for </w:t>
      </w:r>
      <w:proofErr w:type="spellStart"/>
      <w:r>
        <w:rPr>
          <w:rFonts w:ascii="Times New Roman" w:hAnsi="Times New Roman"/>
          <w:color w:val="191919"/>
          <w:sz w:val="20"/>
          <w:szCs w:val="20"/>
        </w:rPr>
        <w:t>educa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tional</w:t>
      </w:r>
      <w:proofErr w:type="spellEnd"/>
      <w:r>
        <w:rPr>
          <w:rFonts w:ascii="Times New Roman" w:hAnsi="Times New Roman"/>
          <w:color w:val="191919"/>
          <w:sz w:val="20"/>
          <w:szCs w:val="20"/>
        </w:rPr>
        <w:t xml:space="preserve"> purposes.</w:t>
      </w:r>
    </w:p>
    <w:p w:rsidR="0055783E" w:rsidRDefault="0055783E" w:rsidP="0055783E">
      <w:pPr>
        <w:widowControl w:val="0"/>
        <w:autoSpaceDE w:val="0"/>
        <w:autoSpaceDN w:val="0"/>
        <w:adjustRightInd w:val="0"/>
        <w:spacing w:after="0" w:line="240" w:lineRule="auto"/>
        <w:ind w:left="2645"/>
        <w:rPr>
          <w:rFonts w:ascii="Times New Roman" w:hAnsi="Times New Roman"/>
          <w:color w:val="000000"/>
          <w:sz w:val="20"/>
          <w:szCs w:val="20"/>
        </w:rPr>
      </w:pPr>
      <w:r>
        <w:rPr>
          <w:rFonts w:ascii="Times New Roman" w:hAnsi="Times New Roman"/>
          <w:color w:val="191919"/>
          <w:sz w:val="20"/>
          <w:szCs w:val="20"/>
        </w:rPr>
        <w:t>(</w:t>
      </w:r>
      <w:proofErr w:type="gramStart"/>
      <w:r>
        <w:rPr>
          <w:rFonts w:ascii="Times New Roman" w:hAnsi="Times New Roman"/>
          <w:color w:val="191919"/>
          <w:sz w:val="20"/>
          <w:szCs w:val="20"/>
        </w:rPr>
        <w:t>h</w:t>
      </w:r>
      <w:proofErr w:type="gramEnd"/>
      <w:r>
        <w:rPr>
          <w:rFonts w:ascii="Times New Roman" w:hAnsi="Times New Roman"/>
          <w:color w:val="191919"/>
          <w:sz w:val="20"/>
          <w:szCs w:val="20"/>
        </w:rPr>
        <w:t>) selected graduate students at university-level institutions.</w:t>
      </w:r>
    </w:p>
    <w:p w:rsidR="0055783E" w:rsidRDefault="0055783E" w:rsidP="0055783E">
      <w:pPr>
        <w:widowControl w:val="0"/>
        <w:autoSpaceDE w:val="0"/>
        <w:autoSpaceDN w:val="0"/>
        <w:adjustRightInd w:val="0"/>
        <w:spacing w:before="10" w:after="0" w:line="250" w:lineRule="auto"/>
        <w:ind w:left="2645" w:right="1029"/>
        <w:rPr>
          <w:rFonts w:ascii="Times New Roman" w:hAnsi="Times New Roman"/>
          <w:color w:val="000000"/>
          <w:sz w:val="20"/>
          <w:szCs w:val="20"/>
        </w:rPr>
      </w:pPr>
      <w:r>
        <w:rPr>
          <w:rFonts w:ascii="Times New Roman" w:hAnsi="Times New Roman"/>
          <w:color w:val="191919"/>
          <w:sz w:val="20"/>
          <w:szCs w:val="20"/>
        </w:rPr>
        <w:t>(</w:t>
      </w:r>
      <w:proofErr w:type="spellStart"/>
      <w:r>
        <w:rPr>
          <w:rFonts w:ascii="Times New Roman" w:hAnsi="Times New Roman"/>
          <w:color w:val="191919"/>
          <w:sz w:val="20"/>
          <w:szCs w:val="20"/>
        </w:rPr>
        <w:t>i</w:t>
      </w:r>
      <w:proofErr w:type="spellEnd"/>
      <w:r>
        <w:rPr>
          <w:rFonts w:ascii="Times New Roman" w:hAnsi="Times New Roman"/>
          <w:color w:val="191919"/>
          <w:sz w:val="20"/>
          <w:szCs w:val="20"/>
        </w:rPr>
        <w:t>)  students who are legal residents of out-of-state counties bordering on Geo</w:t>
      </w:r>
      <w:r>
        <w:rPr>
          <w:rFonts w:ascii="Times New Roman" w:hAnsi="Times New Roman"/>
          <w:color w:val="191919"/>
          <w:spacing w:val="-4"/>
          <w:sz w:val="20"/>
          <w:szCs w:val="20"/>
        </w:rPr>
        <w:t>r</w:t>
      </w:r>
      <w:r>
        <w:rPr>
          <w:rFonts w:ascii="Times New Roman" w:hAnsi="Times New Roman"/>
          <w:color w:val="191919"/>
          <w:sz w:val="20"/>
          <w:szCs w:val="20"/>
        </w:rPr>
        <w:t xml:space="preserve">gia </w:t>
      </w:r>
      <w:proofErr w:type="spellStart"/>
      <w:r>
        <w:rPr>
          <w:rFonts w:ascii="Times New Roman" w:hAnsi="Times New Roman"/>
          <w:color w:val="191919"/>
          <w:sz w:val="20"/>
          <w:szCs w:val="20"/>
        </w:rPr>
        <w:t>coun</w:t>
      </w:r>
      <w:proofErr w:type="spellEnd"/>
      <w:r>
        <w:rPr>
          <w:rFonts w:ascii="Times New Roman" w:hAnsi="Times New Roman"/>
          <w:color w:val="191919"/>
          <w:sz w:val="20"/>
          <w:szCs w:val="20"/>
        </w:rPr>
        <w:t>- ties in which an institution of the University System is located and who are enrolled in said institution.</w:t>
      </w:r>
    </w:p>
    <w:p w:rsidR="0055783E" w:rsidRDefault="0055783E" w:rsidP="0055783E">
      <w:pPr>
        <w:widowControl w:val="0"/>
        <w:autoSpaceDE w:val="0"/>
        <w:autoSpaceDN w:val="0"/>
        <w:adjustRightInd w:val="0"/>
        <w:spacing w:after="0" w:line="250" w:lineRule="auto"/>
        <w:ind w:left="1925" w:right="1000"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who is classified as a resident of Geo</w:t>
      </w:r>
      <w:r>
        <w:rPr>
          <w:rFonts w:ascii="Times New Roman" w:hAnsi="Times New Roman"/>
          <w:color w:val="191919"/>
          <w:spacing w:val="-4"/>
          <w:sz w:val="20"/>
          <w:szCs w:val="20"/>
        </w:rPr>
        <w:t>r</w:t>
      </w:r>
      <w:r>
        <w:rPr>
          <w:rFonts w:ascii="Times New Roman" w:hAnsi="Times New Roman"/>
          <w:color w:val="191919"/>
          <w:sz w:val="20"/>
          <w:szCs w:val="20"/>
        </w:rPr>
        <w:t xml:space="preserve">gia must notify the </w:t>
      </w:r>
      <w:ins w:id="12" w:author="jhawkins" w:date="2011-04-04T17:24:00Z">
        <w:r w:rsidR="00D85CB4">
          <w:rPr>
            <w:rFonts w:ascii="Times New Roman" w:hAnsi="Times New Roman"/>
            <w:color w:val="191919"/>
            <w:sz w:val="20"/>
            <w:szCs w:val="20"/>
          </w:rPr>
          <w:t xml:space="preserve">Office of Academic Services and </w:t>
        </w:r>
      </w:ins>
      <w:r>
        <w:rPr>
          <w:rFonts w:ascii="Times New Roman" w:hAnsi="Times New Roman"/>
          <w:color w:val="191919"/>
          <w:sz w:val="20"/>
          <w:szCs w:val="20"/>
        </w:rPr>
        <w:t>Registrar immediately of any change in residence status. If it is determined that the student has misrepresented or omitted facts which result in classification or reclassification as a resident student, retroactive cha</w:t>
      </w:r>
      <w:r>
        <w:rPr>
          <w:rFonts w:ascii="Times New Roman" w:hAnsi="Times New Roman"/>
          <w:color w:val="191919"/>
          <w:spacing w:val="-4"/>
          <w:sz w:val="20"/>
          <w:szCs w:val="20"/>
        </w:rPr>
        <w:t>r</w:t>
      </w:r>
      <w:r>
        <w:rPr>
          <w:rFonts w:ascii="Times New Roman" w:hAnsi="Times New Roman"/>
          <w:color w:val="191919"/>
          <w:sz w:val="20"/>
          <w:szCs w:val="20"/>
        </w:rPr>
        <w:t>ges for non-resident fees will be made by the Fiscal</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o</w:t>
      </w:r>
      <w:r>
        <w:rPr>
          <w:rFonts w:ascii="Times New Roman" w:hAnsi="Times New Roman"/>
          <w:color w:val="191919"/>
          <w:spacing w:val="-4"/>
          <w:sz w:val="20"/>
          <w:szCs w:val="20"/>
        </w:rPr>
        <w:t>f</w:t>
      </w:r>
      <w:r>
        <w:rPr>
          <w:rFonts w:ascii="Times New Roman" w:hAnsi="Times New Roman"/>
          <w:color w:val="191919"/>
          <w:sz w:val="20"/>
          <w:szCs w:val="20"/>
        </w:rPr>
        <w:t>fice</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50" w:lineRule="auto"/>
        <w:ind w:left="1925" w:right="1001" w:firstLine="360"/>
        <w:rPr>
          <w:rFonts w:ascii="Times New Roman" w:hAnsi="Times New Roman"/>
          <w:color w:val="000000"/>
          <w:sz w:val="20"/>
          <w:szCs w:val="20"/>
        </w:rPr>
      </w:pPr>
      <w:r w:rsidRPr="00570030">
        <w:rPr>
          <w:noProof/>
        </w:rPr>
        <w:pict>
          <v:group id="_x0000_s1557" style="position:absolute;left:0;text-align:left;margin-left:241.2pt;margin-top:69.6pt;width:132.4pt;height:19.75pt;z-index:-251618304;mso-position-horizontal-relative:page" coordorigin="4824,1392" coordsize="2648,395" o:allowincell="f">
            <v:shape id="_x0000_s1558" style="position:absolute;left:4824;top:1392;width:2648;height:395;mso-position-horizontal-relative:page;mso-position-vertical-relative:text" coordsize="2648,395" o:allowincell="f" path="m111,l101,,88,1,78,3,68,5,60,9r-9,4l43,17r-4,3l30,28r-8,7l16,43r-5,8l8,59,6,64r215,l220,59r-4,-8l211,43r-7,-8l198,28,186,20r-3,-3l174,13,166,9,155,5,148,3,132,1,127,,111,r,xe" fillcolor="#686868" stroked="f">
              <v:path arrowok="t"/>
            </v:shape>
            <v:shape id="_x0000_s1559" style="position:absolute;left:4824;top:1392;width:2648;height:395;mso-position-horizontal-relative:page;mso-position-vertical-relative:text" coordsize="2648,395" o:allowincell="f" path="m1359,7r,l1359,8r,2l1359,14r,4l1359,24r,8l1359,40r,10l1359,61r,9l1359,72r211,l1570,70r-2,-9l1566,50r-5,-10l1553,32r-7,-8l1535,18r-14,-4l1505,10,1485,8,1462,7e" fillcolor="#686868" stroked="f">
              <v:path arrowok="t"/>
            </v:shape>
            <v:shape id="_x0000_s1560" style="position:absolute;left:4824;top:1392;width:2648;height:395;mso-position-horizontal-relative:page;mso-position-vertical-relative:text" coordsize="2648,395" o:allowincell="f" path="m6,64r,l5,65,4,73,3,79,1,98,,107r,12l,144,,257r,24l1,299r,2l2,315r3,9l6,331r109,l102,324r-1,-9l99,301r-1,-2l98,281r,-24l98,144r,-25l98,107r1,-9l100,79r1,-6l109,65r1,-1l114,64e" fillcolor="#686868" stroked="f">
              <v:path arrowok="t"/>
            </v:shape>
            <v:shape id="_x0000_s1561" style="position:absolute;left:4824;top:1392;width:2648;height:395;mso-position-horizontal-relative:page;mso-position-vertical-relative:text" coordsize="2648,395" o:allowincell="f" path="m114,64r11,4l125,68r4,18l130,89r,17l130,113r,18l130,147r99,l229,131r-1,-18l228,106,226,89r,-3l223,68r,l221,64e" fillcolor="#686868" stroked="f">
              <v:path arrowok="t"/>
            </v:shape>
            <v:shape id="_x0000_s1562" style="position:absolute;left:4824;top:1392;width:2648;height:395;mso-position-horizontal-relative:page;mso-position-vertical-relative:text" coordsize="2648,395" o:allowincell="f" path="m1359,72r,97l1359,169r104,l1458,169r,-97e" fillcolor="#686868" stroked="f">
              <v:path arrowok="t"/>
            </v:shape>
            <v:shape id="_x0000_s1563" style="position:absolute;left:4824;top:1392;width:2648;height:395;mso-position-horizontal-relative:page;mso-position-vertical-relative:text" coordsize="2648,395" o:allowincell="f" path="m1458,72r24,5l1486,89r3,8l1489,114r,21l1487,147r-2,15l1480,164r-12,5l1463,169r108,l1571,169r,-5l1571,162r1,-15l1572,135r,-21l1572,97r-1,-8l1570,77r,-5e" fillcolor="#686868" stroked="f">
              <v:path arrowok="t"/>
            </v:shape>
            <v:shape id="_x0000_s1564" style="position:absolute;left:4824;top:1392;width:2648;height:395;mso-position-horizontal-relative:page;mso-position-vertical-relative:text" coordsize="2648,395" o:allowincell="f" path="m1679,96r,l1658,98r-1,l1639,103r-1,1l1637,104r-11,5l1624,110r-8,6l1615,117r-7,9l1608,127r-7,9l1601,137r-3,8l1760,145r-3,-8l1757,136r-7,-9l1749,126r-7,-9l1742,116r-9,-6l1732,109r-11,-5l1720,104r-2,-1l1701,98r-3,l1681,96e" fillcolor="#686868" stroked="f">
              <v:path arrowok="t"/>
            </v:shape>
            <v:shape id="_x0000_s1565" style="position:absolute;left:4824;top:1392;width:2648;height:395;mso-position-horizontal-relative:page;mso-position-vertical-relative:text" coordsize="2648,395" o:allowincell="f" path="m2117,96r-12,1l2096,98r-13,4l2077,103r-3,1l2064,109r-2,1l2061,110r-9,7l2047,124r-2,3l2038,136r-1,4l2035,145r165,l2199,140r-3,-4l2191,127r-2,-3l2181,117r-8,-7l2172,110r-1,-1l2161,104r-3,-1l2154,102r-16,-4l2134,97e" fillcolor="#686868" stroked="f">
              <v:path arrowok="t"/>
            </v:shape>
            <v:shape id="_x0000_s1566" style="position:absolute;left:4824;top:1392;width:2648;height:395;mso-position-horizontal-relative:page;mso-position-vertical-relative:text" coordsize="2648,395" o:allowincell="f" path="m2559,96r-5,1l2538,98r-7,2l2519,103r-5,2l2513,106r-11,5l2501,112r-8,7l2492,120r-4,9l2487,129r-2,6l2482,144r,1l2640,145r-1,-1l2638,135r-2,-6l2635,129r-4,-9l2630,119r-8,-7l2619,111r-10,-5l2606,105r-6,-2l2591,100r-12,-2l2571,97e" fillcolor="#686868" stroked="f">
              <v:path arrowok="t"/>
            </v:shape>
            <v:shape id="_x0000_s1567" style="position:absolute;left:4824;top:1392;width:2648;height:395;mso-position-horizontal-relative:page;mso-position-vertical-relative:text" coordsize="2648,395" o:allowincell="f" path="m262,102r,57l385,159r,-57e" fillcolor="#686868" stroked="f">
              <v:path arrowok="t"/>
            </v:shape>
            <v:shape id="_x0000_s1568" style="position:absolute;left:4824;top:1392;width:2648;height:395;mso-position-horizontal-relative:page;mso-position-vertical-relative:text" coordsize="2648,395" o:allowincell="f" path="m412,102r,128l515,230,473,102e" fillcolor="#686868" stroked="f">
              <v:path arrowok="t"/>
            </v:shape>
            <v:shape id="_x0000_s1569" style="position:absolute;left:4824;top:1392;width:2648;height:395;mso-position-horizontal-relative:page;mso-position-vertical-relative:text" coordsize="2648,395" o:allowincell="f" path="m515,102r,128l577,230r,-128e" fillcolor="#686868" stroked="f">
              <v:path arrowok="t"/>
            </v:shape>
            <v:shape id="_x0000_s1570" style="position:absolute;left:4824;top:1392;width:2648;height:395;mso-position-horizontal-relative:page;mso-position-vertical-relative:text" coordsize="2648,395" o:allowincell="f" path="m607,102r,57l730,159r,-57e" fillcolor="#686868" stroked="f">
              <v:path arrowok="t"/>
            </v:shape>
            <v:shape id="_x0000_s1571" style="position:absolute;left:4824;top:1392;width:2648;height:395;mso-position-horizontal-relative:page;mso-position-vertical-relative:text" coordsize="2648,395" o:allowincell="f" path="m756,102r,l756,103r,1l756,106r,3l756,116r,11l756,137r,14l919,151r-4,-14l910,127r-8,-11l892,109r-12,-3l866,104r-18,-1l824,102e" fillcolor="#686868" stroked="f">
              <v:path arrowok="t"/>
            </v:shape>
            <v:shape id="_x0000_s1572" style="position:absolute;left:4824;top:1392;width:2648;height:395;mso-position-horizontal-relative:page;mso-position-vertical-relative:text" coordsize="2648,395" o:allowincell="f" path="m971,102r-9,64l1087,166r-9,-64e" fillcolor="#686868" stroked="f">
              <v:path arrowok="t"/>
            </v:shape>
            <v:shape id="_x0000_s1573" style="position:absolute;left:4824;top:1392;width:2648;height:395;mso-position-horizontal-relative:page;mso-position-vertical-relative:text" coordsize="2648,395" o:allowincell="f" path="m1133,102r,228l1207,330r,-228e" fillcolor="#686868" stroked="f">
              <v:path arrowok="t"/>
            </v:shape>
            <v:shape id="_x0000_s1574" style="position:absolute;left:4824;top:1392;width:2648;height:395;mso-position-horizontal-relative:page;mso-position-vertical-relative:text" coordsize="2648,395" o:allowincell="f" path="m1792,102r,228l1866,330r,-228e" fillcolor="#686868" stroked="f">
              <v:path arrowok="t"/>
            </v:shape>
            <v:shape id="_x0000_s1575" style="position:absolute;left:4824;top:1392;width:2648;height:395;mso-position-horizontal-relative:page;mso-position-vertical-relative:text" coordsize="2648,395" o:allowincell="f" path="m1929,102r,285l2003,387r,-285e" fillcolor="#686868" stroked="f">
              <v:path arrowok="t"/>
            </v:shape>
            <v:shape id="_x0000_s1576" style="position:absolute;left:4824;top:1392;width:2648;height:395;mso-position-horizontal-relative:page;mso-position-vertical-relative:text" coordsize="2648,395" o:allowincell="f" path="m2232,102r,285l2306,387r,-285e" fillcolor="#686868" stroked="f">
              <v:path arrowok="t"/>
            </v:shape>
            <v:shape id="_x0000_s1577" style="position:absolute;left:4824;top:1392;width:2648;height:395;mso-position-horizontal-relative:page;mso-position-vertical-relative:text" coordsize="2648,395" o:allowincell="f" path="m2336,102r,57l2459,159r,-57e" fillcolor="#686868" stroked="f">
              <v:path arrowok="t"/>
            </v:shape>
            <v:shape id="_x0000_s1578" style="position:absolute;left:4824;top:1392;width:2648;height:395;mso-position-horizontal-relative:page;mso-position-vertical-relative:text" coordsize="2648,395" o:allowincell="f" path="m1598,145r-1,1l1597,148r-2,11l1594,174r-1,20l1593,219r,50l1593,295r1,20l1595,330r,1l1597,341r,1l1598,345r71,l1668,342r-1,-1l1667,331r,-1l1667,315r,-20l1667,269r,-50l1667,194r,-20l1667,159r,-11l1667,146r4,-1e" fillcolor="#686868" stroked="f">
              <v:path arrowok="t"/>
            </v:shape>
            <v:shape id="_x0000_s1579" style="position:absolute;left:4824;top:1392;width:2648;height:395;mso-position-horizontal-relative:page;mso-position-vertical-relative:text" coordsize="2648,395" o:allowincell="f" path="m1688,145r1,2l1690,149r,10l1690,160r,14l1690,175r,19l1690,220r,50l1690,295r,11l1690,315r-1,15l1688,338r-5,4l1679,345r81,l1761,342r1,-4l1762,330r2,-15l1764,306r,-11l1764,270r,-50l1764,194r,-19l1764,174r-2,-14l1762,159r-1,-10l1761,147r-1,-2e" fillcolor="#686868" stroked="f">
              <v:path arrowok="t"/>
            </v:shape>
            <v:shape id="_x0000_s1580" style="position:absolute;left:4824;top:1392;width:2648;height:395;mso-position-horizontal-relative:page;mso-position-vertical-relative:text" coordsize="2648,395" o:allowincell="f" path="m2035,145r-1,1l2033,150r,6l2031,173r,22l2031,286r,24l2033,330r2,9l2036,345r71,l2105,339r,-9l2105,310r,-24l2105,195r,-22l2105,156r,-6l2106,146r,-1e" fillcolor="#686868" stroked="f">
              <v:path arrowok="t"/>
            </v:shape>
            <v:shape id="_x0000_s1581" style="position:absolute;left:4824;top:1392;width:2648;height:395;mso-position-horizontal-relative:page;mso-position-vertical-relative:text" coordsize="2648,395" o:allowincell="f" path="m2129,145r2,3l2131,155r,20l2131,199r,27l2205,226r,-27l2205,175r-3,-20l2201,148r-1,-3e" fillcolor="#686868" stroked="f">
              <v:path arrowok="t"/>
            </v:shape>
            <v:shape id="_x0000_s1582" style="position:absolute;left:4824;top:1392;width:2648;height:395;mso-position-horizontal-relative:page;mso-position-vertical-relative:text" coordsize="2648,395" o:allowincell="f" path="m2482,145r-1,7l2479,165r,11l2479,176r,7l2479,188r,3l2479,193r1,5l2481,204r1,1l2485,214r2,5l2489,223r5,8l2495,232r5,4l2508,243r3,3l2523,254r1,1l2530,259r6,4l2546,270r12,8l2570,288r1,1l2572,290r4,4l2578,305r,9l2578,314r,2l2578,321r,16l2574,343r-1,2l2646,345r,-2l2647,337r1,-16l2648,316r,-2l2648,314r,-9l2647,294r,-4l2647,289r,-1l2645,278r-2,-8l2640,263r-2,-4l2636,255r-1,-1l2629,246r-3,-3l2618,236r-5,-4l2612,231r-11,-8l2595,219r-9,-5l2573,205r-2,-1l2562,198r-7,-5l2554,191r-2,-3l2550,183r-2,-7l2548,176r,-11l2548,152r5,-7e" fillcolor="#686868" stroked="f">
              <v:path arrowok="t"/>
            </v:shape>
            <v:shape id="_x0000_s1583" style="position:absolute;left:4824;top:1392;width:2648;height:395;mso-position-horizontal-relative:page;mso-position-vertical-relative:text" coordsize="2648,395" o:allowincell="f" path="m2570,145r3,3l2573,153r,24l2573,188r69,l2642,177r-1,-24l2640,148r,-3e" fillcolor="#686868" stroked="f">
              <v:path arrowok="t"/>
            </v:shape>
            <v:shape id="_x0000_s1584" style="position:absolute;left:4824;top:1392;width:2648;height:395;mso-position-horizontal-relative:page;mso-position-vertical-relative:text" coordsize="2648,395" o:allowincell="f" path="m756,151r,63l830,214r,-63e" fillcolor="#686868" stroked="f">
              <v:path arrowok="t"/>
            </v:shape>
            <v:shape id="_x0000_s1585" style="position:absolute;left:4824;top:1392;width:2648;height:395;mso-position-horizontal-relative:page;mso-position-vertical-relative:text" coordsize="2648,395" o:allowincell="f" path="m847,151r6,4l853,156r,24l853,199r,15l847,214r70,l917,214r4,-15l921,180r-1,-24l920,155r-1,-4e" fillcolor="#686868" stroked="f">
              <v:path arrowok="t"/>
            </v:shape>
            <v:shape id="_x0000_s1586" style="position:absolute;left:4824;top:1392;width:2648;height:395;mso-position-horizontal-relative:page;mso-position-vertical-relative:text" coordsize="2648,395" o:allowincell="f" path="m262,159r,54l336,213r,-54e" fillcolor="#686868" stroked="f">
              <v:path arrowok="t"/>
            </v:shape>
            <v:shape id="_x0000_s1587" style="position:absolute;left:4824;top:1392;width:2648;height:395;mso-position-horizontal-relative:page;mso-position-vertical-relative:text" coordsize="2648,395" o:allowincell="f" path="m607,159r,54l681,213r,-54e" fillcolor="#686868" stroked="f">
              <v:path arrowok="t"/>
            </v:shape>
            <v:shape id="_x0000_s1588" style="position:absolute;left:4824;top:1392;width:2648;height:395;mso-position-horizontal-relative:page;mso-position-vertical-relative:text" coordsize="2648,395" o:allowincell="f" path="m2336,159r,54l2410,213r,-54e" fillcolor="#686868" stroked="f">
              <v:path arrowok="t"/>
            </v:shape>
            <v:shape id="_x0000_s1589" style="position:absolute;left:4824;top:1392;width:2648;height:395;mso-position-horizontal-relative:page;mso-position-vertical-relative:text" coordsize="2648,395" o:allowincell="f" path="m962,166r,l959,192r-3,24l953,237r-2,18l948,272r-1,13l1013,285r1,-13l1016,255r2,-18l1021,216r3,-24l1027,166r,e" fillcolor="#686868" stroked="f">
              <v:path arrowok="t"/>
            </v:shape>
            <v:shape id="_x0000_s1590" style="position:absolute;left:4824;top:1392;width:2648;height:395;mso-position-horizontal-relative:page;mso-position-vertical-relative:text" coordsize="2648,395" o:allowincell="f" path="m1027,166r2,23l1031,211r2,20l1035,251r2,18l1039,285r66,l1103,269r-3,-18l1097,231r-3,-20l1091,189r-4,-23e" fillcolor="#686868" stroked="f">
              <v:path arrowok="t"/>
            </v:shape>
            <v:shape id="_x0000_s1591" style="position:absolute;left:4824;top:1392;width:2648;height:395;mso-position-horizontal-relative:page;mso-position-vertical-relative:text" coordsize="2648,395" o:allowincell="f" path="m1359,169r,15l1359,200r,11l1359,219r,6l1359,229r,4l1359,234r125,l1507,233r19,-4l1537,225r13,-6l1559,211r5,-11l1569,184r2,-15e" fillcolor="#686868" stroked="f">
              <v:path arrowok="t"/>
            </v:shape>
            <v:shape id="_x0000_s1592" style="position:absolute;left:4824;top:1392;width:2648;height:395;mso-position-horizontal-relative:page;mso-position-vertical-relative:text" coordsize="2648,395" o:allowincell="f" path="m113,183r,58l229,241r,-58e" fillcolor="#686868" stroked="f">
              <v:path arrowok="t"/>
            </v:shape>
            <v:shape id="_x0000_s1593" style="position:absolute;left:4824;top:1392;width:2648;height:395;mso-position-horizontal-relative:page;mso-position-vertical-relative:text" coordsize="2648,395" o:allowincell="f" path="m262,213r,54l382,267r,-54e" fillcolor="#686868" stroked="f">
              <v:path arrowok="t"/>
            </v:shape>
            <v:shape id="_x0000_s1594" style="position:absolute;left:4824;top:1392;width:2648;height:395;mso-position-horizontal-relative:page;mso-position-vertical-relative:text" coordsize="2648,395" o:allowincell="f" path="m607,213r,54l727,267r,-54e" fillcolor="#686868" stroked="f">
              <v:path arrowok="t"/>
            </v:shape>
            <v:shape id="_x0000_s1595" style="position:absolute;left:4824;top:1392;width:2648;height:395;mso-position-horizontal-relative:page;mso-position-vertical-relative:text" coordsize="2648,395" o:allowincell="f" path="m2336,213r,54l2456,267r,-54e" fillcolor="#686868" stroked="f">
              <v:path arrowok="t"/>
            </v:shape>
            <v:shape id="_x0000_s1596" style="position:absolute;left:4824;top:1392;width:2648;height:395;mso-position-horizontal-relative:page;mso-position-vertical-relative:text" coordsize="2648,395" o:allowincell="f" path="m756,214r,7l756,233r,5l756,242r,5l756,253r,6l915,259r-5,-6l905,247r-10,-5l881,238r22,-5l915,221r2,-7e" fillcolor="#686868" stroked="f">
              <v:path arrowok="t"/>
            </v:shape>
            <v:shape id="_x0000_s1597" style="position:absolute;left:4824;top:1392;width:2648;height:395;mso-position-horizontal-relative:page;mso-position-vertical-relative:text" coordsize="2648,395" o:allowincell="f" path="m412,230r,28l577,258r,-28e" fillcolor="#686868" stroked="f">
              <v:path arrowok="t"/>
            </v:shape>
            <v:shape id="_x0000_s1598" style="position:absolute;left:4824;top:1392;width:2648;height:395;mso-position-horizontal-relative:page;mso-position-vertical-relative:text" coordsize="2648,395" o:allowincell="f" path="m1359,234r,153l1458,387r,-153e" fillcolor="#686868" stroked="f">
              <v:path arrowok="t"/>
            </v:shape>
            <v:shape id="_x0000_s1599" style="position:absolute;left:4824;top:1392;width:2648;height:395;mso-position-horizontal-relative:page;mso-position-vertical-relative:text" coordsize="2648,395" o:allowincell="f" path="m133,241r,45l131,318r-10,12l115,331r114,l229,330r,-12l229,286r,-45e" fillcolor="#686868" stroked="f">
              <v:path arrowok="t"/>
            </v:shape>
            <v:shape id="_x0000_s1600" style="position:absolute;left:4824;top:1392;width:2648;height:395;mso-position-horizontal-relative:page;mso-position-vertical-relative:text" coordsize="2648,395" o:allowincell="f" path="m412,258r,129l473,387r,-129e" fillcolor="#686868" stroked="f">
              <v:path arrowok="t"/>
            </v:shape>
            <v:shape id="_x0000_s1601" style="position:absolute;left:4824;top:1392;width:2648;height:395;mso-position-horizontal-relative:page;mso-position-vertical-relative:text" coordsize="2648,395" o:allowincell="f" path="m473,258r39,129l577,387r,-129e" fillcolor="#686868" stroked="f">
              <v:path arrowok="t"/>
            </v:shape>
            <v:shape id="_x0000_s1602" style="position:absolute;left:4824;top:1392;width:2648;height:395;mso-position-horizontal-relative:page;mso-position-vertical-relative:text" coordsize="2648,395" o:allowincell="f" path="m756,259r,128l830,387r,-128e" fillcolor="#686868" stroked="f">
              <v:path arrowok="t"/>
            </v:shape>
            <v:shape id="_x0000_s1603" style="position:absolute;left:4824;top:1392;width:2648;height:395;mso-position-horizontal-relative:page;mso-position-vertical-relative:text" coordsize="2648,395" o:allowincell="f" path="m830,259r2,l849,264r,1l850,270r,1l852,285r1,6l853,312r,75l921,387r,-75l921,291r,-6l920,271r,-1l918,265r,-1l915,259r,e" fillcolor="#686868" stroked="f">
              <v:path arrowok="t"/>
            </v:shape>
            <v:shape id="_x0000_s1604" style="position:absolute;left:4824;top:1392;width:2648;height:395;mso-position-horizontal-relative:page;mso-position-vertical-relative:text" coordsize="2648,395" o:allowincell="f" path="m262,267r,63l336,330r,-63e" fillcolor="#686868" stroked="f">
              <v:path arrowok="t"/>
            </v:shape>
            <v:shape id="_x0000_s1605" style="position:absolute;left:4824;top:1392;width:2648;height:395;mso-position-horizontal-relative:page;mso-position-vertical-relative:text" coordsize="2648,395" o:allowincell="f" path="m607,267r,63l681,330r,-63e" fillcolor="#686868" stroked="f">
              <v:path arrowok="t"/>
            </v:shape>
            <v:shape id="_x0000_s1606" style="position:absolute;left:4824;top:1392;width:2648;height:395;mso-position-horizontal-relative:page;mso-position-vertical-relative:text" coordsize="2648,395" o:allowincell="f" path="m2336,267r,63l2410,330r,-63e" fillcolor="#686868" stroked="f">
              <v:path arrowok="t"/>
            </v:shape>
            <v:shape id="_x0000_s1607" style="position:absolute;left:4824;top:1392;width:2648;height:395;mso-position-horizontal-relative:page;mso-position-vertical-relative:text" coordsize="2648,395" o:allowincell="f" path="m2131,273r,15l2131,313r,19l2131,340r-2,5l2200,345r1,-5l2203,332r2,-19l2205,288r,-15e" fillcolor="#686868" stroked="f">
              <v:path arrowok="t"/>
            </v:shape>
            <v:shape id="_x0000_s1608" style="position:absolute;left:4824;top:1392;width:2648;height:395;mso-position-horizontal-relative:page;mso-position-vertical-relative:text" coordsize="2648,395" o:allowincell="f" path="m2481,285r,19l2482,327r3,14l2485,345r68,l2550,341r,-14l2550,304r,-19e" fillcolor="#686868" stroked="f">
              <v:path arrowok="t"/>
            </v:shape>
            <v:shape id="_x0000_s1609" style="position:absolute;left:4824;top:1392;width:2648;height:395;mso-position-horizontal-relative:page;mso-position-vertical-relative:text" coordsize="2648,395" o:allowincell="f" path="m947,285r-7,51l1113,336r-8,-51e" fillcolor="#686868" stroked="f">
              <v:path arrowok="t"/>
            </v:shape>
            <v:shape id="_x0000_s1610" style="position:absolute;left:4824;top:1392;width:2648;height:395;mso-position-horizontal-relative:page;mso-position-vertical-relative:text" coordsize="2648,395" o:allowincell="f" path="m262,330r,57l390,387r,-57e" fillcolor="#686868" stroked="f">
              <v:path arrowok="t"/>
            </v:shape>
            <v:shape id="_x0000_s1611" style="position:absolute;left:4824;top:1392;width:2648;height:395;mso-position-horizontal-relative:page;mso-position-vertical-relative:text" coordsize="2648,395" o:allowincell="f" path="m607,330r,57l735,387r,-57e" fillcolor="#686868" stroked="f">
              <v:path arrowok="t"/>
            </v:shape>
            <v:shape id="_x0000_s1612" style="position:absolute;left:4824;top:1392;width:2648;height:395;mso-position-horizontal-relative:page;mso-position-vertical-relative:text" coordsize="2648,395" o:allowincell="f" path="m1133,330r,57l1252,387r,-57e" fillcolor="#686868" stroked="f">
              <v:path arrowok="t"/>
            </v:shape>
            <v:shape id="_x0000_s1613" style="position:absolute;left:4824;top:1392;width:2648;height:395;mso-position-horizontal-relative:page;mso-position-vertical-relative:text" coordsize="2648,395" o:allowincell="f" path="m1792,330r,57l1911,387r,-57e" fillcolor="#686868" stroked="f">
              <v:path arrowok="t"/>
            </v:shape>
            <v:shape id="_x0000_s1614" style="position:absolute;left:4824;top:1392;width:2648;height:395;mso-position-horizontal-relative:page;mso-position-vertical-relative:text" coordsize="2648,395" o:allowincell="f" path="m2336,330r,57l2464,387r,-57e" fillcolor="#686868" stroked="f">
              <v:path arrowok="t"/>
            </v:shape>
            <v:shape id="_x0000_s1615" style="position:absolute;left:4824;top:1392;width:2648;height:395;mso-position-horizontal-relative:page;mso-position-vertical-relative:text" coordsize="2648,395" o:allowincell="f" path="m6,331r1,4l16,353r6,7l229,360r,-7l229,335r,-4e" fillcolor="#686868" stroked="f">
              <v:path arrowok="t"/>
            </v:shape>
            <v:shape id="_x0000_s1616" style="position:absolute;left:4824;top:1392;width:2648;height:395;mso-position-horizontal-relative:page;mso-position-vertical-relative:text" coordsize="2648,395" o:allowincell="f" path="m940,336r-7,51l1010,387r4,-51e" fillcolor="#686868" stroked="f">
              <v:path arrowok="t"/>
            </v:shape>
            <v:shape id="_x0000_s1617" style="position:absolute;left:4824;top:1392;width:2648;height:395;mso-position-horizontal-relative:page;mso-position-vertical-relative:text" coordsize="2648,395" o:allowincell="f" path="m1041,336r3,51l1120,387r-7,-51e" fillcolor="#686868" stroked="f">
              <v:path arrowok="t"/>
            </v:shape>
            <v:shape id="_x0000_s1618" style="position:absolute;left:4824;top:1392;width:2648;height:395;mso-position-horizontal-relative:page;mso-position-vertical-relative:text" coordsize="2648,395" o:allowincell="f" path="m1598,345r3,7l1601,353r7,9l1608,363r7,9l1616,373r9,7l1626,380r11,5l1638,385r2,1l1656,391r3,l1677,393r2,l1679,393r21,-2l1701,391r17,-5l1720,385r1,l1732,380r1,l1742,373r1,-1l1749,363r1,-1l1756,353r1,-1l1760,345e" fillcolor="#686868" stroked="f">
              <v:path arrowok="t"/>
            </v:shape>
            <v:shape id="_x0000_s1619" style="position:absolute;left:4824;top:1392;width:2648;height:395;mso-position-horizontal-relative:page;mso-position-vertical-relative:text" coordsize="2648,395" o:allowincell="f" path="m2036,345r1,1l2037,347r,1l2038,349r8,16l2047,366r15,13l2062,379r3,2l2076,385r6,3l2097,391r5,1l2119,393r10,-1l2141,391r9,-3l2160,385r8,-4l2171,379r1,l2187,366r1,-1l2198,349r1,-1l2199,347r,-1l2200,345e" fillcolor="#686868" stroked="f">
              <v:path arrowok="t"/>
            </v:shape>
            <v:shape id="_x0000_s1620" style="position:absolute;left:4824;top:1392;width:2648;height:395;mso-position-horizontal-relative:page;mso-position-vertical-relative:text" coordsize="2648,395" o:allowincell="f" path="m2485,345r1,1l2488,353r2,6l2492,365r4,4l2501,374r5,3l2516,382r3,1l2527,386r6,3l2547,391r6,1l2566,393r8,-1l2587,391r10,-2l2606,386r8,-3l2617,382r10,-5l2630,374r6,-5l2638,365r3,-6l2643,353r2,-7l2646,345e" fillcolor="#686868" stroked="f">
              <v:path arrowok="t"/>
            </v:shape>
            <v:shape id="_x0000_s1621" style="position:absolute;left:4824;top:1392;width:2648;height:395;mso-position-horizontal-relative:page;mso-position-vertical-relative:text" coordsize="2648,395" o:allowincell="f" path="m22,360r7,8l31,370r14,10l49,383r3,1l68,391r7,1l88,395r8,l98,395r20,-3l121,391r15,-7l137,383r3,-3l151,370r1,-2l157,360e" fillcolor="#686868" stroked="f">
              <v:path arrowok="t"/>
            </v:shape>
            <v:shape id="_x0000_s1622" style="position:absolute;left:4824;top:1392;width:2648;height:395;mso-position-horizontal-relative:page;mso-position-vertical-relative:text" coordsize="2648,395" o:allowincell="f" path="m157,360r10,27l229,387r,-27e" fillcolor="#686868" stroked="f">
              <v:path arrowok="t"/>
            </v:shape>
            <w10:wrap anchorx="page"/>
          </v:group>
        </w:pict>
      </w:r>
      <w:r w:rsidRPr="00570030">
        <w:rPr>
          <w:noProof/>
        </w:rPr>
        <w:pict>
          <v:shape id="_x0000_s1625" type="#_x0000_t202" style="position:absolute;left:0;text-align:left;margin-left:19.8pt;margin-top:-248.85pt;width:1in;height:285.55pt;z-index:-251615232;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PLEASE NOTE: In order to avoid delay and inconvenience upon arrival for registration, prospective students should seek clarification of all questions concerning residence status at the time of admission. Questions for clarification should be addressed to</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w:t>
      </w:r>
      <w:ins w:id="13" w:author="jhawkins" w:date="2011-04-04T17:25:00Z">
        <w:r w:rsidR="00D85CB4">
          <w:rPr>
            <w:rFonts w:ascii="Times New Roman" w:hAnsi="Times New Roman"/>
            <w:color w:val="191919"/>
            <w:sz w:val="20"/>
            <w:szCs w:val="20"/>
          </w:rPr>
          <w:t xml:space="preserve">Office of Academic Services and </w:t>
        </w:r>
      </w:ins>
      <w:r w:rsidR="0055783E">
        <w:rPr>
          <w:rFonts w:ascii="Times New Roman" w:hAnsi="Times New Roman"/>
          <w:color w:val="191919"/>
          <w:sz w:val="20"/>
          <w:szCs w:val="20"/>
        </w:rPr>
        <w:t>Registra</w:t>
      </w:r>
      <w:r w:rsidR="0055783E">
        <w:rPr>
          <w:rFonts w:ascii="Times New Roman" w:hAnsi="Times New Roman"/>
          <w:color w:val="191919"/>
          <w:spacing w:val="-8"/>
          <w:sz w:val="20"/>
          <w:szCs w:val="20"/>
        </w:rPr>
        <w:t>r</w:t>
      </w:r>
      <w:r w:rsidR="0055783E">
        <w:rPr>
          <w:rFonts w:ascii="Times New Roman" w:hAnsi="Times New Roman"/>
          <w:color w:val="191919"/>
          <w:sz w:val="20"/>
          <w:szCs w:val="20"/>
        </w:rPr>
        <w: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w:t>
      </w:r>
      <w:r w:rsidR="0055783E">
        <w:rPr>
          <w:rFonts w:ascii="Times New Roman" w:hAnsi="Times New Roman"/>
          <w:color w:val="191919"/>
          <w:spacing w:val="-13"/>
          <w:sz w:val="20"/>
          <w:szCs w:val="20"/>
        </w:rPr>
        <w:t>y</w:t>
      </w:r>
      <w:r w:rsidR="0055783E">
        <w:rPr>
          <w:rFonts w:ascii="Times New Roman" w:hAnsi="Times New Roman"/>
          <w:color w:val="191919"/>
          <w:sz w:val="20"/>
          <w:szCs w:val="20"/>
        </w:rPr>
        <w:t>,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31705.</w:t>
      </w:r>
    </w:p>
    <w:p w:rsidR="0055783E" w:rsidRDefault="0055783E" w:rsidP="0055783E">
      <w:pPr>
        <w:widowControl w:val="0"/>
        <w:autoSpaceDE w:val="0"/>
        <w:autoSpaceDN w:val="0"/>
        <w:adjustRightInd w:val="0"/>
        <w:spacing w:after="0" w:line="160" w:lineRule="exact"/>
        <w:rPr>
          <w:rFonts w:ascii="Times New Roman" w:hAnsi="Times New Roman"/>
          <w:color w:val="000000"/>
          <w:sz w:val="16"/>
          <w:szCs w:val="16"/>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Attendance Policy</w:t>
      </w:r>
    </w:p>
    <w:p w:rsidR="0055783E" w:rsidRDefault="0055783E" w:rsidP="0055783E">
      <w:pPr>
        <w:widowControl w:val="0"/>
        <w:autoSpaceDE w:val="0"/>
        <w:autoSpaceDN w:val="0"/>
        <w:adjustRightInd w:val="0"/>
        <w:spacing w:before="10" w:after="0" w:line="250" w:lineRule="auto"/>
        <w:ind w:left="1925" w:right="930" w:firstLine="360"/>
        <w:rPr>
          <w:rFonts w:ascii="Times New Roman" w:hAnsi="Times New Roman"/>
          <w:color w:val="000000"/>
          <w:sz w:val="20"/>
          <w:szCs w:val="20"/>
        </w:rPr>
      </w:pPr>
      <w:r>
        <w:rPr>
          <w:rFonts w:ascii="Times New Roman" w:hAnsi="Times New Roman"/>
          <w:color w:val="191919"/>
          <w:sz w:val="20"/>
          <w:szCs w:val="20"/>
        </w:rPr>
        <w:t xml:space="preserve">The structure of graduate courses and programs normally require full class attendance by </w:t>
      </w:r>
      <w:proofErr w:type="spellStart"/>
      <w:r>
        <w:rPr>
          <w:rFonts w:ascii="Times New Roman" w:hAnsi="Times New Roman"/>
          <w:color w:val="191919"/>
          <w:sz w:val="20"/>
          <w:szCs w:val="20"/>
        </w:rPr>
        <w:t>stu</w:t>
      </w:r>
      <w:proofErr w:type="spellEnd"/>
      <w:r>
        <w:rPr>
          <w:rFonts w:ascii="Times New Roman" w:hAnsi="Times New Roman"/>
          <w:color w:val="191919"/>
          <w:sz w:val="20"/>
          <w:szCs w:val="20"/>
        </w:rPr>
        <w:t>- dents enrolled.</w:t>
      </w:r>
      <w:r>
        <w:rPr>
          <w:rFonts w:ascii="Times New Roman" w:hAnsi="Times New Roman"/>
          <w:color w:val="191919"/>
          <w:spacing w:val="-11"/>
          <w:sz w:val="20"/>
          <w:szCs w:val="20"/>
        </w:rPr>
        <w:t xml:space="preserve"> </w:t>
      </w:r>
      <w:r>
        <w:rPr>
          <w:rFonts w:ascii="Times New Roman" w:hAnsi="Times New Roman"/>
          <w:color w:val="191919"/>
          <w:sz w:val="20"/>
          <w:szCs w:val="20"/>
        </w:rPr>
        <w:t>All matters related to the student</w:t>
      </w:r>
      <w:r>
        <w:rPr>
          <w:rFonts w:ascii="Times New Roman" w:hAnsi="Times New Roman"/>
          <w:color w:val="191919"/>
          <w:spacing w:val="-11"/>
          <w:sz w:val="20"/>
          <w:szCs w:val="20"/>
        </w:rPr>
        <w:t>’</w:t>
      </w:r>
      <w:r>
        <w:rPr>
          <w:rFonts w:ascii="Times New Roman" w:hAnsi="Times New Roman"/>
          <w:color w:val="191919"/>
          <w:sz w:val="20"/>
          <w:szCs w:val="20"/>
        </w:rPr>
        <w:t>s absence, including making up work missed, are to be arranged between the student and the instructo</w:t>
      </w:r>
      <w:r>
        <w:rPr>
          <w:rFonts w:ascii="Times New Roman" w:hAnsi="Times New Roman"/>
          <w:color w:val="191919"/>
          <w:spacing w:val="-11"/>
          <w:sz w:val="20"/>
          <w:szCs w:val="20"/>
        </w:rPr>
        <w:t>r</w:t>
      </w:r>
      <w:r>
        <w:rPr>
          <w:rFonts w:ascii="Times New Roman" w:hAnsi="Times New Roman"/>
          <w:color w:val="191919"/>
          <w:sz w:val="20"/>
          <w:szCs w:val="20"/>
        </w:rPr>
        <w:t>. Class attendance is important to successful academic performance.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Cheating and Plagiarism</w:t>
      </w:r>
    </w:p>
    <w:p w:rsidR="0055783E" w:rsidRDefault="00570030" w:rsidP="0055783E">
      <w:pPr>
        <w:widowControl w:val="0"/>
        <w:autoSpaceDE w:val="0"/>
        <w:autoSpaceDN w:val="0"/>
        <w:adjustRightInd w:val="0"/>
        <w:spacing w:before="10" w:after="0" w:line="250" w:lineRule="auto"/>
        <w:ind w:left="1925" w:right="962" w:firstLine="360"/>
        <w:rPr>
          <w:rFonts w:ascii="Times New Roman" w:hAnsi="Times New Roman"/>
          <w:color w:val="000000"/>
          <w:sz w:val="20"/>
          <w:szCs w:val="20"/>
        </w:rPr>
      </w:pPr>
      <w:r w:rsidRPr="00570030">
        <w:rPr>
          <w:noProof/>
        </w:rPr>
        <w:pict>
          <v:shape id="_x0000_s1623" type="#_x0000_t202" style="position:absolute;left:0;text-align:left;margin-left:19.8pt;margin-top:32.45pt;width:1in;height:187.45pt;z-index:-251617280;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570030">
        <w:rPr>
          <w:noProof/>
        </w:rPr>
        <w:pict>
          <v:shape id="_x0000_s1624" type="#_x0000_t202" style="position:absolute;left:0;text-align:left;margin-left:19.8pt;margin-top:-125.45pt;width:1in;height:144.05pt;z-index:-251616256;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Cheating and plagiarism are non-academic grounds for expulsion from the Graduate School at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w:t>
      </w:r>
      <w:r w:rsidR="0055783E">
        <w:rPr>
          <w:rFonts w:ascii="Times New Roman" w:hAnsi="Times New Roman"/>
          <w:color w:val="191919"/>
          <w:spacing w:val="-13"/>
          <w:sz w:val="20"/>
          <w:szCs w:val="20"/>
        </w:rPr>
        <w:t>y</w:t>
      </w:r>
      <w:r w:rsidR="0055783E">
        <w:rPr>
          <w:rFonts w:ascii="Times New Roman" w:hAnsi="Times New Roman"/>
          <w:color w:val="191919"/>
          <w:sz w:val="20"/>
          <w:szCs w:val="20"/>
        </w:rPr>
        <w:t>. No student shall give or receive any assistance not authorized by the professor in the   preparation of any assignment, report, project or examination to be submitted as a requirement for academic credit.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Commencement Exe</w:t>
      </w:r>
      <w:r>
        <w:rPr>
          <w:rFonts w:ascii="Times New Roman" w:hAnsi="Times New Roman"/>
          <w:b/>
          <w:bCs/>
          <w:color w:val="191919"/>
          <w:spacing w:val="-4"/>
          <w:sz w:val="20"/>
          <w:szCs w:val="20"/>
        </w:rPr>
        <w:t>r</w:t>
      </w:r>
      <w:r>
        <w:rPr>
          <w:rFonts w:ascii="Times New Roman" w:hAnsi="Times New Roman"/>
          <w:b/>
          <w:bCs/>
          <w:color w:val="191919"/>
          <w:sz w:val="20"/>
          <w:szCs w:val="20"/>
        </w:rPr>
        <w:t>cises</w:t>
      </w:r>
    </w:p>
    <w:p w:rsidR="0055783E" w:rsidRDefault="0055783E" w:rsidP="0055783E">
      <w:pPr>
        <w:widowControl w:val="0"/>
        <w:autoSpaceDE w:val="0"/>
        <w:autoSpaceDN w:val="0"/>
        <w:adjustRightInd w:val="0"/>
        <w:spacing w:before="10" w:after="0" w:line="250" w:lineRule="auto"/>
        <w:ind w:left="1925" w:right="907"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candidate for graduation must participate in commencement exercises unless the</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 xml:space="preserve">ice Pres- </w:t>
      </w:r>
      <w:proofErr w:type="spellStart"/>
      <w:r>
        <w:rPr>
          <w:rFonts w:ascii="Times New Roman" w:hAnsi="Times New Roman"/>
          <w:color w:val="191919"/>
          <w:sz w:val="20"/>
          <w:szCs w:val="20"/>
        </w:rPr>
        <w:t>ident</w:t>
      </w:r>
      <w:proofErr w:type="spellEnd"/>
      <w:r>
        <w:rPr>
          <w:rFonts w:ascii="Times New Roman" w:hAnsi="Times New Roman"/>
          <w:color w:val="191919"/>
          <w:sz w:val="20"/>
          <w:szCs w:val="20"/>
        </w:rPr>
        <w:t xml:space="preserve"> for</w:t>
      </w:r>
      <w:r>
        <w:rPr>
          <w:rFonts w:ascii="Times New Roman" w:hAnsi="Times New Roman"/>
          <w:color w:val="191919"/>
          <w:spacing w:val="-11"/>
          <w:sz w:val="20"/>
          <w:szCs w:val="20"/>
        </w:rPr>
        <w:t xml:space="preserve"> </w:t>
      </w:r>
      <w:r>
        <w:rPr>
          <w:rFonts w:ascii="Times New Roman" w:hAnsi="Times New Roman"/>
          <w:color w:val="191919"/>
          <w:sz w:val="20"/>
          <w:szCs w:val="20"/>
        </w:rPr>
        <w:t>Academic</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grants an o</w:t>
      </w:r>
      <w:r>
        <w:rPr>
          <w:rFonts w:ascii="Times New Roman" w:hAnsi="Times New Roman"/>
          <w:color w:val="191919"/>
          <w:spacing w:val="-4"/>
          <w:sz w:val="20"/>
          <w:szCs w:val="20"/>
        </w:rPr>
        <w:t>f</w:t>
      </w:r>
      <w:r>
        <w:rPr>
          <w:rFonts w:ascii="Times New Roman" w:hAnsi="Times New Roman"/>
          <w:color w:val="191919"/>
          <w:sz w:val="20"/>
          <w:szCs w:val="20"/>
        </w:rPr>
        <w:t>ficial excuse.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Comp</w:t>
      </w:r>
      <w:r>
        <w:rPr>
          <w:rFonts w:ascii="Times New Roman" w:hAnsi="Times New Roman"/>
          <w:b/>
          <w:bCs/>
          <w:color w:val="191919"/>
          <w:spacing w:val="-4"/>
          <w:sz w:val="20"/>
          <w:szCs w:val="20"/>
        </w:rPr>
        <w:t>r</w:t>
      </w:r>
      <w:r>
        <w:rPr>
          <w:rFonts w:ascii="Times New Roman" w:hAnsi="Times New Roman"/>
          <w:b/>
          <w:bCs/>
          <w:color w:val="191919"/>
          <w:sz w:val="20"/>
          <w:szCs w:val="20"/>
        </w:rPr>
        <w:t>ehensive Examination</w:t>
      </w:r>
    </w:p>
    <w:p w:rsidR="0055783E" w:rsidRDefault="0055783E" w:rsidP="0055783E">
      <w:pPr>
        <w:widowControl w:val="0"/>
        <w:autoSpaceDE w:val="0"/>
        <w:autoSpaceDN w:val="0"/>
        <w:adjustRightInd w:val="0"/>
        <w:spacing w:before="10" w:after="0" w:line="250" w:lineRule="auto"/>
        <w:ind w:left="1925" w:right="1090" w:firstLine="360"/>
        <w:jc w:val="both"/>
        <w:rPr>
          <w:rFonts w:ascii="Times New Roman" w:hAnsi="Times New Roman"/>
          <w:color w:val="000000"/>
          <w:sz w:val="20"/>
          <w:szCs w:val="20"/>
        </w:rPr>
      </w:pPr>
      <w:r>
        <w:rPr>
          <w:rFonts w:ascii="Times New Roman" w:hAnsi="Times New Roman"/>
          <w:color w:val="191919"/>
          <w:sz w:val="20"/>
          <w:szCs w:val="20"/>
        </w:rPr>
        <w:t>Successful completion of a comprehensive examination is required in all degree programs. Students must apply to take their examination one semester in advance of the semester in which the examination is to be taken.</w:t>
      </w:r>
    </w:p>
    <w:p w:rsidR="0055783E" w:rsidRDefault="0055783E" w:rsidP="0055783E">
      <w:pPr>
        <w:widowControl w:val="0"/>
        <w:autoSpaceDE w:val="0"/>
        <w:autoSpaceDN w:val="0"/>
        <w:adjustRightInd w:val="0"/>
        <w:spacing w:after="0" w:line="250" w:lineRule="auto"/>
        <w:ind w:left="1925" w:right="918" w:firstLine="360"/>
        <w:rPr>
          <w:rFonts w:ascii="Times New Roman" w:hAnsi="Times New Roman"/>
          <w:color w:val="000000"/>
          <w:sz w:val="20"/>
          <w:szCs w:val="20"/>
        </w:rPr>
      </w:pPr>
      <w:r>
        <w:rPr>
          <w:rFonts w:ascii="Times New Roman" w:hAnsi="Times New Roman"/>
          <w:color w:val="191919"/>
          <w:sz w:val="20"/>
          <w:szCs w:val="20"/>
        </w:rPr>
        <w:t>Comprehensive examinations cover all work prescribed by the student's program of stud</w:t>
      </w:r>
      <w:r>
        <w:rPr>
          <w:rFonts w:ascii="Times New Roman" w:hAnsi="Times New Roman"/>
          <w:color w:val="191919"/>
          <w:spacing w:val="-13"/>
          <w:sz w:val="20"/>
          <w:szCs w:val="20"/>
        </w:rPr>
        <w:t>y</w:t>
      </w:r>
      <w:r>
        <w:rPr>
          <w:rFonts w:ascii="Times New Roman" w:hAnsi="Times New Roman"/>
          <w:color w:val="191919"/>
          <w:sz w:val="20"/>
          <w:szCs w:val="20"/>
        </w:rPr>
        <w:t xml:space="preserve">, in- </w:t>
      </w:r>
      <w:proofErr w:type="spellStart"/>
      <w:r>
        <w:rPr>
          <w:rFonts w:ascii="Times New Roman" w:hAnsi="Times New Roman"/>
          <w:color w:val="191919"/>
          <w:sz w:val="20"/>
          <w:szCs w:val="20"/>
        </w:rPr>
        <w:t>cluding</w:t>
      </w:r>
      <w:proofErr w:type="spellEnd"/>
      <w:r>
        <w:rPr>
          <w:rFonts w:ascii="Times New Roman" w:hAnsi="Times New Roman"/>
          <w:color w:val="191919"/>
          <w:sz w:val="20"/>
          <w:szCs w:val="20"/>
        </w:rPr>
        <w:t xml:space="preserve"> transferred credits and research projects, if applicable.</w:t>
      </w:r>
      <w:r>
        <w:rPr>
          <w:rFonts w:ascii="Times New Roman" w:hAnsi="Times New Roman"/>
          <w:color w:val="191919"/>
          <w:spacing w:val="-3"/>
          <w:sz w:val="20"/>
          <w:szCs w:val="20"/>
        </w:rPr>
        <w:t xml:space="preserve"> </w:t>
      </w:r>
      <w:r>
        <w:rPr>
          <w:rFonts w:ascii="Times New Roman" w:hAnsi="Times New Roman"/>
          <w:color w:val="191919"/>
          <w:sz w:val="20"/>
          <w:szCs w:val="20"/>
        </w:rPr>
        <w:t>This examination is constructed</w:t>
      </w: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proofErr w:type="gramStart"/>
      <w:r>
        <w:rPr>
          <w:rFonts w:ascii="Times New Roman" w:hAnsi="Times New Roman"/>
          <w:color w:val="191919"/>
          <w:sz w:val="20"/>
          <w:szCs w:val="20"/>
        </w:rPr>
        <w:t>and</w:t>
      </w:r>
      <w:proofErr w:type="gramEnd"/>
      <w:r>
        <w:rPr>
          <w:rFonts w:ascii="Times New Roman" w:hAnsi="Times New Roman"/>
          <w:color w:val="191919"/>
          <w:sz w:val="20"/>
          <w:szCs w:val="20"/>
        </w:rPr>
        <w:t xml:space="preserve"> administered by the major department.</w:t>
      </w:r>
    </w:p>
    <w:p w:rsidR="0055783E" w:rsidRDefault="0055783E" w:rsidP="0055783E">
      <w:pPr>
        <w:widowControl w:val="0"/>
        <w:autoSpaceDE w:val="0"/>
        <w:autoSpaceDN w:val="0"/>
        <w:adjustRightInd w:val="0"/>
        <w:spacing w:before="10" w:after="0" w:line="250" w:lineRule="auto"/>
        <w:ind w:left="1925" w:right="985"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must be registered during the semester in which the comprehensive examination is taken.</w:t>
      </w:r>
      <w:r>
        <w:rPr>
          <w:rFonts w:ascii="Times New Roman" w:hAnsi="Times New Roman"/>
          <w:color w:val="191919"/>
          <w:spacing w:val="-4"/>
          <w:sz w:val="20"/>
          <w:szCs w:val="20"/>
        </w:rPr>
        <w:t xml:space="preserve"> </w:t>
      </w:r>
      <w:r>
        <w:rPr>
          <w:rFonts w:ascii="Times New Roman" w:hAnsi="Times New Roman"/>
          <w:color w:val="191919"/>
          <w:sz w:val="20"/>
          <w:szCs w:val="20"/>
        </w:rPr>
        <w:t xml:space="preserve">The comprehensive examination can be taken only once in a given semester with a maxi- </w:t>
      </w:r>
      <w:r>
        <w:rPr>
          <w:rFonts w:ascii="Times New Roman" w:hAnsi="Times New Roman"/>
          <w:color w:val="191919"/>
          <w:sz w:val="20"/>
          <w:szCs w:val="20"/>
        </w:rPr>
        <w:lastRenderedPageBreak/>
        <w:t>mum of three attempts permitted.</w:t>
      </w:r>
    </w:p>
    <w:p w:rsidR="0055783E" w:rsidRDefault="0055783E" w:rsidP="0055783E">
      <w:pPr>
        <w:widowControl w:val="0"/>
        <w:autoSpaceDE w:val="0"/>
        <w:autoSpaceDN w:val="0"/>
        <w:adjustRightInd w:val="0"/>
        <w:spacing w:before="10" w:after="0" w:line="250" w:lineRule="auto"/>
        <w:ind w:left="1925" w:right="985" w:firstLine="360"/>
        <w:rPr>
          <w:rFonts w:ascii="Times New Roman" w:hAnsi="Times New Roman"/>
          <w:color w:val="000000"/>
          <w:sz w:val="20"/>
          <w:szCs w:val="20"/>
        </w:rPr>
        <w:sectPr w:rsidR="0055783E">
          <w:pgSz w:w="12240" w:h="15840"/>
          <w:pgMar w:top="240" w:right="1260" w:bottom="280" w:left="260" w:header="0" w:footer="98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55783E" w:rsidRPr="00FA7AC7" w:rsidTr="00F319A1">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8" w:after="0" w:line="170" w:lineRule="exact"/>
              <w:rPr>
                <w:rFonts w:ascii="Times New Roman" w:hAnsi="Times New Roman"/>
                <w:sz w:val="17"/>
                <w:szCs w:val="17"/>
              </w:rPr>
            </w:pPr>
          </w:p>
          <w:p w:rsidR="0055783E" w:rsidRPr="00FA7AC7" w:rsidRDefault="0055783E" w:rsidP="00F319A1">
            <w:pPr>
              <w:widowControl w:val="0"/>
              <w:autoSpaceDE w:val="0"/>
              <w:autoSpaceDN w:val="0"/>
              <w:adjustRightInd w:val="0"/>
              <w:spacing w:after="0" w:line="240" w:lineRule="auto"/>
              <w:ind w:left="1208"/>
              <w:rPr>
                <w:rFonts w:ascii="Times New Roman" w:hAnsi="Times New Roman"/>
                <w:sz w:val="24"/>
                <w:szCs w:val="24"/>
              </w:rPr>
            </w:pPr>
            <w:r w:rsidRPr="00FA7AC7">
              <w:rPr>
                <w:rFonts w:ascii="Times New Roman" w:hAnsi="Times New Roman"/>
                <w:b/>
                <w:bCs/>
                <w:color w:val="191919"/>
                <w:sz w:val="36"/>
                <w:szCs w:val="36"/>
              </w:rPr>
              <w:t>G</w:t>
            </w:r>
            <w:r w:rsidRPr="00FA7AC7">
              <w:rPr>
                <w:rFonts w:ascii="Times New Roman" w:hAnsi="Times New Roman"/>
                <w:b/>
                <w:bCs/>
                <w:color w:val="191919"/>
                <w:sz w:val="27"/>
                <w:szCs w:val="27"/>
              </w:rPr>
              <w:t>ENERAL</w:t>
            </w:r>
            <w:r w:rsidRPr="00FA7AC7">
              <w:rPr>
                <w:rFonts w:ascii="Times New Roman" w:hAnsi="Times New Roman"/>
                <w:b/>
                <w:bCs/>
                <w:color w:val="191919"/>
                <w:spacing w:val="8"/>
                <w:sz w:val="27"/>
                <w:szCs w:val="27"/>
              </w:rPr>
              <w:t xml:space="preserve"> </w:t>
            </w:r>
            <w:r w:rsidRPr="00FA7AC7">
              <w:rPr>
                <w:rFonts w:ascii="Times New Roman" w:hAnsi="Times New Roman"/>
                <w:b/>
                <w:bCs/>
                <w:color w:val="191919"/>
                <w:sz w:val="36"/>
                <w:szCs w:val="36"/>
              </w:rPr>
              <w:t>P</w:t>
            </w:r>
            <w:r w:rsidRPr="00FA7AC7">
              <w:rPr>
                <w:rFonts w:ascii="Times New Roman" w:hAnsi="Times New Roman"/>
                <w:b/>
                <w:bCs/>
                <w:color w:val="191919"/>
                <w:sz w:val="27"/>
                <w:szCs w:val="27"/>
              </w:rPr>
              <w:t>OLICIES</w:t>
            </w:r>
          </w:p>
        </w:tc>
        <w:tc>
          <w:tcPr>
            <w:tcW w:w="1067"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7" w:after="0" w:line="280" w:lineRule="exact"/>
        <w:rPr>
          <w:rFonts w:ascii="Times New Roman" w:hAnsi="Times New Roman"/>
          <w:sz w:val="28"/>
          <w:szCs w:val="28"/>
        </w:rPr>
      </w:pPr>
    </w:p>
    <w:p w:rsidR="0055783E" w:rsidRDefault="00570030" w:rsidP="0055783E">
      <w:pPr>
        <w:widowControl w:val="0"/>
        <w:autoSpaceDE w:val="0"/>
        <w:autoSpaceDN w:val="0"/>
        <w:adjustRightInd w:val="0"/>
        <w:spacing w:before="27" w:after="0" w:line="240" w:lineRule="auto"/>
        <w:ind w:left="860"/>
        <w:rPr>
          <w:rFonts w:ascii="Times New Roman" w:hAnsi="Times New Roman"/>
          <w:color w:val="000000"/>
          <w:sz w:val="20"/>
          <w:szCs w:val="20"/>
        </w:rPr>
      </w:pPr>
      <w:r w:rsidRPr="00570030">
        <w:rPr>
          <w:noProof/>
        </w:rPr>
        <w:pict>
          <v:group id="_x0000_s1626" style="position:absolute;left:0;text-align:left;margin-left:317.05pt;margin-top:-53.1pt;width:31.2pt;height:31.05pt;z-index:-251614208;mso-position-horizontal-relative:page" coordorigin="6341,-1062" coordsize="624,621" o:allowincell="f">
            <v:rect id="_x0000_s1627" style="position:absolute;left:6346;top:-1057;width:613;height:610" o:allowincell="f" stroked="f">
              <v:path arrowok="t"/>
            </v:rect>
            <v:rect id="_x0000_s1628" style="position:absolute;left:6346;top:-1057;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b/>
          <w:bCs/>
          <w:color w:val="191919"/>
          <w:sz w:val="20"/>
          <w:szCs w:val="20"/>
        </w:rPr>
        <w:t>Cor</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espondence C</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edit</w:t>
      </w:r>
    </w:p>
    <w:p w:rsidR="0055783E" w:rsidRDefault="0055783E" w:rsidP="0055783E">
      <w:pPr>
        <w:widowControl w:val="0"/>
        <w:autoSpaceDE w:val="0"/>
        <w:autoSpaceDN w:val="0"/>
        <w:adjustRightInd w:val="0"/>
        <w:spacing w:before="10" w:after="0" w:line="250" w:lineRule="auto"/>
        <w:ind w:left="860" w:right="2075" w:firstLine="360"/>
        <w:rPr>
          <w:rFonts w:ascii="Times New Roman" w:hAnsi="Times New Roman"/>
          <w:color w:val="000000"/>
          <w:sz w:val="20"/>
          <w:szCs w:val="20"/>
        </w:rPr>
      </w:pPr>
      <w:r>
        <w:rPr>
          <w:rFonts w:ascii="Times New Roman" w:hAnsi="Times New Roman"/>
          <w:color w:val="191919"/>
          <w:sz w:val="20"/>
          <w:szCs w:val="20"/>
        </w:rPr>
        <w:t xml:space="preserve">Under no circumstances may credit earned through correspondence work be applied toward satisfaction </w:t>
      </w:r>
      <w:proofErr w:type="gramStart"/>
      <w:r>
        <w:rPr>
          <w:rFonts w:ascii="Times New Roman" w:hAnsi="Times New Roman"/>
          <w:color w:val="191919"/>
          <w:sz w:val="20"/>
          <w:szCs w:val="20"/>
        </w:rPr>
        <w:t>of a Master's degree requirements</w:t>
      </w:r>
      <w:proofErr w:type="gramEnd"/>
      <w:r>
        <w:rPr>
          <w:rFonts w:ascii="Times New Roman" w:hAnsi="Times New Roman"/>
          <w:color w:val="191919"/>
          <w:sz w:val="20"/>
          <w:szCs w:val="20"/>
        </w:rPr>
        <w:t>.</w:t>
      </w:r>
      <w:r>
        <w:rPr>
          <w:rFonts w:ascii="Times New Roman" w:hAnsi="Times New Roman"/>
          <w:color w:val="191919"/>
          <w:spacing w:val="-3"/>
          <w:sz w:val="20"/>
          <w:szCs w:val="20"/>
        </w:rPr>
        <w:t xml:space="preserve"> </w:t>
      </w:r>
      <w:r>
        <w:rPr>
          <w:rFonts w:ascii="Times New Roman" w:hAnsi="Times New Roman"/>
          <w:color w:val="191919"/>
          <w:sz w:val="20"/>
          <w:szCs w:val="20"/>
        </w:rPr>
        <w:t>This may or may not apply to distance learning courses or to courses taken over the Internet. Credit for such courses is evaluated on a course-by- course basis.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C</w:t>
      </w:r>
      <w:r>
        <w:rPr>
          <w:rFonts w:ascii="Times New Roman" w:hAnsi="Times New Roman"/>
          <w:b/>
          <w:bCs/>
          <w:color w:val="191919"/>
          <w:spacing w:val="-4"/>
          <w:sz w:val="20"/>
          <w:szCs w:val="20"/>
        </w:rPr>
        <w:t>r</w:t>
      </w:r>
      <w:r>
        <w:rPr>
          <w:rFonts w:ascii="Times New Roman" w:hAnsi="Times New Roman"/>
          <w:b/>
          <w:bCs/>
          <w:color w:val="191919"/>
          <w:sz w:val="20"/>
          <w:szCs w:val="20"/>
        </w:rPr>
        <w:t>edit Load</w:t>
      </w:r>
    </w:p>
    <w:p w:rsidR="0055783E" w:rsidRDefault="0055783E" w:rsidP="0055783E">
      <w:pPr>
        <w:widowControl w:val="0"/>
        <w:autoSpaceDE w:val="0"/>
        <w:autoSpaceDN w:val="0"/>
        <w:adjustRightInd w:val="0"/>
        <w:spacing w:before="10" w:after="0" w:line="250" w:lineRule="auto"/>
        <w:ind w:left="860" w:right="2225" w:firstLine="360"/>
        <w:rPr>
          <w:rFonts w:ascii="Times New Roman" w:hAnsi="Times New Roman"/>
          <w:color w:val="000000"/>
          <w:sz w:val="20"/>
          <w:szCs w:val="20"/>
        </w:rPr>
      </w:pPr>
      <w:r>
        <w:rPr>
          <w:rFonts w:ascii="Times New Roman" w:hAnsi="Times New Roman"/>
          <w:color w:val="191919"/>
          <w:sz w:val="20"/>
          <w:szCs w:val="20"/>
        </w:rPr>
        <w:t>The normal full load for a graduate student who is not on a graduate assistantship is 9-13 hours (assistantship, 9 hours). Overload must be approved by the department chair and Dean of the Graduate School. In no case shall overloads exceed 16 graduate hours.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Diploma or</w:t>
      </w:r>
      <w:r>
        <w:rPr>
          <w:rFonts w:ascii="Times New Roman" w:hAnsi="Times New Roman"/>
          <w:b/>
          <w:bCs/>
          <w:color w:val="191919"/>
          <w:spacing w:val="-7"/>
          <w:sz w:val="20"/>
          <w:szCs w:val="20"/>
        </w:rPr>
        <w:t xml:space="preserve"> </w:t>
      </w:r>
      <w:r>
        <w:rPr>
          <w:rFonts w:ascii="Times New Roman" w:hAnsi="Times New Roman"/>
          <w:b/>
          <w:bCs/>
          <w:color w:val="191919"/>
          <w:spacing w:val="-15"/>
          <w:sz w:val="20"/>
          <w:szCs w:val="20"/>
        </w:rPr>
        <w:t>T</w:t>
      </w:r>
      <w:r>
        <w:rPr>
          <w:rFonts w:ascii="Times New Roman" w:hAnsi="Times New Roman"/>
          <w:b/>
          <w:bCs/>
          <w:color w:val="191919"/>
          <w:sz w:val="20"/>
          <w:szCs w:val="20"/>
        </w:rPr>
        <w:t>ranscript Issuance</w:t>
      </w:r>
    </w:p>
    <w:p w:rsidR="0055783E" w:rsidRDefault="00570030" w:rsidP="0055783E">
      <w:pPr>
        <w:widowControl w:val="0"/>
        <w:autoSpaceDE w:val="0"/>
        <w:autoSpaceDN w:val="0"/>
        <w:adjustRightInd w:val="0"/>
        <w:spacing w:before="10" w:after="0" w:line="250" w:lineRule="auto"/>
        <w:ind w:left="860" w:right="2074" w:firstLine="360"/>
        <w:rPr>
          <w:rFonts w:ascii="Times New Roman" w:hAnsi="Times New Roman"/>
          <w:color w:val="000000"/>
          <w:sz w:val="20"/>
          <w:szCs w:val="20"/>
        </w:rPr>
      </w:pPr>
      <w:r w:rsidRPr="00570030">
        <w:rPr>
          <w:noProof/>
        </w:rPr>
        <w:pict>
          <v:shape id="_x0000_s1629" type="#_x0000_t202" style="position:absolute;left:0;text-align:left;margin-left:522.25pt;margin-top:-151.3pt;width:1in;height:187.4pt;z-index:-251613184;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pacing w:val="-7"/>
          <w:sz w:val="20"/>
          <w:szCs w:val="20"/>
        </w:rPr>
        <w:t>T</w:t>
      </w:r>
      <w:r w:rsidR="0055783E">
        <w:rPr>
          <w:rFonts w:ascii="Times New Roman" w:hAnsi="Times New Roman"/>
          <w:color w:val="191919"/>
          <w:sz w:val="20"/>
          <w:szCs w:val="20"/>
        </w:rPr>
        <w:t xml:space="preserve">ranscripts of academic credits are available upon request of the </w:t>
      </w:r>
      <w:ins w:id="14" w:author="jhawkins" w:date="2011-04-04T17:25:00Z">
        <w:r w:rsidR="00D85CB4">
          <w:rPr>
            <w:rFonts w:ascii="Times New Roman" w:hAnsi="Times New Roman"/>
            <w:color w:val="191919"/>
            <w:sz w:val="20"/>
            <w:szCs w:val="20"/>
          </w:rPr>
          <w:t xml:space="preserve">Office of Academic Services and </w:t>
        </w:r>
      </w:ins>
      <w:r w:rsidR="0055783E">
        <w:rPr>
          <w:rFonts w:ascii="Times New Roman" w:hAnsi="Times New Roman"/>
          <w:color w:val="191919"/>
          <w:sz w:val="20"/>
          <w:szCs w:val="20"/>
        </w:rPr>
        <w:t>Registra</w:t>
      </w:r>
      <w:r w:rsidR="0055783E">
        <w:rPr>
          <w:rFonts w:ascii="Times New Roman" w:hAnsi="Times New Roman"/>
          <w:color w:val="191919"/>
          <w:spacing w:val="-11"/>
          <w:sz w:val="20"/>
          <w:szCs w:val="20"/>
        </w:rPr>
        <w:t>r</w:t>
      </w:r>
      <w:r w:rsidR="0055783E">
        <w:rPr>
          <w:rFonts w:ascii="Times New Roman" w:hAnsi="Times New Roman"/>
          <w:color w:val="191919"/>
          <w:sz w:val="20"/>
          <w:szCs w:val="20"/>
        </w:rPr>
        <w:t>. Students with no financial obligations to the University shall be issued a diploma or transcript of academic credits.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Di</w:t>
      </w:r>
      <w:r>
        <w:rPr>
          <w:rFonts w:ascii="Times New Roman" w:hAnsi="Times New Roman"/>
          <w:b/>
          <w:bCs/>
          <w:color w:val="191919"/>
          <w:spacing w:val="-4"/>
          <w:sz w:val="20"/>
          <w:szCs w:val="20"/>
        </w:rPr>
        <w:t>r</w:t>
      </w:r>
      <w:r>
        <w:rPr>
          <w:rFonts w:ascii="Times New Roman" w:hAnsi="Times New Roman"/>
          <w:b/>
          <w:bCs/>
          <w:color w:val="191919"/>
          <w:sz w:val="20"/>
          <w:szCs w:val="20"/>
        </w:rPr>
        <w:t>ected or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Individual Study C</w:t>
      </w:r>
      <w:r>
        <w:rPr>
          <w:rFonts w:ascii="Times New Roman" w:hAnsi="Times New Roman"/>
          <w:b/>
          <w:bCs/>
          <w:color w:val="191919"/>
          <w:spacing w:val="-4"/>
          <w:sz w:val="20"/>
          <w:szCs w:val="20"/>
        </w:rPr>
        <w:t>r</w:t>
      </w:r>
      <w:r>
        <w:rPr>
          <w:rFonts w:ascii="Times New Roman" w:hAnsi="Times New Roman"/>
          <w:b/>
          <w:bCs/>
          <w:color w:val="191919"/>
          <w:sz w:val="20"/>
          <w:szCs w:val="20"/>
        </w:rPr>
        <w:t>edit Limits</w:t>
      </w:r>
    </w:p>
    <w:p w:rsidR="0055783E" w:rsidRDefault="00570030" w:rsidP="0055783E">
      <w:pPr>
        <w:widowControl w:val="0"/>
        <w:autoSpaceDE w:val="0"/>
        <w:autoSpaceDN w:val="0"/>
        <w:adjustRightInd w:val="0"/>
        <w:spacing w:before="10" w:after="0" w:line="250" w:lineRule="auto"/>
        <w:ind w:left="860" w:right="2000" w:firstLine="360"/>
        <w:rPr>
          <w:rFonts w:ascii="Times New Roman" w:hAnsi="Times New Roman"/>
          <w:color w:val="000000"/>
          <w:sz w:val="20"/>
          <w:szCs w:val="20"/>
        </w:rPr>
      </w:pPr>
      <w:r w:rsidRPr="00570030">
        <w:rPr>
          <w:noProof/>
        </w:rPr>
        <w:pict>
          <v:shape id="_x0000_s1630" type="#_x0000_t202" style="position:absolute;left:0;text-align:left;margin-left:522.25pt;margin-top:1.95pt;width:1in;height:144.1pt;z-index:-251612160;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 xml:space="preserve">Graduate students are permitted to include a maximum of nine semester credit hours of </w:t>
      </w:r>
      <w:proofErr w:type="spellStart"/>
      <w:r w:rsidR="0055783E">
        <w:rPr>
          <w:rFonts w:ascii="Times New Roman" w:hAnsi="Times New Roman"/>
          <w:color w:val="191919"/>
          <w:sz w:val="20"/>
          <w:szCs w:val="20"/>
        </w:rPr>
        <w:t>di</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rected</w:t>
      </w:r>
      <w:proofErr w:type="spellEnd"/>
      <w:r w:rsidR="0055783E">
        <w:rPr>
          <w:rFonts w:ascii="Times New Roman" w:hAnsi="Times New Roman"/>
          <w:color w:val="191919"/>
          <w:sz w:val="20"/>
          <w:szCs w:val="20"/>
        </w:rPr>
        <w:t xml:space="preserve"> or individual study credits in a Master's degree-planned program. Each such inclusion must be approved by the student's departmental chairperson and his or her academic adviso</w:t>
      </w:r>
      <w:r w:rsidR="0055783E">
        <w:rPr>
          <w:rFonts w:ascii="Times New Roman" w:hAnsi="Times New Roman"/>
          <w:color w:val="191919"/>
          <w:spacing w:val="-11"/>
          <w:sz w:val="20"/>
          <w:szCs w:val="20"/>
        </w:rPr>
        <w:t>r</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Disruptive and Obstructive Behavior</w:t>
      </w:r>
    </w:p>
    <w:p w:rsidR="0055783E" w:rsidRDefault="0055783E" w:rsidP="0055783E">
      <w:pPr>
        <w:widowControl w:val="0"/>
        <w:autoSpaceDE w:val="0"/>
        <w:autoSpaceDN w:val="0"/>
        <w:adjustRightInd w:val="0"/>
        <w:spacing w:before="10" w:after="0" w:line="250" w:lineRule="auto"/>
        <w:ind w:left="860" w:right="1986" w:firstLine="360"/>
        <w:rPr>
          <w:rFonts w:ascii="Times New Roman" w:hAnsi="Times New Roman"/>
          <w:color w:val="000000"/>
          <w:sz w:val="20"/>
          <w:szCs w:val="20"/>
        </w:rPr>
      </w:pPr>
      <w:r>
        <w:rPr>
          <w:rFonts w:ascii="Times New Roman" w:hAnsi="Times New Roman"/>
          <w:color w:val="191919"/>
          <w:sz w:val="20"/>
          <w:szCs w:val="20"/>
        </w:rPr>
        <w:t>The Board of Regents of the University System of Geo</w:t>
      </w:r>
      <w:r>
        <w:rPr>
          <w:rFonts w:ascii="Times New Roman" w:hAnsi="Times New Roman"/>
          <w:color w:val="191919"/>
          <w:spacing w:val="-4"/>
          <w:sz w:val="20"/>
          <w:szCs w:val="20"/>
        </w:rPr>
        <w:t>r</w:t>
      </w:r>
      <w:r>
        <w:rPr>
          <w:rFonts w:ascii="Times New Roman" w:hAnsi="Times New Roman"/>
          <w:color w:val="191919"/>
          <w:sz w:val="20"/>
          <w:szCs w:val="20"/>
        </w:rPr>
        <w:t>gia rea</w:t>
      </w:r>
      <w:r>
        <w:rPr>
          <w:rFonts w:ascii="Times New Roman" w:hAnsi="Times New Roman"/>
          <w:color w:val="191919"/>
          <w:spacing w:val="-4"/>
          <w:sz w:val="20"/>
          <w:szCs w:val="20"/>
        </w:rPr>
        <w:t>f</w:t>
      </w:r>
      <w:r>
        <w:rPr>
          <w:rFonts w:ascii="Times New Roman" w:hAnsi="Times New Roman"/>
          <w:color w:val="191919"/>
          <w:sz w:val="20"/>
          <w:szCs w:val="20"/>
        </w:rPr>
        <w:t xml:space="preserve">firms its policies to support fully freedom of expression by each member of the academic community and to preserve and pro- </w:t>
      </w:r>
      <w:proofErr w:type="spellStart"/>
      <w:r>
        <w:rPr>
          <w:rFonts w:ascii="Times New Roman" w:hAnsi="Times New Roman"/>
          <w:color w:val="191919"/>
          <w:sz w:val="20"/>
          <w:szCs w:val="20"/>
        </w:rPr>
        <w:t>tect</w:t>
      </w:r>
      <w:proofErr w:type="spellEnd"/>
      <w:r>
        <w:rPr>
          <w:rFonts w:ascii="Times New Roman" w:hAnsi="Times New Roman"/>
          <w:color w:val="191919"/>
          <w:sz w:val="20"/>
          <w:szCs w:val="20"/>
        </w:rPr>
        <w:t xml:space="preserve"> the rights of freedom of its faculty members and students to engage in debate, discussion and peaceful and non-disruptive protest and dissent.</w:t>
      </w:r>
      <w:r>
        <w:rPr>
          <w:rFonts w:ascii="Times New Roman" w:hAnsi="Times New Roman"/>
          <w:color w:val="191919"/>
          <w:spacing w:val="-4"/>
          <w:sz w:val="20"/>
          <w:szCs w:val="20"/>
        </w:rPr>
        <w:t xml:space="preserve"> </w:t>
      </w:r>
      <w:r>
        <w:rPr>
          <w:rFonts w:ascii="Times New Roman" w:hAnsi="Times New Roman"/>
          <w:color w:val="191919"/>
          <w:sz w:val="20"/>
          <w:szCs w:val="20"/>
        </w:rPr>
        <w:t>The following statement does not change or in</w:t>
      </w:r>
    </w:p>
    <w:p w:rsidR="0055783E" w:rsidRDefault="0055783E" w:rsidP="0055783E">
      <w:pPr>
        <w:widowControl w:val="0"/>
        <w:autoSpaceDE w:val="0"/>
        <w:autoSpaceDN w:val="0"/>
        <w:adjustRightInd w:val="0"/>
        <w:spacing w:after="0" w:line="250" w:lineRule="auto"/>
        <w:ind w:left="860" w:right="1994"/>
        <w:rPr>
          <w:rFonts w:ascii="Times New Roman" w:hAnsi="Times New Roman"/>
          <w:color w:val="000000"/>
          <w:sz w:val="20"/>
          <w:szCs w:val="20"/>
        </w:rPr>
      </w:pPr>
      <w:proofErr w:type="gramStart"/>
      <w:r>
        <w:rPr>
          <w:rFonts w:ascii="Times New Roman" w:hAnsi="Times New Roman"/>
          <w:color w:val="191919"/>
          <w:sz w:val="20"/>
          <w:szCs w:val="20"/>
        </w:rPr>
        <w:t>any</w:t>
      </w:r>
      <w:proofErr w:type="gramEnd"/>
      <w:r>
        <w:rPr>
          <w:rFonts w:ascii="Times New Roman" w:hAnsi="Times New Roman"/>
          <w:color w:val="191919"/>
          <w:sz w:val="20"/>
          <w:szCs w:val="20"/>
        </w:rPr>
        <w:t xml:space="preserve"> way infringe upon the Board's existing policies and practices in support of freedom of </w:t>
      </w:r>
      <w:proofErr w:type="spellStart"/>
      <w:r>
        <w:rPr>
          <w:rFonts w:ascii="Times New Roman" w:hAnsi="Times New Roman"/>
          <w:color w:val="191919"/>
          <w:sz w:val="20"/>
          <w:szCs w:val="20"/>
        </w:rPr>
        <w:t>expres</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sion</w:t>
      </w:r>
      <w:proofErr w:type="spellEnd"/>
      <w:r>
        <w:rPr>
          <w:rFonts w:ascii="Times New Roman" w:hAnsi="Times New Roman"/>
          <w:color w:val="191919"/>
          <w:sz w:val="20"/>
          <w:szCs w:val="20"/>
        </w:rPr>
        <w:t xml:space="preserve"> and action. Rathe</w:t>
      </w:r>
      <w:r>
        <w:rPr>
          <w:rFonts w:ascii="Times New Roman" w:hAnsi="Times New Roman"/>
          <w:color w:val="191919"/>
          <w:spacing w:val="-8"/>
          <w:sz w:val="20"/>
          <w:szCs w:val="20"/>
        </w:rPr>
        <w:t>r</w:t>
      </w:r>
      <w:r>
        <w:rPr>
          <w:rFonts w:ascii="Times New Roman" w:hAnsi="Times New Roman"/>
          <w:color w:val="191919"/>
          <w:sz w:val="20"/>
          <w:szCs w:val="20"/>
        </w:rPr>
        <w:t>, it is considered necessary to combat the ultimate e</w:t>
      </w:r>
      <w:r>
        <w:rPr>
          <w:rFonts w:ascii="Times New Roman" w:hAnsi="Times New Roman"/>
          <w:color w:val="191919"/>
          <w:spacing w:val="-4"/>
          <w:sz w:val="20"/>
          <w:szCs w:val="20"/>
        </w:rPr>
        <w:t>f</w:t>
      </w:r>
      <w:r>
        <w:rPr>
          <w:rFonts w:ascii="Times New Roman" w:hAnsi="Times New Roman"/>
          <w:color w:val="191919"/>
          <w:sz w:val="20"/>
          <w:szCs w:val="20"/>
        </w:rPr>
        <w:t>fect of irresponsible, disruptive and obstructive actions by students and facult</w:t>
      </w:r>
      <w:r>
        <w:rPr>
          <w:rFonts w:ascii="Times New Roman" w:hAnsi="Times New Roman"/>
          <w:color w:val="191919"/>
          <w:spacing w:val="-13"/>
          <w:sz w:val="20"/>
          <w:szCs w:val="20"/>
        </w:rPr>
        <w:t>y</w:t>
      </w:r>
      <w:r>
        <w:rPr>
          <w:rFonts w:ascii="Times New Roman" w:hAnsi="Times New Roman"/>
          <w:color w:val="191919"/>
          <w:sz w:val="20"/>
          <w:szCs w:val="20"/>
        </w:rPr>
        <w:t>, which destroy academic freedom and the institutional structures through which the University operates.</w:t>
      </w:r>
    </w:p>
    <w:p w:rsidR="0055783E" w:rsidRDefault="00570030" w:rsidP="0055783E">
      <w:pPr>
        <w:widowControl w:val="0"/>
        <w:autoSpaceDE w:val="0"/>
        <w:autoSpaceDN w:val="0"/>
        <w:adjustRightInd w:val="0"/>
        <w:spacing w:after="0" w:line="227" w:lineRule="exact"/>
        <w:ind w:left="1220"/>
        <w:rPr>
          <w:rFonts w:ascii="Times New Roman" w:hAnsi="Times New Roman"/>
          <w:color w:val="000000"/>
          <w:sz w:val="20"/>
          <w:szCs w:val="20"/>
        </w:rPr>
      </w:pPr>
      <w:r w:rsidRPr="00570030">
        <w:rPr>
          <w:noProof/>
        </w:rPr>
        <w:pict>
          <v:shape id="_x0000_s1631" type="#_x0000_t202" style="position:absolute;left:0;text-align:left;margin-left:522.25pt;margin-top:6.9pt;width:1in;height:285.5pt;z-index:-251611136;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b/>
          <w:bCs/>
          <w:i/>
          <w:iCs/>
          <w:color w:val="191919"/>
          <w:sz w:val="20"/>
          <w:szCs w:val="20"/>
        </w:rPr>
        <w:t>The Board of Regents stipulates that any student, faculty membe</w:t>
      </w:r>
      <w:r w:rsidR="0055783E">
        <w:rPr>
          <w:rFonts w:ascii="Times New Roman" w:hAnsi="Times New Roman"/>
          <w:b/>
          <w:bCs/>
          <w:i/>
          <w:iCs/>
          <w:color w:val="191919"/>
          <w:spacing w:val="-11"/>
          <w:sz w:val="20"/>
          <w:szCs w:val="20"/>
        </w:rPr>
        <w:t>r</w:t>
      </w:r>
      <w:r w:rsidR="0055783E">
        <w:rPr>
          <w:rFonts w:ascii="Times New Roman" w:hAnsi="Times New Roman"/>
          <w:b/>
          <w:bCs/>
          <w:i/>
          <w:iCs/>
          <w:color w:val="191919"/>
          <w:sz w:val="20"/>
          <w:szCs w:val="20"/>
        </w:rPr>
        <w:t xml:space="preserve">, administrator or </w:t>
      </w:r>
      <w:proofErr w:type="spellStart"/>
      <w:r w:rsidR="0055783E">
        <w:rPr>
          <w:rFonts w:ascii="Times New Roman" w:hAnsi="Times New Roman"/>
          <w:b/>
          <w:bCs/>
          <w:i/>
          <w:iCs/>
          <w:color w:val="191919"/>
          <w:sz w:val="20"/>
          <w:szCs w:val="20"/>
        </w:rPr>
        <w:t>em</w:t>
      </w:r>
      <w:proofErr w:type="spellEnd"/>
      <w:r w:rsidR="0055783E">
        <w:rPr>
          <w:rFonts w:ascii="Times New Roman" w:hAnsi="Times New Roman"/>
          <w:b/>
          <w:bCs/>
          <w:i/>
          <w:iCs/>
          <w:color w:val="191919"/>
          <w:sz w:val="20"/>
          <w:szCs w:val="20"/>
        </w:rPr>
        <w:t>-</w:t>
      </w:r>
    </w:p>
    <w:p w:rsidR="0055783E" w:rsidRDefault="0055783E" w:rsidP="0055783E">
      <w:pPr>
        <w:widowControl w:val="0"/>
        <w:autoSpaceDE w:val="0"/>
        <w:autoSpaceDN w:val="0"/>
        <w:adjustRightInd w:val="0"/>
        <w:spacing w:before="10" w:after="0" w:line="251" w:lineRule="auto"/>
        <w:ind w:left="860" w:right="2094"/>
        <w:rPr>
          <w:rFonts w:ascii="Times New Roman" w:hAnsi="Times New Roman"/>
          <w:color w:val="000000"/>
          <w:sz w:val="20"/>
          <w:szCs w:val="20"/>
        </w:rPr>
      </w:pPr>
      <w:proofErr w:type="spellStart"/>
      <w:r>
        <w:rPr>
          <w:rFonts w:ascii="Times New Roman" w:hAnsi="Times New Roman"/>
          <w:b/>
          <w:bCs/>
          <w:i/>
          <w:iCs/>
          <w:color w:val="191919"/>
          <w:sz w:val="20"/>
          <w:szCs w:val="20"/>
        </w:rPr>
        <w:t>ployee</w:t>
      </w:r>
      <w:proofErr w:type="spellEnd"/>
      <w:r>
        <w:rPr>
          <w:rFonts w:ascii="Times New Roman" w:hAnsi="Times New Roman"/>
          <w:b/>
          <w:bCs/>
          <w:i/>
          <w:iCs/>
          <w:color w:val="191919"/>
          <w:sz w:val="20"/>
          <w:szCs w:val="20"/>
        </w:rPr>
        <w:t>, acting individually or in concert with others, who clearly obstructs or disrupts, or at- tempts to obstruct or disrupt any teaching, research, administrative, disciplinary or public service activit</w:t>
      </w:r>
      <w:r>
        <w:rPr>
          <w:rFonts w:ascii="Times New Roman" w:hAnsi="Times New Roman"/>
          <w:b/>
          <w:bCs/>
          <w:i/>
          <w:iCs/>
          <w:color w:val="191919"/>
          <w:spacing w:val="-7"/>
          <w:sz w:val="20"/>
          <w:szCs w:val="20"/>
        </w:rPr>
        <w:t>y</w:t>
      </w:r>
      <w:r>
        <w:rPr>
          <w:rFonts w:ascii="Times New Roman" w:hAnsi="Times New Roman"/>
          <w:b/>
          <w:bCs/>
          <w:i/>
          <w:iCs/>
          <w:color w:val="191919"/>
          <w:sz w:val="20"/>
          <w:szCs w:val="20"/>
        </w:rPr>
        <w:t xml:space="preserve">, or any other activity authorized to be discharged or held on any campus of the University System of Georgia, is considered by the Board to have committed an act of gross </w:t>
      </w:r>
      <w:proofErr w:type="spellStart"/>
      <w:r>
        <w:rPr>
          <w:rFonts w:ascii="Times New Roman" w:hAnsi="Times New Roman"/>
          <w:b/>
          <w:bCs/>
          <w:i/>
          <w:iCs/>
          <w:color w:val="191919"/>
          <w:sz w:val="20"/>
          <w:szCs w:val="20"/>
        </w:rPr>
        <w:t>ir</w:t>
      </w:r>
      <w:proofErr w:type="spellEnd"/>
      <w:r>
        <w:rPr>
          <w:rFonts w:ascii="Times New Roman" w:hAnsi="Times New Roman"/>
          <w:b/>
          <w:bCs/>
          <w:i/>
          <w:iCs/>
          <w:color w:val="191919"/>
          <w:sz w:val="20"/>
          <w:szCs w:val="20"/>
        </w:rPr>
        <w:t>- responsibility and shall be subject to disciplinary procedures, possibly resulting in dismissal or termination of employment.</w:t>
      </w:r>
    </w:p>
    <w:p w:rsidR="0055783E" w:rsidRDefault="0055783E" w:rsidP="0055783E">
      <w:pPr>
        <w:widowControl w:val="0"/>
        <w:autoSpaceDE w:val="0"/>
        <w:autoSpaceDN w:val="0"/>
        <w:adjustRightInd w:val="0"/>
        <w:spacing w:before="20" w:after="0" w:line="220" w:lineRule="exact"/>
        <w:rPr>
          <w:rFonts w:ascii="Times New Roman" w:hAnsi="Times New Roman"/>
          <w:color w:val="000000"/>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Family Educational Rights and Privacy</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Act of 1974 Compliance</w:t>
      </w:r>
    </w:p>
    <w:p w:rsidR="0055783E" w:rsidRDefault="0055783E" w:rsidP="0055783E">
      <w:pPr>
        <w:widowControl w:val="0"/>
        <w:autoSpaceDE w:val="0"/>
        <w:autoSpaceDN w:val="0"/>
        <w:adjustRightInd w:val="0"/>
        <w:spacing w:before="10" w:after="0" w:line="250" w:lineRule="auto"/>
        <w:ind w:left="860" w:right="1969" w:firstLine="360"/>
        <w:rPr>
          <w:rFonts w:ascii="Times New Roman" w:hAnsi="Times New Roman"/>
          <w:color w:val="000000"/>
          <w:sz w:val="20"/>
          <w:szCs w:val="20"/>
        </w:rPr>
      </w:pPr>
      <w:r>
        <w:rPr>
          <w:rFonts w:ascii="Times New Roman" w:hAnsi="Times New Roman"/>
          <w:color w:val="191919"/>
          <w:sz w:val="20"/>
          <w:szCs w:val="20"/>
        </w:rPr>
        <w:t>Albany State University is in full compliance with the Family Educational Rights and Privacy Act of 1974.</w:t>
      </w:r>
      <w:r>
        <w:rPr>
          <w:rFonts w:ascii="Times New Roman" w:hAnsi="Times New Roman"/>
          <w:color w:val="191919"/>
          <w:spacing w:val="-4"/>
          <w:sz w:val="20"/>
          <w:szCs w:val="20"/>
        </w:rPr>
        <w:t xml:space="preserve"> </w:t>
      </w:r>
      <w:r>
        <w:rPr>
          <w:rFonts w:ascii="Times New Roman" w:hAnsi="Times New Roman"/>
          <w:color w:val="191919"/>
          <w:sz w:val="20"/>
          <w:szCs w:val="20"/>
        </w:rPr>
        <w:t>This</w:t>
      </w:r>
      <w:r>
        <w:rPr>
          <w:rFonts w:ascii="Times New Roman" w:hAnsi="Times New Roman"/>
          <w:color w:val="191919"/>
          <w:spacing w:val="-11"/>
          <w:sz w:val="20"/>
          <w:szCs w:val="20"/>
        </w:rPr>
        <w:t xml:space="preserve"> </w:t>
      </w:r>
      <w:r>
        <w:rPr>
          <w:rFonts w:ascii="Times New Roman" w:hAnsi="Times New Roman"/>
          <w:color w:val="191919"/>
          <w:sz w:val="20"/>
          <w:szCs w:val="20"/>
        </w:rPr>
        <w:t>Act was designed to protect the privacy of educational records and to provide guidelines for the correction of inaccurate or misleading data through informal and formal hea</w:t>
      </w:r>
      <w:r>
        <w:rPr>
          <w:rFonts w:ascii="Times New Roman" w:hAnsi="Times New Roman"/>
          <w:color w:val="191919"/>
          <w:spacing w:val="-4"/>
          <w:sz w:val="20"/>
          <w:szCs w:val="20"/>
        </w:rPr>
        <w:t>r</w:t>
      </w:r>
      <w:r>
        <w:rPr>
          <w:rFonts w:ascii="Times New Roman" w:hAnsi="Times New Roman"/>
          <w:color w:val="191919"/>
          <w:sz w:val="20"/>
          <w:szCs w:val="20"/>
        </w:rPr>
        <w:t xml:space="preserve">- </w:t>
      </w:r>
      <w:proofErr w:type="spellStart"/>
      <w:r>
        <w:rPr>
          <w:rFonts w:ascii="Times New Roman" w:hAnsi="Times New Roman"/>
          <w:color w:val="191919"/>
          <w:sz w:val="20"/>
          <w:szCs w:val="20"/>
        </w:rPr>
        <w:t>ings</w:t>
      </w:r>
      <w:proofErr w:type="spellEnd"/>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Full-</w:t>
      </w:r>
      <w:r>
        <w:rPr>
          <w:rFonts w:ascii="Times New Roman" w:hAnsi="Times New Roman"/>
          <w:b/>
          <w:bCs/>
          <w:color w:val="191919"/>
          <w:spacing w:val="-4"/>
          <w:sz w:val="20"/>
          <w:szCs w:val="20"/>
        </w:rPr>
        <w:t>T</w:t>
      </w:r>
      <w:r>
        <w:rPr>
          <w:rFonts w:ascii="Times New Roman" w:hAnsi="Times New Roman"/>
          <w:b/>
          <w:bCs/>
          <w:color w:val="191919"/>
          <w:sz w:val="20"/>
          <w:szCs w:val="20"/>
        </w:rPr>
        <w:t>ime Status</w:t>
      </w:r>
    </w:p>
    <w:p w:rsidR="0055783E" w:rsidRDefault="0055783E" w:rsidP="0055783E">
      <w:pPr>
        <w:widowControl w:val="0"/>
        <w:autoSpaceDE w:val="0"/>
        <w:autoSpaceDN w:val="0"/>
        <w:adjustRightInd w:val="0"/>
        <w:spacing w:before="10" w:after="0" w:line="250" w:lineRule="auto"/>
        <w:ind w:left="860" w:right="2187"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graduate student enrolled in nine semester hours of course work in a term is considered a full-time student.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Grades</w:t>
      </w:r>
    </w:p>
    <w:p w:rsidR="0055783E" w:rsidRDefault="0055783E" w:rsidP="0055783E">
      <w:pPr>
        <w:widowControl w:val="0"/>
        <w:autoSpaceDE w:val="0"/>
        <w:autoSpaceDN w:val="0"/>
        <w:adjustRightInd w:val="0"/>
        <w:spacing w:before="10" w:after="0" w:line="240" w:lineRule="auto"/>
        <w:ind w:left="1220"/>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f</w:t>
      </w:r>
      <w:r>
        <w:rPr>
          <w:rFonts w:ascii="Times New Roman" w:hAnsi="Times New Roman"/>
          <w:color w:val="191919"/>
          <w:sz w:val="20"/>
          <w:szCs w:val="20"/>
        </w:rPr>
        <w:t xml:space="preserve">ficial course grades are transmitted to students only by the University's </w:t>
      </w:r>
      <w:ins w:id="15" w:author="jhawkins" w:date="2011-04-04T17:25:00Z">
        <w:r w:rsidR="00D85CB4">
          <w:rPr>
            <w:rFonts w:ascii="Times New Roman" w:hAnsi="Times New Roman"/>
            <w:color w:val="191919"/>
            <w:sz w:val="20"/>
            <w:szCs w:val="20"/>
          </w:rPr>
          <w:t xml:space="preserve">Office of Academic Services and </w:t>
        </w:r>
      </w:ins>
      <w:r>
        <w:rPr>
          <w:rFonts w:ascii="Times New Roman" w:hAnsi="Times New Roman"/>
          <w:color w:val="191919"/>
          <w:sz w:val="20"/>
          <w:szCs w:val="20"/>
        </w:rPr>
        <w:t>Registra</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before="10"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Graduation Requi</w:t>
      </w:r>
      <w:r>
        <w:rPr>
          <w:rFonts w:ascii="Times New Roman" w:hAnsi="Times New Roman"/>
          <w:b/>
          <w:bCs/>
          <w:color w:val="191919"/>
          <w:spacing w:val="-4"/>
          <w:sz w:val="20"/>
          <w:szCs w:val="20"/>
        </w:rPr>
        <w:t>r</w:t>
      </w:r>
      <w:r>
        <w:rPr>
          <w:rFonts w:ascii="Times New Roman" w:hAnsi="Times New Roman"/>
          <w:b/>
          <w:bCs/>
          <w:color w:val="191919"/>
          <w:sz w:val="20"/>
          <w:szCs w:val="20"/>
        </w:rPr>
        <w:t>ements</w:t>
      </w:r>
    </w:p>
    <w:p w:rsidR="0055783E" w:rsidRDefault="0055783E" w:rsidP="0055783E">
      <w:pPr>
        <w:widowControl w:val="0"/>
        <w:autoSpaceDE w:val="0"/>
        <w:autoSpaceDN w:val="0"/>
        <w:adjustRightInd w:val="0"/>
        <w:spacing w:before="10" w:after="0" w:line="250" w:lineRule="auto"/>
        <w:ind w:left="860" w:right="1970" w:firstLine="360"/>
        <w:rPr>
          <w:rFonts w:ascii="Times New Roman" w:hAnsi="Times New Roman"/>
          <w:color w:val="000000"/>
          <w:sz w:val="20"/>
          <w:szCs w:val="20"/>
        </w:rPr>
      </w:pPr>
      <w:r>
        <w:rPr>
          <w:rFonts w:ascii="Times New Roman" w:hAnsi="Times New Roman"/>
          <w:color w:val="191919"/>
          <w:sz w:val="20"/>
          <w:szCs w:val="20"/>
        </w:rPr>
        <w:t>Application for graduation must be completed one semester in advance of the anticipated date of graduation.</w:t>
      </w:r>
      <w:r>
        <w:rPr>
          <w:rFonts w:ascii="Times New Roman" w:hAnsi="Times New Roman"/>
          <w:color w:val="191919"/>
          <w:spacing w:val="-3"/>
          <w:sz w:val="20"/>
          <w:szCs w:val="20"/>
        </w:rPr>
        <w:t xml:space="preserve"> </w:t>
      </w:r>
      <w:r>
        <w:rPr>
          <w:rFonts w:ascii="Times New Roman" w:hAnsi="Times New Roman"/>
          <w:color w:val="191919"/>
          <w:sz w:val="20"/>
          <w:szCs w:val="20"/>
        </w:rPr>
        <w:t>This form may be obtained from the Graduate O</w:t>
      </w:r>
      <w:r>
        <w:rPr>
          <w:rFonts w:ascii="Times New Roman" w:hAnsi="Times New Roman"/>
          <w:color w:val="191919"/>
          <w:spacing w:val="-4"/>
          <w:sz w:val="20"/>
          <w:szCs w:val="20"/>
        </w:rPr>
        <w:t>f</w:t>
      </w:r>
      <w:r>
        <w:rPr>
          <w:rFonts w:ascii="Times New Roman" w:hAnsi="Times New Roman"/>
          <w:color w:val="191919"/>
          <w:sz w:val="20"/>
          <w:szCs w:val="20"/>
        </w:rPr>
        <w:t>fice and must be accompanied by</w:t>
      </w: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proofErr w:type="gramStart"/>
      <w:r>
        <w:rPr>
          <w:rFonts w:ascii="Times New Roman" w:hAnsi="Times New Roman"/>
          <w:color w:val="191919"/>
          <w:sz w:val="20"/>
          <w:szCs w:val="20"/>
        </w:rPr>
        <w:t>a</w:t>
      </w:r>
      <w:proofErr w:type="gramEnd"/>
      <w:r>
        <w:rPr>
          <w:rFonts w:ascii="Times New Roman" w:hAnsi="Times New Roman"/>
          <w:color w:val="191919"/>
          <w:sz w:val="20"/>
          <w:szCs w:val="20"/>
        </w:rPr>
        <w:t xml:space="preserve"> Final Planned Program of Stud</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sectPr w:rsidR="0055783E">
          <w:pgSz w:w="12240" w:h="15840"/>
          <w:pgMar w:top="240" w:right="200" w:bottom="280" w:left="1300" w:header="0" w:footer="742" w:gutter="0"/>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84" w:after="0" w:line="320" w:lineRule="exact"/>
              <w:ind w:left="183" w:right="827" w:firstLine="222"/>
              <w:rPr>
                <w:rFonts w:ascii="Times New Roman" w:hAnsi="Times New Roman"/>
                <w:sz w:val="24"/>
                <w:szCs w:val="24"/>
              </w:rPr>
            </w:pPr>
            <w:r w:rsidRPr="00FA7AC7">
              <w:rPr>
                <w:rFonts w:ascii="Times New Roman" w:hAnsi="Times New Roman"/>
                <w:b/>
                <w:bCs/>
                <w:color w:val="191919"/>
                <w:sz w:val="34"/>
                <w:szCs w:val="34"/>
              </w:rPr>
              <w:t>G</w:t>
            </w:r>
            <w:r w:rsidRPr="00FA7AC7">
              <w:rPr>
                <w:rFonts w:ascii="Times New Roman" w:hAnsi="Times New Roman"/>
                <w:b/>
                <w:bCs/>
                <w:color w:val="191919"/>
                <w:sz w:val="25"/>
                <w:szCs w:val="25"/>
              </w:rPr>
              <w:t>ENERAL</w:t>
            </w:r>
            <w:r w:rsidRPr="00FA7AC7">
              <w:rPr>
                <w:rFonts w:ascii="Times New Roman" w:hAnsi="Times New Roman"/>
                <w:b/>
                <w:bCs/>
                <w:color w:val="191919"/>
                <w:spacing w:val="29"/>
                <w:sz w:val="25"/>
                <w:szCs w:val="25"/>
              </w:rPr>
              <w:t xml:space="preserve"> </w:t>
            </w:r>
            <w:r w:rsidRPr="00FA7AC7">
              <w:rPr>
                <w:rFonts w:ascii="Times New Roman" w:hAnsi="Times New Roman"/>
                <w:b/>
                <w:bCs/>
                <w:color w:val="191919"/>
                <w:sz w:val="34"/>
                <w:szCs w:val="34"/>
              </w:rPr>
              <w:t>P</w:t>
            </w:r>
            <w:r w:rsidRPr="00FA7AC7">
              <w:rPr>
                <w:rFonts w:ascii="Times New Roman" w:hAnsi="Times New Roman"/>
                <w:b/>
                <w:bCs/>
                <w:color w:val="191919"/>
                <w:sz w:val="25"/>
                <w:szCs w:val="25"/>
              </w:rPr>
              <w:t>OLICIES</w:t>
            </w:r>
            <w:r w:rsidRPr="00FA7AC7">
              <w:rPr>
                <w:rFonts w:ascii="Times New Roman" w:hAnsi="Times New Roman"/>
                <w:b/>
                <w:bCs/>
                <w:color w:val="191919"/>
                <w:spacing w:val="43"/>
                <w:sz w:val="25"/>
                <w:szCs w:val="25"/>
              </w:rPr>
              <w:t xml:space="preserve"> </w:t>
            </w:r>
            <w:r w:rsidRPr="00FA7AC7">
              <w:rPr>
                <w:rFonts w:ascii="Times New Roman" w:hAnsi="Times New Roman"/>
                <w:b/>
                <w:bCs/>
                <w:color w:val="191919"/>
                <w:sz w:val="34"/>
                <w:szCs w:val="34"/>
              </w:rPr>
              <w:t>&amp; F</w:t>
            </w:r>
            <w:r w:rsidRPr="00FA7AC7">
              <w:rPr>
                <w:rFonts w:ascii="Times New Roman" w:hAnsi="Times New Roman"/>
                <w:b/>
                <w:bCs/>
                <w:color w:val="191919"/>
                <w:sz w:val="25"/>
                <w:szCs w:val="25"/>
              </w:rPr>
              <w:t>INANCIAL</w:t>
            </w:r>
            <w:r w:rsidRPr="00FA7AC7">
              <w:rPr>
                <w:rFonts w:ascii="Times New Roman" w:hAnsi="Times New Roman"/>
                <w:b/>
                <w:bCs/>
                <w:color w:val="191919"/>
                <w:spacing w:val="33"/>
                <w:sz w:val="25"/>
                <w:szCs w:val="25"/>
              </w:rPr>
              <w:t xml:space="preserve"> </w:t>
            </w:r>
            <w:r w:rsidRPr="00FA7AC7">
              <w:rPr>
                <w:rFonts w:ascii="Times New Roman" w:hAnsi="Times New Roman"/>
                <w:b/>
                <w:bCs/>
                <w:color w:val="191919"/>
                <w:sz w:val="34"/>
                <w:szCs w:val="34"/>
              </w:rPr>
              <w:t>I</w:t>
            </w:r>
            <w:r w:rsidRPr="00FA7AC7">
              <w:rPr>
                <w:rFonts w:ascii="Times New Roman" w:hAnsi="Times New Roman"/>
                <w:b/>
                <w:bCs/>
                <w:color w:val="191919"/>
                <w:w w:val="102"/>
                <w:sz w:val="25"/>
                <w:szCs w:val="25"/>
              </w:rPr>
              <w:t>NFORM</w:t>
            </w:r>
            <w:r w:rsidRPr="00FA7AC7">
              <w:rPr>
                <w:rFonts w:ascii="Times New Roman" w:hAnsi="Times New Roman"/>
                <w:b/>
                <w:bCs/>
                <w:color w:val="191919"/>
                <w:spacing w:val="-19"/>
                <w:w w:val="102"/>
                <w:sz w:val="25"/>
                <w:szCs w:val="25"/>
              </w:rPr>
              <w:t>A</w:t>
            </w:r>
            <w:r w:rsidRPr="00FA7AC7">
              <w:rPr>
                <w:rFonts w:ascii="Times New Roman" w:hAnsi="Times New Roman"/>
                <w:b/>
                <w:bCs/>
                <w:color w:val="191919"/>
                <w:w w:val="102"/>
                <w:sz w:val="25"/>
                <w:szCs w:val="25"/>
              </w:rPr>
              <w:t>TION</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7"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7" w:after="0" w:line="240" w:lineRule="auto"/>
        <w:ind w:left="1925" w:right="6664"/>
        <w:jc w:val="both"/>
        <w:rPr>
          <w:rFonts w:ascii="Times New Roman" w:hAnsi="Times New Roman"/>
          <w:color w:val="000000"/>
          <w:sz w:val="20"/>
          <w:szCs w:val="20"/>
        </w:rPr>
      </w:pPr>
      <w:r w:rsidRPr="00570030">
        <w:rPr>
          <w:noProof/>
        </w:rPr>
        <w:pict>
          <v:group id="_x0000_s1632" style="position:absolute;left:0;text-align:left;margin-left:265.6pt;margin-top:-54.1pt;width:31.2pt;height:31.05pt;z-index:-251610112;mso-position-horizontal-relative:page" coordorigin="5312,-1082" coordsize="624,621" o:allowincell="f">
            <v:rect id="_x0000_s1633" style="position:absolute;left:5317;top:-1077;width:613;height:610" o:allowincell="f" stroked="f">
              <v:path arrowok="t"/>
            </v:rect>
            <v:rect id="_x0000_s1634" style="position:absolute;left:5317;top:-1077;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570030">
        <w:rPr>
          <w:noProof/>
        </w:rPr>
        <w:pict>
          <v:group id="_x0000_s1635" style="position:absolute;left:0;text-align:left;margin-left:219.05pt;margin-top:62.1pt;width:174.5pt;height:19.3pt;z-index:-251609088;mso-position-horizontal-relative:page" coordorigin="4381,1242" coordsize="3490,386" o:allowincell="f">
            <v:rect id="_x0000_s1636" style="position:absolute;left:4381;top:1242;width:167;height:75;mso-position-horizontal-relative:page" o:allowincell="f" fillcolor="#686868" stroked="f">
              <v:path arrowok="t"/>
            </v:rect>
            <v:shape id="_x0000_s1637" style="position:absolute;left:4381;top:1242;width:3490;height:386;mso-position-horizontal-relative:page;mso-position-vertical-relative:text" coordsize="3490,386" o:allowincell="f" path="m1574,r,379l1673,379,1673,e" fillcolor="#686868" stroked="f">
              <v:path arrowok="t"/>
            </v:shape>
            <v:shape id="_x0000_s1638" style="position:absolute;left:4381;top:1242;width:3490;height:386;mso-position-horizontal-relative:page;mso-position-vertical-relative:text" coordsize="3490,386" o:allowincell="f" path="m,75r,72l98,147r,-72e" fillcolor="#686868" stroked="f">
              <v:path arrowok="t"/>
            </v:shape>
            <v:shape id="_x0000_s1639" style="position:absolute;left:4381;top:1242;width:3490;height:386;mso-position-horizontal-relative:page;mso-position-vertical-relative:text" coordsize="3490,386" o:allowincell="f" path="m946,88r-12,1l925,90r-12,4l907,95r-3,1l893,101r-2,1l891,102r-9,7l877,116r-2,3l868,128r-2,5l864,137r165,l1028,133r-2,-5l1020,119r-1,-3l1011,109r-9,-7l1002,102r-2,-1l990,96r-3,-1l983,94,967,90r-3,-1e" fillcolor="#686868" stroked="f">
              <v:path arrowok="t"/>
            </v:shape>
            <v:shape id="_x0000_s1640" style="position:absolute;left:4381;top:1242;width:3490;height:386;mso-position-horizontal-relative:page;mso-position-vertical-relative:text" coordsize="3490,386" o:allowincell="f" path="m2129,88r,l2108,90r-1,l2090,95r-2,1l2087,96r-10,5l2075,102r-8,6l2066,109r-7,9l2059,119r-7,9l2051,129r-3,8l2210,137r-3,-8l2207,128r-7,-9l2200,118r-7,-9l2192,108r-8,-6l2183,101r-11,-5l2171,96r-2,-1l2152,90r-3,l2131,88e" fillcolor="#686868" stroked="f">
              <v:path arrowok="t"/>
            </v:shape>
            <v:shape id="_x0000_s1641" style="position:absolute;left:4381;top:1242;width:3490;height:386;mso-position-horizontal-relative:page;mso-position-vertical-relative:text" coordsize="3490,386" o:allowincell="f" path="m3211,88r-1,l3190,90r-2,l3171,95r-1,1l3168,96r-10,5l3156,102r-8,6l3147,109r-7,9l3140,119r-7,9l3133,129r-3,8l3292,137r-3,-8l3288,128r-7,-9l3281,118r-7,-9l3274,108r-9,-6l3264,101r-11,-5l3252,96r-2,-1l3233,90r-3,l3213,88e" fillcolor="#686868" stroked="f">
              <v:path arrowok="t"/>
            </v:shape>
            <v:shape id="_x0000_s1642" style="position:absolute;left:4381;top:1242;width:3490;height:386;mso-position-horizontal-relative:page;mso-position-vertical-relative:text" coordsize="3490,386" o:allowincell="f" path="m186,94r,285l260,379r,-285e" fillcolor="#686868" stroked="f">
              <v:path arrowok="t"/>
            </v:shape>
            <v:shape id="_x0000_s1643" style="position:absolute;left:4381;top:1242;width:3490;height:386;mso-position-horizontal-relative:page;mso-position-vertical-relative:text" coordsize="3490,386" o:allowincell="f" path="m289,94r,129l393,223,351,94e" fillcolor="#686868" stroked="f">
              <v:path arrowok="t"/>
            </v:shape>
            <v:shape id="_x0000_s1644" style="position:absolute;left:4381;top:1242;width:3490;height:386;mso-position-horizontal-relative:page;mso-position-vertical-relative:text" coordsize="3490,386" o:allowincell="f" path="m393,94r,129l455,223r,-129e" fillcolor="#686868" stroked="f">
              <v:path arrowok="t"/>
            </v:shape>
            <v:shape id="_x0000_s1645" style="position:absolute;left:4381;top:1242;width:3490;height:386;mso-position-horizontal-relative:page;mso-position-vertical-relative:text" coordsize="3490,386" o:allowincell="f" path="m505,94r-8,64l622,158,612,94e" fillcolor="#686868" stroked="f">
              <v:path arrowok="t"/>
            </v:shape>
            <v:shape id="_x0000_s1646" style="position:absolute;left:4381;top:1242;width:3490;height:386;mso-position-horizontal-relative:page;mso-position-vertical-relative:text" coordsize="3490,386" o:allowincell="f" path="m667,94r,129l770,223,729,94e" fillcolor="#686868" stroked="f">
              <v:path arrowok="t"/>
            </v:shape>
            <v:shape id="_x0000_s1647" style="position:absolute;left:4381;top:1242;width:3490;height:386;mso-position-horizontal-relative:page;mso-position-vertical-relative:text" coordsize="3490,386" o:allowincell="f" path="m770,94r,129l832,223r,-129e" fillcolor="#686868" stroked="f">
              <v:path arrowok="t"/>
            </v:shape>
            <v:shape id="_x0000_s1648" style="position:absolute;left:4381;top:1242;width:3490;height:386;mso-position-horizontal-relative:page;mso-position-vertical-relative:text" coordsize="3490,386" o:allowincell="f" path="m1061,94r,285l1135,379r,-285e" fillcolor="#686868" stroked="f">
              <v:path arrowok="t"/>
            </v:shape>
            <v:shape id="_x0000_s1649" style="position:absolute;left:4381;top:1242;width:3490;height:386;mso-position-horizontal-relative:page;mso-position-vertical-relative:text" coordsize="3490,386" o:allowincell="f" path="m1186,94r-9,64l1302,158r-9,-64e" fillcolor="#686868" stroked="f">
              <v:path arrowok="t"/>
            </v:shape>
            <v:shape id="_x0000_s1650" style="position:absolute;left:4381;top:1242;width:3490;height:386;mso-position-horizontal-relative:page;mso-position-vertical-relative:text" coordsize="3490,386" o:allowincell="f" path="m1348,94r,228l1422,322r,-228e" fillcolor="#686868" stroked="f">
              <v:path arrowok="t"/>
            </v:shape>
            <v:shape id="_x0000_s1651" style="position:absolute;left:4381;top:1242;width:3490;height:386;mso-position-horizontal-relative:page;mso-position-vertical-relative:text" coordsize="3490,386" o:allowincell="f" path="m1708,94r,129l1811,223,1770,94e" fillcolor="#686868" stroked="f">
              <v:path arrowok="t"/>
            </v:shape>
            <v:shape id="_x0000_s1652" style="position:absolute;left:4381;top:1242;width:3490;height:386;mso-position-horizontal-relative:page;mso-position-vertical-relative:text" coordsize="3490,386" o:allowincell="f" path="m1811,94r,129l1873,223r,-129e" fillcolor="#686868" stroked="f">
              <v:path arrowok="t"/>
            </v:shape>
            <v:shape id="_x0000_s1653" style="position:absolute;left:4381;top:1242;width:3490;height:386;mso-position-horizontal-relative:page;mso-position-vertical-relative:text" coordsize="3490,386" o:allowincell="f" path="m1903,94r,57l2028,151r,-57e" fillcolor="#686868" stroked="f">
              <v:path arrowok="t"/>
            </v:shape>
            <v:shape id="_x0000_s1654" style="position:absolute;left:4381;top:1242;width:3490;height:386;mso-position-horizontal-relative:page;mso-position-vertical-relative:text" coordsize="3490,386" o:allowincell="f" path="m2243,94r,l2243,95r,1l2243,98r,3l2243,108r,11l2243,129r,14l2405,143r-3,-14l2396,119r-8,-11l2378,101r-12,-3l2353,96r-19,-1l2311,94e" fillcolor="#686868" stroked="f">
              <v:path arrowok="t"/>
            </v:shape>
            <v:shape id="_x0000_s1655" style="position:absolute;left:4381;top:1242;width:3490;height:386;mso-position-horizontal-relative:page;mso-position-vertical-relative:text" coordsize="3490,386" o:allowincell="f" path="m2436,94r,1l2436,113r,20l2436,155r,36l2546,191r-5,-36l2538,133r-3,-20l2532,95r,-1e" fillcolor="#686868" stroked="f">
              <v:path arrowok="t"/>
            </v:shape>
            <v:shape id="_x0000_s1656" style="position:absolute;left:4381;top:1242;width:3490;height:386;mso-position-horizontal-relative:page;mso-position-vertical-relative:text" coordsize="3490,386" o:allowincell="f" path="m2568,94r-11,93l2665,187r,-93e" fillcolor="#686868" stroked="f">
              <v:path arrowok="t"/>
            </v:shape>
            <v:shape id="_x0000_s1657" style="position:absolute;left:4381;top:1242;width:3490;height:386;mso-position-horizontal-relative:page;mso-position-vertical-relative:text" coordsize="3490,386" o:allowincell="f" path="m2715,94r-8,64l2832,158,2822,94e" fillcolor="#686868" stroked="f">
              <v:path arrowok="t"/>
            </v:shape>
            <v:shape id="_x0000_s1658" style="position:absolute;left:4381;top:1242;width:3490;height:386;mso-position-horizontal-relative:page;mso-position-vertical-relative:text" coordsize="3490,386" o:allowincell="f" path="m2845,94r,57l3007,151r,-57e" fillcolor="#686868" stroked="f">
              <v:path arrowok="t"/>
            </v:shape>
            <v:shape id="_x0000_s1659" style="position:absolute;left:4381;top:1242;width:3490;height:386;mso-position-horizontal-relative:page;mso-position-vertical-relative:text" coordsize="3490,386" o:allowincell="f" path="m3023,94r,285l3097,379r,-285e" fillcolor="#686868" stroked="f">
              <v:path arrowok="t"/>
            </v:shape>
            <v:shape id="_x0000_s1660" style="position:absolute;left:4381;top:1242;width:3490;height:386;mso-position-horizontal-relative:page;mso-position-vertical-relative:text" coordsize="3490,386" o:allowincell="f" path="m3324,94r,129l3427,223,3386,94e" fillcolor="#686868" stroked="f">
              <v:path arrowok="t"/>
            </v:shape>
            <v:shape id="_x0000_s1661" style="position:absolute;left:4381;top:1242;width:3490;height:386;mso-position-horizontal-relative:page;mso-position-vertical-relative:text" coordsize="3490,386" o:allowincell="f" path="m3427,94r,129l3489,223r,-129e" fillcolor="#686868" stroked="f">
              <v:path arrowok="t"/>
            </v:shape>
            <v:shape id="_x0000_s1662" style="position:absolute;left:4381;top:1242;width:3490;height:386;mso-position-horizontal-relative:page;mso-position-vertical-relative:text" coordsize="3490,386" o:allowincell="f" path="m864,137r-1,1l863,142r-1,7l861,165r-1,22l860,278r1,24l863,323r2,8l866,337r70,l934,331r,-8l934,302r,-24l934,187r,-22l934,149r,-7l935,138r1,-1e" fillcolor="#686868" stroked="f">
              <v:path arrowok="t"/>
            </v:shape>
            <v:shape id="_x0000_s1663" style="position:absolute;left:4381;top:1242;width:3490;height:386;mso-position-horizontal-relative:page;mso-position-vertical-relative:text" coordsize="3490,386" o:allowincell="f" path="m959,137r2,3l961,147r,20l961,191r,27l1035,218r,-27l1034,167r-2,-20l1030,140r-1,-3e" fillcolor="#686868" stroked="f">
              <v:path arrowok="t"/>
            </v:shape>
            <v:shape id="_x0000_s1664" style="position:absolute;left:4381;top:1242;width:3490;height:386;mso-position-horizontal-relative:page;mso-position-vertical-relative:text" coordsize="3490,386" o:allowincell="f" path="m2048,137r,1l2047,140r-1,11l2045,166r-1,20l2044,211r,50l2044,287r1,20l2046,322r,1l2047,333r,1l2048,337r71,l2118,334r,-1l2118,323r,-1l2118,307r,-20l2118,261r,-50l2118,186r,-20l2118,151r,-11l2118,138r4,-1e" fillcolor="#686868" stroked="f">
              <v:path arrowok="t"/>
            </v:shape>
            <v:shape id="_x0000_s1665" style="position:absolute;left:4381;top:1242;width:3490;height:386;mso-position-horizontal-relative:page;mso-position-vertical-relative:text" coordsize="3490,386" o:allowincell="f" path="m2139,137r1,2l2141,141r,10l2141,152r,14l2141,167r,20l2141,212r,50l2141,287r,11l2140,307r-1,15l2139,330r-5,4l2129,337r81,l2212,334r,-4l2213,322r1,-15l2214,298r1,-11l2215,262r,-50l2215,187r-1,-20l2214,166r-1,-14l2213,151r-1,-10l2211,139r-1,-2e" fillcolor="#686868" stroked="f">
              <v:path arrowok="t"/>
            </v:shape>
            <v:shape id="_x0000_s1666" style="position:absolute;left:4381;top:1242;width:3490;height:386;mso-position-horizontal-relative:page;mso-position-vertical-relative:text" coordsize="3490,386" o:allowincell="f" path="m3130,137r-1,1l3128,140r-1,11l3126,166r-1,20l3125,211r,50l3125,287r1,20l3127,322r,1l3128,333r1,1l3130,337r71,l3199,334r,-1l3199,323r,-1l3199,307r,-20l3199,261r,-50l3199,186r,-20l3199,151r,-11l3199,138r4,-1e" fillcolor="#686868" stroked="f">
              <v:path arrowok="t"/>
            </v:shape>
            <v:shape id="_x0000_s1667" style="position:absolute;left:4381;top:1242;width:3490;height:386;mso-position-horizontal-relative:page;mso-position-vertical-relative:text" coordsize="3490,386" o:allowincell="f" path="m3220,137r1,2l3222,141r,10l3222,152r,14l3222,167r,20l3222,212r,50l3222,287r,11l3222,307r-1,15l3220,330r-5,4l3210,337r82,l3293,334r,-4l3294,322r1,-15l3296,298r,-11l3296,262r,-50l3296,187r-1,-20l3295,166r-1,-14l3294,151r-1,-10l3293,139r-1,-2e" fillcolor="#686868" stroked="f">
              <v:path arrowok="t"/>
            </v:shape>
            <v:shape id="_x0000_s1668" style="position:absolute;left:4381;top:1242;width:3490;height:386;mso-position-horizontal-relative:page;mso-position-vertical-relative:text" coordsize="3490,386" o:allowincell="f" path="m2243,143r,63l2317,206r,-63e" fillcolor="#686868" stroked="f">
              <v:path arrowok="t"/>
            </v:shape>
            <v:shape id="_x0000_s1669" style="position:absolute;left:4381;top:1242;width:3490;height:386;mso-position-horizontal-relative:page;mso-position-vertical-relative:text" coordsize="3490,386" o:allowincell="f" path="m2334,143r5,4l2339,148r,24l2339,191r,15l2333,206r70,l2403,206r4,-15l2408,172r-2,-24l2406,147r-1,-4e" fillcolor="#686868" stroked="f">
              <v:path arrowok="t"/>
            </v:shape>
            <v:shape id="_x0000_s1670" style="position:absolute;left:4381;top:1242;width:3490;height:386;mso-position-horizontal-relative:page;mso-position-vertical-relative:text" coordsize="3490,386" o:allowincell="f" path="m,147r,73l159,220r,-73e" fillcolor="#686868" stroked="f">
              <v:path arrowok="t"/>
            </v:shape>
            <v:shape id="_x0000_s1671" style="position:absolute;left:4381;top:1242;width:3490;height:386;mso-position-horizontal-relative:page;mso-position-vertical-relative:text" coordsize="3490,386" o:allowincell="f" path="m1903,151r,54l1977,205r,-54e" fillcolor="#686868" stroked="f">
              <v:path arrowok="t"/>
            </v:shape>
            <v:shape id="_x0000_s1672" style="position:absolute;left:4381;top:1242;width:3490;height:386;mso-position-horizontal-relative:page;mso-position-vertical-relative:text" coordsize="3490,386" o:allowincell="f" path="m2889,151r,228l2963,379r,-228e" fillcolor="#686868" stroked="f">
              <v:path arrowok="t"/>
            </v:shape>
            <v:shape id="_x0000_s1673" style="position:absolute;left:4381;top:1242;width:3490;height:386;mso-position-horizontal-relative:page;mso-position-vertical-relative:text" coordsize="3490,386" o:allowincell="f" path="m497,158r,l493,184r-3,24l487,229r-2,18l483,264r-2,13l548,277r1,-13l550,247r2,-18l555,208r3,-24l562,158r,e" fillcolor="#686868" stroked="f">
              <v:path arrowok="t"/>
            </v:shape>
            <v:shape id="_x0000_s1674" style="position:absolute;left:4381;top:1242;width:3490;height:386;mso-position-horizontal-relative:page;mso-position-vertical-relative:text" coordsize="3490,386" o:allowincell="f" path="m562,158r1,23l565,203r2,20l569,243r2,18l573,277r66,l637,261r-3,-18l631,223r-3,-20l625,181r-3,-23e" fillcolor="#686868" stroked="f">
              <v:path arrowok="t"/>
            </v:shape>
            <v:shape id="_x0000_s1675" style="position:absolute;left:4381;top:1242;width:3490;height:386;mso-position-horizontal-relative:page;mso-position-vertical-relative:text" coordsize="3490,386" o:allowincell="f" path="m1177,158r,l1174,184r-3,24l1168,229r-2,18l1163,264r-1,13l1228,277r2,-13l1231,247r2,-18l1236,208r3,-24l1242,158r,e" fillcolor="#686868" stroked="f">
              <v:path arrowok="t"/>
            </v:shape>
            <v:shape id="_x0000_s1676" style="position:absolute;left:4381;top:1242;width:3490;height:386;mso-position-horizontal-relative:page;mso-position-vertical-relative:text" coordsize="3490,386" o:allowincell="f" path="m1242,158r2,23l1246,203r2,20l1250,243r2,18l1254,277r66,l1318,261r-3,-18l1312,223r-3,-20l1306,181r-4,-23e" fillcolor="#686868" stroked="f">
              <v:path arrowok="t"/>
            </v:shape>
            <v:shape id="_x0000_s1677" style="position:absolute;left:4381;top:1242;width:3490;height:386;mso-position-horizontal-relative:page;mso-position-vertical-relative:text" coordsize="3490,386" o:allowincell="f" path="m2707,158r,l2703,184r-3,24l2698,229r-3,18l2693,264r-2,13l2758,277r1,-13l2761,247r2,-18l2765,208r3,-24l2772,158r,e" fillcolor="#686868" stroked="f">
              <v:path arrowok="t"/>
            </v:shape>
            <v:shape id="_x0000_s1678" style="position:absolute;left:4381;top:1242;width:3490;height:386;mso-position-horizontal-relative:page;mso-position-vertical-relative:text" coordsize="3490,386" o:allowincell="f" path="m2772,158r2,23l2776,203r2,20l2779,243r2,18l2783,277r67,l2847,261r-3,-18l2842,223r-4,-20l2835,181r-3,-23e" fillcolor="#686868" stroked="f">
              <v:path arrowok="t"/>
            </v:shape>
            <v:shape id="_x0000_s1679" style="position:absolute;left:4381;top:1242;width:3490;height:386;mso-position-horizontal-relative:page;mso-position-vertical-relative:text" coordsize="3490,386" o:allowincell="f" path="m2557,187r-6,40l2595,227r5,-40e" fillcolor="#686868" stroked="f">
              <v:path arrowok="t"/>
            </v:shape>
            <v:shape id="_x0000_s1680" style="position:absolute;left:4381;top:1242;width:3490;height:386;mso-position-horizontal-relative:page;mso-position-vertical-relative:text" coordsize="3490,386" o:allowincell="f" path="m2600,187r,192l2665,379r,-192e" fillcolor="#686868" stroked="f">
              <v:path arrowok="t"/>
            </v:shape>
            <v:shape id="_x0000_s1681" style="position:absolute;left:4381;top:1242;width:3490;height:386;mso-position-horizontal-relative:page;mso-position-vertical-relative:text" coordsize="3490,386" o:allowincell="f" path="m2436,191r,188l2501,379r,-188e" fillcolor="#686868" stroked="f">
              <v:path arrowok="t"/>
            </v:shape>
            <v:shape id="_x0000_s1682" style="position:absolute;left:4381;top:1242;width:3490;height:386;mso-position-horizontal-relative:page;mso-position-vertical-relative:text" coordsize="3490,386" o:allowincell="f" path="m2501,191r5,36l2551,227r-5,-36e" fillcolor="#686868" stroked="f">
              <v:path arrowok="t"/>
            </v:shape>
            <v:shape id="_x0000_s1683" style="position:absolute;left:4381;top:1242;width:3490;height:386;mso-position-horizontal-relative:page;mso-position-vertical-relative:text" coordsize="3490,386" o:allowincell="f" path="m1903,205r,54l2022,259r,-54e" fillcolor="#686868" stroked="f">
              <v:path arrowok="t"/>
            </v:shape>
            <v:shape id="_x0000_s1684" style="position:absolute;left:4381;top:1242;width:3490;height:386;mso-position-horizontal-relative:page;mso-position-vertical-relative:text" coordsize="3490,386" o:allowincell="f" path="m2243,206r,7l2243,225r,5l2243,234r,5l2243,245r,6l2401,251r-4,-6l2391,239r-9,-5l2367,230r22,-5l2402,213r1,-7e" fillcolor="#686868" stroked="f">
              <v:path arrowok="t"/>
            </v:shape>
            <v:shape id="_x0000_s1685" style="position:absolute;left:4381;top:1242;width:3490;height:386;mso-position-horizontal-relative:page;mso-position-vertical-relative:text" coordsize="3490,386" o:allowincell="f" path="m,220l,379r98,l98,220e" fillcolor="#686868" stroked="f">
              <v:path arrowok="t"/>
            </v:shape>
            <v:shape id="_x0000_s1686" style="position:absolute;left:4381;top:1242;width:3490;height:386;mso-position-horizontal-relative:page;mso-position-vertical-relative:text" coordsize="3490,386" o:allowincell="f" path="m289,223r,27l455,250r,-27e" fillcolor="#686868" stroked="f">
              <v:path arrowok="t"/>
            </v:shape>
            <v:shape id="_x0000_s1687" style="position:absolute;left:4381;top:1242;width:3490;height:386;mso-position-horizontal-relative:page;mso-position-vertical-relative:text" coordsize="3490,386" o:allowincell="f" path="m667,223r,27l832,250r,-27e" fillcolor="#686868" stroked="f">
              <v:path arrowok="t"/>
            </v:shape>
            <v:shape id="_x0000_s1688" style="position:absolute;left:4381;top:1242;width:3490;height:386;mso-position-horizontal-relative:page;mso-position-vertical-relative:text" coordsize="3490,386" o:allowincell="f" path="m1708,223r,27l1873,250r,-27e" fillcolor="#686868" stroked="f">
              <v:path arrowok="t"/>
            </v:shape>
            <v:shape id="_x0000_s1689" style="position:absolute;left:4381;top:1242;width:3490;height:386;mso-position-horizontal-relative:page;mso-position-vertical-relative:text" coordsize="3490,386" o:allowincell="f" path="m3324,223r,27l3489,250r,-27e" fillcolor="#686868" stroked="f">
              <v:path arrowok="t"/>
            </v:shape>
            <v:shape id="_x0000_s1690" style="position:absolute;left:4381;top:1242;width:3490;height:386;mso-position-horizontal-relative:page;mso-position-vertical-relative:text" coordsize="3490,386" o:allowincell="f" path="m2506,227r22,152l2574,379r21,-152e" fillcolor="#686868" stroked="f">
              <v:path arrowok="t"/>
            </v:shape>
            <v:shape id="_x0000_s1691" style="position:absolute;left:4381;top:1242;width:3490;height:386;mso-position-horizontal-relative:page;mso-position-vertical-relative:text" coordsize="3490,386" o:allowincell="f" path="m289,250r,129l351,379r,-129e" fillcolor="#686868" stroked="f">
              <v:path arrowok="t"/>
            </v:shape>
            <v:shape id="_x0000_s1692" style="position:absolute;left:4381;top:1242;width:3490;height:386;mso-position-horizontal-relative:page;mso-position-vertical-relative:text" coordsize="3490,386" o:allowincell="f" path="m351,250r39,129l455,379r,-129e" fillcolor="#686868" stroked="f">
              <v:path arrowok="t"/>
            </v:shape>
            <v:shape id="_x0000_s1693" style="position:absolute;left:4381;top:1242;width:3490;height:386;mso-position-horizontal-relative:page;mso-position-vertical-relative:text" coordsize="3490,386" o:allowincell="f" path="m667,250r,129l729,379r,-129e" fillcolor="#686868" stroked="f">
              <v:path arrowok="t"/>
            </v:shape>
            <v:shape id="_x0000_s1694" style="position:absolute;left:4381;top:1242;width:3490;height:386;mso-position-horizontal-relative:page;mso-position-vertical-relative:text" coordsize="3490,386" o:allowincell="f" path="m729,250r38,129l832,379r,-129e" fillcolor="#686868" stroked="f">
              <v:path arrowok="t"/>
            </v:shape>
            <v:shape id="_x0000_s1695" style="position:absolute;left:4381;top:1242;width:3490;height:386;mso-position-horizontal-relative:page;mso-position-vertical-relative:text" coordsize="3490,386" o:allowincell="f" path="m1708,250r,129l1770,379r,-129e" fillcolor="#686868" stroked="f">
              <v:path arrowok="t"/>
            </v:shape>
            <v:shape id="_x0000_s1696" style="position:absolute;left:4381;top:1242;width:3490;height:386;mso-position-horizontal-relative:page;mso-position-vertical-relative:text" coordsize="3490,386" o:allowincell="f" path="m1770,250r38,129l1873,379r,-129e" fillcolor="#686868" stroked="f">
              <v:path arrowok="t"/>
            </v:shape>
            <v:shape id="_x0000_s1697" style="position:absolute;left:4381;top:1242;width:3490;height:386;mso-position-horizontal-relative:page;mso-position-vertical-relative:text" coordsize="3490,386" o:allowincell="f" path="m3324,250r,129l3386,379r,-129e" fillcolor="#686868" stroked="f">
              <v:path arrowok="t"/>
            </v:shape>
            <v:shape id="_x0000_s1698" style="position:absolute;left:4381;top:1242;width:3490;height:386;mso-position-horizontal-relative:page;mso-position-vertical-relative:text" coordsize="3490,386" o:allowincell="f" path="m3386,250r38,129l3489,379r,-129e" fillcolor="#686868" stroked="f">
              <v:path arrowok="t"/>
            </v:shape>
            <v:shape id="_x0000_s1699" style="position:absolute;left:4381;top:1242;width:3490;height:386;mso-position-horizontal-relative:page;mso-position-vertical-relative:text" coordsize="3490,386" o:allowincell="f" path="m2243,251r,128l2317,379r,-128e" fillcolor="#686868" stroked="f">
              <v:path arrowok="t"/>
            </v:shape>
            <v:shape id="_x0000_s1700" style="position:absolute;left:4381;top:1242;width:3490;height:386;mso-position-horizontal-relative:page;mso-position-vertical-relative:text" coordsize="3490,386" o:allowincell="f" path="m2317,251r2,l2335,256r,1l2336,262r,1l2338,277r1,6l2339,304r,75l2408,379r,-75l2408,283r-1,-6l2406,263r,-1l2405,257r-1,-1l2402,251r-1,e" fillcolor="#686868" stroked="f">
              <v:path arrowok="t"/>
            </v:shape>
            <v:shape id="_x0000_s1701" style="position:absolute;left:4381;top:1242;width:3490;height:386;mso-position-horizontal-relative:page;mso-position-vertical-relative:text" coordsize="3490,386" o:allowincell="f" path="m1903,259r,120l1977,379r,-120e" fillcolor="#686868" stroked="f">
              <v:path arrowok="t"/>
            </v:shape>
            <v:shape id="_x0000_s1702" style="position:absolute;left:4381;top:1242;width:3490;height:386;mso-position-horizontal-relative:page;mso-position-vertical-relative:text" coordsize="3490,386" o:allowincell="f" path="m961,265r,15l961,305r,19l961,332r-2,5l1029,337r1,-5l1032,324r2,-19l1035,280r,-15e" fillcolor="#686868" stroked="f">
              <v:path arrowok="t"/>
            </v:shape>
            <v:shape id="_x0000_s1703" style="position:absolute;left:4381;top:1242;width:3490;height:386;mso-position-horizontal-relative:page;mso-position-vertical-relative:text" coordsize="3490,386" o:allowincell="f" path="m481,277r-7,51l647,328r-8,-51e" fillcolor="#686868" stroked="f">
              <v:path arrowok="t"/>
            </v:shape>
            <v:shape id="_x0000_s1704" style="position:absolute;left:4381;top:1242;width:3490;height:386;mso-position-horizontal-relative:page;mso-position-vertical-relative:text" coordsize="3490,386" o:allowincell="f" path="m1162,277r-7,51l1328,328r-8,-51e" fillcolor="#686868" stroked="f">
              <v:path arrowok="t"/>
            </v:shape>
            <v:shape id="_x0000_s1705" style="position:absolute;left:4381;top:1242;width:3490;height:386;mso-position-horizontal-relative:page;mso-position-vertical-relative:text" coordsize="3490,386" o:allowincell="f" path="m2691,277r-7,51l2857,328r-7,-51e" fillcolor="#686868" stroked="f">
              <v:path arrowok="t"/>
            </v:shape>
            <v:shape id="_x0000_s1706" style="position:absolute;left:4381;top:1242;width:3490;height:386;mso-position-horizontal-relative:page;mso-position-vertical-relative:text" coordsize="3490,386" o:allowincell="f" path="m1348,322r,57l1467,379r,-57e" fillcolor="#686868" stroked="f">
              <v:path arrowok="t"/>
            </v:shape>
            <v:shape id="_x0000_s1707" style="position:absolute;left:4381;top:1242;width:3490;height:386;mso-position-horizontal-relative:page;mso-position-vertical-relative:text" coordsize="3490,386" o:allowincell="f" path="m474,328r-7,51l544,379r4,-51e" fillcolor="#686868" stroked="f">
              <v:path arrowok="t"/>
            </v:shape>
            <v:shape id="_x0000_s1708" style="position:absolute;left:4381;top:1242;width:3490;height:386;mso-position-horizontal-relative:page;mso-position-vertical-relative:text" coordsize="3490,386" o:allowincell="f" path="m575,328r4,51l654,379r-7,-51e" fillcolor="#686868" stroked="f">
              <v:path arrowok="t"/>
            </v:shape>
            <v:shape id="_x0000_s1709" style="position:absolute;left:4381;top:1242;width:3490;height:386;mso-position-horizontal-relative:page;mso-position-vertical-relative:text" coordsize="3490,386" o:allowincell="f" path="m1155,328r-7,51l1225,379r4,-51e" fillcolor="#686868" stroked="f">
              <v:path arrowok="t"/>
            </v:shape>
            <v:shape id="_x0000_s1710" style="position:absolute;left:4381;top:1242;width:3490;height:386;mso-position-horizontal-relative:page;mso-position-vertical-relative:text" coordsize="3490,386" o:allowincell="f" path="m1256,328r3,51l1335,379r-7,-51e" fillcolor="#686868" stroked="f">
              <v:path arrowok="t"/>
            </v:shape>
            <v:shape id="_x0000_s1711" style="position:absolute;left:4381;top:1242;width:3490;height:386;mso-position-horizontal-relative:page;mso-position-vertical-relative:text" coordsize="3490,386" o:allowincell="f" path="m2684,328r-6,51l2754,379r5,-51e" fillcolor="#686868" stroked="f">
              <v:path arrowok="t"/>
            </v:shape>
            <v:shape id="_x0000_s1712" style="position:absolute;left:4381;top:1242;width:3490;height:386;mso-position-horizontal-relative:page;mso-position-vertical-relative:text" coordsize="3490,386" o:allowincell="f" path="m2785,328r4,51l2865,379r-8,-51e" fillcolor="#686868" stroked="f">
              <v:path arrowok="t"/>
            </v:shape>
            <v:shape id="_x0000_s1713" style="position:absolute;left:4381;top:1242;width:3490;height:386;mso-position-horizontal-relative:page;mso-position-vertical-relative:text" coordsize="3490,386" o:allowincell="f" path="m866,337r,1l866,339r1,1l867,341r9,16l876,358r15,13l892,371r3,2l905,377r7,3l926,383r6,1l948,385r10,-1l970,383r10,-3l989,377r8,-4l1000,371r1,l1017,358r1,-1l1028,341r,-1l1029,339r,-1l1029,337e" fillcolor="#686868" stroked="f">
              <v:path arrowok="t"/>
            </v:shape>
            <v:shape id="_x0000_s1714" style="position:absolute;left:4381;top:1242;width:3490;height:386;mso-position-horizontal-relative:page;mso-position-vertical-relative:text" coordsize="3490,386" o:allowincell="f" path="m2048,337r3,8l2052,345r7,9l2059,355r7,9l2066,365r9,7l2076,372r12,5l2088,377r3,1l2107,383r3,l2128,385r1,l2130,385r21,-2l2152,383r17,-5l2171,377r1,l2182,372r2,l2192,365r1,-1l2200,355r,-1l2207,345r,l2210,337e" fillcolor="#686868" stroked="f">
              <v:path arrowok="t"/>
            </v:shape>
            <v:shape id="_x0000_s1715" style="position:absolute;left:4381;top:1242;width:3490;height:386;mso-position-horizontal-relative:page;mso-position-vertical-relative:text" coordsize="3490,386" o:allowincell="f" path="m3130,337r3,8l3133,345r7,9l3140,355r7,9l3148,365r9,7l3158,372r11,5l3170,377r2,1l3188,383r3,l3209,385r2,l3211,385r21,-2l3233,383r17,-5l3252,377r1,l3263,372r2,l3273,365r1,-1l3281,355r1,-1l3288,345r1,l3292,337e" fillcolor="#686868" stroked="f">
              <v:path arrowok="t"/>
            </v:shape>
            <w10:wrap anchorx="page"/>
          </v:group>
        </w:pict>
      </w:r>
      <w:r w:rsidR="0055783E">
        <w:rPr>
          <w:rFonts w:ascii="Times New Roman" w:hAnsi="Times New Roman"/>
          <w:b/>
          <w:bCs/>
          <w:color w:val="191919"/>
          <w:sz w:val="20"/>
          <w:szCs w:val="20"/>
        </w:rPr>
        <w:t>Residence Requi</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ements</w:t>
      </w:r>
    </w:p>
    <w:p w:rsidR="0055783E" w:rsidRDefault="0055783E" w:rsidP="0055783E">
      <w:pPr>
        <w:widowControl w:val="0"/>
        <w:autoSpaceDE w:val="0"/>
        <w:autoSpaceDN w:val="0"/>
        <w:adjustRightInd w:val="0"/>
        <w:spacing w:before="10" w:after="0" w:line="250" w:lineRule="auto"/>
        <w:ind w:left="1925" w:right="973"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minimum of 27 semester hours of the Master's degree program must be earned in course work o</w:t>
      </w:r>
      <w:r>
        <w:rPr>
          <w:rFonts w:ascii="Times New Roman" w:hAnsi="Times New Roman"/>
          <w:color w:val="191919"/>
          <w:spacing w:val="-4"/>
          <w:sz w:val="20"/>
          <w:szCs w:val="20"/>
        </w:rPr>
        <w:t>f</w:t>
      </w:r>
      <w:r>
        <w:rPr>
          <w:rFonts w:ascii="Times New Roman" w:hAnsi="Times New Roman"/>
          <w:color w:val="191919"/>
          <w:sz w:val="20"/>
          <w:szCs w:val="20"/>
        </w:rPr>
        <w:t>fered by</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All graduate programs require a minimum of 30 </w:t>
      </w:r>
      <w:proofErr w:type="spellStart"/>
      <w:r>
        <w:rPr>
          <w:rFonts w:ascii="Times New Roman" w:hAnsi="Times New Roman"/>
          <w:color w:val="191919"/>
          <w:sz w:val="20"/>
          <w:szCs w:val="20"/>
        </w:rPr>
        <w:t>semes</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ter</w:t>
      </w:r>
      <w:proofErr w:type="spellEnd"/>
      <w:r>
        <w:rPr>
          <w:rFonts w:ascii="Times New Roman" w:hAnsi="Times New Roman"/>
          <w:color w:val="191919"/>
          <w:sz w:val="20"/>
          <w:szCs w:val="20"/>
        </w:rPr>
        <w:t xml:space="preserve"> hours. Individual programs may require more than 30 semester hours.</w:t>
      </w:r>
    </w:p>
    <w:p w:rsidR="0055783E" w:rsidRDefault="0055783E" w:rsidP="0055783E">
      <w:pPr>
        <w:widowControl w:val="0"/>
        <w:autoSpaceDE w:val="0"/>
        <w:autoSpaceDN w:val="0"/>
        <w:adjustRightInd w:val="0"/>
        <w:spacing w:after="0" w:line="120" w:lineRule="exact"/>
        <w:rPr>
          <w:rFonts w:ascii="Times New Roman" w:hAnsi="Times New Roman"/>
          <w:color w:val="000000"/>
          <w:sz w:val="12"/>
          <w:szCs w:val="12"/>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40" w:lineRule="auto"/>
        <w:ind w:left="1925" w:right="7088"/>
        <w:jc w:val="both"/>
        <w:rPr>
          <w:rFonts w:ascii="Times New Roman" w:hAnsi="Times New Roman"/>
          <w:color w:val="000000"/>
          <w:sz w:val="20"/>
          <w:szCs w:val="20"/>
        </w:rPr>
      </w:pPr>
      <w:r>
        <w:rPr>
          <w:rFonts w:ascii="Times New Roman" w:hAnsi="Times New Roman"/>
          <w:b/>
          <w:bCs/>
          <w:color w:val="191919"/>
          <w:sz w:val="20"/>
          <w:szCs w:val="20"/>
        </w:rPr>
        <w:t>Fee Payment Policy</w:t>
      </w:r>
    </w:p>
    <w:p w:rsidR="0055783E" w:rsidRDefault="0055783E" w:rsidP="0055783E">
      <w:pPr>
        <w:widowControl w:val="0"/>
        <w:autoSpaceDE w:val="0"/>
        <w:autoSpaceDN w:val="0"/>
        <w:adjustRightInd w:val="0"/>
        <w:spacing w:before="10" w:after="0" w:line="250" w:lineRule="auto"/>
        <w:ind w:left="1925" w:right="936" w:firstLine="360"/>
        <w:rPr>
          <w:rFonts w:ascii="Times New Roman" w:hAnsi="Times New Roman"/>
          <w:color w:val="000000"/>
          <w:sz w:val="20"/>
          <w:szCs w:val="20"/>
        </w:rPr>
      </w:pPr>
      <w:r>
        <w:rPr>
          <w:rFonts w:ascii="Times New Roman" w:hAnsi="Times New Roman"/>
          <w:color w:val="191919"/>
          <w:sz w:val="20"/>
          <w:szCs w:val="20"/>
        </w:rPr>
        <w:t>All fees are payable by the registration deadline published for each semeste</w:t>
      </w:r>
      <w:r>
        <w:rPr>
          <w:rFonts w:ascii="Times New Roman" w:hAnsi="Times New Roman"/>
          <w:color w:val="191919"/>
          <w:spacing w:val="-11"/>
          <w:sz w:val="20"/>
          <w:szCs w:val="20"/>
        </w:rPr>
        <w:t>r</w:t>
      </w:r>
      <w:r>
        <w:rPr>
          <w:rFonts w:ascii="Times New Roman" w:hAnsi="Times New Roman"/>
          <w:color w:val="191919"/>
          <w:sz w:val="20"/>
          <w:szCs w:val="20"/>
        </w:rPr>
        <w:t>.   Payments may be made in cash or by check payable in U.S. currency and drawn on a financial institution located in the State of Geo</w:t>
      </w:r>
      <w:r>
        <w:rPr>
          <w:rFonts w:ascii="Times New Roman" w:hAnsi="Times New Roman"/>
          <w:color w:val="191919"/>
          <w:spacing w:val="-4"/>
          <w:sz w:val="20"/>
          <w:szCs w:val="20"/>
        </w:rPr>
        <w:t>r</w:t>
      </w:r>
      <w:r>
        <w:rPr>
          <w:rFonts w:ascii="Times New Roman" w:hAnsi="Times New Roman"/>
          <w:color w:val="191919"/>
          <w:sz w:val="20"/>
          <w:szCs w:val="20"/>
        </w:rPr>
        <w:t xml:space="preserve">gia. </w:t>
      </w:r>
      <w:r>
        <w:rPr>
          <w:rFonts w:ascii="Times New Roman" w:hAnsi="Times New Roman"/>
          <w:color w:val="191919"/>
          <w:spacing w:val="39"/>
          <w:sz w:val="20"/>
          <w:szCs w:val="20"/>
        </w:rPr>
        <w:t xml:space="preserve"> </w:t>
      </w:r>
      <w:r>
        <w:rPr>
          <w:rFonts w:ascii="Times New Roman" w:hAnsi="Times New Roman"/>
          <w:color w:val="191919"/>
          <w:sz w:val="20"/>
          <w:szCs w:val="20"/>
        </w:rPr>
        <w:t>Albany State reserves the right to determine the acceptability of checks, and all checks not drawn as above will be returned to the remitte</w:t>
      </w:r>
      <w:r>
        <w:rPr>
          <w:rFonts w:ascii="Times New Roman" w:hAnsi="Times New Roman"/>
          <w:color w:val="191919"/>
          <w:spacing w:val="-11"/>
          <w:sz w:val="20"/>
          <w:szCs w:val="20"/>
        </w:rPr>
        <w:t>r</w:t>
      </w:r>
      <w:r>
        <w:rPr>
          <w:rFonts w:ascii="Times New Roman" w:hAnsi="Times New Roman"/>
          <w:color w:val="191919"/>
          <w:sz w:val="20"/>
          <w:szCs w:val="20"/>
        </w:rPr>
        <w:t>.   Money orders, certified checks, traveler's checks, MasterCard,</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isa and personal checks will be accepted, provided that the check is presented with acceptable identification. If a check given in payment of a student's fees, books or supplies is not paid when presented to the bank or financial institution upon which it is drawn, the student will be cha</w:t>
      </w:r>
      <w:r>
        <w:rPr>
          <w:rFonts w:ascii="Times New Roman" w:hAnsi="Times New Roman"/>
          <w:color w:val="191919"/>
          <w:spacing w:val="-4"/>
          <w:sz w:val="20"/>
          <w:szCs w:val="20"/>
        </w:rPr>
        <w:t>r</w:t>
      </w:r>
      <w:r>
        <w:rPr>
          <w:rFonts w:ascii="Times New Roman" w:hAnsi="Times New Roman"/>
          <w:color w:val="191919"/>
          <w:sz w:val="20"/>
          <w:szCs w:val="20"/>
        </w:rPr>
        <w:t xml:space="preserve">ged a return check fee of $20 or five percent (5%) of the face amount of the check, whichever is </w:t>
      </w:r>
      <w:proofErr w:type="gramStart"/>
      <w:r>
        <w:rPr>
          <w:rFonts w:ascii="Times New Roman" w:hAnsi="Times New Roman"/>
          <w:color w:val="191919"/>
          <w:sz w:val="20"/>
          <w:szCs w:val="20"/>
        </w:rPr>
        <w:t>greate</w:t>
      </w:r>
      <w:r>
        <w:rPr>
          <w:rFonts w:ascii="Times New Roman" w:hAnsi="Times New Roman"/>
          <w:color w:val="191919"/>
          <w:spacing w:val="-11"/>
          <w:sz w:val="20"/>
          <w:szCs w:val="20"/>
        </w:rPr>
        <w:t>r</w:t>
      </w:r>
      <w:r>
        <w:rPr>
          <w:rFonts w:ascii="Times New Roman" w:hAnsi="Times New Roman"/>
          <w:color w:val="191919"/>
          <w:sz w:val="20"/>
          <w:szCs w:val="20"/>
        </w:rPr>
        <w:t>.</w:t>
      </w:r>
      <w:proofErr w:type="gramEnd"/>
      <w:r>
        <w:rPr>
          <w:rFonts w:ascii="Times New Roman" w:hAnsi="Times New Roman"/>
          <w:color w:val="191919"/>
          <w:sz w:val="20"/>
          <w:szCs w:val="20"/>
        </w:rPr>
        <w:t xml:space="preserve"> </w:t>
      </w:r>
      <w:r>
        <w:rPr>
          <w:rFonts w:ascii="Times New Roman" w:hAnsi="Times New Roman"/>
          <w:color w:val="191919"/>
          <w:spacing w:val="39"/>
          <w:sz w:val="20"/>
          <w:szCs w:val="20"/>
        </w:rPr>
        <w:t xml:space="preserve"> </w:t>
      </w:r>
      <w:r>
        <w:rPr>
          <w:rFonts w:ascii="Times New Roman" w:hAnsi="Times New Roman"/>
          <w:color w:val="191919"/>
          <w:sz w:val="20"/>
          <w:szCs w:val="20"/>
        </w:rPr>
        <w:t>Any person who submits an "insu</w:t>
      </w:r>
      <w:r>
        <w:rPr>
          <w:rFonts w:ascii="Times New Roman" w:hAnsi="Times New Roman"/>
          <w:color w:val="191919"/>
          <w:spacing w:val="-4"/>
          <w:sz w:val="20"/>
          <w:szCs w:val="20"/>
        </w:rPr>
        <w:t>f</w:t>
      </w:r>
      <w:r>
        <w:rPr>
          <w:rFonts w:ascii="Times New Roman" w:hAnsi="Times New Roman"/>
          <w:color w:val="191919"/>
          <w:sz w:val="20"/>
          <w:szCs w:val="20"/>
        </w:rPr>
        <w:t>ficient funds" or</w:t>
      </w:r>
    </w:p>
    <w:p w:rsidR="0055783E" w:rsidRDefault="0055783E" w:rsidP="0055783E">
      <w:pPr>
        <w:widowControl w:val="0"/>
        <w:autoSpaceDE w:val="0"/>
        <w:autoSpaceDN w:val="0"/>
        <w:adjustRightInd w:val="0"/>
        <w:spacing w:after="0" w:line="250" w:lineRule="auto"/>
        <w:ind w:left="1925" w:right="901"/>
        <w:jc w:val="both"/>
        <w:rPr>
          <w:rFonts w:ascii="Times New Roman" w:hAnsi="Times New Roman"/>
          <w:color w:val="000000"/>
          <w:sz w:val="20"/>
          <w:szCs w:val="20"/>
        </w:rPr>
      </w:pPr>
      <w:r>
        <w:rPr>
          <w:rFonts w:ascii="Times New Roman" w:hAnsi="Times New Roman"/>
          <w:color w:val="191919"/>
          <w:sz w:val="20"/>
          <w:szCs w:val="20"/>
        </w:rPr>
        <w:t>"</w:t>
      </w:r>
      <w:proofErr w:type="gramStart"/>
      <w:r>
        <w:rPr>
          <w:rFonts w:ascii="Times New Roman" w:hAnsi="Times New Roman"/>
          <w:color w:val="191919"/>
          <w:sz w:val="20"/>
          <w:szCs w:val="20"/>
        </w:rPr>
        <w:t>no</w:t>
      </w:r>
      <w:proofErr w:type="gramEnd"/>
      <w:r>
        <w:rPr>
          <w:rFonts w:ascii="Times New Roman" w:hAnsi="Times New Roman"/>
          <w:color w:val="191919"/>
          <w:sz w:val="20"/>
          <w:szCs w:val="20"/>
        </w:rPr>
        <w:t xml:space="preserve"> account" check may not only be suspended from the University but may also face legal prose- </w:t>
      </w:r>
      <w:proofErr w:type="spellStart"/>
      <w:r>
        <w:rPr>
          <w:rFonts w:ascii="Times New Roman" w:hAnsi="Times New Roman"/>
          <w:color w:val="191919"/>
          <w:sz w:val="20"/>
          <w:szCs w:val="20"/>
        </w:rPr>
        <w:t>cution</w:t>
      </w:r>
      <w:proofErr w:type="spellEnd"/>
      <w:r>
        <w:rPr>
          <w:rFonts w:ascii="Times New Roman" w:hAnsi="Times New Roman"/>
          <w:color w:val="191919"/>
          <w:sz w:val="20"/>
          <w:szCs w:val="20"/>
        </w:rPr>
        <w:t>.   No transmittal of credits in any form will be made by the University or its personnel for a student with outstanding financial obligations to the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70030" w:rsidP="0055783E">
      <w:pPr>
        <w:widowControl w:val="0"/>
        <w:autoSpaceDE w:val="0"/>
        <w:autoSpaceDN w:val="0"/>
        <w:adjustRightInd w:val="0"/>
        <w:spacing w:after="0" w:line="250" w:lineRule="auto"/>
        <w:ind w:left="1925" w:right="1009" w:firstLine="360"/>
        <w:rPr>
          <w:rFonts w:ascii="Times New Roman" w:hAnsi="Times New Roman"/>
          <w:color w:val="000000"/>
          <w:sz w:val="20"/>
          <w:szCs w:val="20"/>
        </w:rPr>
      </w:pPr>
      <w:r w:rsidRPr="00570030">
        <w:rPr>
          <w:noProof/>
        </w:rPr>
        <w:pict>
          <v:shape id="_x0000_s1718" type="#_x0000_t202" style="position:absolute;left:0;text-align:left;margin-left:19.8pt;margin-top:-248.85pt;width:1in;height:285.55pt;z-index:-251606016;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The University reserves the right to change without previous notice its fees,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ges, rules and regulations at the beginning of each semester; howeve</w:t>
      </w:r>
      <w:r w:rsidR="0055783E">
        <w:rPr>
          <w:rFonts w:ascii="Times New Roman" w:hAnsi="Times New Roman"/>
          <w:color w:val="191919"/>
          <w:spacing w:val="-8"/>
          <w:sz w:val="20"/>
          <w:szCs w:val="20"/>
        </w:rPr>
        <w:t>r</w:t>
      </w:r>
      <w:r w:rsidR="0055783E">
        <w:rPr>
          <w:rFonts w:ascii="Times New Roman" w:hAnsi="Times New Roman"/>
          <w:color w:val="191919"/>
          <w:sz w:val="20"/>
          <w:szCs w:val="20"/>
        </w:rPr>
        <w:t>, this right is exercised cautiously and reluctantl</w:t>
      </w:r>
      <w:r w:rsidR="0055783E">
        <w:rPr>
          <w:rFonts w:ascii="Times New Roman" w:hAnsi="Times New Roman"/>
          <w:color w:val="191919"/>
          <w:spacing w:val="-13"/>
          <w:sz w:val="20"/>
          <w:szCs w:val="20"/>
        </w:rPr>
        <w:t>y</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before="3" w:after="0" w:line="220" w:lineRule="exact"/>
        <w:rPr>
          <w:rFonts w:ascii="Times New Roman" w:hAnsi="Times New Roman"/>
          <w:color w:val="000000"/>
        </w:rPr>
      </w:pPr>
    </w:p>
    <w:p w:rsidR="0055783E" w:rsidRDefault="00570030" w:rsidP="0055783E">
      <w:pPr>
        <w:widowControl w:val="0"/>
        <w:autoSpaceDE w:val="0"/>
        <w:autoSpaceDN w:val="0"/>
        <w:adjustRightInd w:val="0"/>
        <w:spacing w:after="0" w:line="240" w:lineRule="auto"/>
        <w:ind w:left="1925" w:right="5864"/>
        <w:jc w:val="both"/>
        <w:rPr>
          <w:rFonts w:ascii="Impact" w:hAnsi="Impact" w:cs="Impact"/>
          <w:color w:val="000000"/>
          <w:sz w:val="30"/>
          <w:szCs w:val="30"/>
        </w:rPr>
      </w:pPr>
      <w:r w:rsidRPr="00570030">
        <w:rPr>
          <w:noProof/>
        </w:rPr>
        <w:pict>
          <v:shape id="_x0000_s1717" type="#_x0000_t202" style="position:absolute;left:0;text-align:left;margin-left:19.8pt;margin-top:6.9pt;width:1in;height:144.1pt;z-index:-251607040;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Impact" w:hAnsi="Impact" w:cs="Impact"/>
          <w:color w:val="191919"/>
          <w:sz w:val="30"/>
          <w:szCs w:val="30"/>
        </w:rPr>
        <w:t>GRADU</w:t>
      </w:r>
      <w:r w:rsidR="0055783E">
        <w:rPr>
          <w:rFonts w:ascii="Impact" w:hAnsi="Impact" w:cs="Impact"/>
          <w:color w:val="191919"/>
          <w:spacing w:val="-16"/>
          <w:sz w:val="30"/>
          <w:szCs w:val="30"/>
        </w:rPr>
        <w:t>A</w:t>
      </w:r>
      <w:r w:rsidR="0055783E">
        <w:rPr>
          <w:rFonts w:ascii="Impact" w:hAnsi="Impact" w:cs="Impact"/>
          <w:color w:val="191919"/>
          <w:sz w:val="30"/>
          <w:szCs w:val="30"/>
        </w:rPr>
        <w:t>TE STUDENT FEES</w:t>
      </w:r>
    </w:p>
    <w:p w:rsidR="0055783E" w:rsidRDefault="0055783E" w:rsidP="0055783E">
      <w:pPr>
        <w:widowControl w:val="0"/>
        <w:autoSpaceDE w:val="0"/>
        <w:autoSpaceDN w:val="0"/>
        <w:adjustRightInd w:val="0"/>
        <w:spacing w:before="21" w:after="0" w:line="240" w:lineRule="auto"/>
        <w:ind w:left="2285"/>
        <w:rPr>
          <w:rFonts w:ascii="Times New Roman" w:hAnsi="Times New Roman"/>
          <w:color w:val="000000"/>
          <w:sz w:val="20"/>
          <w:szCs w:val="20"/>
        </w:rPr>
      </w:pPr>
      <w:r>
        <w:rPr>
          <w:rFonts w:ascii="Times New Roman" w:hAnsi="Times New Roman"/>
          <w:color w:val="191919"/>
          <w:sz w:val="20"/>
          <w:szCs w:val="20"/>
        </w:rPr>
        <w:t>Matriculation</w:t>
      </w:r>
      <w:r>
        <w:rPr>
          <w:rFonts w:ascii="Times New Roman" w:hAnsi="Times New Roman"/>
          <w:color w:val="191919"/>
          <w:spacing w:val="3"/>
          <w:sz w:val="20"/>
          <w:szCs w:val="20"/>
        </w:rPr>
        <w:t xml:space="preserve"> </w:t>
      </w:r>
      <w:r>
        <w:rPr>
          <w:rFonts w:ascii="Times New Roman" w:hAnsi="Times New Roman"/>
          <w:color w:val="191919"/>
          <w:sz w:val="20"/>
          <w:szCs w:val="20"/>
        </w:rPr>
        <w:t>(Fewer</w:t>
      </w:r>
      <w:r>
        <w:rPr>
          <w:rFonts w:ascii="Times New Roman" w:hAnsi="Times New Roman"/>
          <w:color w:val="191919"/>
          <w:spacing w:val="3"/>
          <w:sz w:val="20"/>
          <w:szCs w:val="20"/>
        </w:rPr>
        <w:t xml:space="preserve"> </w:t>
      </w:r>
      <w:r>
        <w:rPr>
          <w:rFonts w:ascii="Times New Roman" w:hAnsi="Times New Roman"/>
          <w:color w:val="191919"/>
          <w:sz w:val="20"/>
          <w:szCs w:val="20"/>
        </w:rPr>
        <w:t>than</w:t>
      </w:r>
      <w:r>
        <w:rPr>
          <w:rFonts w:ascii="Times New Roman" w:hAnsi="Times New Roman"/>
          <w:color w:val="191919"/>
          <w:spacing w:val="3"/>
          <w:sz w:val="20"/>
          <w:szCs w:val="20"/>
        </w:rPr>
        <w:t xml:space="preserve"> </w:t>
      </w:r>
      <w:r>
        <w:rPr>
          <w:rFonts w:ascii="Times New Roman" w:hAnsi="Times New Roman"/>
          <w:color w:val="191919"/>
          <w:sz w:val="20"/>
          <w:szCs w:val="20"/>
        </w:rPr>
        <w:t>9</w:t>
      </w:r>
      <w:r>
        <w:rPr>
          <w:rFonts w:ascii="Times New Roman" w:hAnsi="Times New Roman"/>
          <w:color w:val="191919"/>
          <w:spacing w:val="3"/>
          <w:sz w:val="20"/>
          <w:szCs w:val="20"/>
        </w:rPr>
        <w:t xml:space="preserve"> </w:t>
      </w:r>
      <w:r>
        <w:rPr>
          <w:rFonts w:ascii="Times New Roman" w:hAnsi="Times New Roman"/>
          <w:color w:val="191919"/>
          <w:sz w:val="20"/>
          <w:szCs w:val="20"/>
        </w:rPr>
        <w:t>hours</w:t>
      </w:r>
      <w:r>
        <w:rPr>
          <w:rFonts w:ascii="Times New Roman" w:hAnsi="Times New Roman"/>
          <w:color w:val="191919"/>
          <w:spacing w:val="3"/>
          <w:sz w:val="20"/>
          <w:szCs w:val="20"/>
        </w:rPr>
        <w:t xml:space="preserve"> </w:t>
      </w:r>
      <w:r>
        <w:rPr>
          <w:rFonts w:ascii="Times New Roman" w:hAnsi="Times New Roman"/>
          <w:color w:val="191919"/>
          <w:sz w:val="20"/>
          <w:szCs w:val="20"/>
        </w:rPr>
        <w:t>per</w:t>
      </w:r>
      <w:r>
        <w:rPr>
          <w:rFonts w:ascii="Times New Roman" w:hAnsi="Times New Roman"/>
          <w:color w:val="191919"/>
          <w:spacing w:val="3"/>
          <w:sz w:val="20"/>
          <w:szCs w:val="20"/>
        </w:rPr>
        <w:t xml:space="preserve"> </w:t>
      </w:r>
      <w:r>
        <w:rPr>
          <w:rFonts w:ascii="Times New Roman" w:hAnsi="Times New Roman"/>
          <w:color w:val="191919"/>
          <w:sz w:val="20"/>
          <w:szCs w:val="20"/>
        </w:rPr>
        <w:t>semester</w:t>
      </w:r>
      <w:r>
        <w:rPr>
          <w:rFonts w:ascii="Times New Roman" w:hAnsi="Times New Roman"/>
          <w:color w:val="191919"/>
          <w:spacing w:val="3"/>
          <w:sz w:val="20"/>
          <w:szCs w:val="20"/>
        </w:rPr>
        <w:t xml:space="preserve"> </w:t>
      </w:r>
      <w:r>
        <w:rPr>
          <w:rFonts w:ascii="Times New Roman" w:hAnsi="Times New Roman"/>
          <w:color w:val="191919"/>
          <w:sz w:val="20"/>
          <w:szCs w:val="20"/>
        </w:rPr>
        <w:t>credit</w:t>
      </w:r>
      <w:r>
        <w:rPr>
          <w:rFonts w:ascii="Times New Roman" w:hAnsi="Times New Roman"/>
          <w:color w:val="191919"/>
          <w:spacing w:val="3"/>
          <w:sz w:val="20"/>
          <w:szCs w:val="20"/>
        </w:rPr>
        <w:t xml:space="preserve"> </w:t>
      </w:r>
      <w:r>
        <w:rPr>
          <w:rFonts w:ascii="Times New Roman" w:hAnsi="Times New Roman"/>
          <w:color w:val="191919"/>
          <w:sz w:val="20"/>
          <w:szCs w:val="20"/>
        </w:rPr>
        <w:t>hour)...........................$154.00</w:t>
      </w:r>
      <w:r>
        <w:rPr>
          <w:rFonts w:ascii="Times New Roman" w:hAnsi="Times New Roman"/>
          <w:color w:val="191919"/>
          <w:spacing w:val="3"/>
          <w:sz w:val="20"/>
          <w:szCs w:val="20"/>
        </w:rPr>
        <w:t xml:space="preserve"> </w:t>
      </w:r>
      <w:r>
        <w:rPr>
          <w:rFonts w:ascii="Times New Roman" w:hAnsi="Times New Roman"/>
          <w:color w:val="191919"/>
          <w:sz w:val="20"/>
          <w:szCs w:val="20"/>
        </w:rPr>
        <w:t>per</w:t>
      </w:r>
      <w:r>
        <w:rPr>
          <w:rFonts w:ascii="Times New Roman" w:hAnsi="Times New Roman"/>
          <w:color w:val="191919"/>
          <w:spacing w:val="3"/>
          <w:sz w:val="20"/>
          <w:szCs w:val="20"/>
        </w:rPr>
        <w:t xml:space="preserve"> </w:t>
      </w:r>
      <w:r>
        <w:rPr>
          <w:rFonts w:ascii="Times New Roman" w:hAnsi="Times New Roman"/>
          <w:color w:val="191919"/>
          <w:sz w:val="20"/>
          <w:szCs w:val="20"/>
        </w:rPr>
        <w:t>hour</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Non-Resident</w:t>
      </w:r>
      <w:r>
        <w:rPr>
          <w:rFonts w:ascii="Times New Roman" w:hAnsi="Times New Roman"/>
          <w:color w:val="191919"/>
          <w:spacing w:val="-1"/>
          <w:sz w:val="20"/>
          <w:szCs w:val="20"/>
        </w:rPr>
        <w:t xml:space="preserve"> </w:t>
      </w:r>
      <w:r>
        <w:rPr>
          <w:rFonts w:ascii="Times New Roman" w:hAnsi="Times New Roman"/>
          <w:color w:val="191919"/>
          <w:spacing w:val="-7"/>
          <w:sz w:val="20"/>
          <w:szCs w:val="20"/>
        </w:rPr>
        <w:t>T</w:t>
      </w:r>
      <w:r>
        <w:rPr>
          <w:rFonts w:ascii="Times New Roman" w:hAnsi="Times New Roman"/>
          <w:color w:val="191919"/>
          <w:sz w:val="20"/>
          <w:szCs w:val="20"/>
        </w:rPr>
        <w:t>uition</w:t>
      </w:r>
      <w:r>
        <w:rPr>
          <w:rFonts w:ascii="Times New Roman" w:hAnsi="Times New Roman"/>
          <w:color w:val="191919"/>
          <w:spacing w:val="2"/>
          <w:sz w:val="20"/>
          <w:szCs w:val="20"/>
        </w:rPr>
        <w:t xml:space="preserve"> </w:t>
      </w:r>
      <w:r>
        <w:rPr>
          <w:rFonts w:ascii="Times New Roman" w:hAnsi="Times New Roman"/>
          <w:color w:val="191919"/>
          <w:sz w:val="20"/>
          <w:szCs w:val="20"/>
        </w:rPr>
        <w:t>(Fewer</w:t>
      </w:r>
      <w:r>
        <w:rPr>
          <w:rFonts w:ascii="Times New Roman" w:hAnsi="Times New Roman"/>
          <w:color w:val="191919"/>
          <w:spacing w:val="2"/>
          <w:sz w:val="20"/>
          <w:szCs w:val="20"/>
        </w:rPr>
        <w:t xml:space="preserve"> </w:t>
      </w:r>
      <w:r>
        <w:rPr>
          <w:rFonts w:ascii="Times New Roman" w:hAnsi="Times New Roman"/>
          <w:color w:val="191919"/>
          <w:sz w:val="20"/>
          <w:szCs w:val="20"/>
        </w:rPr>
        <w:t>than</w:t>
      </w:r>
      <w:r>
        <w:rPr>
          <w:rFonts w:ascii="Times New Roman" w:hAnsi="Times New Roman"/>
          <w:color w:val="191919"/>
          <w:spacing w:val="2"/>
          <w:sz w:val="20"/>
          <w:szCs w:val="20"/>
        </w:rPr>
        <w:t xml:space="preserve"> </w:t>
      </w:r>
      <w:r>
        <w:rPr>
          <w:rFonts w:ascii="Times New Roman" w:hAnsi="Times New Roman"/>
          <w:color w:val="191919"/>
          <w:sz w:val="20"/>
          <w:szCs w:val="20"/>
        </w:rPr>
        <w:t>9</w:t>
      </w:r>
      <w:r>
        <w:rPr>
          <w:rFonts w:ascii="Times New Roman" w:hAnsi="Times New Roman"/>
          <w:color w:val="191919"/>
          <w:spacing w:val="2"/>
          <w:sz w:val="20"/>
          <w:szCs w:val="20"/>
        </w:rPr>
        <w:t xml:space="preserve"> </w:t>
      </w:r>
      <w:r>
        <w:rPr>
          <w:rFonts w:ascii="Times New Roman" w:hAnsi="Times New Roman"/>
          <w:color w:val="191919"/>
          <w:sz w:val="20"/>
          <w:szCs w:val="20"/>
        </w:rPr>
        <w:t>hours</w:t>
      </w:r>
      <w:r>
        <w:rPr>
          <w:rFonts w:ascii="Times New Roman" w:hAnsi="Times New Roman"/>
          <w:color w:val="191919"/>
          <w:spacing w:val="2"/>
          <w:sz w:val="20"/>
          <w:szCs w:val="20"/>
        </w:rPr>
        <w:t xml:space="preserve"> </w:t>
      </w:r>
      <w:r>
        <w:rPr>
          <w:rFonts w:ascii="Times New Roman" w:hAnsi="Times New Roman"/>
          <w:color w:val="191919"/>
          <w:sz w:val="20"/>
          <w:szCs w:val="20"/>
        </w:rPr>
        <w:t>per</w:t>
      </w:r>
      <w:r>
        <w:rPr>
          <w:rFonts w:ascii="Times New Roman" w:hAnsi="Times New Roman"/>
          <w:color w:val="191919"/>
          <w:spacing w:val="2"/>
          <w:sz w:val="20"/>
          <w:szCs w:val="20"/>
        </w:rPr>
        <w:t xml:space="preserve"> </w:t>
      </w:r>
      <w:r>
        <w:rPr>
          <w:rFonts w:ascii="Times New Roman" w:hAnsi="Times New Roman"/>
          <w:color w:val="191919"/>
          <w:sz w:val="20"/>
          <w:szCs w:val="20"/>
        </w:rPr>
        <w:t>semester</w:t>
      </w:r>
      <w:r>
        <w:rPr>
          <w:rFonts w:ascii="Times New Roman" w:hAnsi="Times New Roman"/>
          <w:color w:val="191919"/>
          <w:spacing w:val="2"/>
          <w:sz w:val="20"/>
          <w:szCs w:val="20"/>
        </w:rPr>
        <w:t xml:space="preserve"> </w:t>
      </w:r>
      <w:r>
        <w:rPr>
          <w:rFonts w:ascii="Times New Roman" w:hAnsi="Times New Roman"/>
          <w:color w:val="191919"/>
          <w:sz w:val="20"/>
          <w:szCs w:val="20"/>
        </w:rPr>
        <w:t>credit</w:t>
      </w:r>
      <w:r>
        <w:rPr>
          <w:rFonts w:ascii="Times New Roman" w:hAnsi="Times New Roman"/>
          <w:color w:val="191919"/>
          <w:spacing w:val="2"/>
          <w:sz w:val="20"/>
          <w:szCs w:val="20"/>
        </w:rPr>
        <w:t xml:space="preserve"> </w:t>
      </w:r>
      <w:r>
        <w:rPr>
          <w:rFonts w:ascii="Times New Roman" w:hAnsi="Times New Roman"/>
          <w:color w:val="191919"/>
          <w:sz w:val="20"/>
          <w:szCs w:val="20"/>
        </w:rPr>
        <w:t>hour)..............$614.00</w:t>
      </w:r>
      <w:r>
        <w:rPr>
          <w:rFonts w:ascii="Times New Roman" w:hAnsi="Times New Roman"/>
          <w:color w:val="191919"/>
          <w:spacing w:val="2"/>
          <w:sz w:val="20"/>
          <w:szCs w:val="20"/>
        </w:rPr>
        <w:t xml:space="preserve"> </w:t>
      </w:r>
      <w:r>
        <w:rPr>
          <w:rFonts w:ascii="Times New Roman" w:hAnsi="Times New Roman"/>
          <w:color w:val="191919"/>
          <w:sz w:val="20"/>
          <w:szCs w:val="20"/>
        </w:rPr>
        <w:t>per</w:t>
      </w:r>
      <w:r>
        <w:rPr>
          <w:rFonts w:ascii="Times New Roman" w:hAnsi="Times New Roman"/>
          <w:color w:val="191919"/>
          <w:spacing w:val="2"/>
          <w:sz w:val="20"/>
          <w:szCs w:val="20"/>
        </w:rPr>
        <w:t xml:space="preserve"> </w:t>
      </w:r>
      <w:r>
        <w:rPr>
          <w:rFonts w:ascii="Times New Roman" w:hAnsi="Times New Roman"/>
          <w:color w:val="191919"/>
          <w:sz w:val="20"/>
          <w:szCs w:val="20"/>
        </w:rPr>
        <w:t>hour</w:t>
      </w:r>
    </w:p>
    <w:p w:rsidR="0055783E" w:rsidRDefault="0055783E" w:rsidP="0055783E">
      <w:pPr>
        <w:widowControl w:val="0"/>
        <w:autoSpaceDE w:val="0"/>
        <w:autoSpaceDN w:val="0"/>
        <w:adjustRightInd w:val="0"/>
        <w:spacing w:before="10" w:after="0" w:line="240" w:lineRule="auto"/>
        <w:ind w:left="1925" w:right="4815"/>
        <w:jc w:val="both"/>
        <w:rPr>
          <w:rFonts w:ascii="Times New Roman" w:hAnsi="Times New Roman"/>
          <w:color w:val="000000"/>
          <w:sz w:val="20"/>
          <w:szCs w:val="20"/>
        </w:rPr>
      </w:pPr>
      <w:r>
        <w:rPr>
          <w:rFonts w:ascii="Times New Roman" w:hAnsi="Times New Roman"/>
          <w:b/>
          <w:bCs/>
          <w:color w:val="191919"/>
          <w:sz w:val="20"/>
          <w:szCs w:val="20"/>
        </w:rPr>
        <w:t xml:space="preserve">Fees and Expenses </w:t>
      </w:r>
      <w:proofErr w:type="gramStart"/>
      <w:r>
        <w:rPr>
          <w:rFonts w:ascii="Times New Roman" w:hAnsi="Times New Roman"/>
          <w:b/>
          <w:bCs/>
          <w:color w:val="191919"/>
          <w:sz w:val="20"/>
          <w:szCs w:val="20"/>
        </w:rPr>
        <w:t>Beyond</w:t>
      </w:r>
      <w:proofErr w:type="gramEnd"/>
      <w:r>
        <w:rPr>
          <w:rFonts w:ascii="Times New Roman" w:hAnsi="Times New Roman"/>
          <w:b/>
          <w:bCs/>
          <w:color w:val="191919"/>
          <w:sz w:val="20"/>
          <w:szCs w:val="20"/>
        </w:rPr>
        <w:t xml:space="preserve"> Matriculation Fees</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Parking</w:t>
      </w:r>
      <w:r>
        <w:rPr>
          <w:rFonts w:ascii="Times New Roman" w:hAnsi="Times New Roman"/>
          <w:color w:val="191919"/>
          <w:spacing w:val="13"/>
          <w:sz w:val="20"/>
          <w:szCs w:val="20"/>
        </w:rPr>
        <w:t xml:space="preserve"> </w:t>
      </w:r>
      <w:r>
        <w:rPr>
          <w:rFonts w:ascii="Times New Roman" w:hAnsi="Times New Roman"/>
          <w:color w:val="191919"/>
          <w:sz w:val="20"/>
          <w:szCs w:val="20"/>
        </w:rPr>
        <w:t>(Motor</w:t>
      </w:r>
      <w:r>
        <w:rPr>
          <w:rFonts w:ascii="Times New Roman" w:hAnsi="Times New Roman"/>
          <w:color w:val="191919"/>
          <w:spacing w:val="9"/>
          <w:sz w:val="20"/>
          <w:szCs w:val="20"/>
        </w:rPr>
        <w:t xml:space="preserve"> </w:t>
      </w:r>
      <w:r>
        <w:rPr>
          <w:rFonts w:ascii="Times New Roman" w:hAnsi="Times New Roman"/>
          <w:color w:val="191919"/>
          <w:spacing w:val="-22"/>
          <w:sz w:val="20"/>
          <w:szCs w:val="20"/>
        </w:rPr>
        <w:t>V</w:t>
      </w:r>
      <w:r>
        <w:rPr>
          <w:rFonts w:ascii="Times New Roman" w:hAnsi="Times New Roman"/>
          <w:color w:val="191919"/>
          <w:sz w:val="20"/>
          <w:szCs w:val="20"/>
        </w:rPr>
        <w:t>ehicle)</w:t>
      </w:r>
      <w:r>
        <w:rPr>
          <w:rFonts w:ascii="Times New Roman" w:hAnsi="Times New Roman"/>
          <w:color w:val="191919"/>
          <w:spacing w:val="13"/>
          <w:sz w:val="20"/>
          <w:szCs w:val="20"/>
        </w:rPr>
        <w:t xml:space="preserve"> </w:t>
      </w:r>
      <w:r>
        <w:rPr>
          <w:rFonts w:ascii="Times New Roman" w:hAnsi="Times New Roman"/>
          <w:color w:val="191919"/>
          <w:sz w:val="20"/>
          <w:szCs w:val="20"/>
        </w:rPr>
        <w:t>Fee...............................................................................................$8.00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Graduation</w:t>
      </w:r>
      <w:r>
        <w:rPr>
          <w:rFonts w:ascii="Times New Roman" w:hAnsi="Times New Roman"/>
          <w:color w:val="191919"/>
          <w:spacing w:val="12"/>
          <w:sz w:val="20"/>
          <w:szCs w:val="20"/>
        </w:rPr>
        <w:t xml:space="preserve"> </w:t>
      </w:r>
      <w:r>
        <w:rPr>
          <w:rFonts w:ascii="Times New Roman" w:hAnsi="Times New Roman"/>
          <w:color w:val="191919"/>
          <w:sz w:val="20"/>
          <w:szCs w:val="20"/>
        </w:rPr>
        <w:t>Fee.................................................................................................................$</w:t>
      </w:r>
      <w:r>
        <w:rPr>
          <w:rFonts w:ascii="Times New Roman" w:hAnsi="Times New Roman"/>
          <w:color w:val="191919"/>
          <w:spacing w:val="-7"/>
          <w:sz w:val="20"/>
          <w:szCs w:val="20"/>
        </w:rPr>
        <w:t>11</w:t>
      </w:r>
      <w:r>
        <w:rPr>
          <w:rFonts w:ascii="Times New Roman" w:hAnsi="Times New Roman"/>
          <w:color w:val="191919"/>
          <w:sz w:val="20"/>
          <w:szCs w:val="20"/>
        </w:rPr>
        <w:t>1.00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Applied Music (per course) Fee........................................................................................$65.00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pacing w:val="-7"/>
          <w:sz w:val="20"/>
          <w:szCs w:val="20"/>
        </w:rPr>
        <w:t>T</w:t>
      </w:r>
      <w:r>
        <w:rPr>
          <w:rFonts w:ascii="Times New Roman" w:hAnsi="Times New Roman"/>
          <w:color w:val="191919"/>
          <w:sz w:val="20"/>
          <w:szCs w:val="20"/>
        </w:rPr>
        <w:t>ranscript Fee......................................................................................................................$3.00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Health Service Fee.............................................................................................................$45.00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Student</w:t>
      </w:r>
      <w:r>
        <w:rPr>
          <w:rFonts w:ascii="Times New Roman" w:hAnsi="Times New Roman"/>
          <w:color w:val="191919"/>
          <w:spacing w:val="-11"/>
          <w:sz w:val="20"/>
          <w:szCs w:val="20"/>
        </w:rPr>
        <w:t xml:space="preserve"> </w:t>
      </w:r>
      <w:r>
        <w:rPr>
          <w:rFonts w:ascii="Times New Roman" w:hAnsi="Times New Roman"/>
          <w:color w:val="191919"/>
          <w:sz w:val="20"/>
          <w:szCs w:val="20"/>
        </w:rPr>
        <w:t>Activity Fee..........................................................................................................$46.00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Student</w:t>
      </w:r>
      <w:r>
        <w:rPr>
          <w:rFonts w:ascii="Times New Roman" w:hAnsi="Times New Roman"/>
          <w:color w:val="191919"/>
          <w:spacing w:val="-11"/>
          <w:sz w:val="20"/>
          <w:szCs w:val="20"/>
        </w:rPr>
        <w:t xml:space="preserve"> </w:t>
      </w:r>
      <w:r>
        <w:rPr>
          <w:rFonts w:ascii="Times New Roman" w:hAnsi="Times New Roman"/>
          <w:color w:val="191919"/>
          <w:sz w:val="20"/>
          <w:szCs w:val="20"/>
        </w:rPr>
        <w:t>Athletic Fee.........................................................................................................$152.00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pacing w:val="-14"/>
          <w:sz w:val="20"/>
          <w:szCs w:val="20"/>
        </w:rPr>
        <w:t>T</w:t>
      </w:r>
      <w:r>
        <w:rPr>
          <w:rFonts w:ascii="Times New Roman" w:hAnsi="Times New Roman"/>
          <w:color w:val="191919"/>
          <w:sz w:val="20"/>
          <w:szCs w:val="20"/>
        </w:rPr>
        <w:t>echnology Fee..................................................................................................................$38.00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Late Registration Penalty Fee (Failure to register within the dates set) first day</w:t>
      </w:r>
    </w:p>
    <w:p w:rsidR="0055783E" w:rsidRDefault="00570030"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sidRPr="00570030">
        <w:rPr>
          <w:noProof/>
        </w:rPr>
        <w:pict>
          <v:shape id="_x0000_s1716" type="#_x0000_t202" style="position:absolute;left:0;text-align:left;margin-left:19.8pt;margin-top:2pt;width:1in;height:187.4pt;z-index:-251608064;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(Thereafte</w:t>
      </w:r>
      <w:r w:rsidR="0055783E">
        <w:rPr>
          <w:rFonts w:ascii="Times New Roman" w:hAnsi="Times New Roman"/>
          <w:color w:val="191919"/>
          <w:spacing w:val="-8"/>
          <w:sz w:val="20"/>
          <w:szCs w:val="20"/>
        </w:rPr>
        <w:t>r</w:t>
      </w:r>
      <w:r w:rsidR="0055783E">
        <w:rPr>
          <w:rFonts w:ascii="Times New Roman" w:hAnsi="Times New Roman"/>
          <w:color w:val="191919"/>
          <w:sz w:val="20"/>
          <w:szCs w:val="20"/>
        </w:rPr>
        <w:t>,</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the</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late</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fee</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increases</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$5</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each</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subsequent</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day</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to</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deadline</w:t>
      </w:r>
      <w:r w:rsidR="0055783E">
        <w:rPr>
          <w:rFonts w:ascii="Times New Roman" w:hAnsi="Times New Roman"/>
          <w:color w:val="191919"/>
          <w:spacing w:val="1"/>
          <w:sz w:val="20"/>
          <w:szCs w:val="20"/>
        </w:rPr>
        <w:t xml:space="preserve"> </w:t>
      </w:r>
      <w:r w:rsidR="0055783E">
        <w:rPr>
          <w:rFonts w:ascii="Times New Roman" w:hAnsi="Times New Roman"/>
          <w:color w:val="191919"/>
          <w:sz w:val="20"/>
          <w:szCs w:val="20"/>
        </w:rPr>
        <w:t>date)....................$35.00</w:t>
      </w:r>
    </w:p>
    <w:p w:rsidR="0055783E" w:rsidRDefault="0055783E" w:rsidP="0055783E">
      <w:pPr>
        <w:widowControl w:val="0"/>
        <w:autoSpaceDE w:val="0"/>
        <w:autoSpaceDN w:val="0"/>
        <w:adjustRightInd w:val="0"/>
        <w:spacing w:before="10" w:after="0" w:line="240" w:lineRule="auto"/>
        <w:ind w:left="2285"/>
        <w:rPr>
          <w:rFonts w:ascii="Times New Roman" w:hAnsi="Times New Roman"/>
          <w:color w:val="000000"/>
          <w:sz w:val="20"/>
          <w:szCs w:val="20"/>
        </w:rPr>
      </w:pPr>
      <w:r>
        <w:rPr>
          <w:rFonts w:ascii="Times New Roman" w:hAnsi="Times New Roman"/>
          <w:color w:val="191919"/>
          <w:sz w:val="20"/>
          <w:szCs w:val="20"/>
        </w:rPr>
        <w:t>Returned</w:t>
      </w:r>
      <w:r>
        <w:rPr>
          <w:rFonts w:ascii="Times New Roman" w:hAnsi="Times New Roman"/>
          <w:color w:val="191919"/>
          <w:spacing w:val="3"/>
          <w:sz w:val="20"/>
          <w:szCs w:val="20"/>
        </w:rPr>
        <w:t xml:space="preserve"> </w:t>
      </w:r>
      <w:r>
        <w:rPr>
          <w:rFonts w:ascii="Times New Roman" w:hAnsi="Times New Roman"/>
          <w:color w:val="191919"/>
          <w:sz w:val="20"/>
          <w:szCs w:val="20"/>
        </w:rPr>
        <w:t>Check</w:t>
      </w:r>
      <w:r>
        <w:rPr>
          <w:rFonts w:ascii="Times New Roman" w:hAnsi="Times New Roman"/>
          <w:color w:val="191919"/>
          <w:spacing w:val="3"/>
          <w:sz w:val="20"/>
          <w:szCs w:val="20"/>
        </w:rPr>
        <w:t xml:space="preserve"> </w:t>
      </w:r>
      <w:r>
        <w:rPr>
          <w:rFonts w:ascii="Times New Roman" w:hAnsi="Times New Roman"/>
          <w:color w:val="191919"/>
          <w:sz w:val="20"/>
          <w:szCs w:val="20"/>
        </w:rPr>
        <w:t>Fee</w:t>
      </w:r>
      <w:r>
        <w:rPr>
          <w:rFonts w:ascii="Times New Roman" w:hAnsi="Times New Roman"/>
          <w:color w:val="191919"/>
          <w:spacing w:val="3"/>
          <w:sz w:val="20"/>
          <w:szCs w:val="20"/>
        </w:rPr>
        <w:t xml:space="preserve"> </w:t>
      </w:r>
      <w:r>
        <w:rPr>
          <w:rFonts w:ascii="Times New Roman" w:hAnsi="Times New Roman"/>
          <w:color w:val="191919"/>
          <w:sz w:val="20"/>
          <w:szCs w:val="20"/>
        </w:rPr>
        <w:t>(Or</w:t>
      </w:r>
      <w:r>
        <w:rPr>
          <w:rFonts w:ascii="Times New Roman" w:hAnsi="Times New Roman"/>
          <w:color w:val="191919"/>
          <w:spacing w:val="3"/>
          <w:sz w:val="20"/>
          <w:szCs w:val="20"/>
        </w:rPr>
        <w:t xml:space="preserve"> </w:t>
      </w:r>
      <w:r>
        <w:rPr>
          <w:rFonts w:ascii="Times New Roman" w:hAnsi="Times New Roman"/>
          <w:color w:val="191919"/>
          <w:sz w:val="20"/>
          <w:szCs w:val="20"/>
        </w:rPr>
        <w:t>5%</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face</w:t>
      </w:r>
      <w:r>
        <w:rPr>
          <w:rFonts w:ascii="Times New Roman" w:hAnsi="Times New Roman"/>
          <w:color w:val="191919"/>
          <w:spacing w:val="3"/>
          <w:sz w:val="20"/>
          <w:szCs w:val="20"/>
        </w:rPr>
        <w:t xml:space="preserve"> </w:t>
      </w:r>
      <w:r>
        <w:rPr>
          <w:rFonts w:ascii="Times New Roman" w:hAnsi="Times New Roman"/>
          <w:color w:val="191919"/>
          <w:sz w:val="20"/>
          <w:szCs w:val="20"/>
        </w:rPr>
        <w:t>amount</w:t>
      </w:r>
      <w:r>
        <w:rPr>
          <w:rFonts w:ascii="Times New Roman" w:hAnsi="Times New Roman"/>
          <w:color w:val="191919"/>
          <w:spacing w:val="3"/>
          <w:sz w:val="20"/>
          <w:szCs w:val="20"/>
        </w:rPr>
        <w:t xml:space="preserve"> </w:t>
      </w:r>
      <w:r>
        <w:rPr>
          <w:rFonts w:ascii="Times New Roman" w:hAnsi="Times New Roman"/>
          <w:color w:val="191919"/>
          <w:sz w:val="20"/>
          <w:szCs w:val="20"/>
        </w:rPr>
        <w:t>of</w:t>
      </w:r>
      <w:r>
        <w:rPr>
          <w:rFonts w:ascii="Times New Roman" w:hAnsi="Times New Roman"/>
          <w:color w:val="191919"/>
          <w:spacing w:val="3"/>
          <w:sz w:val="20"/>
          <w:szCs w:val="20"/>
        </w:rPr>
        <w:t xml:space="preserve"> </w:t>
      </w:r>
      <w:r>
        <w:rPr>
          <w:rFonts w:ascii="Times New Roman" w:hAnsi="Times New Roman"/>
          <w:color w:val="191919"/>
          <w:sz w:val="20"/>
          <w:szCs w:val="20"/>
        </w:rPr>
        <w:t>check,</w:t>
      </w:r>
      <w:r>
        <w:rPr>
          <w:rFonts w:ascii="Times New Roman" w:hAnsi="Times New Roman"/>
          <w:color w:val="191919"/>
          <w:spacing w:val="3"/>
          <w:sz w:val="20"/>
          <w:szCs w:val="20"/>
        </w:rPr>
        <w:t xml:space="preserve"> </w:t>
      </w:r>
      <w:r>
        <w:rPr>
          <w:rFonts w:ascii="Times New Roman" w:hAnsi="Times New Roman"/>
          <w:color w:val="191919"/>
          <w:sz w:val="20"/>
          <w:szCs w:val="20"/>
        </w:rPr>
        <w:t>whichever</w:t>
      </w:r>
      <w:r>
        <w:rPr>
          <w:rFonts w:ascii="Times New Roman" w:hAnsi="Times New Roman"/>
          <w:color w:val="191919"/>
          <w:spacing w:val="3"/>
          <w:sz w:val="20"/>
          <w:szCs w:val="20"/>
        </w:rPr>
        <w:t xml:space="preserve"> </w:t>
      </w:r>
      <w:r>
        <w:rPr>
          <w:rFonts w:ascii="Times New Roman" w:hAnsi="Times New Roman"/>
          <w:color w:val="191919"/>
          <w:sz w:val="20"/>
          <w:szCs w:val="20"/>
        </w:rPr>
        <w:t>is</w:t>
      </w:r>
      <w:r>
        <w:rPr>
          <w:rFonts w:ascii="Times New Roman" w:hAnsi="Times New Roman"/>
          <w:color w:val="191919"/>
          <w:spacing w:val="3"/>
          <w:sz w:val="20"/>
          <w:szCs w:val="20"/>
        </w:rPr>
        <w:t xml:space="preserve"> </w:t>
      </w:r>
      <w:r>
        <w:rPr>
          <w:rFonts w:ascii="Times New Roman" w:hAnsi="Times New Roman"/>
          <w:color w:val="191919"/>
          <w:sz w:val="20"/>
          <w:szCs w:val="20"/>
        </w:rPr>
        <w:t>greater)..................$20.00</w:t>
      </w:r>
    </w:p>
    <w:p w:rsidR="0055783E" w:rsidRDefault="0055783E" w:rsidP="0055783E">
      <w:pPr>
        <w:widowControl w:val="0"/>
        <w:autoSpaceDE w:val="0"/>
        <w:autoSpaceDN w:val="0"/>
        <w:adjustRightInd w:val="0"/>
        <w:spacing w:before="10" w:after="0" w:line="250" w:lineRule="auto"/>
        <w:ind w:left="1925" w:right="1323" w:firstLine="360"/>
        <w:rPr>
          <w:rFonts w:ascii="Times New Roman" w:hAnsi="Times New Roman"/>
          <w:color w:val="000000"/>
          <w:sz w:val="20"/>
          <w:szCs w:val="20"/>
        </w:rPr>
      </w:pPr>
      <w:r>
        <w:rPr>
          <w:rFonts w:ascii="Times New Roman" w:hAnsi="Times New Roman"/>
          <w:color w:val="191919"/>
          <w:sz w:val="20"/>
          <w:szCs w:val="20"/>
        </w:rPr>
        <w:t>All fees and cha</w:t>
      </w:r>
      <w:r>
        <w:rPr>
          <w:rFonts w:ascii="Times New Roman" w:hAnsi="Times New Roman"/>
          <w:color w:val="191919"/>
          <w:spacing w:val="-4"/>
          <w:sz w:val="20"/>
          <w:szCs w:val="20"/>
        </w:rPr>
        <w:t>r</w:t>
      </w:r>
      <w:r>
        <w:rPr>
          <w:rFonts w:ascii="Times New Roman" w:hAnsi="Times New Roman"/>
          <w:color w:val="191919"/>
          <w:sz w:val="20"/>
          <w:szCs w:val="20"/>
        </w:rPr>
        <w:t>ges are payable at the time of registration.   Remittance should be made payable to</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and addressed as follows:</w:t>
      </w:r>
    </w:p>
    <w:p w:rsidR="0055783E" w:rsidRDefault="0055783E" w:rsidP="0055783E">
      <w:pPr>
        <w:widowControl w:val="0"/>
        <w:autoSpaceDE w:val="0"/>
        <w:autoSpaceDN w:val="0"/>
        <w:adjustRightInd w:val="0"/>
        <w:spacing w:after="0" w:line="250" w:lineRule="auto"/>
        <w:ind w:left="4805" w:right="3948"/>
        <w:rPr>
          <w:rFonts w:ascii="Times New Roman" w:hAnsi="Times New Roman"/>
          <w:color w:val="000000"/>
          <w:sz w:val="20"/>
          <w:szCs w:val="20"/>
        </w:rPr>
      </w:pPr>
      <w:r>
        <w:rPr>
          <w:rFonts w:ascii="Times New Roman" w:hAnsi="Times New Roman"/>
          <w:color w:val="191919"/>
          <w:sz w:val="20"/>
          <w:szCs w:val="20"/>
        </w:rPr>
        <w:t>O</w:t>
      </w:r>
      <w:r>
        <w:rPr>
          <w:rFonts w:ascii="Times New Roman" w:hAnsi="Times New Roman"/>
          <w:color w:val="191919"/>
          <w:spacing w:val="-4"/>
          <w:sz w:val="20"/>
          <w:szCs w:val="20"/>
        </w:rPr>
        <w:t>f</w:t>
      </w:r>
      <w:r>
        <w:rPr>
          <w:rFonts w:ascii="Times New Roman" w:hAnsi="Times New Roman"/>
          <w:color w:val="191919"/>
          <w:sz w:val="20"/>
          <w:szCs w:val="20"/>
        </w:rPr>
        <w:t>fice of Fiscal</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Albany State University Alban</w:t>
      </w:r>
      <w:r>
        <w:rPr>
          <w:rFonts w:ascii="Times New Roman" w:hAnsi="Times New Roman"/>
          <w:color w:val="191919"/>
          <w:spacing w:val="-13"/>
          <w:sz w:val="20"/>
          <w:szCs w:val="20"/>
        </w:rPr>
        <w:t>y</w:t>
      </w:r>
      <w:r>
        <w:rPr>
          <w:rFonts w:ascii="Times New Roman" w:hAnsi="Times New Roman"/>
          <w:color w:val="191919"/>
          <w:sz w:val="20"/>
          <w:szCs w:val="20"/>
        </w:rPr>
        <w:t>, Geo</w:t>
      </w:r>
      <w:r>
        <w:rPr>
          <w:rFonts w:ascii="Times New Roman" w:hAnsi="Times New Roman"/>
          <w:color w:val="191919"/>
          <w:spacing w:val="-4"/>
          <w:sz w:val="20"/>
          <w:szCs w:val="20"/>
        </w:rPr>
        <w:t>r</w:t>
      </w:r>
      <w:r>
        <w:rPr>
          <w:rFonts w:ascii="Times New Roman" w:hAnsi="Times New Roman"/>
          <w:color w:val="191919"/>
          <w:sz w:val="20"/>
          <w:szCs w:val="20"/>
        </w:rPr>
        <w:t>gia 31705</w:t>
      </w:r>
    </w:p>
    <w:p w:rsidR="0055783E" w:rsidRDefault="0055783E" w:rsidP="0055783E">
      <w:pPr>
        <w:widowControl w:val="0"/>
        <w:autoSpaceDE w:val="0"/>
        <w:autoSpaceDN w:val="0"/>
        <w:adjustRightInd w:val="0"/>
        <w:spacing w:after="0" w:line="250" w:lineRule="auto"/>
        <w:ind w:left="1925" w:right="1108" w:firstLine="360"/>
        <w:rPr>
          <w:rFonts w:ascii="Times New Roman" w:hAnsi="Times New Roman"/>
          <w:color w:val="000000"/>
          <w:sz w:val="20"/>
          <w:szCs w:val="20"/>
        </w:rPr>
      </w:pPr>
      <w:r>
        <w:rPr>
          <w:rFonts w:ascii="Times New Roman" w:hAnsi="Times New Roman"/>
          <w:color w:val="191919"/>
          <w:sz w:val="20"/>
          <w:szCs w:val="20"/>
        </w:rPr>
        <w:t>Please include the name and social security number of the student for whom payment is in- tended when fees are sent by mail.</w:t>
      </w:r>
    </w:p>
    <w:p w:rsidR="0055783E" w:rsidRDefault="0055783E" w:rsidP="0055783E">
      <w:pPr>
        <w:widowControl w:val="0"/>
        <w:autoSpaceDE w:val="0"/>
        <w:autoSpaceDN w:val="0"/>
        <w:adjustRightInd w:val="0"/>
        <w:spacing w:after="0" w:line="250" w:lineRule="auto"/>
        <w:ind w:left="1925" w:right="1108" w:firstLine="360"/>
        <w:rPr>
          <w:rFonts w:ascii="Times New Roman" w:hAnsi="Times New Roman"/>
          <w:color w:val="000000"/>
          <w:sz w:val="20"/>
          <w:szCs w:val="20"/>
        </w:rPr>
        <w:sectPr w:rsidR="0055783E">
          <w:pgSz w:w="12240" w:h="15840"/>
          <w:pgMar w:top="240" w:right="1260" w:bottom="280" w:left="260" w:header="0" w:footer="98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55783E" w:rsidRPr="00FA7AC7" w:rsidTr="00F319A1">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3" w:after="0" w:line="160" w:lineRule="exact"/>
              <w:rPr>
                <w:rFonts w:ascii="Times New Roman" w:hAnsi="Times New Roman"/>
                <w:sz w:val="16"/>
                <w:szCs w:val="16"/>
              </w:rPr>
            </w:pPr>
          </w:p>
          <w:p w:rsidR="0055783E" w:rsidRPr="00FA7AC7" w:rsidRDefault="0055783E" w:rsidP="00F319A1">
            <w:pPr>
              <w:widowControl w:val="0"/>
              <w:autoSpaceDE w:val="0"/>
              <w:autoSpaceDN w:val="0"/>
              <w:adjustRightInd w:val="0"/>
              <w:spacing w:after="0" w:line="240" w:lineRule="auto"/>
              <w:ind w:left="888"/>
              <w:rPr>
                <w:rFonts w:ascii="Times New Roman" w:hAnsi="Times New Roman"/>
                <w:sz w:val="24"/>
                <w:szCs w:val="24"/>
              </w:rPr>
            </w:pPr>
            <w:r w:rsidRPr="00FA7AC7">
              <w:rPr>
                <w:rFonts w:ascii="Times New Roman" w:hAnsi="Times New Roman"/>
                <w:b/>
                <w:bCs/>
                <w:color w:val="191919"/>
                <w:sz w:val="34"/>
                <w:szCs w:val="34"/>
              </w:rPr>
              <w:t>F</w:t>
            </w:r>
            <w:r w:rsidRPr="00FA7AC7">
              <w:rPr>
                <w:rFonts w:ascii="Times New Roman" w:hAnsi="Times New Roman"/>
                <w:b/>
                <w:bCs/>
                <w:color w:val="191919"/>
                <w:sz w:val="25"/>
                <w:szCs w:val="25"/>
              </w:rPr>
              <w:t>INANCIAL</w:t>
            </w:r>
            <w:r w:rsidRPr="00FA7AC7">
              <w:rPr>
                <w:rFonts w:ascii="Times New Roman" w:hAnsi="Times New Roman"/>
                <w:b/>
                <w:bCs/>
                <w:color w:val="191919"/>
                <w:spacing w:val="33"/>
                <w:sz w:val="25"/>
                <w:szCs w:val="25"/>
              </w:rPr>
              <w:t xml:space="preserve"> </w:t>
            </w:r>
            <w:r w:rsidRPr="00FA7AC7">
              <w:rPr>
                <w:rFonts w:ascii="Times New Roman" w:hAnsi="Times New Roman"/>
                <w:b/>
                <w:bCs/>
                <w:color w:val="191919"/>
                <w:sz w:val="34"/>
                <w:szCs w:val="34"/>
              </w:rPr>
              <w:t>I</w:t>
            </w:r>
            <w:r w:rsidRPr="00FA7AC7">
              <w:rPr>
                <w:rFonts w:ascii="Times New Roman" w:hAnsi="Times New Roman"/>
                <w:b/>
                <w:bCs/>
                <w:color w:val="191919"/>
                <w:w w:val="102"/>
                <w:sz w:val="25"/>
                <w:szCs w:val="25"/>
              </w:rPr>
              <w:t>NFORM</w:t>
            </w:r>
            <w:r w:rsidRPr="00FA7AC7">
              <w:rPr>
                <w:rFonts w:ascii="Times New Roman" w:hAnsi="Times New Roman"/>
                <w:b/>
                <w:bCs/>
                <w:color w:val="191919"/>
                <w:spacing w:val="-19"/>
                <w:w w:val="102"/>
                <w:sz w:val="25"/>
                <w:szCs w:val="25"/>
              </w:rPr>
              <w:t>A</w:t>
            </w:r>
            <w:r w:rsidRPr="00FA7AC7">
              <w:rPr>
                <w:rFonts w:ascii="Times New Roman" w:hAnsi="Times New Roman"/>
                <w:b/>
                <w:bCs/>
                <w:color w:val="191919"/>
                <w:w w:val="102"/>
                <w:sz w:val="25"/>
                <w:szCs w:val="25"/>
              </w:rPr>
              <w:t>TION</w:t>
            </w:r>
          </w:p>
        </w:tc>
        <w:tc>
          <w:tcPr>
            <w:tcW w:w="1067"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 w:after="0" w:line="260" w:lineRule="exact"/>
        <w:rPr>
          <w:rFonts w:ascii="Times New Roman" w:hAnsi="Times New Roman"/>
          <w:sz w:val="26"/>
          <w:szCs w:val="26"/>
        </w:rPr>
      </w:pPr>
    </w:p>
    <w:p w:rsidR="0055783E" w:rsidRDefault="00570030" w:rsidP="0055783E">
      <w:pPr>
        <w:widowControl w:val="0"/>
        <w:autoSpaceDE w:val="0"/>
        <w:autoSpaceDN w:val="0"/>
        <w:adjustRightInd w:val="0"/>
        <w:spacing w:after="0" w:line="417" w:lineRule="exact"/>
        <w:ind w:left="860"/>
        <w:rPr>
          <w:rFonts w:ascii="Impact" w:hAnsi="Impact" w:cs="Impact"/>
          <w:color w:val="000000"/>
          <w:sz w:val="36"/>
          <w:szCs w:val="36"/>
        </w:rPr>
      </w:pPr>
      <w:r w:rsidRPr="00570030">
        <w:rPr>
          <w:noProof/>
        </w:rPr>
        <w:pict>
          <v:group id="_x0000_s1719" style="position:absolute;left:0;text-align:left;margin-left:317.05pt;margin-top:-51.25pt;width:31.2pt;height:31.05pt;z-index:-251604992;mso-position-horizontal-relative:page" coordorigin="6341,-1025" coordsize="624,621" o:allowincell="f">
            <v:rect id="_x0000_s1720" style="position:absolute;left:6346;top:-1020;width:613;height:610" o:allowincell="f" stroked="f">
              <v:path arrowok="t"/>
            </v:rect>
            <v:rect id="_x0000_s1721" style="position:absolute;left:6346;top:-1021;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Impact" w:hAnsi="Impact" w:cs="Impact"/>
          <w:color w:val="191919"/>
          <w:position w:val="-1"/>
          <w:sz w:val="36"/>
          <w:szCs w:val="36"/>
        </w:rPr>
        <w:t>GENERAL REFUNDS</w:t>
      </w:r>
    </w:p>
    <w:p w:rsidR="0055783E" w:rsidRDefault="0055783E" w:rsidP="0055783E">
      <w:pPr>
        <w:widowControl w:val="0"/>
        <w:autoSpaceDE w:val="0"/>
        <w:autoSpaceDN w:val="0"/>
        <w:adjustRightInd w:val="0"/>
        <w:spacing w:before="26" w:after="0" w:line="250" w:lineRule="auto"/>
        <w:ind w:left="860" w:right="1969" w:firstLine="360"/>
        <w:rPr>
          <w:rFonts w:ascii="Times New Roman" w:hAnsi="Times New Roman"/>
          <w:color w:val="000000"/>
          <w:sz w:val="20"/>
          <w:szCs w:val="20"/>
        </w:rPr>
      </w:pPr>
      <w:r>
        <w:rPr>
          <w:rFonts w:ascii="Times New Roman" w:hAnsi="Times New Roman"/>
          <w:color w:val="191919"/>
          <w:sz w:val="20"/>
          <w:szCs w:val="20"/>
        </w:rPr>
        <w:t xml:space="preserve">In accordance with the refund policy of the Board of Regents, refunds will be made on </w:t>
      </w:r>
      <w:proofErr w:type="spellStart"/>
      <w:r>
        <w:rPr>
          <w:rFonts w:ascii="Times New Roman" w:hAnsi="Times New Roman"/>
          <w:color w:val="191919"/>
          <w:sz w:val="20"/>
          <w:szCs w:val="20"/>
        </w:rPr>
        <w:t>insti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tutional</w:t>
      </w:r>
      <w:proofErr w:type="spellEnd"/>
      <w:r>
        <w:rPr>
          <w:rFonts w:ascii="Times New Roman" w:hAnsi="Times New Roman"/>
          <w:color w:val="191919"/>
          <w:sz w:val="20"/>
          <w:szCs w:val="20"/>
        </w:rPr>
        <w:t xml:space="preserve"> cha</w:t>
      </w:r>
      <w:r>
        <w:rPr>
          <w:rFonts w:ascii="Times New Roman" w:hAnsi="Times New Roman"/>
          <w:color w:val="191919"/>
          <w:spacing w:val="-4"/>
          <w:sz w:val="20"/>
          <w:szCs w:val="20"/>
        </w:rPr>
        <w:t>r</w:t>
      </w:r>
      <w:r>
        <w:rPr>
          <w:rFonts w:ascii="Times New Roman" w:hAnsi="Times New Roman"/>
          <w:color w:val="191919"/>
          <w:sz w:val="20"/>
          <w:szCs w:val="20"/>
        </w:rPr>
        <w:t>ges and other mandatory fees upon a student</w:t>
      </w:r>
      <w:r>
        <w:rPr>
          <w:rFonts w:ascii="Times New Roman" w:hAnsi="Times New Roman"/>
          <w:color w:val="191919"/>
          <w:spacing w:val="-11"/>
          <w:sz w:val="20"/>
          <w:szCs w:val="20"/>
        </w:rPr>
        <w:t>’</w:t>
      </w:r>
      <w:r>
        <w:rPr>
          <w:rFonts w:ascii="Times New Roman" w:hAnsi="Times New Roman"/>
          <w:color w:val="191919"/>
          <w:sz w:val="20"/>
          <w:szCs w:val="20"/>
        </w:rPr>
        <w:t>s total withdrawal from the institution. The refund amount for a student withdrawing from the institution shall be based on a pro rate pe</w:t>
      </w:r>
      <w:r>
        <w:rPr>
          <w:rFonts w:ascii="Times New Roman" w:hAnsi="Times New Roman"/>
          <w:color w:val="191919"/>
          <w:spacing w:val="-4"/>
          <w:sz w:val="20"/>
          <w:szCs w:val="20"/>
        </w:rPr>
        <w:t>r</w:t>
      </w:r>
      <w:r>
        <w:rPr>
          <w:rFonts w:ascii="Times New Roman" w:hAnsi="Times New Roman"/>
          <w:color w:val="191919"/>
          <w:sz w:val="20"/>
          <w:szCs w:val="20"/>
        </w:rPr>
        <w:t xml:space="preserve">- </w:t>
      </w:r>
      <w:proofErr w:type="spellStart"/>
      <w:r>
        <w:rPr>
          <w:rFonts w:ascii="Times New Roman" w:hAnsi="Times New Roman"/>
          <w:color w:val="191919"/>
          <w:sz w:val="20"/>
          <w:szCs w:val="20"/>
        </w:rPr>
        <w:t>centage</w:t>
      </w:r>
      <w:proofErr w:type="spellEnd"/>
      <w:r>
        <w:rPr>
          <w:rFonts w:ascii="Times New Roman" w:hAnsi="Times New Roman"/>
          <w:color w:val="191919"/>
          <w:sz w:val="20"/>
          <w:szCs w:val="20"/>
        </w:rPr>
        <w:t xml:space="preserve">, determined by dividing the number of calendar days in the semester that the student com- </w:t>
      </w:r>
      <w:proofErr w:type="spellStart"/>
      <w:r>
        <w:rPr>
          <w:rFonts w:ascii="Times New Roman" w:hAnsi="Times New Roman"/>
          <w:color w:val="191919"/>
          <w:sz w:val="20"/>
          <w:szCs w:val="20"/>
        </w:rPr>
        <w:t>pleted</w:t>
      </w:r>
      <w:proofErr w:type="spellEnd"/>
      <w:r>
        <w:rPr>
          <w:rFonts w:ascii="Times New Roman" w:hAnsi="Times New Roman"/>
          <w:color w:val="191919"/>
          <w:sz w:val="20"/>
          <w:szCs w:val="20"/>
        </w:rPr>
        <w:t xml:space="preserve"> by the total calendar days in the semeste</w:t>
      </w:r>
      <w:r>
        <w:rPr>
          <w:rFonts w:ascii="Times New Roman" w:hAnsi="Times New Roman"/>
          <w:color w:val="191919"/>
          <w:spacing w:val="-11"/>
          <w:sz w:val="20"/>
          <w:szCs w:val="20"/>
        </w:rPr>
        <w:t>r</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z w:val="20"/>
          <w:szCs w:val="20"/>
        </w:rPr>
        <w:t>The total calendar days in a semester will include the weekends but will exclude scheduled breaks of five or more days in which a student was on an approved leave of absence.</w:t>
      </w:r>
    </w:p>
    <w:p w:rsidR="0055783E" w:rsidRDefault="00570030" w:rsidP="0055783E">
      <w:pPr>
        <w:widowControl w:val="0"/>
        <w:autoSpaceDE w:val="0"/>
        <w:autoSpaceDN w:val="0"/>
        <w:adjustRightInd w:val="0"/>
        <w:spacing w:after="0" w:line="250" w:lineRule="auto"/>
        <w:ind w:left="860" w:right="1963" w:firstLine="360"/>
        <w:rPr>
          <w:rFonts w:ascii="Times New Roman" w:hAnsi="Times New Roman"/>
          <w:color w:val="000000"/>
          <w:sz w:val="20"/>
          <w:szCs w:val="20"/>
        </w:rPr>
      </w:pPr>
      <w:r w:rsidRPr="00570030">
        <w:rPr>
          <w:noProof/>
        </w:rPr>
        <w:pict>
          <v:shape id="_x0000_s1722" type="#_x0000_t202" style="position:absolute;left:0;text-align:left;margin-left:522.25pt;margin-top:-110.75pt;width:1in;height:187.4pt;z-index:-251603968;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Pr="00570030">
        <w:rPr>
          <w:noProof/>
        </w:rPr>
        <w:pict>
          <v:shape id="_x0000_s1723" type="#_x0000_t202" style="position:absolute;left:0;text-align:left;margin-left:522.25pt;margin-top:90.5pt;width:1in;height:144.1pt;z-index:-251602944;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student is eligible to retain only the percentage of</w:t>
      </w:r>
      <w:r w:rsidR="0055783E">
        <w:rPr>
          <w:rFonts w:ascii="Times New Roman" w:hAnsi="Times New Roman"/>
          <w:color w:val="191919"/>
          <w:spacing w:val="-4"/>
          <w:sz w:val="20"/>
          <w:szCs w:val="20"/>
        </w:rPr>
        <w:t xml:space="preserve"> </w:t>
      </w:r>
      <w:r w:rsidR="0055783E">
        <w:rPr>
          <w:rFonts w:ascii="Times New Roman" w:hAnsi="Times New Roman"/>
          <w:color w:val="191919"/>
          <w:spacing w:val="-7"/>
          <w:sz w:val="20"/>
          <w:szCs w:val="20"/>
        </w:rPr>
        <w:t>T</w:t>
      </w:r>
      <w:r w:rsidR="0055783E">
        <w:rPr>
          <w:rFonts w:ascii="Times New Roman" w:hAnsi="Times New Roman"/>
          <w:color w:val="191919"/>
          <w:sz w:val="20"/>
          <w:szCs w:val="20"/>
        </w:rPr>
        <w:t>itle IV</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aid disbursed that is equal to the percentage of the enrollment period completed by the student.</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The unearned</w:t>
      </w:r>
      <w:r w:rsidR="0055783E">
        <w:rPr>
          <w:rFonts w:ascii="Times New Roman" w:hAnsi="Times New Roman"/>
          <w:color w:val="191919"/>
          <w:spacing w:val="-4"/>
          <w:sz w:val="20"/>
          <w:szCs w:val="20"/>
        </w:rPr>
        <w:t xml:space="preserve"> </w:t>
      </w:r>
      <w:r w:rsidR="0055783E">
        <w:rPr>
          <w:rFonts w:ascii="Times New Roman" w:hAnsi="Times New Roman"/>
          <w:color w:val="191919"/>
          <w:spacing w:val="-7"/>
          <w:sz w:val="20"/>
          <w:szCs w:val="20"/>
        </w:rPr>
        <w:t>T</w:t>
      </w:r>
      <w:r w:rsidR="0055783E">
        <w:rPr>
          <w:rFonts w:ascii="Times New Roman" w:hAnsi="Times New Roman"/>
          <w:color w:val="191919"/>
          <w:sz w:val="20"/>
          <w:szCs w:val="20"/>
        </w:rPr>
        <w:t>itle IV</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aid must be returned to the appropriate federal aid program(s). Students who withdraw from the institution when the calculated percentage of completion is greater than 60 percent are not entitled to a re- fund of any proportion of institutional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ges, and no</w:t>
      </w:r>
      <w:r w:rsidR="0055783E">
        <w:rPr>
          <w:rFonts w:ascii="Times New Roman" w:hAnsi="Times New Roman"/>
          <w:color w:val="191919"/>
          <w:spacing w:val="-4"/>
          <w:sz w:val="20"/>
          <w:szCs w:val="20"/>
        </w:rPr>
        <w:t xml:space="preserve"> </w:t>
      </w:r>
      <w:r w:rsidR="0055783E">
        <w:rPr>
          <w:rFonts w:ascii="Times New Roman" w:hAnsi="Times New Roman"/>
          <w:color w:val="191919"/>
          <w:spacing w:val="-7"/>
          <w:sz w:val="20"/>
          <w:szCs w:val="20"/>
        </w:rPr>
        <w:t>T</w:t>
      </w:r>
      <w:r w:rsidR="0055783E">
        <w:rPr>
          <w:rFonts w:ascii="Times New Roman" w:hAnsi="Times New Roman"/>
          <w:color w:val="191919"/>
          <w:sz w:val="20"/>
          <w:szCs w:val="20"/>
        </w:rPr>
        <w:t>itle IV</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aid needs to be returned.</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When one withdraws prior to the first day of class, he/she is entitled to a 100 percent refund.</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refund of all tuition and other mandatory fees shall be made in the event of death of a student at any time </w:t>
      </w:r>
      <w:proofErr w:type="spellStart"/>
      <w:r w:rsidR="0055783E">
        <w:rPr>
          <w:rFonts w:ascii="Times New Roman" w:hAnsi="Times New Roman"/>
          <w:color w:val="191919"/>
          <w:sz w:val="20"/>
          <w:szCs w:val="20"/>
        </w:rPr>
        <w:t>du</w:t>
      </w:r>
      <w:r w:rsidR="0055783E">
        <w:rPr>
          <w:rFonts w:ascii="Times New Roman" w:hAnsi="Times New Roman"/>
          <w:color w:val="191919"/>
          <w:spacing w:val="-4"/>
          <w:sz w:val="20"/>
          <w:szCs w:val="20"/>
        </w:rPr>
        <w:t>r</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ing</w:t>
      </w:r>
      <w:proofErr w:type="spellEnd"/>
      <w:r w:rsidR="0055783E">
        <w:rPr>
          <w:rFonts w:ascii="Times New Roman" w:hAnsi="Times New Roman"/>
          <w:color w:val="191919"/>
          <w:sz w:val="20"/>
          <w:szCs w:val="20"/>
        </w:rPr>
        <w:t xml:space="preserve"> the academic yea</w:t>
      </w:r>
      <w:r w:rsidR="0055783E">
        <w:rPr>
          <w:rFonts w:ascii="Times New Roman" w:hAnsi="Times New Roman"/>
          <w:color w:val="191919"/>
          <w:spacing w:val="-11"/>
          <w:sz w:val="20"/>
          <w:szCs w:val="20"/>
        </w:rPr>
        <w:t>r</w:t>
      </w:r>
      <w:r w:rsidR="0055783E">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860" w:right="2101" w:firstLine="360"/>
        <w:rPr>
          <w:rFonts w:ascii="Times New Roman" w:hAnsi="Times New Roman"/>
          <w:color w:val="000000"/>
          <w:sz w:val="20"/>
          <w:szCs w:val="20"/>
        </w:rPr>
      </w:pPr>
      <w:r>
        <w:rPr>
          <w:rFonts w:ascii="Times New Roman" w:hAnsi="Times New Roman"/>
          <w:color w:val="191919"/>
          <w:sz w:val="20"/>
          <w:szCs w:val="20"/>
        </w:rPr>
        <w:t>The student is responsible for returning the unearned</w:t>
      </w:r>
      <w:r>
        <w:rPr>
          <w:rFonts w:ascii="Times New Roman" w:hAnsi="Times New Roman"/>
          <w:color w:val="191919"/>
          <w:spacing w:val="-4"/>
          <w:sz w:val="20"/>
          <w:szCs w:val="20"/>
        </w:rPr>
        <w:t xml:space="preserve"> </w:t>
      </w:r>
      <w:r>
        <w:rPr>
          <w:rFonts w:ascii="Times New Roman" w:hAnsi="Times New Roman"/>
          <w:color w:val="191919"/>
          <w:spacing w:val="-7"/>
          <w:sz w:val="20"/>
          <w:szCs w:val="20"/>
        </w:rPr>
        <w:t>T</w:t>
      </w:r>
      <w:r>
        <w:rPr>
          <w:rFonts w:ascii="Times New Roman" w:hAnsi="Times New Roman"/>
          <w:color w:val="191919"/>
          <w:sz w:val="20"/>
          <w:szCs w:val="20"/>
        </w:rPr>
        <w:t>itle IV</w:t>
      </w:r>
      <w:r>
        <w:rPr>
          <w:rFonts w:ascii="Times New Roman" w:hAnsi="Times New Roman"/>
          <w:color w:val="191919"/>
          <w:spacing w:val="-4"/>
          <w:sz w:val="20"/>
          <w:szCs w:val="20"/>
        </w:rPr>
        <w:t xml:space="preserve"> </w:t>
      </w:r>
      <w:r>
        <w:rPr>
          <w:rFonts w:ascii="Times New Roman" w:hAnsi="Times New Roman"/>
          <w:color w:val="191919"/>
          <w:sz w:val="20"/>
          <w:szCs w:val="20"/>
        </w:rPr>
        <w:t>Program assistance for which the school is not required to return.</w:t>
      </w:r>
      <w:r>
        <w:rPr>
          <w:rFonts w:ascii="Times New Roman" w:hAnsi="Times New Roman"/>
          <w:color w:val="191919"/>
          <w:spacing w:val="-4"/>
          <w:sz w:val="20"/>
          <w:szCs w:val="20"/>
        </w:rPr>
        <w:t xml:space="preserve"> </w:t>
      </w:r>
      <w:r>
        <w:rPr>
          <w:rFonts w:ascii="Times New Roman" w:hAnsi="Times New Roman"/>
          <w:color w:val="191919"/>
          <w:sz w:val="20"/>
          <w:szCs w:val="20"/>
        </w:rPr>
        <w:t>The amount to be returned is the net amount disbursed from each source in the same order required by the school  (Unsubsidized FFEL/Direct Sta</w:t>
      </w:r>
      <w:r>
        <w:rPr>
          <w:rFonts w:ascii="Times New Roman" w:hAnsi="Times New Roman"/>
          <w:color w:val="191919"/>
          <w:spacing w:val="-4"/>
          <w:sz w:val="20"/>
          <w:szCs w:val="20"/>
        </w:rPr>
        <w:t>f</w:t>
      </w:r>
      <w:r>
        <w:rPr>
          <w:rFonts w:ascii="Times New Roman" w:hAnsi="Times New Roman"/>
          <w:color w:val="191919"/>
          <w:sz w:val="20"/>
          <w:szCs w:val="20"/>
        </w:rPr>
        <w:t>ford Loan, Subsidized FFEL/Direct Sta</w:t>
      </w:r>
      <w:r>
        <w:rPr>
          <w:rFonts w:ascii="Times New Roman" w:hAnsi="Times New Roman"/>
          <w:color w:val="191919"/>
          <w:spacing w:val="-4"/>
          <w:sz w:val="20"/>
          <w:szCs w:val="20"/>
        </w:rPr>
        <w:t>f</w:t>
      </w:r>
      <w:r>
        <w:rPr>
          <w:rFonts w:ascii="Times New Roman" w:hAnsi="Times New Roman"/>
          <w:color w:val="191919"/>
          <w:sz w:val="20"/>
          <w:szCs w:val="20"/>
        </w:rPr>
        <w:t>ford Loan, Perkins Loan, FFEL/Direct PLUS, Pell Grant, FSEOG and other</w:t>
      </w:r>
      <w:r>
        <w:rPr>
          <w:rFonts w:ascii="Times New Roman" w:hAnsi="Times New Roman"/>
          <w:color w:val="191919"/>
          <w:spacing w:val="-4"/>
          <w:sz w:val="20"/>
          <w:szCs w:val="20"/>
        </w:rPr>
        <w:t xml:space="preserve"> </w:t>
      </w:r>
      <w:r>
        <w:rPr>
          <w:rFonts w:ascii="Times New Roman" w:hAnsi="Times New Roman"/>
          <w:color w:val="191919"/>
          <w:spacing w:val="-7"/>
          <w:sz w:val="20"/>
          <w:szCs w:val="20"/>
        </w:rPr>
        <w:t>T</w:t>
      </w:r>
      <w:r>
        <w:rPr>
          <w:rFonts w:ascii="Times New Roman" w:hAnsi="Times New Roman"/>
          <w:color w:val="191919"/>
          <w:sz w:val="20"/>
          <w:szCs w:val="20"/>
        </w:rPr>
        <w:t>itle IV</w:t>
      </w:r>
      <w:r>
        <w:rPr>
          <w:rFonts w:ascii="Times New Roman" w:hAnsi="Times New Roman"/>
          <w:color w:val="191919"/>
          <w:spacing w:val="-4"/>
          <w:sz w:val="20"/>
          <w:szCs w:val="20"/>
        </w:rPr>
        <w:t xml:space="preserve"> </w:t>
      </w:r>
      <w:r>
        <w:rPr>
          <w:rFonts w:ascii="Times New Roman" w:hAnsi="Times New Roman"/>
          <w:color w:val="191919"/>
          <w:sz w:val="20"/>
          <w:szCs w:val="20"/>
        </w:rPr>
        <w:t>programs) less the portion returned to the respective source(s) by the school. Loan proceeds are returned in accordance with the terms of the promissory note.</w:t>
      </w:r>
    </w:p>
    <w:p w:rsidR="0055783E" w:rsidRDefault="0055783E" w:rsidP="0055783E">
      <w:pPr>
        <w:widowControl w:val="0"/>
        <w:autoSpaceDE w:val="0"/>
        <w:autoSpaceDN w:val="0"/>
        <w:adjustRightInd w:val="0"/>
        <w:spacing w:after="0" w:line="250" w:lineRule="auto"/>
        <w:ind w:left="860" w:right="2090" w:firstLine="360"/>
        <w:rPr>
          <w:rFonts w:ascii="Times New Roman" w:hAnsi="Times New Roman"/>
          <w:color w:val="000000"/>
          <w:sz w:val="20"/>
          <w:szCs w:val="20"/>
        </w:rPr>
      </w:pPr>
      <w:r>
        <w:rPr>
          <w:rFonts w:ascii="Times New Roman" w:hAnsi="Times New Roman"/>
          <w:color w:val="191919"/>
          <w:sz w:val="20"/>
          <w:szCs w:val="20"/>
        </w:rPr>
        <w:t xml:space="preserve">Any student who wishes to withdraw from the University must secure a withdrawal form from the </w:t>
      </w:r>
      <w:ins w:id="16" w:author="jhawkins" w:date="2011-04-04T17:26:00Z">
        <w:r w:rsidR="00D85CB4">
          <w:rPr>
            <w:rFonts w:ascii="Times New Roman" w:hAnsi="Times New Roman"/>
            <w:color w:val="191919"/>
            <w:sz w:val="20"/>
            <w:szCs w:val="20"/>
          </w:rPr>
          <w:t xml:space="preserve">Office of Academic Services and </w:t>
        </w:r>
      </w:ins>
      <w:r>
        <w:rPr>
          <w:rFonts w:ascii="Times New Roman" w:hAnsi="Times New Roman"/>
          <w:color w:val="191919"/>
          <w:sz w:val="20"/>
          <w:szCs w:val="20"/>
        </w:rPr>
        <w:t>Registra</w:t>
      </w:r>
      <w:r>
        <w:rPr>
          <w:rFonts w:ascii="Times New Roman" w:hAnsi="Times New Roman"/>
          <w:color w:val="191919"/>
          <w:spacing w:val="8"/>
          <w:sz w:val="20"/>
          <w:szCs w:val="20"/>
        </w:rPr>
        <w:t>r</w:t>
      </w:r>
      <w:del w:id="17" w:author="jhawkins" w:date="2011-04-04T17:26:00Z">
        <w:r w:rsidDel="00D85CB4">
          <w:rPr>
            <w:rFonts w:ascii="Times New Roman" w:hAnsi="Times New Roman"/>
            <w:color w:val="191919"/>
            <w:spacing w:val="-11"/>
            <w:sz w:val="20"/>
            <w:szCs w:val="20"/>
          </w:rPr>
          <w:delText>’</w:delText>
        </w:r>
        <w:r w:rsidDel="00D85CB4">
          <w:rPr>
            <w:rFonts w:ascii="Times New Roman" w:hAnsi="Times New Roman"/>
            <w:color w:val="191919"/>
            <w:sz w:val="20"/>
            <w:szCs w:val="20"/>
          </w:rPr>
          <w:delText>s O</w:delText>
        </w:r>
        <w:r w:rsidDel="00D85CB4">
          <w:rPr>
            <w:rFonts w:ascii="Times New Roman" w:hAnsi="Times New Roman"/>
            <w:color w:val="191919"/>
            <w:spacing w:val="-4"/>
            <w:sz w:val="20"/>
            <w:szCs w:val="20"/>
          </w:rPr>
          <w:delText>f</w:delText>
        </w:r>
        <w:r w:rsidDel="00D85CB4">
          <w:rPr>
            <w:rFonts w:ascii="Times New Roman" w:hAnsi="Times New Roman"/>
            <w:color w:val="191919"/>
            <w:sz w:val="20"/>
            <w:szCs w:val="20"/>
          </w:rPr>
          <w:delText>fice</w:delText>
        </w:r>
      </w:del>
      <w:r>
        <w:rPr>
          <w:rFonts w:ascii="Times New Roman" w:hAnsi="Times New Roman"/>
          <w:color w:val="191919"/>
          <w:sz w:val="20"/>
          <w:szCs w:val="20"/>
        </w:rPr>
        <w:t xml:space="preserve">, complete it and have it approved by the </w:t>
      </w:r>
      <w:ins w:id="18" w:author="jhawkins" w:date="2011-04-04T17:26:00Z">
        <w:r w:rsidR="00D85CB4">
          <w:rPr>
            <w:rFonts w:ascii="Times New Roman" w:hAnsi="Times New Roman"/>
            <w:color w:val="191919"/>
            <w:sz w:val="20"/>
            <w:szCs w:val="20"/>
          </w:rPr>
          <w:t xml:space="preserve">Office of Academic Services and </w:t>
        </w:r>
      </w:ins>
      <w:r>
        <w:rPr>
          <w:rFonts w:ascii="Times New Roman" w:hAnsi="Times New Roman"/>
          <w:color w:val="191919"/>
          <w:sz w:val="20"/>
          <w:szCs w:val="20"/>
        </w:rPr>
        <w:t>Registra</w:t>
      </w:r>
      <w:r>
        <w:rPr>
          <w:rFonts w:ascii="Times New Roman" w:hAnsi="Times New Roman"/>
          <w:color w:val="191919"/>
          <w:spacing w:val="-8"/>
          <w:sz w:val="20"/>
          <w:szCs w:val="20"/>
        </w:rPr>
        <w:t>r</w:t>
      </w:r>
      <w:r>
        <w:rPr>
          <w:rFonts w:ascii="Times New Roman" w:hAnsi="Times New Roman"/>
          <w:color w:val="191919"/>
          <w:sz w:val="20"/>
          <w:szCs w:val="20"/>
        </w:rPr>
        <w:t xml:space="preserve">, Director of </w:t>
      </w:r>
      <w:proofErr w:type="spellStart"/>
      <w:r>
        <w:rPr>
          <w:rFonts w:ascii="Times New Roman" w:hAnsi="Times New Roman"/>
          <w:color w:val="191919"/>
          <w:sz w:val="20"/>
          <w:szCs w:val="20"/>
        </w:rPr>
        <w:t>Finan</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cial</w:t>
      </w:r>
      <w:proofErr w:type="spellEnd"/>
      <w:r>
        <w:rPr>
          <w:rFonts w:ascii="Times New Roman" w:hAnsi="Times New Roman"/>
          <w:color w:val="191919"/>
          <w:sz w:val="20"/>
          <w:szCs w:val="20"/>
        </w:rPr>
        <w:t xml:space="preserve"> Operations,</w:t>
      </w:r>
      <w:r>
        <w:rPr>
          <w:rFonts w:ascii="Times New Roman" w:hAnsi="Times New Roman"/>
          <w:color w:val="191919"/>
          <w:spacing w:val="-4"/>
          <w:sz w:val="20"/>
          <w:szCs w:val="20"/>
        </w:rPr>
        <w:t xml:space="preserve"> </w:t>
      </w:r>
      <w:r>
        <w:rPr>
          <w:rFonts w:ascii="Times New Roman" w:hAnsi="Times New Roman"/>
          <w:color w:val="191919"/>
          <w:spacing w:val="-12"/>
          <w:sz w:val="20"/>
          <w:szCs w:val="20"/>
        </w:rPr>
        <w:t>V</w:t>
      </w:r>
      <w:r>
        <w:rPr>
          <w:rFonts w:ascii="Times New Roman" w:hAnsi="Times New Roman"/>
          <w:color w:val="191919"/>
          <w:sz w:val="20"/>
          <w:szCs w:val="20"/>
        </w:rPr>
        <w:t>ice President for Student</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and Director of Financial</w:t>
      </w:r>
      <w:r>
        <w:rPr>
          <w:rFonts w:ascii="Times New Roman" w:hAnsi="Times New Roman"/>
          <w:color w:val="191919"/>
          <w:spacing w:val="-11"/>
          <w:sz w:val="20"/>
          <w:szCs w:val="20"/>
        </w:rPr>
        <w:t xml:space="preserve"> </w:t>
      </w:r>
      <w:r>
        <w:rPr>
          <w:rFonts w:ascii="Times New Roman" w:hAnsi="Times New Roman"/>
          <w:color w:val="191919"/>
          <w:sz w:val="20"/>
          <w:szCs w:val="20"/>
        </w:rPr>
        <w:t>Aid.</w:t>
      </w:r>
      <w:r>
        <w:rPr>
          <w:rFonts w:ascii="Times New Roman" w:hAnsi="Times New Roman"/>
          <w:color w:val="191919"/>
          <w:spacing w:val="-4"/>
          <w:sz w:val="20"/>
          <w:szCs w:val="20"/>
        </w:rPr>
        <w:t xml:space="preserve"> </w:t>
      </w:r>
      <w:r>
        <w:rPr>
          <w:rFonts w:ascii="Times New Roman" w:hAnsi="Times New Roman"/>
          <w:color w:val="191919"/>
          <w:sz w:val="20"/>
          <w:szCs w:val="20"/>
        </w:rPr>
        <w:t>The student</w:t>
      </w:r>
    </w:p>
    <w:p w:rsidR="0055783E" w:rsidRDefault="0055783E" w:rsidP="0055783E">
      <w:pPr>
        <w:widowControl w:val="0"/>
        <w:autoSpaceDE w:val="0"/>
        <w:autoSpaceDN w:val="0"/>
        <w:adjustRightInd w:val="0"/>
        <w:spacing w:after="0" w:line="250" w:lineRule="auto"/>
        <w:ind w:left="860" w:right="2007"/>
        <w:rPr>
          <w:rFonts w:ascii="Times New Roman" w:hAnsi="Times New Roman"/>
          <w:color w:val="000000"/>
          <w:sz w:val="20"/>
          <w:szCs w:val="20"/>
        </w:rPr>
      </w:pPr>
      <w:proofErr w:type="gramStart"/>
      <w:r>
        <w:rPr>
          <w:rFonts w:ascii="Times New Roman" w:hAnsi="Times New Roman"/>
          <w:color w:val="191919"/>
          <w:sz w:val="20"/>
          <w:szCs w:val="20"/>
        </w:rPr>
        <w:t>must</w:t>
      </w:r>
      <w:proofErr w:type="gramEnd"/>
      <w:r>
        <w:rPr>
          <w:rFonts w:ascii="Times New Roman" w:hAnsi="Times New Roman"/>
          <w:color w:val="191919"/>
          <w:sz w:val="20"/>
          <w:szCs w:val="20"/>
        </w:rPr>
        <w:t xml:space="preserve"> file a copy in each o</w:t>
      </w:r>
      <w:r>
        <w:rPr>
          <w:rFonts w:ascii="Times New Roman" w:hAnsi="Times New Roman"/>
          <w:color w:val="191919"/>
          <w:spacing w:val="-4"/>
          <w:sz w:val="20"/>
          <w:szCs w:val="20"/>
        </w:rPr>
        <w:t>f</w:t>
      </w:r>
      <w:r>
        <w:rPr>
          <w:rFonts w:ascii="Times New Roman" w:hAnsi="Times New Roman"/>
          <w:color w:val="191919"/>
          <w:sz w:val="20"/>
          <w:szCs w:val="20"/>
        </w:rPr>
        <w:t>fice and will then be eligible for a refund of fees in accordance with the above polic</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Non -Refundable Fees</w:t>
      </w:r>
    </w:p>
    <w:p w:rsidR="0055783E" w:rsidRDefault="0055783E" w:rsidP="0055783E">
      <w:pPr>
        <w:widowControl w:val="0"/>
        <w:autoSpaceDE w:val="0"/>
        <w:autoSpaceDN w:val="0"/>
        <w:adjustRightInd w:val="0"/>
        <w:spacing w:before="10" w:after="0" w:line="250" w:lineRule="auto"/>
        <w:ind w:left="1220" w:right="6353"/>
        <w:rPr>
          <w:rFonts w:ascii="Times New Roman" w:hAnsi="Times New Roman"/>
          <w:color w:val="000000"/>
          <w:sz w:val="20"/>
          <w:szCs w:val="20"/>
        </w:rPr>
      </w:pPr>
      <w:r>
        <w:rPr>
          <w:rFonts w:ascii="Times New Roman" w:hAnsi="Times New Roman"/>
          <w:color w:val="191919"/>
          <w:sz w:val="20"/>
          <w:szCs w:val="20"/>
        </w:rPr>
        <w:t>The following fees are non-refundable: Admission Fee</w:t>
      </w:r>
    </w:p>
    <w:p w:rsidR="0055783E" w:rsidRDefault="0055783E" w:rsidP="0055783E">
      <w:pPr>
        <w:widowControl w:val="0"/>
        <w:autoSpaceDE w:val="0"/>
        <w:autoSpaceDN w:val="0"/>
        <w:adjustRightInd w:val="0"/>
        <w:spacing w:after="0" w:line="250" w:lineRule="auto"/>
        <w:ind w:left="1220" w:right="8247"/>
        <w:rPr>
          <w:rFonts w:ascii="Times New Roman" w:hAnsi="Times New Roman"/>
          <w:color w:val="000000"/>
          <w:sz w:val="20"/>
          <w:szCs w:val="20"/>
        </w:rPr>
      </w:pPr>
      <w:r>
        <w:rPr>
          <w:rFonts w:ascii="Times New Roman" w:hAnsi="Times New Roman"/>
          <w:color w:val="191919"/>
          <w:sz w:val="20"/>
          <w:szCs w:val="20"/>
        </w:rPr>
        <w:t>Graduation Fee Music Fee Parking Fee</w:t>
      </w:r>
    </w:p>
    <w:p w:rsidR="0055783E" w:rsidRDefault="0055783E" w:rsidP="0055783E">
      <w:pPr>
        <w:widowControl w:val="0"/>
        <w:autoSpaceDE w:val="0"/>
        <w:autoSpaceDN w:val="0"/>
        <w:adjustRightInd w:val="0"/>
        <w:spacing w:after="0" w:line="250" w:lineRule="auto"/>
        <w:ind w:left="1220" w:right="2282"/>
        <w:rPr>
          <w:rFonts w:ascii="Times New Roman" w:hAnsi="Times New Roman"/>
          <w:color w:val="000000"/>
          <w:sz w:val="20"/>
          <w:szCs w:val="20"/>
        </w:rPr>
      </w:pPr>
      <w:r>
        <w:rPr>
          <w:rFonts w:ascii="Times New Roman" w:hAnsi="Times New Roman"/>
          <w:color w:val="191919"/>
          <w:sz w:val="20"/>
          <w:szCs w:val="20"/>
        </w:rPr>
        <w:t>Dormitory Deposits are refundable after four years or upon graduation, minus any applied cha</w:t>
      </w:r>
      <w:r>
        <w:rPr>
          <w:rFonts w:ascii="Times New Roman" w:hAnsi="Times New Roman"/>
          <w:color w:val="191919"/>
          <w:spacing w:val="-4"/>
          <w:sz w:val="20"/>
          <w:szCs w:val="20"/>
        </w:rPr>
        <w:t>r</w:t>
      </w:r>
      <w:r>
        <w:rPr>
          <w:rFonts w:ascii="Times New Roman" w:hAnsi="Times New Roman"/>
          <w:color w:val="191919"/>
          <w:sz w:val="20"/>
          <w:szCs w:val="20"/>
        </w:rPr>
        <w:t>ges such as dormitory damage.</w:t>
      </w:r>
    </w:p>
    <w:p w:rsidR="0055783E" w:rsidRDefault="0055783E" w:rsidP="0055783E">
      <w:pPr>
        <w:widowControl w:val="0"/>
        <w:autoSpaceDE w:val="0"/>
        <w:autoSpaceDN w:val="0"/>
        <w:adjustRightInd w:val="0"/>
        <w:spacing w:after="0" w:line="240" w:lineRule="auto"/>
        <w:ind w:left="1220"/>
        <w:rPr>
          <w:rFonts w:ascii="Times New Roman" w:hAnsi="Times New Roman"/>
          <w:color w:val="000000"/>
          <w:sz w:val="20"/>
          <w:szCs w:val="20"/>
        </w:rPr>
      </w:pPr>
      <w:r>
        <w:rPr>
          <w:rFonts w:ascii="Times New Roman" w:hAnsi="Times New Roman"/>
          <w:color w:val="191919"/>
          <w:sz w:val="20"/>
          <w:szCs w:val="20"/>
        </w:rPr>
        <w:t>Application Processing Fee</w:t>
      </w:r>
    </w:p>
    <w:p w:rsidR="0055783E" w:rsidRDefault="0055783E" w:rsidP="0055783E">
      <w:pPr>
        <w:widowControl w:val="0"/>
        <w:autoSpaceDE w:val="0"/>
        <w:autoSpaceDN w:val="0"/>
        <w:adjustRightInd w:val="0"/>
        <w:spacing w:before="10" w:after="0" w:line="250" w:lineRule="auto"/>
        <w:ind w:left="860" w:right="1984" w:firstLine="360"/>
        <w:rPr>
          <w:rFonts w:ascii="Times New Roman" w:hAnsi="Times New Roman"/>
          <w:color w:val="000000"/>
          <w:sz w:val="20"/>
          <w:szCs w:val="20"/>
        </w:rPr>
      </w:pPr>
      <w:r>
        <w:rPr>
          <w:rFonts w:ascii="Times New Roman" w:hAnsi="Times New Roman"/>
          <w:color w:val="191919"/>
          <w:sz w:val="20"/>
          <w:szCs w:val="20"/>
        </w:rPr>
        <w:t xml:space="preserve">Upon application to a graduate program or for certification, an applicant to the Graduate School must submit a non-refundable application fee of twenty dollars ($20). </w:t>
      </w:r>
      <w:r>
        <w:rPr>
          <w:rFonts w:ascii="Times New Roman" w:hAnsi="Times New Roman"/>
          <w:color w:val="191919"/>
          <w:spacing w:val="46"/>
          <w:sz w:val="20"/>
          <w:szCs w:val="20"/>
        </w:rPr>
        <w:t xml:space="preserve"> </w:t>
      </w:r>
      <w:r>
        <w:rPr>
          <w:rFonts w:ascii="Times New Roman" w:hAnsi="Times New Roman"/>
          <w:color w:val="191919"/>
          <w:sz w:val="20"/>
          <w:szCs w:val="20"/>
        </w:rPr>
        <w:t>The application fee does not apply toward registration fees.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Graduation Fee</w:t>
      </w:r>
    </w:p>
    <w:p w:rsidR="0055783E" w:rsidRDefault="0055783E" w:rsidP="0055783E">
      <w:pPr>
        <w:widowControl w:val="0"/>
        <w:autoSpaceDE w:val="0"/>
        <w:autoSpaceDN w:val="0"/>
        <w:adjustRightInd w:val="0"/>
        <w:spacing w:before="10" w:after="0" w:line="250" w:lineRule="auto"/>
        <w:ind w:left="860" w:right="1950" w:firstLine="360"/>
        <w:rPr>
          <w:rFonts w:ascii="Times New Roman" w:hAnsi="Times New Roman"/>
          <w:color w:val="000000"/>
          <w:sz w:val="20"/>
          <w:szCs w:val="20"/>
        </w:rPr>
      </w:pPr>
      <w:r>
        <w:rPr>
          <w:rFonts w:ascii="Times New Roman" w:hAnsi="Times New Roman"/>
          <w:color w:val="191919"/>
          <w:sz w:val="20"/>
          <w:szCs w:val="20"/>
        </w:rPr>
        <w:t>All candidates for graduation must file a formal application for graduation ONE SEMESTER IN</w:t>
      </w:r>
      <w:r>
        <w:rPr>
          <w:rFonts w:ascii="Times New Roman" w:hAnsi="Times New Roman"/>
          <w:color w:val="191919"/>
          <w:spacing w:val="-11"/>
          <w:sz w:val="20"/>
          <w:szCs w:val="20"/>
        </w:rPr>
        <w:t xml:space="preserve"> </w:t>
      </w:r>
      <w:r>
        <w:rPr>
          <w:rFonts w:ascii="Times New Roman" w:hAnsi="Times New Roman"/>
          <w:color w:val="191919"/>
          <w:sz w:val="20"/>
          <w:szCs w:val="20"/>
        </w:rPr>
        <w:t>AD</w:t>
      </w:r>
      <w:r>
        <w:rPr>
          <w:rFonts w:ascii="Times New Roman" w:hAnsi="Times New Roman"/>
          <w:color w:val="191919"/>
          <w:spacing w:val="-26"/>
          <w:sz w:val="20"/>
          <w:szCs w:val="20"/>
        </w:rPr>
        <w:t>V</w:t>
      </w:r>
      <w:r>
        <w:rPr>
          <w:rFonts w:ascii="Times New Roman" w:hAnsi="Times New Roman"/>
          <w:color w:val="191919"/>
          <w:sz w:val="20"/>
          <w:szCs w:val="20"/>
        </w:rPr>
        <w:t>ANCE OF</w:t>
      </w:r>
      <w:r>
        <w:rPr>
          <w:rFonts w:ascii="Times New Roman" w:hAnsi="Times New Roman"/>
          <w:color w:val="191919"/>
          <w:spacing w:val="-4"/>
          <w:sz w:val="20"/>
          <w:szCs w:val="20"/>
        </w:rPr>
        <w:t xml:space="preserve"> </w:t>
      </w:r>
      <w:r>
        <w:rPr>
          <w:rFonts w:ascii="Times New Roman" w:hAnsi="Times New Roman"/>
          <w:color w:val="191919"/>
          <w:sz w:val="20"/>
          <w:szCs w:val="20"/>
        </w:rPr>
        <w:t>THEIR EXPECTED COMPLETION D</w:t>
      </w:r>
      <w:r>
        <w:rPr>
          <w:rFonts w:ascii="Times New Roman" w:hAnsi="Times New Roman"/>
          <w:color w:val="191919"/>
          <w:spacing w:val="-22"/>
          <w:sz w:val="20"/>
          <w:szCs w:val="20"/>
        </w:rPr>
        <w:t>A</w:t>
      </w:r>
      <w:r>
        <w:rPr>
          <w:rFonts w:ascii="Times New Roman" w:hAnsi="Times New Roman"/>
          <w:color w:val="191919"/>
          <w:sz w:val="20"/>
          <w:szCs w:val="20"/>
        </w:rPr>
        <w:t>TE.   Graduation fees are subject to change each yea</w:t>
      </w:r>
      <w:r>
        <w:rPr>
          <w:rFonts w:ascii="Times New Roman" w:hAnsi="Times New Roman"/>
          <w:color w:val="191919"/>
          <w:spacing w:val="-11"/>
          <w:sz w:val="20"/>
          <w:szCs w:val="20"/>
        </w:rPr>
        <w:t>r</w:t>
      </w:r>
      <w:r>
        <w:rPr>
          <w:rFonts w:ascii="Times New Roman" w:hAnsi="Times New Roman"/>
          <w:color w:val="191919"/>
          <w:sz w:val="20"/>
          <w:szCs w:val="20"/>
        </w:rPr>
        <w:t>. Information about current fees can be obtained from the O</w:t>
      </w:r>
      <w:r>
        <w:rPr>
          <w:rFonts w:ascii="Times New Roman" w:hAnsi="Times New Roman"/>
          <w:color w:val="191919"/>
          <w:spacing w:val="-4"/>
          <w:sz w:val="20"/>
          <w:szCs w:val="20"/>
        </w:rPr>
        <w:t>f</w:t>
      </w:r>
      <w:r>
        <w:rPr>
          <w:rFonts w:ascii="Times New Roman" w:hAnsi="Times New Roman"/>
          <w:color w:val="191919"/>
          <w:sz w:val="20"/>
          <w:szCs w:val="20"/>
        </w:rPr>
        <w:t>fice of Fiscal</w:t>
      </w:r>
      <w:r>
        <w:rPr>
          <w:rFonts w:ascii="Times New Roman" w:hAnsi="Times New Roman"/>
          <w:color w:val="191919"/>
          <w:spacing w:val="-11"/>
          <w:sz w:val="20"/>
          <w:szCs w:val="20"/>
        </w:rPr>
        <w:t xml:space="preserve"> </w:t>
      </w:r>
      <w:r>
        <w:rPr>
          <w:rFonts w:ascii="Times New Roman" w:hAnsi="Times New Roman"/>
          <w:color w:val="191919"/>
          <w:sz w:val="20"/>
          <w:szCs w:val="20"/>
        </w:rPr>
        <w:t>A</w:t>
      </w:r>
      <w:r>
        <w:rPr>
          <w:rFonts w:ascii="Times New Roman" w:hAnsi="Times New Roman"/>
          <w:color w:val="191919"/>
          <w:spacing w:val="-4"/>
          <w:sz w:val="20"/>
          <w:szCs w:val="20"/>
        </w:rPr>
        <w:t>f</w:t>
      </w:r>
      <w:r>
        <w:rPr>
          <w:rFonts w:ascii="Times New Roman" w:hAnsi="Times New Roman"/>
          <w:color w:val="191919"/>
          <w:sz w:val="20"/>
          <w:szCs w:val="20"/>
        </w:rPr>
        <w:t>fairs, Academic Building, Room 284, or from the Graduate School O</w:t>
      </w:r>
      <w:r>
        <w:rPr>
          <w:rFonts w:ascii="Times New Roman" w:hAnsi="Times New Roman"/>
          <w:color w:val="191919"/>
          <w:spacing w:val="-4"/>
          <w:sz w:val="20"/>
          <w:szCs w:val="20"/>
        </w:rPr>
        <w:t>f</w:t>
      </w:r>
      <w:r>
        <w:rPr>
          <w:rFonts w:ascii="Times New Roman" w:hAnsi="Times New Roman"/>
          <w:color w:val="191919"/>
          <w:sz w:val="20"/>
          <w:szCs w:val="20"/>
        </w:rPr>
        <w:t>fice, 192</w:t>
      </w:r>
      <w:r>
        <w:rPr>
          <w:rFonts w:ascii="Times New Roman" w:hAnsi="Times New Roman"/>
          <w:color w:val="191919"/>
          <w:spacing w:val="-11"/>
          <w:sz w:val="20"/>
          <w:szCs w:val="20"/>
        </w:rPr>
        <w:t xml:space="preserve"> </w:t>
      </w:r>
      <w:r>
        <w:rPr>
          <w:rFonts w:ascii="Times New Roman" w:hAnsi="Times New Roman"/>
          <w:color w:val="191919"/>
          <w:sz w:val="20"/>
          <w:szCs w:val="20"/>
        </w:rPr>
        <w:t>ACAD Building.</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Matriculation Fee</w:t>
      </w:r>
    </w:p>
    <w:p w:rsidR="0055783E" w:rsidRDefault="00570030" w:rsidP="0055783E">
      <w:pPr>
        <w:widowControl w:val="0"/>
        <w:autoSpaceDE w:val="0"/>
        <w:autoSpaceDN w:val="0"/>
        <w:adjustRightInd w:val="0"/>
        <w:spacing w:before="10" w:after="0" w:line="250" w:lineRule="auto"/>
        <w:ind w:left="860" w:right="2026" w:firstLine="360"/>
        <w:rPr>
          <w:rFonts w:ascii="Times New Roman" w:hAnsi="Times New Roman"/>
          <w:color w:val="000000"/>
          <w:sz w:val="20"/>
          <w:szCs w:val="20"/>
        </w:rPr>
      </w:pPr>
      <w:r w:rsidRPr="00570030">
        <w:rPr>
          <w:noProof/>
        </w:rPr>
        <w:pict>
          <v:shape id="_x0000_s1724" type="#_x0000_t202" style="position:absolute;left:0;text-align:left;margin-left:522.25pt;margin-top:-227.6pt;width:1in;height:285.55pt;z-index:-251601920;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The tuition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 is $</w:t>
      </w:r>
      <w:r w:rsidR="0055783E">
        <w:rPr>
          <w:rFonts w:ascii="Times New Roman" w:hAnsi="Times New Roman"/>
          <w:color w:val="191919"/>
          <w:spacing w:val="-7"/>
          <w:sz w:val="20"/>
          <w:szCs w:val="20"/>
        </w:rPr>
        <w:t>11</w:t>
      </w:r>
      <w:r w:rsidR="0055783E">
        <w:rPr>
          <w:rFonts w:ascii="Times New Roman" w:hAnsi="Times New Roman"/>
          <w:color w:val="191919"/>
          <w:sz w:val="20"/>
          <w:szCs w:val="20"/>
        </w:rPr>
        <w:t xml:space="preserve">1 per semester hour of credit. </w:t>
      </w:r>
      <w:r w:rsidR="0055783E">
        <w:rPr>
          <w:rFonts w:ascii="Times New Roman" w:hAnsi="Times New Roman"/>
          <w:color w:val="191919"/>
          <w:spacing w:val="47"/>
          <w:sz w:val="20"/>
          <w:szCs w:val="20"/>
        </w:rPr>
        <w:t xml:space="preserve"> </w:t>
      </w:r>
      <w:r w:rsidR="0055783E">
        <w:rPr>
          <w:rFonts w:ascii="Times New Roman" w:hAnsi="Times New Roman"/>
          <w:color w:val="191919"/>
          <w:sz w:val="20"/>
          <w:szCs w:val="20"/>
        </w:rPr>
        <w:t>The cost to audit a course is the same as that for credit.</w:t>
      </w:r>
    </w:p>
    <w:p w:rsidR="0055783E" w:rsidRDefault="0055783E" w:rsidP="0055783E">
      <w:pPr>
        <w:widowControl w:val="0"/>
        <w:autoSpaceDE w:val="0"/>
        <w:autoSpaceDN w:val="0"/>
        <w:adjustRightInd w:val="0"/>
        <w:spacing w:before="10" w:after="0" w:line="250" w:lineRule="auto"/>
        <w:ind w:left="860" w:right="2026" w:firstLine="360"/>
        <w:rPr>
          <w:rFonts w:ascii="Times New Roman" w:hAnsi="Times New Roman"/>
          <w:color w:val="000000"/>
          <w:sz w:val="20"/>
          <w:szCs w:val="20"/>
        </w:rPr>
        <w:sectPr w:rsidR="0055783E">
          <w:footerReference w:type="even" r:id="rId17"/>
          <w:footerReference w:type="default" r:id="rId18"/>
          <w:pgSz w:w="12240" w:h="15840"/>
          <w:pgMar w:top="240" w:right="200" w:bottom="280" w:left="1300" w:header="0" w:footer="1002" w:gutter="0"/>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4" w:after="0" w:line="140" w:lineRule="exact"/>
              <w:rPr>
                <w:rFonts w:ascii="Times New Roman" w:hAnsi="Times New Roman"/>
                <w:sz w:val="14"/>
                <w:szCs w:val="14"/>
              </w:rPr>
            </w:pPr>
          </w:p>
          <w:p w:rsidR="0055783E" w:rsidRPr="00FA7AC7" w:rsidRDefault="0055783E" w:rsidP="00F319A1">
            <w:pPr>
              <w:widowControl w:val="0"/>
              <w:autoSpaceDE w:val="0"/>
              <w:autoSpaceDN w:val="0"/>
              <w:adjustRightInd w:val="0"/>
              <w:spacing w:after="0" w:line="240" w:lineRule="auto"/>
              <w:ind w:left="183"/>
              <w:rPr>
                <w:rFonts w:ascii="Times New Roman" w:hAnsi="Times New Roman"/>
                <w:sz w:val="24"/>
                <w:szCs w:val="24"/>
              </w:rPr>
            </w:pPr>
            <w:r w:rsidRPr="00FA7AC7">
              <w:rPr>
                <w:rFonts w:ascii="Times New Roman" w:hAnsi="Times New Roman"/>
                <w:b/>
                <w:bCs/>
                <w:color w:val="191919"/>
                <w:sz w:val="34"/>
                <w:szCs w:val="34"/>
              </w:rPr>
              <w:t>F</w:t>
            </w:r>
            <w:r w:rsidRPr="00FA7AC7">
              <w:rPr>
                <w:rFonts w:ascii="Times New Roman" w:hAnsi="Times New Roman"/>
                <w:b/>
                <w:bCs/>
                <w:color w:val="191919"/>
                <w:sz w:val="25"/>
                <w:szCs w:val="25"/>
              </w:rPr>
              <w:t>INANCIAL</w:t>
            </w:r>
            <w:r w:rsidRPr="00FA7AC7">
              <w:rPr>
                <w:rFonts w:ascii="Times New Roman" w:hAnsi="Times New Roman"/>
                <w:b/>
                <w:bCs/>
                <w:color w:val="191919"/>
                <w:spacing w:val="33"/>
                <w:sz w:val="25"/>
                <w:szCs w:val="25"/>
              </w:rPr>
              <w:t xml:space="preserve"> </w:t>
            </w:r>
            <w:r w:rsidRPr="00FA7AC7">
              <w:rPr>
                <w:rFonts w:ascii="Times New Roman" w:hAnsi="Times New Roman"/>
                <w:b/>
                <w:bCs/>
                <w:color w:val="191919"/>
                <w:sz w:val="34"/>
                <w:szCs w:val="34"/>
              </w:rPr>
              <w:t>I</w:t>
            </w:r>
            <w:r w:rsidRPr="00FA7AC7">
              <w:rPr>
                <w:rFonts w:ascii="Times New Roman" w:hAnsi="Times New Roman"/>
                <w:b/>
                <w:bCs/>
                <w:color w:val="191919"/>
                <w:w w:val="102"/>
                <w:sz w:val="25"/>
                <w:szCs w:val="25"/>
              </w:rPr>
              <w:t>NFORM</w:t>
            </w:r>
            <w:r w:rsidRPr="00FA7AC7">
              <w:rPr>
                <w:rFonts w:ascii="Times New Roman" w:hAnsi="Times New Roman"/>
                <w:b/>
                <w:bCs/>
                <w:color w:val="191919"/>
                <w:spacing w:val="-19"/>
                <w:w w:val="102"/>
                <w:sz w:val="25"/>
                <w:szCs w:val="25"/>
              </w:rPr>
              <w:t>A</w:t>
            </w:r>
            <w:r w:rsidRPr="00FA7AC7">
              <w:rPr>
                <w:rFonts w:ascii="Times New Roman" w:hAnsi="Times New Roman"/>
                <w:b/>
                <w:bCs/>
                <w:color w:val="191919"/>
                <w:w w:val="102"/>
                <w:sz w:val="25"/>
                <w:szCs w:val="25"/>
              </w:rPr>
              <w:t>TION</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7"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7" w:after="0" w:line="240" w:lineRule="auto"/>
        <w:ind w:left="1925"/>
        <w:rPr>
          <w:rFonts w:ascii="Times New Roman" w:hAnsi="Times New Roman"/>
          <w:color w:val="000000"/>
          <w:sz w:val="20"/>
          <w:szCs w:val="20"/>
        </w:rPr>
      </w:pPr>
      <w:r w:rsidRPr="00570030">
        <w:rPr>
          <w:noProof/>
        </w:rPr>
        <w:pict>
          <v:group id="_x0000_s1725" style="position:absolute;left:0;text-align:left;margin-left:265.6pt;margin-top:-54.1pt;width:31.2pt;height:31.05pt;z-index:-251600896;mso-position-horizontal-relative:page" coordorigin="5312,-1082" coordsize="624,621" o:allowincell="f">
            <v:rect id="_x0000_s1726" style="position:absolute;left:5317;top:-1077;width:613;height:610" o:allowincell="f" stroked="f">
              <v:path arrowok="t"/>
            </v:rect>
            <v:rect id="_x0000_s1727" style="position:absolute;left:5317;top:-1077;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b/>
          <w:bCs/>
          <w:color w:val="191919"/>
          <w:sz w:val="20"/>
          <w:szCs w:val="20"/>
        </w:rPr>
        <w:t>Student Motor</w:t>
      </w:r>
      <w:r w:rsidR="0055783E">
        <w:rPr>
          <w:rFonts w:ascii="Times New Roman" w:hAnsi="Times New Roman"/>
          <w:b/>
          <w:bCs/>
          <w:color w:val="191919"/>
          <w:spacing w:val="-7"/>
          <w:sz w:val="20"/>
          <w:szCs w:val="20"/>
        </w:rPr>
        <w:t xml:space="preserve"> </w:t>
      </w:r>
      <w:r w:rsidR="0055783E">
        <w:rPr>
          <w:rFonts w:ascii="Times New Roman" w:hAnsi="Times New Roman"/>
          <w:b/>
          <w:bCs/>
          <w:color w:val="191919"/>
          <w:spacing w:val="-18"/>
          <w:sz w:val="20"/>
          <w:szCs w:val="20"/>
        </w:rPr>
        <w:t>V</w:t>
      </w:r>
      <w:r w:rsidR="0055783E">
        <w:rPr>
          <w:rFonts w:ascii="Times New Roman" w:hAnsi="Times New Roman"/>
          <w:b/>
          <w:bCs/>
          <w:color w:val="191919"/>
          <w:sz w:val="20"/>
          <w:szCs w:val="20"/>
        </w:rPr>
        <w:t>ehicle Parking Fee</w:t>
      </w:r>
    </w:p>
    <w:p w:rsidR="0055783E" w:rsidRDefault="0055783E" w:rsidP="0055783E">
      <w:pPr>
        <w:widowControl w:val="0"/>
        <w:autoSpaceDE w:val="0"/>
        <w:autoSpaceDN w:val="0"/>
        <w:adjustRightInd w:val="0"/>
        <w:spacing w:before="10" w:after="0" w:line="250" w:lineRule="auto"/>
        <w:ind w:left="1925" w:right="935" w:firstLine="360"/>
        <w:rPr>
          <w:rFonts w:ascii="Times New Roman" w:hAnsi="Times New Roman"/>
          <w:color w:val="000000"/>
          <w:sz w:val="20"/>
          <w:szCs w:val="20"/>
        </w:rPr>
      </w:pPr>
      <w:r>
        <w:rPr>
          <w:rFonts w:ascii="Times New Roman" w:hAnsi="Times New Roman"/>
          <w:color w:val="191919"/>
          <w:sz w:val="20"/>
          <w:szCs w:val="20"/>
        </w:rPr>
        <w:t>All motor vehicles operated on the campus must be registered with the O</w:t>
      </w:r>
      <w:r>
        <w:rPr>
          <w:rFonts w:ascii="Times New Roman" w:hAnsi="Times New Roman"/>
          <w:color w:val="191919"/>
          <w:spacing w:val="-4"/>
          <w:sz w:val="20"/>
          <w:szCs w:val="20"/>
        </w:rPr>
        <w:t>f</w:t>
      </w:r>
      <w:r>
        <w:rPr>
          <w:rFonts w:ascii="Times New Roman" w:hAnsi="Times New Roman"/>
          <w:color w:val="191919"/>
          <w:sz w:val="20"/>
          <w:szCs w:val="20"/>
        </w:rPr>
        <w:t>fice of Public Safet</w:t>
      </w:r>
      <w:r>
        <w:rPr>
          <w:rFonts w:ascii="Times New Roman" w:hAnsi="Times New Roman"/>
          <w:color w:val="191919"/>
          <w:spacing w:val="-13"/>
          <w:sz w:val="20"/>
          <w:szCs w:val="20"/>
        </w:rPr>
        <w:t>y</w:t>
      </w:r>
      <w:r>
        <w:rPr>
          <w:rFonts w:ascii="Times New Roman" w:hAnsi="Times New Roman"/>
          <w:color w:val="191919"/>
          <w:sz w:val="20"/>
          <w:szCs w:val="20"/>
        </w:rPr>
        <w:t xml:space="preserve">. </w:t>
      </w:r>
      <w:r>
        <w:rPr>
          <w:rFonts w:ascii="Times New Roman" w:hAnsi="Times New Roman"/>
          <w:color w:val="191919"/>
          <w:spacing w:val="39"/>
          <w:sz w:val="20"/>
          <w:szCs w:val="20"/>
        </w:rPr>
        <w:t xml:space="preserve"> </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valid insurance card is required to register a vehicle, and an o</w:t>
      </w:r>
      <w:r>
        <w:rPr>
          <w:rFonts w:ascii="Times New Roman" w:hAnsi="Times New Roman"/>
          <w:color w:val="191919"/>
          <w:spacing w:val="-4"/>
          <w:sz w:val="20"/>
          <w:szCs w:val="20"/>
        </w:rPr>
        <w:t>f</w:t>
      </w:r>
      <w:r>
        <w:rPr>
          <w:rFonts w:ascii="Times New Roman" w:hAnsi="Times New Roman"/>
          <w:color w:val="191919"/>
          <w:sz w:val="20"/>
          <w:szCs w:val="20"/>
        </w:rPr>
        <w:t>ficial permit and parking decal must be assigned before the vehicle may be operated on campus.  Decals must be displayed on the vehicle.</w:t>
      </w:r>
    </w:p>
    <w:p w:rsidR="0055783E" w:rsidRDefault="0055783E" w:rsidP="0055783E">
      <w:pPr>
        <w:widowControl w:val="0"/>
        <w:autoSpaceDE w:val="0"/>
        <w:autoSpaceDN w:val="0"/>
        <w:adjustRightInd w:val="0"/>
        <w:spacing w:after="0" w:line="250" w:lineRule="auto"/>
        <w:ind w:left="1925" w:right="1172" w:firstLine="360"/>
        <w:rPr>
          <w:rFonts w:ascii="Times New Roman" w:hAnsi="Times New Roman"/>
          <w:color w:val="000000"/>
          <w:sz w:val="20"/>
          <w:szCs w:val="20"/>
        </w:rPr>
      </w:pPr>
      <w:r>
        <w:rPr>
          <w:rFonts w:ascii="Times New Roman" w:hAnsi="Times New Roman"/>
          <w:color w:val="191919"/>
          <w:sz w:val="20"/>
          <w:szCs w:val="20"/>
        </w:rPr>
        <w:t>Students parking vehicles in unauthorized areas, visitors' spaces or reserved spaces will be subject to fines and/or removal of the vehicle at the students’</w:t>
      </w:r>
      <w:r>
        <w:rPr>
          <w:rFonts w:ascii="Times New Roman" w:hAnsi="Times New Roman"/>
          <w:color w:val="191919"/>
          <w:spacing w:val="-15"/>
          <w:sz w:val="20"/>
          <w:szCs w:val="20"/>
        </w:rPr>
        <w:t xml:space="preserve"> </w:t>
      </w:r>
      <w:r>
        <w:rPr>
          <w:rFonts w:ascii="Times New Roman" w:hAnsi="Times New Roman"/>
          <w:color w:val="191919"/>
          <w:sz w:val="20"/>
          <w:szCs w:val="20"/>
        </w:rPr>
        <w:t>expense.</w:t>
      </w:r>
    </w:p>
    <w:p w:rsidR="0055783E" w:rsidRDefault="0055783E" w:rsidP="0055783E">
      <w:pPr>
        <w:widowControl w:val="0"/>
        <w:autoSpaceDE w:val="0"/>
        <w:autoSpaceDN w:val="0"/>
        <w:adjustRightInd w:val="0"/>
        <w:spacing w:after="0" w:line="250" w:lineRule="auto"/>
        <w:ind w:left="1925" w:right="896"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student parking permit costs $15 annually and must be purchased by the deadline posted by the O</w:t>
      </w:r>
      <w:r>
        <w:rPr>
          <w:rFonts w:ascii="Times New Roman" w:hAnsi="Times New Roman"/>
          <w:color w:val="191919"/>
          <w:spacing w:val="-4"/>
          <w:sz w:val="20"/>
          <w:szCs w:val="20"/>
        </w:rPr>
        <w:t>f</w:t>
      </w:r>
      <w:r>
        <w:rPr>
          <w:rFonts w:ascii="Times New Roman" w:hAnsi="Times New Roman"/>
          <w:color w:val="191919"/>
          <w:sz w:val="20"/>
          <w:szCs w:val="20"/>
        </w:rPr>
        <w:t>fice of Public Safet</w:t>
      </w:r>
      <w:r>
        <w:rPr>
          <w:rFonts w:ascii="Times New Roman" w:hAnsi="Times New Roman"/>
          <w:color w:val="191919"/>
          <w:spacing w:val="-13"/>
          <w:sz w:val="20"/>
          <w:szCs w:val="20"/>
        </w:rPr>
        <w:t>y</w:t>
      </w:r>
      <w:r>
        <w:rPr>
          <w:rFonts w:ascii="Times New Roman" w:hAnsi="Times New Roman"/>
          <w:color w:val="191919"/>
          <w:sz w:val="20"/>
          <w:szCs w:val="20"/>
        </w:rPr>
        <w:t>.   Payment should be by cash or check pre-approved by the Business O</w:t>
      </w:r>
      <w:r>
        <w:rPr>
          <w:rFonts w:ascii="Times New Roman" w:hAnsi="Times New Roman"/>
          <w:color w:val="191919"/>
          <w:spacing w:val="-4"/>
          <w:sz w:val="20"/>
          <w:szCs w:val="20"/>
        </w:rPr>
        <w:t>f</w:t>
      </w:r>
      <w:r>
        <w:rPr>
          <w:rFonts w:ascii="Times New Roman" w:hAnsi="Times New Roman"/>
          <w:color w:val="191919"/>
          <w:sz w:val="20"/>
          <w:szCs w:val="20"/>
        </w:rPr>
        <w:t>fice.</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 xml:space="preserve">emporary permits are available for persons having previously purchased permits or </w:t>
      </w:r>
      <w:proofErr w:type="spellStart"/>
      <w:r>
        <w:rPr>
          <w:rFonts w:ascii="Times New Roman" w:hAnsi="Times New Roman"/>
          <w:color w:val="191919"/>
          <w:sz w:val="20"/>
          <w:szCs w:val="20"/>
        </w:rPr>
        <w:t>occa</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sionally</w:t>
      </w:r>
      <w:proofErr w:type="spellEnd"/>
      <w:r>
        <w:rPr>
          <w:rFonts w:ascii="Times New Roman" w:hAnsi="Times New Roman"/>
          <w:color w:val="191919"/>
          <w:sz w:val="20"/>
          <w:szCs w:val="20"/>
        </w:rPr>
        <w:t xml:space="preserve"> driving other vehicles.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Out-of-State Fee</w:t>
      </w:r>
    </w:p>
    <w:p w:rsidR="0055783E" w:rsidRDefault="0055783E" w:rsidP="0055783E">
      <w:pPr>
        <w:widowControl w:val="0"/>
        <w:autoSpaceDE w:val="0"/>
        <w:autoSpaceDN w:val="0"/>
        <w:adjustRightInd w:val="0"/>
        <w:spacing w:before="10" w:after="0" w:line="250" w:lineRule="auto"/>
        <w:ind w:left="1925" w:right="1020" w:firstLine="360"/>
        <w:rPr>
          <w:rFonts w:ascii="Times New Roman" w:hAnsi="Times New Roman"/>
          <w:color w:val="000000"/>
          <w:sz w:val="20"/>
          <w:szCs w:val="20"/>
        </w:rPr>
      </w:pPr>
      <w:r>
        <w:rPr>
          <w:rFonts w:ascii="Times New Roman" w:hAnsi="Times New Roman"/>
          <w:color w:val="191919"/>
          <w:sz w:val="20"/>
          <w:szCs w:val="20"/>
        </w:rPr>
        <w:t>Students who are not residents of Geo</w:t>
      </w:r>
      <w:r>
        <w:rPr>
          <w:rFonts w:ascii="Times New Roman" w:hAnsi="Times New Roman"/>
          <w:color w:val="191919"/>
          <w:spacing w:val="-4"/>
          <w:sz w:val="20"/>
          <w:szCs w:val="20"/>
        </w:rPr>
        <w:t>r</w:t>
      </w:r>
      <w:r>
        <w:rPr>
          <w:rFonts w:ascii="Times New Roman" w:hAnsi="Times New Roman"/>
          <w:color w:val="191919"/>
          <w:sz w:val="20"/>
          <w:szCs w:val="20"/>
        </w:rPr>
        <w:t xml:space="preserve">gia must pay an out-of-state tuition fee in addition to all other fees. </w:t>
      </w:r>
      <w:r>
        <w:rPr>
          <w:rFonts w:ascii="Times New Roman" w:hAnsi="Times New Roman"/>
          <w:color w:val="191919"/>
          <w:spacing w:val="46"/>
          <w:sz w:val="20"/>
          <w:szCs w:val="20"/>
        </w:rPr>
        <w:t xml:space="preserve"> </w:t>
      </w:r>
      <w:r>
        <w:rPr>
          <w:rFonts w:ascii="Times New Roman" w:hAnsi="Times New Roman"/>
          <w:color w:val="191919"/>
          <w:sz w:val="20"/>
          <w:szCs w:val="20"/>
        </w:rPr>
        <w:t>The out-of-state fee cha</w:t>
      </w:r>
      <w:r>
        <w:rPr>
          <w:rFonts w:ascii="Times New Roman" w:hAnsi="Times New Roman"/>
          <w:color w:val="191919"/>
          <w:spacing w:val="-4"/>
          <w:sz w:val="20"/>
          <w:szCs w:val="20"/>
        </w:rPr>
        <w:t>r</w:t>
      </w:r>
      <w:r>
        <w:rPr>
          <w:rFonts w:ascii="Times New Roman" w:hAnsi="Times New Roman"/>
          <w:color w:val="191919"/>
          <w:sz w:val="20"/>
          <w:szCs w:val="20"/>
        </w:rPr>
        <w:t>ge is $614 per semester hour or $7,669 maximum tuition cha</w:t>
      </w:r>
      <w:r>
        <w:rPr>
          <w:rFonts w:ascii="Times New Roman" w:hAnsi="Times New Roman"/>
          <w:color w:val="191919"/>
          <w:spacing w:val="-4"/>
          <w:sz w:val="20"/>
          <w:szCs w:val="20"/>
        </w:rPr>
        <w:t>r</w:t>
      </w:r>
      <w:r>
        <w:rPr>
          <w:rFonts w:ascii="Times New Roman" w:hAnsi="Times New Roman"/>
          <w:color w:val="191919"/>
          <w:sz w:val="20"/>
          <w:szCs w:val="20"/>
        </w:rPr>
        <w:t>ge per semeste</w:t>
      </w:r>
      <w:r>
        <w:rPr>
          <w:rFonts w:ascii="Times New Roman" w:hAnsi="Times New Roman"/>
          <w:color w:val="191919"/>
          <w:spacing w:val="-11"/>
          <w:sz w:val="20"/>
          <w:szCs w:val="20"/>
        </w:rPr>
        <w:t>r</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Student</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Activity Fee</w:t>
      </w:r>
    </w:p>
    <w:p w:rsidR="0055783E" w:rsidRDefault="0055783E" w:rsidP="0055783E">
      <w:pPr>
        <w:widowControl w:val="0"/>
        <w:autoSpaceDE w:val="0"/>
        <w:autoSpaceDN w:val="0"/>
        <w:adjustRightInd w:val="0"/>
        <w:spacing w:before="10" w:after="0" w:line="250" w:lineRule="auto"/>
        <w:ind w:left="1925" w:right="993" w:firstLine="360"/>
        <w:rPr>
          <w:rFonts w:ascii="Times New Roman" w:hAnsi="Times New Roman"/>
          <w:color w:val="000000"/>
          <w:sz w:val="20"/>
          <w:szCs w:val="20"/>
        </w:rPr>
      </w:pP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comprehensive fee of $281 is required of any student enrolled for six or more semester hours. </w:t>
      </w:r>
      <w:r>
        <w:rPr>
          <w:rFonts w:ascii="Times New Roman" w:hAnsi="Times New Roman"/>
          <w:color w:val="191919"/>
          <w:spacing w:val="46"/>
          <w:sz w:val="20"/>
          <w:szCs w:val="20"/>
        </w:rPr>
        <w:t xml:space="preserve"> </w:t>
      </w:r>
      <w:r>
        <w:rPr>
          <w:rFonts w:ascii="Times New Roman" w:hAnsi="Times New Roman"/>
          <w:color w:val="191919"/>
          <w:sz w:val="20"/>
          <w:szCs w:val="20"/>
        </w:rPr>
        <w:t>This fee entitles the student to special admission rates to lyceum features, athletic events, etc., as well as use of the University Health Services.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70030" w:rsidP="0055783E">
      <w:pPr>
        <w:widowControl w:val="0"/>
        <w:autoSpaceDE w:val="0"/>
        <w:autoSpaceDN w:val="0"/>
        <w:adjustRightInd w:val="0"/>
        <w:spacing w:after="0" w:line="240" w:lineRule="auto"/>
        <w:ind w:left="1925"/>
        <w:rPr>
          <w:rFonts w:ascii="Times New Roman" w:hAnsi="Times New Roman"/>
          <w:color w:val="000000"/>
          <w:sz w:val="20"/>
          <w:szCs w:val="20"/>
        </w:rPr>
      </w:pPr>
      <w:r w:rsidRPr="00570030">
        <w:rPr>
          <w:noProof/>
        </w:rPr>
        <w:pict>
          <v:group id="_x0000_s1728" style="position:absolute;left:0;text-align:left;margin-left:224.2pt;margin-top:93.4pt;width:166.6pt;height:19.25pt;z-index:-251599872;mso-position-horizontal-relative:page" coordorigin="4484,1868" coordsize="3332,385" o:allowincell="f">
            <v:rect id="_x0000_s1729" style="position:absolute;left:4484;top:1868;width:167;height:75;mso-position-horizontal-relative:page" o:allowincell="f" fillcolor="#686868" stroked="f">
              <v:path arrowok="t"/>
            </v:rect>
            <v:shape id="_x0000_s1730" style="position:absolute;left:4484;top:1868;width:3332;height:385;mso-position-horizontal-relative:page;mso-position-vertical-relative:text" coordsize="3332,385" o:allowincell="f" path="m1602,r-11,84l1757,84,1745,e" fillcolor="#686868" stroked="f">
              <v:path arrowok="t"/>
            </v:shape>
            <v:shape id="_x0000_s1731" style="position:absolute;left:4484;top:1868;width:3332;height:385;mso-position-horizontal-relative:page;mso-position-vertical-relative:text" coordsize="3332,385" o:allowincell="f" path="m,75r,72l98,147r,-72e" fillcolor="#686868" stroked="f">
              <v:path arrowok="t"/>
            </v:shape>
            <v:shape id="_x0000_s1732" style="position:absolute;left:4484;top:1868;width:3332;height:385;mso-position-horizontal-relative:page;mso-position-vertical-relative:text" coordsize="3332,385" o:allowincell="f" path="m1591,84r,1l1587,111r-3,24l1581,158r-3,21l1576,198r-2,17l1572,230r-2,13l1659,243r1,-13l1661,215r2,-17l1665,179r3,-21l1671,135r3,-24l1677,85r,-1e" fillcolor="#686868" stroked="f">
              <v:path arrowok="t"/>
            </v:shape>
            <v:shape id="_x0000_s1733" style="position:absolute;left:4484;top:1868;width:3332;height:385;mso-position-horizontal-relative:page;mso-position-vertical-relative:text" coordsize="3332,385" o:allowincell="f" path="m1677,84r2,24l1681,130r2,21l1685,172r2,19l1689,209r2,18l1692,243r89,l1779,227r-3,-18l1773,191r-3,-19l1767,151r-3,-21l1761,108r-4,-24e" fillcolor="#686868" stroked="f">
              <v:path arrowok="t"/>
            </v:shape>
            <v:shape id="_x0000_s1734" style="position:absolute;left:4484;top:1868;width:3332;height:385;mso-position-horizontal-relative:page;mso-position-vertical-relative:text" coordsize="3332,385" o:allowincell="f" path="m946,88r-12,1l925,90r-12,4l907,95r-3,1l893,101r-2,1l891,102r-9,7l877,116r-2,3l868,128r-2,5l864,137r165,l1028,133r-2,-5l1020,119r-1,-3l1011,109r-9,-7l1002,102r-2,-1l990,96r-3,-1l983,94,967,90r-3,-1e" fillcolor="#686868" stroked="f">
              <v:path arrowok="t"/>
            </v:shape>
            <v:shape id="_x0000_s1735" style="position:absolute;left:4484;top:1868;width:3332;height:385;mso-position-horizontal-relative:page;mso-position-vertical-relative:text" coordsize="3332,385" o:allowincell="f" path="m1887,88r-5,1l1866,90r-7,2l1847,95r-5,2l1840,98r-10,5l1828,104r-7,7l1820,112r-5,9l1815,121r-2,6l1810,136r,1l1967,137r,-1l1966,127r-3,-6l1963,121r-4,-9l1958,111r-8,-7l1947,103r-10,-5l1934,97r-6,-2l1919,92r-12,-2l1899,89e" fillcolor="#686868" stroked="f">
              <v:path arrowok="t"/>
            </v:shape>
            <v:shape id="_x0000_s1736" style="position:absolute;left:4484;top:1868;width:3332;height:385;mso-position-horizontal-relative:page;mso-position-vertical-relative:text" coordsize="3332,385" o:allowincell="f" path="m2074,88r-6,1l2052,90r-7,2l2033,95r-4,2l2027,98r-11,5l2015,104r-8,7l2006,112r-4,9l2001,121r-2,6l1996,136r,1l2154,137r-1,-1l2152,127r-2,-6l2149,121r-4,-9l2144,111r-8,-7l2134,103r-11,-5l2120,97r-6,-2l2105,92r-12,-2l2085,89e" fillcolor="#686868" stroked="f">
              <v:path arrowok="t"/>
            </v:shape>
            <v:shape id="_x0000_s1737" style="position:absolute;left:4484;top:1868;width:3332;height:385;mso-position-horizontal-relative:page;mso-position-vertical-relative:text" coordsize="3332,385" o:allowincell="f" path="m2363,88r-5,1l2342,90r-7,2l2323,95r-5,2l2316,98r-10,5l2304,104r-7,7l2296,112r-5,9l2291,121r-2,6l2286,136r,1l2443,137r,-1l2442,127r-3,-6l2439,121r-4,-9l2434,111r-8,-7l2423,103r-10,-5l2410,97r-6,-2l2395,92r-12,-2l2375,89e" fillcolor="#686868" stroked="f">
              <v:path arrowok="t"/>
            </v:shape>
            <v:shape id="_x0000_s1738" style="position:absolute;left:4484;top:1868;width:3332;height:385;mso-position-horizontal-relative:page;mso-position-vertical-relative:text" coordsize="3332,385" o:allowincell="f" path="m3089,88r-12,1l3068,90r-13,4l3049,95r-3,1l3036,101r-2,1l3033,102r-9,7l3019,116r-2,3l3010,128r-1,5l3007,137r165,l3171,133r-3,-5l3163,119r-2,-3l3153,109r-8,-7l3144,102r-1,-1l3132,96r-2,-1l3126,94r-16,-4l3106,89e" fillcolor="#686868" stroked="f">
              <v:path arrowok="t"/>
            </v:shape>
            <v:shape id="_x0000_s1739" style="position:absolute;left:4484;top:1868;width:3332;height:385;mso-position-horizontal-relative:page;mso-position-vertical-relative:text" coordsize="3332,385" o:allowincell="f" path="m186,94r,285l260,379r,-285e" fillcolor="#686868" stroked="f">
              <v:path arrowok="t"/>
            </v:shape>
            <v:shape id="_x0000_s1740" style="position:absolute;left:4484;top:1868;width:3332;height:385;mso-position-horizontal-relative:page;mso-position-vertical-relative:text" coordsize="3332,385" o:allowincell="f" path="m289,94r,129l393,223,351,94e" fillcolor="#686868" stroked="f">
              <v:path arrowok="t"/>
            </v:shape>
            <v:shape id="_x0000_s1741" style="position:absolute;left:4484;top:1868;width:3332;height:385;mso-position-horizontal-relative:page;mso-position-vertical-relative:text" coordsize="3332,385" o:allowincell="f" path="m393,94r,129l455,223r,-129e" fillcolor="#686868" stroked="f">
              <v:path arrowok="t"/>
            </v:shape>
            <v:shape id="_x0000_s1742" style="position:absolute;left:4484;top:1868;width:3332;height:385;mso-position-horizontal-relative:page;mso-position-vertical-relative:text" coordsize="3332,385" o:allowincell="f" path="m505,94r-8,64l622,158,612,94e" fillcolor="#686868" stroked="f">
              <v:path arrowok="t"/>
            </v:shape>
            <v:shape id="_x0000_s1743" style="position:absolute;left:4484;top:1868;width:3332;height:385;mso-position-horizontal-relative:page;mso-position-vertical-relative:text" coordsize="3332,385" o:allowincell="f" path="m667,94r,129l770,223,729,94e" fillcolor="#686868" stroked="f">
              <v:path arrowok="t"/>
            </v:shape>
            <v:shape id="_x0000_s1744" style="position:absolute;left:4484;top:1868;width:3332;height:385;mso-position-horizontal-relative:page;mso-position-vertical-relative:text" coordsize="3332,385" o:allowincell="f" path="m770,94r,129l832,223r,-129e" fillcolor="#686868" stroked="f">
              <v:path arrowok="t"/>
            </v:shape>
            <v:shape id="_x0000_s1745" style="position:absolute;left:4484;top:1868;width:3332;height:385;mso-position-horizontal-relative:page;mso-position-vertical-relative:text" coordsize="3332,385" o:allowincell="f" path="m1061,94r,285l1135,379r,-285e" fillcolor="#686868" stroked="f">
              <v:path arrowok="t"/>
            </v:shape>
            <v:shape id="_x0000_s1746" style="position:absolute;left:4484;top:1868;width:3332;height:385;mso-position-horizontal-relative:page;mso-position-vertical-relative:text" coordsize="3332,385" o:allowincell="f" path="m1186,94r-9,64l1302,158r-9,-64e" fillcolor="#686868" stroked="f">
              <v:path arrowok="t"/>
            </v:shape>
            <v:shape id="_x0000_s1747" style="position:absolute;left:4484;top:1868;width:3332;height:385;mso-position-horizontal-relative:page;mso-position-vertical-relative:text" coordsize="3332,385" o:allowincell="f" path="m1348,94r,228l1422,322r,-228e" fillcolor="#686868" stroked="f">
              <v:path arrowok="t"/>
            </v:shape>
            <v:shape id="_x0000_s1748" style="position:absolute;left:4484;top:1868;width:3332;height:385;mso-position-horizontal-relative:page;mso-position-vertical-relative:text" coordsize="3332,385" o:allowincell="f" path="m2185,94r,285l2259,379r,-285e" fillcolor="#686868" stroked="f">
              <v:path arrowok="t"/>
            </v:shape>
            <v:shape id="_x0000_s1749" style="position:absolute;left:4484;top:1868;width:3332;height:385;mso-position-horizontal-relative:page;mso-position-vertical-relative:text" coordsize="3332,385" o:allowincell="f" path="m2463,94r,57l2624,151r,-57e" fillcolor="#686868" stroked="f">
              <v:path arrowok="t"/>
            </v:shape>
            <v:shape id="_x0000_s1750" style="position:absolute;left:4484;top:1868;width:3332;height:385;mso-position-horizontal-relative:page;mso-position-vertical-relative:text" coordsize="3332,385" o:allowincell="f" path="m2648,94r-9,64l2764,158r-9,-64e" fillcolor="#686868" stroked="f">
              <v:path arrowok="t"/>
            </v:shape>
            <v:shape id="_x0000_s1751" style="position:absolute;left:4484;top:1868;width:3332;height:385;mso-position-horizontal-relative:page;mso-position-vertical-relative:text" coordsize="3332,385" o:allowincell="f" path="m2810,94r,129l2913,223,2872,94e" fillcolor="#686868" stroked="f">
              <v:path arrowok="t"/>
            </v:shape>
            <v:shape id="_x0000_s1752" style="position:absolute;left:4484;top:1868;width:3332;height:385;mso-position-horizontal-relative:page;mso-position-vertical-relative:text" coordsize="3332,385" o:allowincell="f" path="m2913,94r,129l2975,223r,-129e" fillcolor="#686868" stroked="f">
              <v:path arrowok="t"/>
            </v:shape>
            <v:shape id="_x0000_s1753" style="position:absolute;left:4484;top:1868;width:3332;height:385;mso-position-horizontal-relative:page;mso-position-vertical-relative:text" coordsize="3332,385" o:allowincell="f" path="m3204,94r,57l3327,151r,-57e" fillcolor="#686868" stroked="f">
              <v:path arrowok="t"/>
            </v:shape>
            <v:shape id="_x0000_s1754" style="position:absolute;left:4484;top:1868;width:3332;height:385;mso-position-horizontal-relative:page;mso-position-vertical-relative:text" coordsize="3332,385" o:allowincell="f" path="m864,137r-1,1l863,142r-1,6l861,165r-1,22l860,278r1,24l863,323r2,8l866,337r70,l934,331r,-8l934,302r,-24l934,187r,-22l934,148r,-6l935,138r1,-1e" fillcolor="#686868" stroked="f">
              <v:path arrowok="t"/>
            </v:shape>
            <v:shape id="_x0000_s1755" style="position:absolute;left:4484;top:1868;width:3332;height:385;mso-position-horizontal-relative:page;mso-position-vertical-relative:text" coordsize="3332,385" o:allowincell="f" path="m959,137r2,3l961,147r,20l961,191r,27l1035,218r,-27l1034,167r-2,-20l1030,140r-1,-3e" fillcolor="#686868" stroked="f">
              <v:path arrowok="t"/>
            </v:shape>
            <v:shape id="_x0000_s1756" style="position:absolute;left:4484;top:1868;width:3332;height:385;mso-position-horizontal-relative:page;mso-position-vertical-relative:text" coordsize="3332,385" o:allowincell="f" path="m1810,137r-1,7l1807,157r,11l1807,168r,7l1807,180r,3l1807,185r1,6l1809,196r1,1l1813,206r2,5l1817,215r5,8l1822,224r6,4l1836,235r3,3l1850,246r2,1l1858,251r6,4l1874,262r11,8l1898,280r1,1l1900,282r4,4l1906,297r,9l1906,313r,16l1902,335r-1,2l1973,337r1,-2l1975,329r1,-16l1976,306r,-9l1975,286r,-4l1975,281r-1,-1l1972,270r-1,-8l1968,255r-2,-4l1964,247r-1,-1l1956,238r-2,-3l1946,228r-5,-4l1940,223r-11,-8l1922,211r-8,-5l1901,197r-2,-1l1890,191r-7,-6l1882,183r-2,-3l1878,175r-2,-7l1876,168r,-11l1876,144r5,-7e" fillcolor="#686868" stroked="f">
              <v:path arrowok="t"/>
            </v:shape>
            <v:shape id="_x0000_s1757" style="position:absolute;left:4484;top:1868;width:3332;height:385;mso-position-horizontal-relative:page;mso-position-vertical-relative:text" coordsize="3332,385" o:allowincell="f" path="m1898,137r3,3l1901,145r,24l1901,180r69,l1970,169r-1,-24l1968,140r-1,-3e" fillcolor="#686868" stroked="f">
              <v:path arrowok="t"/>
            </v:shape>
            <v:shape id="_x0000_s1758" style="position:absolute;left:4484;top:1868;width:3332;height:385;mso-position-horizontal-relative:page;mso-position-vertical-relative:text" coordsize="3332,385" o:allowincell="f" path="m1996,137r-1,7l1993,157r,11l1993,168r,7l1993,180r,3l1993,185r1,6l1995,196r1,1l1999,206r2,5l2003,215r5,8l2009,224r5,4l2022,235r3,3l2037,246r1,1l2044,251r6,4l2060,262r12,8l2084,280r1,1l2086,282r4,4l2092,297r,9l2092,313r,16l2088,335r-1,2l2160,337r,-2l2161,329r1,-16l2162,306r,-9l2161,286r,-4l2161,281r,-1l2159,270r-2,-8l2154,255r-2,-4l2150,247r-1,-1l2143,238r-2,-3l2133,228r-6,-4l2126,223r-11,-8l2109,211r-9,-5l2087,197r-2,-1l2076,191r-7,-6l2068,183r-2,-3l2064,175r-2,-7l2062,168r,-11l2062,144r5,-7e" fillcolor="#686868" stroked="f">
              <v:path arrowok="t"/>
            </v:shape>
            <v:shape id="_x0000_s1759" style="position:absolute;left:4484;top:1868;width:3332;height:385;mso-position-horizontal-relative:page;mso-position-vertical-relative:text" coordsize="3332,385" o:allowincell="f" path="m2084,137r3,3l2087,145r,24l2087,180r69,l2156,169r-1,-24l2154,140r,-3e" fillcolor="#686868" stroked="f">
              <v:path arrowok="t"/>
            </v:shape>
            <v:shape id="_x0000_s1760" style="position:absolute;left:4484;top:1868;width:3332;height:385;mso-position-horizontal-relative:page;mso-position-vertical-relative:text" coordsize="3332,385" o:allowincell="f" path="m2286,137r-1,7l2283,157r,11l2283,168r,7l2283,180r,3l2283,185r1,6l2285,196r1,1l2289,206r2,5l2293,215r5,8l2299,224r5,4l2312,235r3,3l2326,246r2,1l2334,251r6,4l2350,262r11,8l2374,280r1,1l2376,282r4,4l2382,297r,9l2382,313r,16l2378,335r-1,2l2449,337r1,-2l2451,329r1,-16l2452,306r,-9l2451,286r,-4l2451,281r-1,-1l2448,270r-1,-8l2444,255r-2,-4l2440,247r-1,-1l2433,238r-3,-3l2422,228r-5,-4l2416,223r-11,-8l2398,211r-8,-5l2377,197r-2,-1l2366,191r-7,-6l2358,183r-2,-3l2354,175r-2,-7l2352,168r,-11l2352,144r5,-7e" fillcolor="#686868" stroked="f">
              <v:path arrowok="t"/>
            </v:shape>
            <v:shape id="_x0000_s1761" style="position:absolute;left:4484;top:1868;width:3332;height:385;mso-position-horizontal-relative:page;mso-position-vertical-relative:text" coordsize="3332,385" o:allowincell="f" path="m2374,137r3,3l2377,145r,24l2377,180r69,l2446,169r-1,-24l2444,140r-1,-3e" fillcolor="#686868" stroked="f">
              <v:path arrowok="t"/>
            </v:shape>
            <v:shape id="_x0000_s1762" style="position:absolute;left:4484;top:1868;width:3332;height:385;mso-position-horizontal-relative:page;mso-position-vertical-relative:text" coordsize="3332,385" o:allowincell="f" path="m3007,137r-1,1l3005,142r,6l3003,165r,22l3003,278r,24l3005,323r2,8l3008,337r71,l3077,331r,-8l3077,302r,-24l3077,187r,-22l3077,148r,-6l3078,138r,-1e" fillcolor="#686868" stroked="f">
              <v:path arrowok="t"/>
            </v:shape>
            <v:shape id="_x0000_s1763" style="position:absolute;left:4484;top:1868;width:3332;height:385;mso-position-horizontal-relative:page;mso-position-vertical-relative:text" coordsize="3332,385" o:allowincell="f" path="m3101,137r2,3l3103,147r,20l3103,191r,27l3177,218r,-27l3177,167r-3,-20l3173,140r-1,-3e" fillcolor="#686868" stroked="f">
              <v:path arrowok="t"/>
            </v:shape>
            <v:shape id="_x0000_s1764" style="position:absolute;left:4484;top:1868;width:3332;height:385;mso-position-horizontal-relative:page;mso-position-vertical-relative:text" coordsize="3332,385" o:allowincell="f" path="m,147r,73l159,220r,-73e" fillcolor="#686868" stroked="f">
              <v:path arrowok="t"/>
            </v:shape>
            <v:shape id="_x0000_s1765" style="position:absolute;left:4484;top:1868;width:3332;height:385;mso-position-horizontal-relative:page;mso-position-vertical-relative:text" coordsize="3332,385" o:allowincell="f" path="m2506,151r,228l2580,379r,-228e" fillcolor="#686868" stroked="f">
              <v:path arrowok="t"/>
            </v:shape>
            <v:shape id="_x0000_s1766" style="position:absolute;left:4484;top:1868;width:3332;height:385;mso-position-horizontal-relative:page;mso-position-vertical-relative:text" coordsize="3332,385" o:allowincell="f" path="m3204,151r,54l3278,205r,-54e" fillcolor="#686868" stroked="f">
              <v:path arrowok="t"/>
            </v:shape>
            <v:shape id="_x0000_s1767" style="position:absolute;left:4484;top:1868;width:3332;height:385;mso-position-horizontal-relative:page;mso-position-vertical-relative:text" coordsize="3332,385" o:allowincell="f" path="m497,158r,l493,184r-3,24l487,229r-2,18l483,264r-2,13l548,277r1,-13l550,247r2,-18l555,208r3,-24l562,158r,e" fillcolor="#686868" stroked="f">
              <v:path arrowok="t"/>
            </v:shape>
            <v:shape id="_x0000_s1768" style="position:absolute;left:4484;top:1868;width:3332;height:385;mso-position-horizontal-relative:page;mso-position-vertical-relative:text" coordsize="3332,385" o:allowincell="f" path="m562,158r1,23l565,203r2,20l569,243r2,18l573,277r66,l637,261r-3,-18l631,223r-3,-20l625,181r-3,-23e" fillcolor="#686868" stroked="f">
              <v:path arrowok="t"/>
            </v:shape>
            <v:shape id="_x0000_s1769" style="position:absolute;left:4484;top:1868;width:3332;height:385;mso-position-horizontal-relative:page;mso-position-vertical-relative:text" coordsize="3332,385" o:allowincell="f" path="m1177,158r,l1174,184r-3,24l1168,229r-2,18l1163,264r-1,13l1228,277r2,-13l1231,247r2,-18l1236,208r3,-24l1242,158r,e" fillcolor="#686868" stroked="f">
              <v:path arrowok="t"/>
            </v:shape>
            <v:shape id="_x0000_s1770" style="position:absolute;left:4484;top:1868;width:3332;height:385;mso-position-horizontal-relative:page;mso-position-vertical-relative:text" coordsize="3332,385" o:allowincell="f" path="m1242,158r2,23l1246,203r2,20l1250,243r2,18l1254,277r66,l1318,261r-3,-18l1312,223r-3,-20l1306,181r-4,-23e" fillcolor="#686868" stroked="f">
              <v:path arrowok="t"/>
            </v:shape>
            <v:shape id="_x0000_s1771" style="position:absolute;left:4484;top:1868;width:3332;height:385;mso-position-horizontal-relative:page;mso-position-vertical-relative:text" coordsize="3332,385" o:allowincell="f" path="m2639,158r,l2636,184r-3,24l2630,229r-3,18l2625,264r-2,13l2690,277r1,-13l2693,247r2,-18l2698,208r3,-24l2704,158r,e" fillcolor="#686868" stroked="f">
              <v:path arrowok="t"/>
            </v:shape>
            <v:shape id="_x0000_s1772" style="position:absolute;left:4484;top:1868;width:3332;height:385;mso-position-horizontal-relative:page;mso-position-vertical-relative:text" coordsize="3332,385" o:allowincell="f" path="m2704,158r2,23l2708,203r2,20l2712,243r2,18l2715,277r67,l2779,261r-2,-18l2774,223r-3,-20l2768,181r-4,-23e" fillcolor="#686868" stroked="f">
              <v:path arrowok="t"/>
            </v:shape>
            <v:shape id="_x0000_s1773" style="position:absolute;left:4484;top:1868;width:3332;height:385;mso-position-horizontal-relative:page;mso-position-vertical-relative:text" coordsize="3332,385" o:allowincell="f" path="m3204,205r,54l3324,259r,-54e" fillcolor="#686868" stroked="f">
              <v:path arrowok="t"/>
            </v:shape>
            <v:shape id="_x0000_s1774" style="position:absolute;left:4484;top:1868;width:3332;height:385;mso-position-horizontal-relative:page;mso-position-vertical-relative:text" coordsize="3332,385" o:allowincell="f" path="m,220l,379r98,l98,220e" fillcolor="#686868" stroked="f">
              <v:path arrowok="t"/>
            </v:shape>
            <v:shape id="_x0000_s1775" style="position:absolute;left:4484;top:1868;width:3332;height:385;mso-position-horizontal-relative:page;mso-position-vertical-relative:text" coordsize="3332,385" o:allowincell="f" path="m289,223r,27l455,250r,-27e" fillcolor="#686868" stroked="f">
              <v:path arrowok="t"/>
            </v:shape>
            <v:shape id="_x0000_s1776" style="position:absolute;left:4484;top:1868;width:3332;height:385;mso-position-horizontal-relative:page;mso-position-vertical-relative:text" coordsize="3332,385" o:allowincell="f" path="m667,223r,27l832,250r,-27e" fillcolor="#686868" stroked="f">
              <v:path arrowok="t"/>
            </v:shape>
            <v:shape id="_x0000_s1777" style="position:absolute;left:4484;top:1868;width:3332;height:385;mso-position-horizontal-relative:page;mso-position-vertical-relative:text" coordsize="3332,385" o:allowincell="f" path="m2810,223r,27l2975,250r,-27e" fillcolor="#686868" stroked="f">
              <v:path arrowok="t"/>
            </v:shape>
            <v:shape id="_x0000_s1778" style="position:absolute;left:4484;top:1868;width:3332;height:385;mso-position-horizontal-relative:page;mso-position-vertical-relative:text" coordsize="3332,385" o:allowincell="f" path="m1570,243r-9,68l1791,311r-10,-68e" fillcolor="#686868" stroked="f">
              <v:path arrowok="t"/>
            </v:shape>
            <v:shape id="_x0000_s1779" style="position:absolute;left:4484;top:1868;width:3332;height:385;mso-position-horizontal-relative:page;mso-position-vertical-relative:text" coordsize="3332,385" o:allowincell="f" path="m289,250r,129l351,379r,-129e" fillcolor="#686868" stroked="f">
              <v:path arrowok="t"/>
            </v:shape>
            <v:shape id="_x0000_s1780" style="position:absolute;left:4484;top:1868;width:3332;height:385;mso-position-horizontal-relative:page;mso-position-vertical-relative:text" coordsize="3332,385" o:allowincell="f" path="m351,250r39,129l455,379r,-129e" fillcolor="#686868" stroked="f">
              <v:path arrowok="t"/>
            </v:shape>
            <v:shape id="_x0000_s1781" style="position:absolute;left:4484;top:1868;width:3332;height:385;mso-position-horizontal-relative:page;mso-position-vertical-relative:text" coordsize="3332,385" o:allowincell="f" path="m667,250r,129l729,379r,-129e" fillcolor="#686868" stroked="f">
              <v:path arrowok="t"/>
            </v:shape>
            <v:shape id="_x0000_s1782" style="position:absolute;left:4484;top:1868;width:3332;height:385;mso-position-horizontal-relative:page;mso-position-vertical-relative:text" coordsize="3332,385" o:allowincell="f" path="m729,250r38,129l832,379r,-129e" fillcolor="#686868" stroked="f">
              <v:path arrowok="t"/>
            </v:shape>
            <v:shape id="_x0000_s1783" style="position:absolute;left:4484;top:1868;width:3332;height:385;mso-position-horizontal-relative:page;mso-position-vertical-relative:text" coordsize="3332,385" o:allowincell="f" path="m2810,250r,129l2872,379r,-129e" fillcolor="#686868" stroked="f">
              <v:path arrowok="t"/>
            </v:shape>
            <v:shape id="_x0000_s1784" style="position:absolute;left:4484;top:1868;width:3332;height:385;mso-position-horizontal-relative:page;mso-position-vertical-relative:text" coordsize="3332,385" o:allowincell="f" path="m2872,250r38,129l2975,379r,-129e" fillcolor="#686868" stroked="f">
              <v:path arrowok="t"/>
            </v:shape>
            <v:shape id="_x0000_s1785" style="position:absolute;left:4484;top:1868;width:3332;height:385;mso-position-horizontal-relative:page;mso-position-vertical-relative:text" coordsize="3332,385" o:allowincell="f" path="m3204,259r,63l3278,322r,-63e" fillcolor="#686868" stroked="f">
              <v:path arrowok="t"/>
            </v:shape>
            <v:shape id="_x0000_s1786" style="position:absolute;left:4484;top:1868;width:3332;height:385;mso-position-horizontal-relative:page;mso-position-vertical-relative:text" coordsize="3332,385" o:allowincell="f" path="m961,265r,15l961,305r,19l961,332r-2,5l1029,337r1,-5l1032,324r2,-19l1035,280r,-15e" fillcolor="#686868" stroked="f">
              <v:path arrowok="t"/>
            </v:shape>
            <v:shape id="_x0000_s1787" style="position:absolute;left:4484;top:1868;width:3332;height:385;mso-position-horizontal-relative:page;mso-position-vertical-relative:text" coordsize="3332,385" o:allowincell="f" path="m3103,265r,15l3103,305r,19l3103,332r-2,5l3172,337r1,-5l3175,324r2,-19l3177,280r,-15e" fillcolor="#686868" stroked="f">
              <v:path arrowok="t"/>
            </v:shape>
            <v:shape id="_x0000_s1788" style="position:absolute;left:4484;top:1868;width:3332;height:385;mso-position-horizontal-relative:page;mso-position-vertical-relative:text" coordsize="3332,385" o:allowincell="f" path="m1809,277r,19l1810,319r3,14l1813,337r68,l1878,333r,-14l1878,296r,-19e" fillcolor="#686868" stroked="f">
              <v:path arrowok="t"/>
            </v:shape>
            <v:shape id="_x0000_s1789" style="position:absolute;left:4484;top:1868;width:3332;height:385;mso-position-horizontal-relative:page;mso-position-vertical-relative:text" coordsize="3332,385" o:allowincell="f" path="m1995,277r,19l1996,319r3,14l1999,337r69,l2064,333r,-14l2064,296r,-19e" fillcolor="#686868" stroked="f">
              <v:path arrowok="t"/>
            </v:shape>
            <v:shape id="_x0000_s1790" style="position:absolute;left:4484;top:1868;width:3332;height:385;mso-position-horizontal-relative:page;mso-position-vertical-relative:text" coordsize="3332,385" o:allowincell="f" path="m2285,277r,19l2286,319r3,14l2289,337r68,l2354,333r,-14l2354,296r,-19e" fillcolor="#686868" stroked="f">
              <v:path arrowok="t"/>
            </v:shape>
            <v:shape id="_x0000_s1791" style="position:absolute;left:4484;top:1868;width:3332;height:385;mso-position-horizontal-relative:page;mso-position-vertical-relative:text" coordsize="3332,385" o:allowincell="f" path="m481,277r-7,51l647,328r-8,-51e" fillcolor="#686868" stroked="f">
              <v:path arrowok="t"/>
            </v:shape>
            <v:shape id="_x0000_s1792" style="position:absolute;left:4484;top:1868;width:3332;height:385;mso-position-horizontal-relative:page;mso-position-vertical-relative:text" coordsize="3332,385" o:allowincell="f" path="m1162,277r-7,51l1328,328r-8,-51e" fillcolor="#686868" stroked="f">
              <v:path arrowok="t"/>
            </v:shape>
            <v:shape id="_x0000_s1793" style="position:absolute;left:4484;top:1868;width:3332;height:385;mso-position-horizontal-relative:page;mso-position-vertical-relative:text" coordsize="3332,385" o:allowincell="f" path="m2623,277r-6,51l2789,328r-7,-51e" fillcolor="#686868" stroked="f">
              <v:path arrowok="t"/>
            </v:shape>
            <v:shape id="_x0000_s1794" style="position:absolute;left:4484;top:1868;width:3332;height:385;mso-position-horizontal-relative:page;mso-position-vertical-relative:text" coordsize="3332,385" o:allowincell="f" path="m1561,311r-9,68l1654,379r6,-68e" fillcolor="#686868" stroked="f">
              <v:path arrowok="t"/>
            </v:shape>
            <v:shape id="_x0000_s1795" style="position:absolute;left:4484;top:1868;width:3332;height:385;mso-position-horizontal-relative:page;mso-position-vertical-relative:text" coordsize="3332,385" o:allowincell="f" path="m1695,311r5,68l1801,379r-10,-68e" fillcolor="#686868" stroked="f">
              <v:path arrowok="t"/>
            </v:shape>
            <v:shape id="_x0000_s1796" style="position:absolute;left:4484;top:1868;width:3332;height:385;mso-position-horizontal-relative:page;mso-position-vertical-relative:text" coordsize="3332,385" o:allowincell="f" path="m1348,322r,57l1467,379r,-57e" fillcolor="#686868" stroked="f">
              <v:path arrowok="t"/>
            </v:shape>
            <v:shape id="_x0000_s1797" style="position:absolute;left:4484;top:1868;width:3332;height:385;mso-position-horizontal-relative:page;mso-position-vertical-relative:text" coordsize="3332,385" o:allowincell="f" path="m3204,322r,57l3332,379r,-57e" fillcolor="#686868" stroked="f">
              <v:path arrowok="t"/>
            </v:shape>
            <v:shape id="_x0000_s1798" style="position:absolute;left:4484;top:1868;width:3332;height:385;mso-position-horizontal-relative:page;mso-position-vertical-relative:text" coordsize="3332,385" o:allowincell="f" path="m474,328r-7,51l544,379r4,-51e" fillcolor="#686868" stroked="f">
              <v:path arrowok="t"/>
            </v:shape>
            <v:shape id="_x0000_s1799" style="position:absolute;left:4484;top:1868;width:3332;height:385;mso-position-horizontal-relative:page;mso-position-vertical-relative:text" coordsize="3332,385" o:allowincell="f" path="m575,328r4,51l654,379r-7,-51e" fillcolor="#686868" stroked="f">
              <v:path arrowok="t"/>
            </v:shape>
            <v:shape id="_x0000_s1800" style="position:absolute;left:4484;top:1868;width:3332;height:385;mso-position-horizontal-relative:page;mso-position-vertical-relative:text" coordsize="3332,385" o:allowincell="f" path="m1155,328r-7,51l1225,379r4,-51e" fillcolor="#686868" stroked="f">
              <v:path arrowok="t"/>
            </v:shape>
            <v:shape id="_x0000_s1801" style="position:absolute;left:4484;top:1868;width:3332;height:385;mso-position-horizontal-relative:page;mso-position-vertical-relative:text" coordsize="3332,385" o:allowincell="f" path="m1256,328r3,51l1335,379r-7,-51e" fillcolor="#686868" stroked="f">
              <v:path arrowok="t"/>
            </v:shape>
            <v:shape id="_x0000_s1802" style="position:absolute;left:4484;top:1868;width:3332;height:385;mso-position-horizontal-relative:page;mso-position-vertical-relative:text" coordsize="3332,385" o:allowincell="f" path="m2617,328r-7,51l2687,379r4,-51e" fillcolor="#686868" stroked="f">
              <v:path arrowok="t"/>
            </v:shape>
            <v:shape id="_x0000_s1803" style="position:absolute;left:4484;top:1868;width:3332;height:385;mso-position-horizontal-relative:page;mso-position-vertical-relative:text" coordsize="3332,385" o:allowincell="f" path="m2718,328r3,51l2797,379r-8,-51e" fillcolor="#686868" stroked="f">
              <v:path arrowok="t"/>
            </v:shape>
            <v:shape id="_x0000_s1804" style="position:absolute;left:4484;top:1868;width:3332;height:385;mso-position-horizontal-relative:page;mso-position-vertical-relative:text" coordsize="3332,385" o:allowincell="f" path="m866,337r,1l866,339r1,1l867,341r9,16l876,358r15,13l892,371r3,2l905,377r7,3l926,383r6,1l948,385r10,-1l970,383r10,-3l989,377r8,-4l1000,371r1,l1017,358r1,-1l1028,341r,-1l1029,339r,-1l1029,337e" fillcolor="#686868" stroked="f">
              <v:path arrowok="t"/>
            </v:shape>
            <v:shape id="_x0000_s1805" style="position:absolute;left:4484;top:1868;width:3332;height:385;mso-position-horizontal-relative:page;mso-position-vertical-relative:text" coordsize="3332,385" o:allowincell="f" path="m1813,337r,1l1816,345r2,6l1820,357r4,4l1829,366r5,3l1843,374r4,1l1855,378r6,3l1875,383r6,1l1894,385r8,-1l1915,383r10,-2l1934,378r7,-3l1944,374r11,-5l1958,366r6,-5l1966,357r3,-6l1971,345r2,-7l1973,337e" fillcolor="#686868" stroked="f">
              <v:path arrowok="t"/>
            </v:shape>
            <v:shape id="_x0000_s1806" style="position:absolute;left:4484;top:1868;width:3332;height:385;mso-position-horizontal-relative:page;mso-position-vertical-relative:text" coordsize="3332,385" o:allowincell="f" path="m1999,337r1,1l2002,345r2,6l2006,357r4,4l2015,366r5,3l2030,374r3,1l2041,378r6,3l2061,383r6,1l2080,385r8,-1l2101,383r10,-2l2120,378r8,-3l2131,374r10,-5l2144,366r6,-5l2152,357r3,-6l2157,345r2,-7l2160,337e" fillcolor="#686868" stroked="f">
              <v:path arrowok="t"/>
            </v:shape>
            <v:shape id="_x0000_s1807" style="position:absolute;left:4484;top:1868;width:3332;height:385;mso-position-horizontal-relative:page;mso-position-vertical-relative:text" coordsize="3332,385" o:allowincell="f" path="m2289,337r,1l2292,345r2,6l2296,357r4,4l2305,366r5,3l2319,374r4,1l2331,378r6,3l2351,383r6,1l2370,385r8,-1l2391,383r10,-2l2410,378r8,-3l2420,374r11,-5l2434,366r6,-5l2442,357r3,-6l2447,345r2,-7l2449,337e" fillcolor="#686868" stroked="f">
              <v:path arrowok="t"/>
            </v:shape>
            <v:shape id="_x0000_s1808" style="position:absolute;left:4484;top:1868;width:3332;height:385;mso-position-horizontal-relative:page;mso-position-vertical-relative:text" coordsize="3332,385" o:allowincell="f" path="m3008,337r1,1l3009,339r,1l3010,341r8,16l3019,358r15,13l3034,371r3,2l3048,377r6,3l3069,383r5,1l3091,385r10,-1l3113,383r9,-3l3132,377r8,-4l3143,371r1,l3159,358r1,-1l3170,341r1,-1l3171,339r,-1l3172,337e" fillcolor="#686868" stroked="f">
              <v:path arrowok="t"/>
            </v:shape>
            <w10:wrap anchorx="page"/>
          </v:group>
        </w:pict>
      </w:r>
      <w:r w:rsidR="0055783E">
        <w:rPr>
          <w:rFonts w:ascii="Times New Roman" w:hAnsi="Times New Roman"/>
          <w:b/>
          <w:bCs/>
          <w:color w:val="191919"/>
          <w:spacing w:val="-15"/>
          <w:sz w:val="20"/>
          <w:szCs w:val="20"/>
        </w:rPr>
        <w:t>T</w:t>
      </w:r>
      <w:r w:rsidR="0055783E">
        <w:rPr>
          <w:rFonts w:ascii="Times New Roman" w:hAnsi="Times New Roman"/>
          <w:b/>
          <w:bCs/>
          <w:color w:val="191919"/>
          <w:sz w:val="20"/>
          <w:szCs w:val="20"/>
        </w:rPr>
        <w:t>ranscript Fee</w:t>
      </w:r>
    </w:p>
    <w:p w:rsidR="0055783E" w:rsidRDefault="00570030" w:rsidP="0055783E">
      <w:pPr>
        <w:widowControl w:val="0"/>
        <w:autoSpaceDE w:val="0"/>
        <w:autoSpaceDN w:val="0"/>
        <w:adjustRightInd w:val="0"/>
        <w:spacing w:before="10" w:after="0" w:line="250" w:lineRule="auto"/>
        <w:ind w:left="1925" w:right="937" w:firstLine="360"/>
        <w:rPr>
          <w:rFonts w:ascii="Times New Roman" w:hAnsi="Times New Roman"/>
          <w:color w:val="000000"/>
          <w:sz w:val="20"/>
          <w:szCs w:val="20"/>
        </w:rPr>
      </w:pPr>
      <w:r w:rsidRPr="00570030">
        <w:rPr>
          <w:noProof/>
        </w:rPr>
        <w:pict>
          <v:shape id="_x0000_s1810" type="#_x0000_t202" style="position:absolute;left:0;text-align:left;margin-left:19.8pt;margin-top:18.55pt;width:1in;height:144.05pt;z-index:-251597824;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Pr="00570030">
        <w:rPr>
          <w:noProof/>
        </w:rPr>
        <w:pict>
          <v:shape id="_x0000_s1811" type="#_x0000_t202" style="position:absolute;left:0;text-align:left;margin-left:19.8pt;margin-top:-284.35pt;width:1in;height:285.55pt;z-index:-251596800;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Students may request "student copies" or "transmittal of o</w:t>
      </w:r>
      <w:r w:rsidR="0055783E">
        <w:rPr>
          <w:rFonts w:ascii="Times New Roman" w:hAnsi="Times New Roman"/>
          <w:color w:val="191919"/>
          <w:spacing w:val="-4"/>
          <w:sz w:val="20"/>
          <w:szCs w:val="20"/>
        </w:rPr>
        <w:t>f</w:t>
      </w:r>
      <w:r w:rsidR="0055783E">
        <w:rPr>
          <w:rFonts w:ascii="Times New Roman" w:hAnsi="Times New Roman"/>
          <w:color w:val="191919"/>
          <w:sz w:val="20"/>
          <w:szCs w:val="20"/>
        </w:rPr>
        <w:t xml:space="preserve">fice copies" of their permanent ac- </w:t>
      </w:r>
      <w:proofErr w:type="spellStart"/>
      <w:r w:rsidR="0055783E">
        <w:rPr>
          <w:rFonts w:ascii="Times New Roman" w:hAnsi="Times New Roman"/>
          <w:color w:val="191919"/>
          <w:sz w:val="20"/>
          <w:szCs w:val="20"/>
        </w:rPr>
        <w:t>ademic</w:t>
      </w:r>
      <w:proofErr w:type="spellEnd"/>
      <w:r w:rsidR="0055783E">
        <w:rPr>
          <w:rFonts w:ascii="Times New Roman" w:hAnsi="Times New Roman"/>
          <w:color w:val="191919"/>
          <w:sz w:val="20"/>
          <w:szCs w:val="20"/>
        </w:rPr>
        <w:t xml:space="preserve"> listing of credits (transcripts) at the O</w:t>
      </w:r>
      <w:r w:rsidR="0055783E">
        <w:rPr>
          <w:rFonts w:ascii="Times New Roman" w:hAnsi="Times New Roman"/>
          <w:color w:val="191919"/>
          <w:spacing w:val="-4"/>
          <w:sz w:val="20"/>
          <w:szCs w:val="20"/>
        </w:rPr>
        <w:t>f</w:t>
      </w:r>
      <w:r w:rsidR="0055783E">
        <w:rPr>
          <w:rFonts w:ascii="Times New Roman" w:hAnsi="Times New Roman"/>
          <w:color w:val="191919"/>
          <w:sz w:val="20"/>
          <w:szCs w:val="20"/>
        </w:rPr>
        <w:t xml:space="preserve">fice of </w:t>
      </w:r>
      <w:del w:id="19" w:author="jhawkins" w:date="2011-04-04T17:27:00Z">
        <w:r w:rsidR="0055783E" w:rsidDel="00D85CB4">
          <w:rPr>
            <w:rFonts w:ascii="Times New Roman" w:hAnsi="Times New Roman"/>
            <w:color w:val="191919"/>
            <w:sz w:val="20"/>
            <w:szCs w:val="20"/>
          </w:rPr>
          <w:delText xml:space="preserve">the </w:delText>
        </w:r>
      </w:del>
      <w:ins w:id="20" w:author="jhawkins" w:date="2011-04-04T17:27:00Z">
        <w:r w:rsidR="00D85CB4">
          <w:rPr>
            <w:rFonts w:ascii="Times New Roman" w:hAnsi="Times New Roman"/>
            <w:color w:val="191919"/>
            <w:sz w:val="20"/>
            <w:szCs w:val="20"/>
          </w:rPr>
          <w:t xml:space="preserve"> Academic Services and </w:t>
        </w:r>
      </w:ins>
      <w:r w:rsidR="0055783E">
        <w:rPr>
          <w:rFonts w:ascii="Times New Roman" w:hAnsi="Times New Roman"/>
          <w:color w:val="191919"/>
          <w:sz w:val="20"/>
          <w:szCs w:val="20"/>
        </w:rPr>
        <w:t>Registra</w:t>
      </w:r>
      <w:r w:rsidR="0055783E">
        <w:rPr>
          <w:rFonts w:ascii="Times New Roman" w:hAnsi="Times New Roman"/>
          <w:color w:val="191919"/>
          <w:spacing w:val="-11"/>
          <w:sz w:val="20"/>
          <w:szCs w:val="20"/>
        </w:rPr>
        <w:t>r</w:t>
      </w:r>
      <w:r w:rsidR="0055783E">
        <w:rPr>
          <w:rFonts w:ascii="Times New Roman" w:hAnsi="Times New Roman"/>
          <w:color w:val="191919"/>
          <w:sz w:val="20"/>
          <w:szCs w:val="20"/>
        </w:rPr>
        <w:t>.   No fee is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ged for the first cop</w:t>
      </w:r>
      <w:r w:rsidR="0055783E">
        <w:rPr>
          <w:rFonts w:ascii="Times New Roman" w:hAnsi="Times New Roman"/>
          <w:color w:val="191919"/>
          <w:spacing w:val="-13"/>
          <w:sz w:val="20"/>
          <w:szCs w:val="20"/>
        </w:rPr>
        <w:t>y</w:t>
      </w:r>
      <w:r w:rsidR="0055783E">
        <w:rPr>
          <w:rFonts w:ascii="Times New Roman" w:hAnsi="Times New Roman"/>
          <w:color w:val="191919"/>
          <w:sz w:val="20"/>
          <w:szCs w:val="20"/>
        </w:rPr>
        <w:t xml:space="preserve">. </w:t>
      </w:r>
      <w:r w:rsidR="0055783E">
        <w:rPr>
          <w:rFonts w:ascii="Times New Roman" w:hAnsi="Times New Roman"/>
          <w:color w:val="191919"/>
          <w:spacing w:val="39"/>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fee of $3 (three dollars) is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ged for each additional transcript. Five to seven working days should be allowed for the processing of an "o</w:t>
      </w:r>
      <w:r w:rsidR="0055783E">
        <w:rPr>
          <w:rFonts w:ascii="Times New Roman" w:hAnsi="Times New Roman"/>
          <w:color w:val="191919"/>
          <w:spacing w:val="-4"/>
          <w:sz w:val="20"/>
          <w:szCs w:val="20"/>
        </w:rPr>
        <w:t>f</w:t>
      </w:r>
      <w:r w:rsidR="0055783E">
        <w:rPr>
          <w:rFonts w:ascii="Times New Roman" w:hAnsi="Times New Roman"/>
          <w:color w:val="191919"/>
          <w:sz w:val="20"/>
          <w:szCs w:val="20"/>
        </w:rPr>
        <w:t xml:space="preserve">ficial" transcript. </w:t>
      </w:r>
      <w:r w:rsidR="0055783E">
        <w:rPr>
          <w:rFonts w:ascii="Times New Roman" w:hAnsi="Times New Roman"/>
          <w:color w:val="191919"/>
          <w:spacing w:val="39"/>
          <w:sz w:val="20"/>
          <w:szCs w:val="20"/>
        </w:rPr>
        <w:t xml:space="preserve"> </w:t>
      </w:r>
      <w:r w:rsidR="0055783E">
        <w:rPr>
          <w:rFonts w:ascii="Times New Roman" w:hAnsi="Times New Roman"/>
          <w:color w:val="191919"/>
          <w:sz w:val="20"/>
          <w:szCs w:val="20"/>
        </w:rPr>
        <w:t>ASU transcripts may be o</w:t>
      </w:r>
      <w:r w:rsidR="0055783E">
        <w:rPr>
          <w:rFonts w:ascii="Times New Roman" w:hAnsi="Times New Roman"/>
          <w:color w:val="191919"/>
          <w:spacing w:val="-4"/>
          <w:sz w:val="20"/>
          <w:szCs w:val="20"/>
        </w:rPr>
        <w:t>r</w:t>
      </w:r>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dered</w:t>
      </w:r>
      <w:proofErr w:type="spellEnd"/>
      <w:r w:rsidR="0055783E">
        <w:rPr>
          <w:rFonts w:ascii="Times New Roman" w:hAnsi="Times New Roman"/>
          <w:color w:val="191919"/>
          <w:sz w:val="20"/>
          <w:szCs w:val="20"/>
        </w:rPr>
        <w:t xml:space="preserve"> for the student's Graduate School file through the Graduate School O</w:t>
      </w:r>
      <w:r w:rsidR="0055783E">
        <w:rPr>
          <w:rFonts w:ascii="Times New Roman" w:hAnsi="Times New Roman"/>
          <w:color w:val="191919"/>
          <w:spacing w:val="-4"/>
          <w:sz w:val="20"/>
          <w:szCs w:val="20"/>
        </w:rPr>
        <w:t>f</w:t>
      </w:r>
      <w:r w:rsidR="0055783E">
        <w:rPr>
          <w:rFonts w:ascii="Times New Roman" w:hAnsi="Times New Roman"/>
          <w:color w:val="191919"/>
          <w:sz w:val="20"/>
          <w:szCs w:val="20"/>
        </w:rPr>
        <w:t>fice at no cha</w:t>
      </w:r>
      <w:r w:rsidR="0055783E">
        <w:rPr>
          <w:rFonts w:ascii="Times New Roman" w:hAnsi="Times New Roman"/>
          <w:color w:val="191919"/>
          <w:spacing w:val="-4"/>
          <w:sz w:val="20"/>
          <w:szCs w:val="20"/>
        </w:rPr>
        <w:t>r</w:t>
      </w:r>
      <w:r w:rsidR="0055783E">
        <w:rPr>
          <w:rFonts w:ascii="Times New Roman" w:hAnsi="Times New Roman"/>
          <w:color w:val="191919"/>
          <w:sz w:val="20"/>
          <w:szCs w:val="20"/>
        </w:rPr>
        <w:t>ge.</w:t>
      </w:r>
    </w:p>
    <w:p w:rsidR="0055783E" w:rsidRDefault="0055783E" w:rsidP="0055783E">
      <w:pPr>
        <w:widowControl w:val="0"/>
        <w:autoSpaceDE w:val="0"/>
        <w:autoSpaceDN w:val="0"/>
        <w:adjustRightInd w:val="0"/>
        <w:spacing w:after="0" w:line="160" w:lineRule="exact"/>
        <w:rPr>
          <w:rFonts w:ascii="Times New Roman" w:hAnsi="Times New Roman"/>
          <w:color w:val="000000"/>
          <w:sz w:val="16"/>
          <w:szCs w:val="16"/>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00" w:lineRule="exact"/>
        <w:rPr>
          <w:rFonts w:ascii="Times New Roman" w:hAnsi="Times New Roman"/>
          <w:color w:val="000000"/>
          <w:sz w:val="20"/>
          <w:szCs w:val="20"/>
        </w:rPr>
      </w:pPr>
    </w:p>
    <w:p w:rsidR="0055783E" w:rsidRDefault="0055783E" w:rsidP="0055783E">
      <w:pPr>
        <w:widowControl w:val="0"/>
        <w:autoSpaceDE w:val="0"/>
        <w:autoSpaceDN w:val="0"/>
        <w:adjustRightInd w:val="0"/>
        <w:spacing w:after="0" w:line="250" w:lineRule="auto"/>
        <w:ind w:left="1925" w:right="1118" w:firstLine="360"/>
        <w:jc w:val="both"/>
        <w:rPr>
          <w:rFonts w:ascii="Times New Roman" w:hAnsi="Times New Roman"/>
          <w:color w:val="000000"/>
          <w:sz w:val="20"/>
          <w:szCs w:val="20"/>
        </w:rPr>
      </w:pPr>
      <w:r>
        <w:rPr>
          <w:rFonts w:ascii="Times New Roman" w:hAnsi="Times New Roman"/>
          <w:color w:val="191919"/>
          <w:sz w:val="20"/>
          <w:szCs w:val="20"/>
        </w:rPr>
        <w:t>Albany State University provides financial assistance for promising students who, without such help, would be unable to attend.</w:t>
      </w:r>
      <w:r>
        <w:rPr>
          <w:rFonts w:ascii="Times New Roman" w:hAnsi="Times New Roman"/>
          <w:color w:val="191919"/>
          <w:spacing w:val="-3"/>
          <w:sz w:val="20"/>
          <w:szCs w:val="20"/>
        </w:rPr>
        <w:t xml:space="preserve"> </w:t>
      </w:r>
      <w:r>
        <w:rPr>
          <w:rFonts w:ascii="Times New Roman" w:hAnsi="Times New Roman"/>
          <w:color w:val="191919"/>
          <w:sz w:val="20"/>
          <w:szCs w:val="20"/>
        </w:rPr>
        <w:t>The University believes, howeve</w:t>
      </w:r>
      <w:r>
        <w:rPr>
          <w:rFonts w:ascii="Times New Roman" w:hAnsi="Times New Roman"/>
          <w:color w:val="191919"/>
          <w:spacing w:val="-8"/>
          <w:sz w:val="20"/>
          <w:szCs w:val="20"/>
        </w:rPr>
        <w:t>r</w:t>
      </w:r>
      <w:r>
        <w:rPr>
          <w:rFonts w:ascii="Times New Roman" w:hAnsi="Times New Roman"/>
          <w:color w:val="191919"/>
          <w:sz w:val="20"/>
          <w:szCs w:val="20"/>
        </w:rPr>
        <w:t>, that the student is, first and foremost, responsible for financing his or her education.</w:t>
      </w:r>
    </w:p>
    <w:p w:rsidR="0055783E" w:rsidRDefault="00570030" w:rsidP="0055783E">
      <w:pPr>
        <w:widowControl w:val="0"/>
        <w:autoSpaceDE w:val="0"/>
        <w:autoSpaceDN w:val="0"/>
        <w:adjustRightInd w:val="0"/>
        <w:spacing w:after="0" w:line="250" w:lineRule="auto"/>
        <w:ind w:left="1925" w:right="912" w:firstLine="360"/>
        <w:jc w:val="both"/>
        <w:rPr>
          <w:rFonts w:ascii="Times New Roman" w:hAnsi="Times New Roman"/>
          <w:color w:val="000000"/>
          <w:sz w:val="20"/>
          <w:szCs w:val="20"/>
        </w:rPr>
      </w:pPr>
      <w:r w:rsidRPr="00570030">
        <w:rPr>
          <w:noProof/>
        </w:rPr>
        <w:pict>
          <v:shape id="_x0000_s1809" type="#_x0000_t202" style="position:absolute;left:0;text-align:left;margin-left:19.8pt;margin-top:31.95pt;width:1in;height:187.45pt;z-index:-251598848;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The financial aid program is based on the financial need of the student. Need is the di</w:t>
      </w:r>
      <w:r w:rsidR="0055783E">
        <w:rPr>
          <w:rFonts w:ascii="Times New Roman" w:hAnsi="Times New Roman"/>
          <w:color w:val="191919"/>
          <w:spacing w:val="-4"/>
          <w:sz w:val="20"/>
          <w:szCs w:val="20"/>
        </w:rPr>
        <w:t>f</w:t>
      </w:r>
      <w:r w:rsidR="0055783E">
        <w:rPr>
          <w:rFonts w:ascii="Times New Roman" w:hAnsi="Times New Roman"/>
          <w:color w:val="191919"/>
          <w:sz w:val="20"/>
          <w:szCs w:val="20"/>
        </w:rPr>
        <w:t>ference between the cost of education at</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Albany State University and the amount the applicant is expected to contribute toward the cost of education.</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Financial</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Aid</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Application P</w:t>
      </w:r>
      <w:r>
        <w:rPr>
          <w:rFonts w:ascii="Times New Roman" w:hAnsi="Times New Roman"/>
          <w:b/>
          <w:bCs/>
          <w:color w:val="191919"/>
          <w:spacing w:val="-4"/>
          <w:sz w:val="20"/>
          <w:szCs w:val="20"/>
        </w:rPr>
        <w:t>r</w:t>
      </w:r>
      <w:r>
        <w:rPr>
          <w:rFonts w:ascii="Times New Roman" w:hAnsi="Times New Roman"/>
          <w:b/>
          <w:bCs/>
          <w:color w:val="191919"/>
          <w:sz w:val="20"/>
          <w:szCs w:val="20"/>
        </w:rPr>
        <w:t>ocedu</w:t>
      </w:r>
      <w:r>
        <w:rPr>
          <w:rFonts w:ascii="Times New Roman" w:hAnsi="Times New Roman"/>
          <w:b/>
          <w:bCs/>
          <w:color w:val="191919"/>
          <w:spacing w:val="-4"/>
          <w:sz w:val="20"/>
          <w:szCs w:val="20"/>
        </w:rPr>
        <w:t>r</w:t>
      </w:r>
      <w:r>
        <w:rPr>
          <w:rFonts w:ascii="Times New Roman" w:hAnsi="Times New Roman"/>
          <w:b/>
          <w:bCs/>
          <w:color w:val="191919"/>
          <w:sz w:val="20"/>
          <w:szCs w:val="20"/>
        </w:rPr>
        <w:t>es</w:t>
      </w:r>
    </w:p>
    <w:p w:rsidR="0055783E" w:rsidRDefault="0055783E" w:rsidP="0055783E">
      <w:pPr>
        <w:widowControl w:val="0"/>
        <w:autoSpaceDE w:val="0"/>
        <w:autoSpaceDN w:val="0"/>
        <w:adjustRightInd w:val="0"/>
        <w:spacing w:before="10" w:after="0" w:line="250" w:lineRule="auto"/>
        <w:ind w:left="1925" w:right="1035" w:firstLine="360"/>
        <w:jc w:val="both"/>
        <w:rPr>
          <w:rFonts w:ascii="Times New Roman" w:hAnsi="Times New Roman"/>
          <w:color w:val="000000"/>
          <w:sz w:val="20"/>
          <w:szCs w:val="20"/>
        </w:rPr>
      </w:pPr>
      <w:r>
        <w:rPr>
          <w:rFonts w:ascii="Times New Roman" w:hAnsi="Times New Roman"/>
          <w:color w:val="191919"/>
          <w:sz w:val="20"/>
          <w:szCs w:val="20"/>
        </w:rPr>
        <w:t>Complete the Free</w:t>
      </w:r>
      <w:r>
        <w:rPr>
          <w:rFonts w:ascii="Times New Roman" w:hAnsi="Times New Roman"/>
          <w:color w:val="191919"/>
          <w:spacing w:val="-11"/>
          <w:sz w:val="20"/>
          <w:szCs w:val="20"/>
        </w:rPr>
        <w:t xml:space="preserve"> </w:t>
      </w:r>
      <w:r>
        <w:rPr>
          <w:rFonts w:ascii="Times New Roman" w:hAnsi="Times New Roman"/>
          <w:color w:val="191919"/>
          <w:sz w:val="20"/>
          <w:szCs w:val="20"/>
        </w:rPr>
        <w:t>Application for Federal Student</w:t>
      </w:r>
      <w:r>
        <w:rPr>
          <w:rFonts w:ascii="Times New Roman" w:hAnsi="Times New Roman"/>
          <w:color w:val="191919"/>
          <w:spacing w:val="-11"/>
          <w:sz w:val="20"/>
          <w:szCs w:val="20"/>
        </w:rPr>
        <w:t xml:space="preserve"> </w:t>
      </w:r>
      <w:r>
        <w:rPr>
          <w:rFonts w:ascii="Times New Roman" w:hAnsi="Times New Roman"/>
          <w:color w:val="191919"/>
          <w:sz w:val="20"/>
          <w:szCs w:val="20"/>
        </w:rPr>
        <w:t>Aid (</w:t>
      </w:r>
      <w:r>
        <w:rPr>
          <w:rFonts w:ascii="Times New Roman" w:hAnsi="Times New Roman"/>
          <w:color w:val="191919"/>
          <w:spacing w:val="-15"/>
          <w:sz w:val="20"/>
          <w:szCs w:val="20"/>
        </w:rPr>
        <w:t>F</w:t>
      </w:r>
      <w:r>
        <w:rPr>
          <w:rFonts w:ascii="Times New Roman" w:hAnsi="Times New Roman"/>
          <w:color w:val="191919"/>
          <w:sz w:val="20"/>
          <w:szCs w:val="20"/>
        </w:rPr>
        <w:t xml:space="preserve">AFSA). </w:t>
      </w:r>
      <w:r>
        <w:rPr>
          <w:rFonts w:ascii="Times New Roman" w:hAnsi="Times New Roman"/>
          <w:color w:val="191919"/>
          <w:spacing w:val="46"/>
          <w:sz w:val="20"/>
          <w:szCs w:val="20"/>
        </w:rPr>
        <w:t xml:space="preserve"> </w:t>
      </w:r>
      <w:r>
        <w:rPr>
          <w:rFonts w:ascii="Times New Roman" w:hAnsi="Times New Roman"/>
          <w:color w:val="191919"/>
          <w:sz w:val="20"/>
          <w:szCs w:val="20"/>
        </w:rPr>
        <w:t xml:space="preserve">The </w:t>
      </w:r>
      <w:r>
        <w:rPr>
          <w:rFonts w:ascii="Times New Roman" w:hAnsi="Times New Roman"/>
          <w:color w:val="191919"/>
          <w:spacing w:val="-15"/>
          <w:sz w:val="20"/>
          <w:szCs w:val="20"/>
        </w:rPr>
        <w:t>F</w:t>
      </w:r>
      <w:r>
        <w:rPr>
          <w:rFonts w:ascii="Times New Roman" w:hAnsi="Times New Roman"/>
          <w:color w:val="191919"/>
          <w:sz w:val="20"/>
          <w:szCs w:val="20"/>
        </w:rPr>
        <w:t>AFSA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can be com- </w:t>
      </w:r>
      <w:proofErr w:type="spellStart"/>
      <w:r>
        <w:rPr>
          <w:rFonts w:ascii="Times New Roman" w:hAnsi="Times New Roman"/>
          <w:color w:val="191919"/>
          <w:sz w:val="20"/>
          <w:szCs w:val="20"/>
        </w:rPr>
        <w:t>pleted</w:t>
      </w:r>
      <w:proofErr w:type="spellEnd"/>
      <w:r>
        <w:rPr>
          <w:rFonts w:ascii="Times New Roman" w:hAnsi="Times New Roman"/>
          <w:color w:val="191919"/>
          <w:sz w:val="20"/>
          <w:szCs w:val="20"/>
        </w:rPr>
        <w:t xml:space="preserve"> on the</w:t>
      </w:r>
      <w:r>
        <w:rPr>
          <w:rFonts w:ascii="Times New Roman" w:hAnsi="Times New Roman"/>
          <w:color w:val="191919"/>
          <w:spacing w:val="-4"/>
          <w:sz w:val="20"/>
          <w:szCs w:val="20"/>
        </w:rPr>
        <w:t xml:space="preserve"> </w:t>
      </w:r>
      <w:r>
        <w:rPr>
          <w:rFonts w:ascii="Times New Roman" w:hAnsi="Times New Roman"/>
          <w:color w:val="191919"/>
          <w:spacing w:val="-16"/>
          <w:sz w:val="20"/>
          <w:szCs w:val="20"/>
        </w:rPr>
        <w:t>W</w:t>
      </w:r>
      <w:hyperlink r:id="rId19" w:history="1">
        <w:r>
          <w:rPr>
            <w:rFonts w:ascii="Times New Roman" w:hAnsi="Times New Roman"/>
            <w:color w:val="191919"/>
            <w:sz w:val="20"/>
            <w:szCs w:val="20"/>
          </w:rPr>
          <w:t>eb at ww</w:t>
        </w:r>
        <w:r>
          <w:rPr>
            <w:rFonts w:ascii="Times New Roman" w:hAnsi="Times New Roman"/>
            <w:color w:val="191919"/>
            <w:spacing w:val="-13"/>
            <w:sz w:val="20"/>
            <w:szCs w:val="20"/>
          </w:rPr>
          <w:t>w</w:t>
        </w:r>
        <w:r>
          <w:rPr>
            <w:rFonts w:ascii="Times New Roman" w:hAnsi="Times New Roman"/>
            <w:color w:val="191919"/>
            <w:sz w:val="20"/>
            <w:szCs w:val="20"/>
          </w:rPr>
          <w:t>.fafsa.ed.gov</w:t>
        </w:r>
      </w:hyperlink>
      <w:r>
        <w:rPr>
          <w:rFonts w:ascii="Times New Roman" w:hAnsi="Times New Roman"/>
          <w:color w:val="191919"/>
          <w:sz w:val="20"/>
          <w:szCs w:val="20"/>
        </w:rPr>
        <w:t xml:space="preserve"> or by completing the paper </w:t>
      </w:r>
      <w:r>
        <w:rPr>
          <w:rFonts w:ascii="Times New Roman" w:hAnsi="Times New Roman"/>
          <w:color w:val="191919"/>
          <w:spacing w:val="-15"/>
          <w:sz w:val="20"/>
          <w:szCs w:val="20"/>
        </w:rPr>
        <w:t>F</w:t>
      </w:r>
      <w:r>
        <w:rPr>
          <w:rFonts w:ascii="Times New Roman" w:hAnsi="Times New Roman"/>
          <w:color w:val="191919"/>
          <w:sz w:val="20"/>
          <w:szCs w:val="20"/>
        </w:rPr>
        <w:t>AFSA</w:t>
      </w:r>
      <w:r>
        <w:rPr>
          <w:rFonts w:ascii="Times New Roman" w:hAnsi="Times New Roman"/>
          <w:color w:val="191919"/>
          <w:spacing w:val="-11"/>
          <w:sz w:val="20"/>
          <w:szCs w:val="20"/>
        </w:rPr>
        <w:t xml:space="preserve"> </w:t>
      </w:r>
      <w:r>
        <w:rPr>
          <w:rFonts w:ascii="Times New Roman" w:hAnsi="Times New Roman"/>
          <w:color w:val="191919"/>
          <w:sz w:val="20"/>
          <w:szCs w:val="20"/>
        </w:rPr>
        <w:t>application, which is available in the Financial</w:t>
      </w:r>
      <w:r>
        <w:rPr>
          <w:rFonts w:ascii="Times New Roman" w:hAnsi="Times New Roman"/>
          <w:color w:val="191919"/>
          <w:spacing w:val="-11"/>
          <w:sz w:val="20"/>
          <w:szCs w:val="20"/>
        </w:rPr>
        <w:t xml:space="preserve"> </w:t>
      </w:r>
      <w:r>
        <w:rPr>
          <w:rFonts w:ascii="Times New Roman" w:hAnsi="Times New Roman"/>
          <w:color w:val="191919"/>
          <w:sz w:val="20"/>
          <w:szCs w:val="20"/>
        </w:rPr>
        <w:t>Aid o</w:t>
      </w:r>
      <w:r>
        <w:rPr>
          <w:rFonts w:ascii="Times New Roman" w:hAnsi="Times New Roman"/>
          <w:color w:val="191919"/>
          <w:spacing w:val="-4"/>
          <w:sz w:val="20"/>
          <w:szCs w:val="20"/>
        </w:rPr>
        <w:t>f</w:t>
      </w:r>
      <w:r>
        <w:rPr>
          <w:rFonts w:ascii="Times New Roman" w:hAnsi="Times New Roman"/>
          <w:color w:val="191919"/>
          <w:sz w:val="20"/>
          <w:szCs w:val="20"/>
        </w:rPr>
        <w:t>fice.</w:t>
      </w:r>
    </w:p>
    <w:p w:rsidR="0055783E" w:rsidRDefault="0055783E" w:rsidP="0055783E">
      <w:pPr>
        <w:widowControl w:val="0"/>
        <w:autoSpaceDE w:val="0"/>
        <w:autoSpaceDN w:val="0"/>
        <w:adjustRightInd w:val="0"/>
        <w:spacing w:before="7" w:after="0" w:line="220" w:lineRule="exact"/>
        <w:rPr>
          <w:rFonts w:ascii="Times New Roman" w:hAnsi="Times New Roman"/>
          <w:color w:val="000000"/>
        </w:rPr>
      </w:pPr>
    </w:p>
    <w:p w:rsidR="0055783E" w:rsidRDefault="0055783E" w:rsidP="0055783E">
      <w:pPr>
        <w:widowControl w:val="0"/>
        <w:autoSpaceDE w:val="0"/>
        <w:autoSpaceDN w:val="0"/>
        <w:adjustRightInd w:val="0"/>
        <w:spacing w:after="0" w:line="240" w:lineRule="auto"/>
        <w:ind w:left="1925"/>
        <w:rPr>
          <w:rFonts w:ascii="Impact" w:hAnsi="Impact" w:cs="Impact"/>
          <w:color w:val="000000"/>
          <w:sz w:val="28"/>
          <w:szCs w:val="28"/>
        </w:rPr>
      </w:pPr>
      <w:r>
        <w:rPr>
          <w:rFonts w:ascii="Impact" w:hAnsi="Impact" w:cs="Impact"/>
          <w:color w:val="191919"/>
          <w:sz w:val="28"/>
          <w:szCs w:val="28"/>
        </w:rPr>
        <w:t>SOURCES OF FINANCIAL AID</w:t>
      </w:r>
    </w:p>
    <w:p w:rsidR="0055783E" w:rsidRDefault="0055783E" w:rsidP="0055783E">
      <w:pPr>
        <w:widowControl w:val="0"/>
        <w:autoSpaceDE w:val="0"/>
        <w:autoSpaceDN w:val="0"/>
        <w:adjustRightInd w:val="0"/>
        <w:spacing w:before="19" w:after="0" w:line="240" w:lineRule="auto"/>
        <w:ind w:left="1925"/>
        <w:rPr>
          <w:rFonts w:ascii="Times New Roman" w:hAnsi="Times New Roman"/>
          <w:color w:val="000000"/>
          <w:sz w:val="20"/>
          <w:szCs w:val="20"/>
        </w:rPr>
      </w:pPr>
      <w:r>
        <w:rPr>
          <w:rFonts w:ascii="Times New Roman" w:hAnsi="Times New Roman"/>
          <w:b/>
          <w:bCs/>
          <w:color w:val="191919"/>
          <w:sz w:val="20"/>
          <w:szCs w:val="20"/>
        </w:rPr>
        <w:t>Graduate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Assistantship</w:t>
      </w:r>
    </w:p>
    <w:p w:rsidR="0055783E" w:rsidRDefault="0055783E" w:rsidP="0055783E">
      <w:pPr>
        <w:widowControl w:val="0"/>
        <w:autoSpaceDE w:val="0"/>
        <w:autoSpaceDN w:val="0"/>
        <w:adjustRightInd w:val="0"/>
        <w:spacing w:before="10" w:after="0" w:line="250" w:lineRule="auto"/>
        <w:ind w:left="1925" w:right="911" w:firstLine="360"/>
        <w:rPr>
          <w:rFonts w:ascii="Times New Roman" w:hAnsi="Times New Roman"/>
          <w:color w:val="000000"/>
          <w:sz w:val="20"/>
          <w:szCs w:val="20"/>
        </w:rPr>
      </w:pPr>
      <w:r>
        <w:rPr>
          <w:rFonts w:ascii="Times New Roman" w:hAnsi="Times New Roman"/>
          <w:color w:val="191919"/>
          <w:sz w:val="20"/>
          <w:szCs w:val="20"/>
        </w:rPr>
        <w:t>The University o</w:t>
      </w:r>
      <w:r>
        <w:rPr>
          <w:rFonts w:ascii="Times New Roman" w:hAnsi="Times New Roman"/>
          <w:color w:val="191919"/>
          <w:spacing w:val="-4"/>
          <w:sz w:val="20"/>
          <w:szCs w:val="20"/>
        </w:rPr>
        <w:t>f</w:t>
      </w:r>
      <w:r>
        <w:rPr>
          <w:rFonts w:ascii="Times New Roman" w:hAnsi="Times New Roman"/>
          <w:color w:val="191919"/>
          <w:sz w:val="20"/>
          <w:szCs w:val="20"/>
        </w:rPr>
        <w:t>fers a limited number of graduate assistantships worth $8,000 per yea</w:t>
      </w:r>
      <w:r>
        <w:rPr>
          <w:rFonts w:ascii="Times New Roman" w:hAnsi="Times New Roman"/>
          <w:color w:val="191919"/>
          <w:spacing w:val="-11"/>
          <w:sz w:val="20"/>
          <w:szCs w:val="20"/>
        </w:rPr>
        <w:t>r</w:t>
      </w:r>
      <w:r>
        <w:rPr>
          <w:rFonts w:ascii="Times New Roman" w:hAnsi="Times New Roman"/>
          <w:color w:val="191919"/>
          <w:sz w:val="20"/>
          <w:szCs w:val="20"/>
        </w:rPr>
        <w:t xml:space="preserve">. </w:t>
      </w:r>
      <w:r>
        <w:rPr>
          <w:rFonts w:ascii="Times New Roman" w:hAnsi="Times New Roman"/>
          <w:color w:val="191919"/>
          <w:spacing w:val="39"/>
          <w:sz w:val="20"/>
          <w:szCs w:val="20"/>
        </w:rPr>
        <w:t xml:space="preserve"> </w:t>
      </w:r>
      <w:r>
        <w:rPr>
          <w:rFonts w:ascii="Times New Roman" w:hAnsi="Times New Roman"/>
          <w:color w:val="191919"/>
          <w:sz w:val="20"/>
          <w:szCs w:val="20"/>
        </w:rPr>
        <w:t>A graduate assistant works 19 hours a week and receives in return a stipend of $4,000 per semeste</w:t>
      </w:r>
      <w:r>
        <w:rPr>
          <w:rFonts w:ascii="Times New Roman" w:hAnsi="Times New Roman"/>
          <w:color w:val="191919"/>
          <w:spacing w:val="-8"/>
          <w:sz w:val="20"/>
          <w:szCs w:val="20"/>
        </w:rPr>
        <w:t>r</w:t>
      </w:r>
      <w:r>
        <w:rPr>
          <w:rFonts w:ascii="Times New Roman" w:hAnsi="Times New Roman"/>
          <w:color w:val="191919"/>
          <w:sz w:val="20"/>
          <w:szCs w:val="20"/>
        </w:rPr>
        <w:t>, excluding summer semeste</w:t>
      </w:r>
      <w:r>
        <w:rPr>
          <w:rFonts w:ascii="Times New Roman" w:hAnsi="Times New Roman"/>
          <w:color w:val="191919"/>
          <w:spacing w:val="-11"/>
          <w:sz w:val="20"/>
          <w:szCs w:val="20"/>
        </w:rPr>
        <w:t>r</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z w:val="20"/>
          <w:szCs w:val="20"/>
        </w:rPr>
        <w:t>The work performed should be of professional nature and involve re- search support of faculty as much as possible.</w:t>
      </w:r>
      <w:r>
        <w:rPr>
          <w:rFonts w:ascii="Times New Roman" w:hAnsi="Times New Roman"/>
          <w:color w:val="191919"/>
          <w:spacing w:val="-4"/>
          <w:sz w:val="20"/>
          <w:szCs w:val="20"/>
        </w:rPr>
        <w:t xml:space="preserve"> </w:t>
      </w:r>
      <w:r>
        <w:rPr>
          <w:rFonts w:ascii="Times New Roman" w:hAnsi="Times New Roman"/>
          <w:color w:val="191919"/>
          <w:spacing w:val="-7"/>
          <w:sz w:val="20"/>
          <w:szCs w:val="20"/>
        </w:rPr>
        <w:t>T</w:t>
      </w:r>
      <w:r>
        <w:rPr>
          <w:rFonts w:ascii="Times New Roman" w:hAnsi="Times New Roman"/>
          <w:color w:val="191919"/>
          <w:sz w:val="20"/>
          <w:szCs w:val="20"/>
        </w:rPr>
        <w:t xml:space="preserve">uition and fees are deducted from the stipend, and the balance is paid to the assistant in monthly installments. </w:t>
      </w:r>
      <w:r>
        <w:rPr>
          <w:rFonts w:ascii="Times New Roman" w:hAnsi="Times New Roman"/>
          <w:color w:val="191919"/>
          <w:spacing w:val="39"/>
          <w:sz w:val="20"/>
          <w:szCs w:val="20"/>
        </w:rPr>
        <w:t xml:space="preserve"> </w:t>
      </w:r>
      <w:r>
        <w:rPr>
          <w:rFonts w:ascii="Times New Roman" w:hAnsi="Times New Roman"/>
          <w:color w:val="191919"/>
          <w:sz w:val="20"/>
          <w:szCs w:val="20"/>
        </w:rPr>
        <w:t>Application for all graduate assistant- ships should be made through the Graduate School O</w:t>
      </w:r>
      <w:r>
        <w:rPr>
          <w:rFonts w:ascii="Times New Roman" w:hAnsi="Times New Roman"/>
          <w:color w:val="191919"/>
          <w:spacing w:val="-4"/>
          <w:sz w:val="20"/>
          <w:szCs w:val="20"/>
        </w:rPr>
        <w:t>f</w:t>
      </w:r>
      <w:r>
        <w:rPr>
          <w:rFonts w:ascii="Times New Roman" w:hAnsi="Times New Roman"/>
          <w:color w:val="191919"/>
          <w:sz w:val="20"/>
          <w:szCs w:val="20"/>
        </w:rPr>
        <w:t>fice.</w:t>
      </w:r>
    </w:p>
    <w:p w:rsidR="0055783E" w:rsidRDefault="0055783E" w:rsidP="0055783E">
      <w:pPr>
        <w:widowControl w:val="0"/>
        <w:autoSpaceDE w:val="0"/>
        <w:autoSpaceDN w:val="0"/>
        <w:adjustRightInd w:val="0"/>
        <w:spacing w:before="10" w:after="0" w:line="250" w:lineRule="auto"/>
        <w:ind w:left="1925" w:right="911" w:firstLine="360"/>
        <w:rPr>
          <w:rFonts w:ascii="Times New Roman" w:hAnsi="Times New Roman"/>
          <w:color w:val="000000"/>
          <w:sz w:val="20"/>
          <w:szCs w:val="20"/>
        </w:rPr>
        <w:sectPr w:rsidR="0055783E">
          <w:pgSz w:w="12240" w:h="15840"/>
          <w:pgMar w:top="260" w:right="1260" w:bottom="280" w:left="260" w:header="0" w:footer="100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55783E" w:rsidRPr="00FA7AC7" w:rsidTr="00F319A1">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8" w:after="0" w:line="160" w:lineRule="exact"/>
              <w:rPr>
                <w:rFonts w:ascii="Times New Roman" w:hAnsi="Times New Roman"/>
                <w:sz w:val="16"/>
                <w:szCs w:val="16"/>
              </w:rPr>
            </w:pPr>
          </w:p>
          <w:p w:rsidR="0055783E" w:rsidRPr="00FA7AC7" w:rsidRDefault="0055783E" w:rsidP="00F319A1">
            <w:pPr>
              <w:widowControl w:val="0"/>
              <w:autoSpaceDE w:val="0"/>
              <w:autoSpaceDN w:val="0"/>
              <w:adjustRightInd w:val="0"/>
              <w:spacing w:after="0" w:line="240" w:lineRule="auto"/>
              <w:ind w:left="991"/>
              <w:rPr>
                <w:rFonts w:ascii="Times New Roman" w:hAnsi="Times New Roman"/>
                <w:sz w:val="24"/>
                <w:szCs w:val="24"/>
              </w:rPr>
            </w:pPr>
            <w:r w:rsidRPr="00FA7AC7">
              <w:rPr>
                <w:rFonts w:ascii="Times New Roman" w:hAnsi="Times New Roman"/>
                <w:b/>
                <w:bCs/>
                <w:color w:val="191919"/>
                <w:sz w:val="32"/>
                <w:szCs w:val="32"/>
              </w:rPr>
              <w:t>F</w:t>
            </w:r>
            <w:r w:rsidRPr="00FA7AC7">
              <w:rPr>
                <w:rFonts w:ascii="Times New Roman" w:hAnsi="Times New Roman"/>
                <w:b/>
                <w:bCs/>
                <w:color w:val="191919"/>
                <w:sz w:val="24"/>
                <w:szCs w:val="24"/>
              </w:rPr>
              <w:t>INANCIAL</w:t>
            </w:r>
            <w:r w:rsidRPr="00FA7AC7">
              <w:rPr>
                <w:rFonts w:ascii="Times New Roman" w:hAnsi="Times New Roman"/>
                <w:b/>
                <w:bCs/>
                <w:color w:val="191919"/>
                <w:spacing w:val="7"/>
                <w:sz w:val="24"/>
                <w:szCs w:val="24"/>
              </w:rPr>
              <w:t xml:space="preserve"> </w:t>
            </w:r>
            <w:r w:rsidRPr="00FA7AC7">
              <w:rPr>
                <w:rFonts w:ascii="Times New Roman" w:hAnsi="Times New Roman"/>
                <w:b/>
                <w:bCs/>
                <w:color w:val="191919"/>
                <w:sz w:val="32"/>
                <w:szCs w:val="32"/>
              </w:rPr>
              <w:t>I</w:t>
            </w:r>
            <w:r w:rsidRPr="00FA7AC7">
              <w:rPr>
                <w:rFonts w:ascii="Times New Roman" w:hAnsi="Times New Roman"/>
                <w:b/>
                <w:bCs/>
                <w:color w:val="191919"/>
                <w:sz w:val="24"/>
                <w:szCs w:val="24"/>
              </w:rPr>
              <w:t>NFORM</w:t>
            </w:r>
            <w:r w:rsidRPr="00FA7AC7">
              <w:rPr>
                <w:rFonts w:ascii="Times New Roman" w:hAnsi="Times New Roman"/>
                <w:b/>
                <w:bCs/>
                <w:color w:val="191919"/>
                <w:spacing w:val="-18"/>
                <w:sz w:val="24"/>
                <w:szCs w:val="24"/>
              </w:rPr>
              <w:t>A</w:t>
            </w:r>
            <w:r w:rsidRPr="00FA7AC7">
              <w:rPr>
                <w:rFonts w:ascii="Times New Roman" w:hAnsi="Times New Roman"/>
                <w:b/>
                <w:bCs/>
                <w:color w:val="191919"/>
                <w:sz w:val="24"/>
                <w:szCs w:val="24"/>
              </w:rPr>
              <w:t>TION</w:t>
            </w:r>
          </w:p>
        </w:tc>
        <w:tc>
          <w:tcPr>
            <w:tcW w:w="1067"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7" w:after="0" w:line="280" w:lineRule="exact"/>
        <w:rPr>
          <w:rFonts w:ascii="Times New Roman" w:hAnsi="Times New Roman"/>
          <w:sz w:val="28"/>
          <w:szCs w:val="28"/>
        </w:rPr>
      </w:pPr>
    </w:p>
    <w:p w:rsidR="0055783E" w:rsidRDefault="00570030" w:rsidP="0055783E">
      <w:pPr>
        <w:widowControl w:val="0"/>
        <w:autoSpaceDE w:val="0"/>
        <w:autoSpaceDN w:val="0"/>
        <w:adjustRightInd w:val="0"/>
        <w:spacing w:before="27" w:after="0" w:line="240" w:lineRule="auto"/>
        <w:ind w:left="860"/>
        <w:rPr>
          <w:rFonts w:ascii="Times New Roman" w:hAnsi="Times New Roman"/>
          <w:color w:val="000000"/>
          <w:sz w:val="20"/>
          <w:szCs w:val="20"/>
        </w:rPr>
      </w:pPr>
      <w:r w:rsidRPr="00570030">
        <w:rPr>
          <w:noProof/>
        </w:rPr>
        <w:pict>
          <v:group id="_x0000_s1812" style="position:absolute;left:0;text-align:left;margin-left:317.05pt;margin-top:-53.1pt;width:31.2pt;height:31.05pt;z-index:-251595776;mso-position-horizontal-relative:page" coordorigin="6341,-1062" coordsize="624,621" o:allowincell="f">
            <v:rect id="_x0000_s1813" style="position:absolute;left:6346;top:-1057;width:613;height:610" o:allowincell="f" stroked="f">
              <v:path arrowok="t"/>
            </v:rect>
            <v:rect id="_x0000_s1814" style="position:absolute;left:6346;top:-1057;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b/>
          <w:bCs/>
          <w:color w:val="191919"/>
          <w:sz w:val="20"/>
          <w:szCs w:val="20"/>
        </w:rPr>
        <w:t>Regents’</w:t>
      </w:r>
      <w:r w:rsidR="0055783E">
        <w:rPr>
          <w:rFonts w:ascii="Times New Roman" w:hAnsi="Times New Roman"/>
          <w:b/>
          <w:bCs/>
          <w:color w:val="191919"/>
          <w:spacing w:val="-15"/>
          <w:sz w:val="20"/>
          <w:szCs w:val="20"/>
        </w:rPr>
        <w:t xml:space="preserve"> </w:t>
      </w:r>
      <w:r w:rsidR="0055783E">
        <w:rPr>
          <w:rFonts w:ascii="Times New Roman" w:hAnsi="Times New Roman"/>
          <w:b/>
          <w:bCs/>
          <w:color w:val="191919"/>
          <w:sz w:val="20"/>
          <w:szCs w:val="20"/>
        </w:rPr>
        <w:t>Opportunity Scholarship</w:t>
      </w:r>
    </w:p>
    <w:p w:rsidR="0055783E" w:rsidRDefault="00570030" w:rsidP="0055783E">
      <w:pPr>
        <w:widowControl w:val="0"/>
        <w:autoSpaceDE w:val="0"/>
        <w:autoSpaceDN w:val="0"/>
        <w:adjustRightInd w:val="0"/>
        <w:spacing w:before="10" w:after="0" w:line="250" w:lineRule="auto"/>
        <w:ind w:left="860" w:right="1988" w:firstLine="360"/>
        <w:jc w:val="both"/>
        <w:rPr>
          <w:rFonts w:ascii="Times New Roman" w:hAnsi="Times New Roman"/>
          <w:color w:val="000000"/>
          <w:sz w:val="20"/>
          <w:szCs w:val="20"/>
        </w:rPr>
      </w:pPr>
      <w:r w:rsidRPr="00570030">
        <w:rPr>
          <w:noProof/>
        </w:rPr>
        <w:pict>
          <v:shape id="_x0000_s1815" type="#_x0000_t202" style="position:absolute;left:0;text-align:left;margin-left:522.25pt;margin-top:-19.3pt;width:1in;height:187.4pt;z-index:-251594752;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 xml:space="preserve">This scholarship is made possible by the Board of Regents of the University System of </w:t>
      </w:r>
      <w:proofErr w:type="spellStart"/>
      <w:r w:rsidR="0055783E">
        <w:rPr>
          <w:rFonts w:ascii="Times New Roman" w:hAnsi="Times New Roman"/>
          <w:color w:val="191919"/>
          <w:sz w:val="20"/>
          <w:szCs w:val="20"/>
        </w:rPr>
        <w:t>Geo</w:t>
      </w:r>
      <w:r w:rsidR="0055783E">
        <w:rPr>
          <w:rFonts w:ascii="Times New Roman" w:hAnsi="Times New Roman"/>
          <w:color w:val="191919"/>
          <w:spacing w:val="-4"/>
          <w:sz w:val="20"/>
          <w:szCs w:val="20"/>
        </w:rPr>
        <w:t>r</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gia</w:t>
      </w:r>
      <w:proofErr w:type="spellEnd"/>
      <w:r w:rsidR="0055783E">
        <w:rPr>
          <w:rFonts w:ascii="Times New Roman" w:hAnsi="Times New Roman"/>
          <w:color w:val="191919"/>
          <w:sz w:val="20"/>
          <w:szCs w:val="20"/>
        </w:rPr>
        <w:t xml:space="preserve">. </w:t>
      </w:r>
      <w:r w:rsidR="0055783E">
        <w:rPr>
          <w:rFonts w:ascii="Times New Roman" w:hAnsi="Times New Roman"/>
          <w:color w:val="191919"/>
          <w:spacing w:val="39"/>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limited number of awards are made by the institution each academic year to students who are residents of Geo</w:t>
      </w:r>
      <w:r w:rsidR="0055783E">
        <w:rPr>
          <w:rFonts w:ascii="Times New Roman" w:hAnsi="Times New Roman"/>
          <w:color w:val="191919"/>
          <w:spacing w:val="-4"/>
          <w:sz w:val="20"/>
          <w:szCs w:val="20"/>
        </w:rPr>
        <w:t>r</w:t>
      </w:r>
      <w:r w:rsidR="0055783E">
        <w:rPr>
          <w:rFonts w:ascii="Times New Roman" w:hAnsi="Times New Roman"/>
          <w:color w:val="191919"/>
          <w:sz w:val="20"/>
          <w:szCs w:val="20"/>
        </w:rPr>
        <w:t>gia and are enrolled in a graduate degree program.</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students must demon- </w:t>
      </w:r>
      <w:proofErr w:type="spellStart"/>
      <w:r w:rsidR="0055783E">
        <w:rPr>
          <w:rFonts w:ascii="Times New Roman" w:hAnsi="Times New Roman"/>
          <w:color w:val="191919"/>
          <w:sz w:val="20"/>
          <w:szCs w:val="20"/>
        </w:rPr>
        <w:t>strate</w:t>
      </w:r>
      <w:proofErr w:type="spellEnd"/>
      <w:r w:rsidR="0055783E">
        <w:rPr>
          <w:rFonts w:ascii="Times New Roman" w:hAnsi="Times New Roman"/>
          <w:color w:val="191919"/>
          <w:sz w:val="20"/>
          <w:szCs w:val="20"/>
        </w:rPr>
        <w:t xml:space="preserve"> financial need. </w:t>
      </w:r>
      <w:r w:rsidR="0055783E">
        <w:rPr>
          <w:rFonts w:ascii="Times New Roman" w:hAnsi="Times New Roman"/>
          <w:color w:val="191919"/>
          <w:spacing w:val="46"/>
          <w:sz w:val="20"/>
          <w:szCs w:val="20"/>
        </w:rPr>
        <w:t xml:space="preserve"> </w:t>
      </w:r>
      <w:r w:rsidR="0055783E">
        <w:rPr>
          <w:rFonts w:ascii="Times New Roman" w:hAnsi="Times New Roman"/>
          <w:color w:val="191919"/>
          <w:sz w:val="20"/>
          <w:szCs w:val="20"/>
        </w:rPr>
        <w:t xml:space="preserve">The </w:t>
      </w:r>
      <w:r w:rsidR="0055783E">
        <w:rPr>
          <w:rFonts w:ascii="Times New Roman" w:hAnsi="Times New Roman"/>
          <w:color w:val="191919"/>
          <w:spacing w:val="-15"/>
          <w:sz w:val="20"/>
          <w:szCs w:val="20"/>
        </w:rPr>
        <w:t>F</w:t>
      </w:r>
      <w:r w:rsidR="0055783E">
        <w:rPr>
          <w:rFonts w:ascii="Times New Roman" w:hAnsi="Times New Roman"/>
          <w:color w:val="191919"/>
          <w:sz w:val="20"/>
          <w:szCs w:val="20"/>
        </w:rPr>
        <w:t>AFSA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is required for consideration of this scholarship.</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HOPE</w:t>
      </w:r>
      <w:r>
        <w:rPr>
          <w:rFonts w:ascii="Times New Roman" w:hAnsi="Times New Roman"/>
          <w:b/>
          <w:bCs/>
          <w:color w:val="191919"/>
          <w:spacing w:val="-4"/>
          <w:sz w:val="20"/>
          <w:szCs w:val="20"/>
        </w:rPr>
        <w:t xml:space="preserve"> </w:t>
      </w:r>
      <w:r>
        <w:rPr>
          <w:rFonts w:ascii="Times New Roman" w:hAnsi="Times New Roman"/>
          <w:b/>
          <w:bCs/>
          <w:color w:val="191919"/>
          <w:spacing w:val="-18"/>
          <w:sz w:val="20"/>
          <w:szCs w:val="20"/>
        </w:rPr>
        <w:t>T</w:t>
      </w:r>
      <w:r>
        <w:rPr>
          <w:rFonts w:ascii="Times New Roman" w:hAnsi="Times New Roman"/>
          <w:b/>
          <w:bCs/>
          <w:color w:val="191919"/>
          <w:sz w:val="20"/>
          <w:szCs w:val="20"/>
        </w:rPr>
        <w:t>eacher</w:t>
      </w:r>
      <w:r>
        <w:rPr>
          <w:rFonts w:ascii="Times New Roman" w:hAnsi="Times New Roman"/>
          <w:b/>
          <w:bCs/>
          <w:color w:val="191919"/>
          <w:spacing w:val="-4"/>
          <w:sz w:val="20"/>
          <w:szCs w:val="20"/>
        </w:rPr>
        <w:t xml:space="preserve"> </w:t>
      </w:r>
      <w:r>
        <w:rPr>
          <w:rFonts w:ascii="Times New Roman" w:hAnsi="Times New Roman"/>
          <w:b/>
          <w:bCs/>
          <w:color w:val="191919"/>
          <w:sz w:val="20"/>
          <w:szCs w:val="20"/>
        </w:rPr>
        <w:t>Scholarship P</w:t>
      </w:r>
      <w:r>
        <w:rPr>
          <w:rFonts w:ascii="Times New Roman" w:hAnsi="Times New Roman"/>
          <w:b/>
          <w:bCs/>
          <w:color w:val="191919"/>
          <w:spacing w:val="-4"/>
          <w:sz w:val="20"/>
          <w:szCs w:val="20"/>
        </w:rPr>
        <w:t>r</w:t>
      </w:r>
      <w:r>
        <w:rPr>
          <w:rFonts w:ascii="Times New Roman" w:hAnsi="Times New Roman"/>
          <w:b/>
          <w:bCs/>
          <w:color w:val="191919"/>
          <w:sz w:val="20"/>
          <w:szCs w:val="20"/>
        </w:rPr>
        <w:t>ogram</w:t>
      </w:r>
    </w:p>
    <w:p w:rsidR="0055783E" w:rsidRDefault="0055783E" w:rsidP="0055783E">
      <w:pPr>
        <w:widowControl w:val="0"/>
        <w:autoSpaceDE w:val="0"/>
        <w:autoSpaceDN w:val="0"/>
        <w:adjustRightInd w:val="0"/>
        <w:spacing w:before="10" w:after="0" w:line="250" w:lineRule="auto"/>
        <w:ind w:left="860" w:right="1954" w:firstLine="360"/>
        <w:rPr>
          <w:rFonts w:ascii="Times New Roman" w:hAnsi="Times New Roman"/>
          <w:color w:val="000000"/>
          <w:sz w:val="20"/>
          <w:szCs w:val="20"/>
        </w:rPr>
      </w:pPr>
      <w:r>
        <w:rPr>
          <w:rFonts w:ascii="Times New Roman" w:hAnsi="Times New Roman"/>
          <w:color w:val="191919"/>
          <w:sz w:val="20"/>
          <w:szCs w:val="20"/>
        </w:rPr>
        <w:t>This program assists students (teachers) who are seeking an advanced degree in a critical field of stud</w:t>
      </w:r>
      <w:r>
        <w:rPr>
          <w:rFonts w:ascii="Times New Roman" w:hAnsi="Times New Roman"/>
          <w:color w:val="191919"/>
          <w:spacing w:val="-13"/>
          <w:sz w:val="20"/>
          <w:szCs w:val="20"/>
        </w:rPr>
        <w:t>y</w:t>
      </w:r>
      <w:r>
        <w:rPr>
          <w:rFonts w:ascii="Times New Roman" w:hAnsi="Times New Roman"/>
          <w:color w:val="191919"/>
          <w:sz w:val="20"/>
          <w:szCs w:val="20"/>
        </w:rPr>
        <w:t>.   Financial assistance of up to $10,000 will be awarded toward the cost of attendance.</w:t>
      </w:r>
    </w:p>
    <w:p w:rsidR="0055783E" w:rsidRDefault="0055783E" w:rsidP="0055783E">
      <w:pPr>
        <w:widowControl w:val="0"/>
        <w:autoSpaceDE w:val="0"/>
        <w:autoSpaceDN w:val="0"/>
        <w:adjustRightInd w:val="0"/>
        <w:spacing w:after="0" w:line="250" w:lineRule="auto"/>
        <w:ind w:left="860" w:right="2410"/>
        <w:rPr>
          <w:rFonts w:ascii="Times New Roman" w:hAnsi="Times New Roman"/>
          <w:color w:val="000000"/>
          <w:sz w:val="20"/>
          <w:szCs w:val="20"/>
        </w:rPr>
      </w:pPr>
      <w:r>
        <w:rPr>
          <w:rFonts w:ascii="Times New Roman" w:hAnsi="Times New Roman"/>
          <w:color w:val="191919"/>
          <w:sz w:val="20"/>
          <w:szCs w:val="20"/>
        </w:rPr>
        <w:t>The program operates as a fo</w:t>
      </w:r>
      <w:r>
        <w:rPr>
          <w:rFonts w:ascii="Times New Roman" w:hAnsi="Times New Roman"/>
          <w:color w:val="191919"/>
          <w:spacing w:val="-4"/>
          <w:sz w:val="20"/>
          <w:szCs w:val="20"/>
        </w:rPr>
        <w:t>r</w:t>
      </w:r>
      <w:r>
        <w:rPr>
          <w:rFonts w:ascii="Times New Roman" w:hAnsi="Times New Roman"/>
          <w:color w:val="191919"/>
          <w:sz w:val="20"/>
          <w:szCs w:val="20"/>
        </w:rPr>
        <w:t>givable loan that will be repaid by teaching in a Geo</w:t>
      </w:r>
      <w:r>
        <w:rPr>
          <w:rFonts w:ascii="Times New Roman" w:hAnsi="Times New Roman"/>
          <w:color w:val="191919"/>
          <w:spacing w:val="-4"/>
          <w:sz w:val="20"/>
          <w:szCs w:val="20"/>
        </w:rPr>
        <w:t>r</w:t>
      </w:r>
      <w:r>
        <w:rPr>
          <w:rFonts w:ascii="Times New Roman" w:hAnsi="Times New Roman"/>
          <w:color w:val="191919"/>
          <w:sz w:val="20"/>
          <w:szCs w:val="20"/>
        </w:rPr>
        <w:t xml:space="preserve">gia public school. </w:t>
      </w:r>
      <w:r>
        <w:rPr>
          <w:rFonts w:ascii="Times New Roman" w:hAnsi="Times New Roman"/>
          <w:color w:val="191919"/>
          <w:spacing w:val="46"/>
          <w:sz w:val="20"/>
          <w:szCs w:val="20"/>
        </w:rPr>
        <w:t xml:space="preserve"> </w:t>
      </w:r>
      <w:r>
        <w:rPr>
          <w:rFonts w:ascii="Times New Roman" w:hAnsi="Times New Roman"/>
          <w:color w:val="191919"/>
          <w:sz w:val="20"/>
          <w:szCs w:val="20"/>
        </w:rPr>
        <w:t>The HOPE</w:t>
      </w:r>
      <w:r>
        <w:rPr>
          <w:rFonts w:ascii="Times New Roman" w:hAnsi="Times New Roman"/>
          <w:color w:val="191919"/>
          <w:spacing w:val="-4"/>
          <w:sz w:val="20"/>
          <w:szCs w:val="20"/>
        </w:rPr>
        <w:t xml:space="preserve"> </w:t>
      </w:r>
      <w:r>
        <w:rPr>
          <w:rFonts w:ascii="Times New Roman" w:hAnsi="Times New Roman"/>
          <w:color w:val="191919"/>
          <w:spacing w:val="-14"/>
          <w:sz w:val="20"/>
          <w:szCs w:val="20"/>
        </w:rPr>
        <w:t>T</w:t>
      </w:r>
      <w:r>
        <w:rPr>
          <w:rFonts w:ascii="Times New Roman" w:hAnsi="Times New Roman"/>
          <w:color w:val="191919"/>
          <w:sz w:val="20"/>
          <w:szCs w:val="20"/>
        </w:rPr>
        <w:t>eacher Scholarship Program addresses the following areas:</w:t>
      </w:r>
    </w:p>
    <w:p w:rsidR="0055783E" w:rsidRDefault="0055783E" w:rsidP="0055783E">
      <w:pPr>
        <w:widowControl w:val="0"/>
        <w:autoSpaceDE w:val="0"/>
        <w:autoSpaceDN w:val="0"/>
        <w:adjustRightInd w:val="0"/>
        <w:spacing w:after="0" w:line="240" w:lineRule="auto"/>
        <w:ind w:left="1076"/>
        <w:rPr>
          <w:rFonts w:ascii="Times New Roman" w:hAnsi="Times New Roman"/>
          <w:color w:val="000000"/>
          <w:sz w:val="20"/>
          <w:szCs w:val="20"/>
        </w:rPr>
      </w:pPr>
      <w:r>
        <w:rPr>
          <w:rFonts w:ascii="Times New Roman" w:hAnsi="Times New Roman"/>
          <w:color w:val="191919"/>
          <w:sz w:val="20"/>
          <w:szCs w:val="20"/>
        </w:rPr>
        <w:t>English Education (grades 7-12)</w:t>
      </w:r>
    </w:p>
    <w:p w:rsidR="0055783E" w:rsidRDefault="0055783E" w:rsidP="0055783E">
      <w:pPr>
        <w:widowControl w:val="0"/>
        <w:autoSpaceDE w:val="0"/>
        <w:autoSpaceDN w:val="0"/>
        <w:adjustRightInd w:val="0"/>
        <w:spacing w:before="10" w:after="0" w:line="250" w:lineRule="auto"/>
        <w:ind w:left="1220" w:right="2237" w:hanging="144"/>
        <w:rPr>
          <w:rFonts w:ascii="Times New Roman" w:hAnsi="Times New Roman"/>
          <w:color w:val="000000"/>
          <w:sz w:val="20"/>
          <w:szCs w:val="20"/>
        </w:rPr>
      </w:pPr>
      <w:proofErr w:type="gramStart"/>
      <w:r>
        <w:rPr>
          <w:rFonts w:ascii="Times New Roman" w:hAnsi="Times New Roman"/>
          <w:color w:val="191919"/>
          <w:sz w:val="20"/>
          <w:szCs w:val="20"/>
        </w:rPr>
        <w:t>Middle Grades Education (grades 4-8) with primary concentration in Math, Science or Math and Science.</w:t>
      </w:r>
      <w:proofErr w:type="gramEnd"/>
      <w:r>
        <w:rPr>
          <w:rFonts w:ascii="Times New Roman" w:hAnsi="Times New Roman"/>
          <w:color w:val="191919"/>
          <w:sz w:val="20"/>
          <w:szCs w:val="20"/>
        </w:rPr>
        <w:t xml:space="preserve"> Mathematics Education (grades 7-12)</w:t>
      </w:r>
    </w:p>
    <w:p w:rsidR="0055783E" w:rsidRDefault="0055783E" w:rsidP="0055783E">
      <w:pPr>
        <w:widowControl w:val="0"/>
        <w:autoSpaceDE w:val="0"/>
        <w:autoSpaceDN w:val="0"/>
        <w:adjustRightInd w:val="0"/>
        <w:spacing w:after="0" w:line="240" w:lineRule="auto"/>
        <w:ind w:left="1076"/>
        <w:rPr>
          <w:rFonts w:ascii="Times New Roman" w:hAnsi="Times New Roman"/>
          <w:color w:val="000000"/>
          <w:sz w:val="20"/>
          <w:szCs w:val="20"/>
        </w:rPr>
      </w:pPr>
      <w:r>
        <w:rPr>
          <w:rFonts w:ascii="Times New Roman" w:hAnsi="Times New Roman"/>
          <w:color w:val="191919"/>
          <w:sz w:val="20"/>
          <w:szCs w:val="20"/>
        </w:rPr>
        <w:t>Science Education (grades 7-12): Broad Field Science, Biolog</w:t>
      </w:r>
      <w:r>
        <w:rPr>
          <w:rFonts w:ascii="Times New Roman" w:hAnsi="Times New Roman"/>
          <w:color w:val="191919"/>
          <w:spacing w:val="-13"/>
          <w:sz w:val="20"/>
          <w:szCs w:val="20"/>
        </w:rPr>
        <w:t>y</w:t>
      </w:r>
      <w:r>
        <w:rPr>
          <w:rFonts w:ascii="Times New Roman" w:hAnsi="Times New Roman"/>
          <w:color w:val="191919"/>
          <w:sz w:val="20"/>
          <w:szCs w:val="20"/>
        </w:rPr>
        <w:t>, Chemistr</w:t>
      </w:r>
      <w:r>
        <w:rPr>
          <w:rFonts w:ascii="Times New Roman" w:hAnsi="Times New Roman"/>
          <w:color w:val="191919"/>
          <w:spacing w:val="-13"/>
          <w:sz w:val="20"/>
          <w:szCs w:val="20"/>
        </w:rPr>
        <w:t>y</w:t>
      </w:r>
      <w:r>
        <w:rPr>
          <w:rFonts w:ascii="Times New Roman" w:hAnsi="Times New Roman"/>
          <w:color w:val="191919"/>
          <w:sz w:val="20"/>
          <w:szCs w:val="20"/>
        </w:rPr>
        <w:t>, Earth/Space or</w:t>
      </w:r>
    </w:p>
    <w:p w:rsidR="0055783E" w:rsidRDefault="0055783E" w:rsidP="0055783E">
      <w:pPr>
        <w:widowControl w:val="0"/>
        <w:autoSpaceDE w:val="0"/>
        <w:autoSpaceDN w:val="0"/>
        <w:adjustRightInd w:val="0"/>
        <w:spacing w:before="10" w:after="0" w:line="240" w:lineRule="auto"/>
        <w:ind w:left="1220"/>
        <w:rPr>
          <w:rFonts w:ascii="Times New Roman" w:hAnsi="Times New Roman"/>
          <w:color w:val="000000"/>
          <w:sz w:val="20"/>
          <w:szCs w:val="20"/>
        </w:rPr>
      </w:pPr>
      <w:r>
        <w:rPr>
          <w:rFonts w:ascii="Times New Roman" w:hAnsi="Times New Roman"/>
          <w:color w:val="191919"/>
          <w:sz w:val="20"/>
          <w:szCs w:val="20"/>
        </w:rPr>
        <w:t>Physics Foreign Language Education (grades P-12)</w:t>
      </w:r>
    </w:p>
    <w:p w:rsidR="0055783E" w:rsidRDefault="00570030" w:rsidP="0055783E">
      <w:pPr>
        <w:widowControl w:val="0"/>
        <w:autoSpaceDE w:val="0"/>
        <w:autoSpaceDN w:val="0"/>
        <w:adjustRightInd w:val="0"/>
        <w:spacing w:before="10" w:after="0" w:line="250" w:lineRule="auto"/>
        <w:ind w:left="1220" w:right="1991" w:hanging="144"/>
        <w:rPr>
          <w:rFonts w:ascii="Times New Roman" w:hAnsi="Times New Roman"/>
          <w:color w:val="000000"/>
          <w:sz w:val="20"/>
          <w:szCs w:val="20"/>
        </w:rPr>
      </w:pPr>
      <w:r w:rsidRPr="00570030">
        <w:rPr>
          <w:noProof/>
        </w:rPr>
        <w:pict>
          <v:shape id="_x0000_s1816" type="#_x0000_t202" style="position:absolute;left:0;text-align:left;margin-left:522.25pt;margin-top:1.95pt;width:1in;height:144.1pt;z-index:-251593728;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Education of Exceptional Children (grades P-12): Behavior Disorders, Hearing Impaired, Inte</w:t>
      </w:r>
      <w:r w:rsidR="0055783E">
        <w:rPr>
          <w:rFonts w:ascii="Times New Roman" w:hAnsi="Times New Roman"/>
          <w:color w:val="191919"/>
          <w:spacing w:val="-4"/>
          <w:sz w:val="20"/>
          <w:szCs w:val="20"/>
        </w:rPr>
        <w:t>r</w:t>
      </w:r>
      <w:r w:rsidR="0055783E">
        <w:rPr>
          <w:rFonts w:ascii="Times New Roman" w:hAnsi="Times New Roman"/>
          <w:color w:val="191919"/>
          <w:sz w:val="20"/>
          <w:szCs w:val="20"/>
        </w:rPr>
        <w:t xml:space="preserve">- related Special Education, Learning Disabilities, Mental Retardation &amp; Orthopedically </w:t>
      </w:r>
      <w:proofErr w:type="spellStart"/>
      <w:r w:rsidR="0055783E">
        <w:rPr>
          <w:rFonts w:ascii="Times New Roman" w:hAnsi="Times New Roman"/>
          <w:color w:val="191919"/>
          <w:sz w:val="20"/>
          <w:szCs w:val="20"/>
        </w:rPr>
        <w:t>Im</w:t>
      </w:r>
      <w:proofErr w:type="spellEnd"/>
      <w:r w:rsidR="0055783E">
        <w:rPr>
          <w:rFonts w:ascii="Times New Roman" w:hAnsi="Times New Roman"/>
          <w:color w:val="191919"/>
          <w:sz w:val="20"/>
          <w:szCs w:val="20"/>
        </w:rPr>
        <w:t>- paired</w:t>
      </w:r>
    </w:p>
    <w:p w:rsidR="0055783E" w:rsidRDefault="0055783E" w:rsidP="0055783E">
      <w:pPr>
        <w:widowControl w:val="0"/>
        <w:autoSpaceDE w:val="0"/>
        <w:autoSpaceDN w:val="0"/>
        <w:adjustRightInd w:val="0"/>
        <w:spacing w:after="0" w:line="240" w:lineRule="auto"/>
        <w:ind w:left="1076"/>
        <w:rPr>
          <w:rFonts w:ascii="Times New Roman" w:hAnsi="Times New Roman"/>
          <w:color w:val="000000"/>
          <w:sz w:val="20"/>
          <w:szCs w:val="20"/>
        </w:rPr>
      </w:pPr>
      <w:r>
        <w:rPr>
          <w:rFonts w:ascii="Times New Roman" w:hAnsi="Times New Roman"/>
          <w:color w:val="191919"/>
          <w:sz w:val="20"/>
          <w:szCs w:val="20"/>
        </w:rPr>
        <w:t>Business Education (grades 7-12)</w:t>
      </w:r>
    </w:p>
    <w:p w:rsidR="0055783E" w:rsidRDefault="0055783E" w:rsidP="0055783E">
      <w:pPr>
        <w:widowControl w:val="0"/>
        <w:autoSpaceDE w:val="0"/>
        <w:autoSpaceDN w:val="0"/>
        <w:adjustRightInd w:val="0"/>
        <w:spacing w:before="10" w:after="0" w:line="250" w:lineRule="auto"/>
        <w:ind w:left="1076" w:right="5986"/>
        <w:rPr>
          <w:rFonts w:ascii="Times New Roman" w:hAnsi="Times New Roman"/>
          <w:color w:val="000000"/>
          <w:sz w:val="20"/>
          <w:szCs w:val="20"/>
        </w:rPr>
      </w:pPr>
      <w:r>
        <w:rPr>
          <w:rFonts w:ascii="Times New Roman" w:hAnsi="Times New Roman"/>
          <w:color w:val="191919"/>
          <w:sz w:val="20"/>
          <w:szCs w:val="20"/>
        </w:rPr>
        <w:t>Early Childhood Education (grades P-5) (Contact the department for additional areas.)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Georgia Student Finance</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Authority (</w:t>
      </w:r>
      <w:proofErr w:type="gramStart"/>
      <w:r>
        <w:rPr>
          <w:rFonts w:ascii="Times New Roman" w:hAnsi="Times New Roman"/>
          <w:b/>
          <w:bCs/>
          <w:color w:val="191919"/>
          <w:sz w:val="20"/>
          <w:szCs w:val="20"/>
        </w:rPr>
        <w:t>GS</w:t>
      </w:r>
      <w:r>
        <w:rPr>
          <w:rFonts w:ascii="Times New Roman" w:hAnsi="Times New Roman"/>
          <w:b/>
          <w:bCs/>
          <w:color w:val="191919"/>
          <w:spacing w:val="-15"/>
          <w:sz w:val="20"/>
          <w:szCs w:val="20"/>
        </w:rPr>
        <w:t>F</w:t>
      </w:r>
      <w:r>
        <w:rPr>
          <w:rFonts w:ascii="Times New Roman" w:hAnsi="Times New Roman"/>
          <w:b/>
          <w:bCs/>
          <w:color w:val="191919"/>
          <w:sz w:val="20"/>
          <w:szCs w:val="20"/>
        </w:rPr>
        <w:t>A</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w:t>
      </w:r>
      <w:proofErr w:type="gramEnd"/>
      <w:r>
        <w:rPr>
          <w:rFonts w:ascii="Times New Roman" w:hAnsi="Times New Roman"/>
          <w:b/>
          <w:bCs/>
          <w:color w:val="191919"/>
          <w:sz w:val="20"/>
          <w:szCs w:val="20"/>
        </w:rPr>
        <w:t xml:space="preserve"> Di</w:t>
      </w:r>
      <w:r>
        <w:rPr>
          <w:rFonts w:ascii="Times New Roman" w:hAnsi="Times New Roman"/>
          <w:b/>
          <w:bCs/>
          <w:color w:val="191919"/>
          <w:spacing w:val="-4"/>
          <w:sz w:val="20"/>
          <w:szCs w:val="20"/>
        </w:rPr>
        <w:t>r</w:t>
      </w:r>
      <w:r>
        <w:rPr>
          <w:rFonts w:ascii="Times New Roman" w:hAnsi="Times New Roman"/>
          <w:b/>
          <w:bCs/>
          <w:color w:val="191919"/>
          <w:sz w:val="20"/>
          <w:szCs w:val="20"/>
        </w:rPr>
        <w:t>ect Student Loans</w:t>
      </w:r>
    </w:p>
    <w:p w:rsidR="0055783E" w:rsidRDefault="0055783E" w:rsidP="0055783E">
      <w:pPr>
        <w:widowControl w:val="0"/>
        <w:autoSpaceDE w:val="0"/>
        <w:autoSpaceDN w:val="0"/>
        <w:adjustRightInd w:val="0"/>
        <w:spacing w:before="10" w:after="0" w:line="250" w:lineRule="auto"/>
        <w:ind w:left="860" w:right="1986" w:firstLine="360"/>
        <w:rPr>
          <w:rFonts w:ascii="Times New Roman" w:hAnsi="Times New Roman"/>
          <w:color w:val="000000"/>
          <w:sz w:val="20"/>
          <w:szCs w:val="20"/>
        </w:rPr>
      </w:pPr>
      <w:r>
        <w:rPr>
          <w:rFonts w:ascii="Times New Roman" w:hAnsi="Times New Roman"/>
          <w:color w:val="191919"/>
          <w:sz w:val="20"/>
          <w:szCs w:val="20"/>
        </w:rPr>
        <w:t>Legal residents of Geo</w:t>
      </w:r>
      <w:r>
        <w:rPr>
          <w:rFonts w:ascii="Times New Roman" w:hAnsi="Times New Roman"/>
          <w:color w:val="191919"/>
          <w:spacing w:val="-4"/>
          <w:sz w:val="20"/>
          <w:szCs w:val="20"/>
        </w:rPr>
        <w:t>r</w:t>
      </w:r>
      <w:r>
        <w:rPr>
          <w:rFonts w:ascii="Times New Roman" w:hAnsi="Times New Roman"/>
          <w:color w:val="191919"/>
          <w:sz w:val="20"/>
          <w:szCs w:val="20"/>
        </w:rPr>
        <w:t>gia may apply for service cancelable loan assistance for professions in which there is a critical manpower shortage in Geo</w:t>
      </w:r>
      <w:r>
        <w:rPr>
          <w:rFonts w:ascii="Times New Roman" w:hAnsi="Times New Roman"/>
          <w:color w:val="191919"/>
          <w:spacing w:val="-4"/>
          <w:sz w:val="20"/>
          <w:szCs w:val="20"/>
        </w:rPr>
        <w:t>r</w:t>
      </w:r>
      <w:r>
        <w:rPr>
          <w:rFonts w:ascii="Times New Roman" w:hAnsi="Times New Roman"/>
          <w:color w:val="191919"/>
          <w:sz w:val="20"/>
          <w:szCs w:val="20"/>
        </w:rPr>
        <w:t>gia. Currently the area in which</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University participates is the health field - nursing (graduate and unde</w:t>
      </w:r>
      <w:r>
        <w:rPr>
          <w:rFonts w:ascii="Times New Roman" w:hAnsi="Times New Roman"/>
          <w:color w:val="191919"/>
          <w:spacing w:val="-4"/>
          <w:sz w:val="20"/>
          <w:szCs w:val="20"/>
        </w:rPr>
        <w:t>r</w:t>
      </w:r>
      <w:r>
        <w:rPr>
          <w:rFonts w:ascii="Times New Roman" w:hAnsi="Times New Roman"/>
          <w:color w:val="191919"/>
          <w:sz w:val="20"/>
          <w:szCs w:val="20"/>
        </w:rPr>
        <w:t>graduate).</w:t>
      </w:r>
      <w:r>
        <w:rPr>
          <w:rFonts w:ascii="Times New Roman" w:hAnsi="Times New Roman"/>
          <w:color w:val="191919"/>
          <w:spacing w:val="-3"/>
          <w:sz w:val="20"/>
          <w:szCs w:val="20"/>
        </w:rPr>
        <w:t xml:space="preserve"> </w:t>
      </w:r>
      <w:r>
        <w:rPr>
          <w:rFonts w:ascii="Times New Roman" w:hAnsi="Times New Roman"/>
          <w:color w:val="191919"/>
          <w:sz w:val="20"/>
          <w:szCs w:val="20"/>
        </w:rPr>
        <w:t>The maximum loan amount per academic year is $2,000.</w:t>
      </w:r>
      <w:r>
        <w:rPr>
          <w:rFonts w:ascii="Times New Roman" w:hAnsi="Times New Roman"/>
          <w:color w:val="191919"/>
          <w:spacing w:val="-4"/>
          <w:sz w:val="20"/>
          <w:szCs w:val="20"/>
        </w:rPr>
        <w:t xml:space="preserve"> </w:t>
      </w:r>
      <w:r>
        <w:rPr>
          <w:rFonts w:ascii="Times New Roman" w:hAnsi="Times New Roman"/>
          <w:color w:val="191919"/>
          <w:sz w:val="20"/>
          <w:szCs w:val="20"/>
        </w:rPr>
        <w:t>The Free</w:t>
      </w:r>
      <w:r>
        <w:rPr>
          <w:rFonts w:ascii="Times New Roman" w:hAnsi="Times New Roman"/>
          <w:color w:val="191919"/>
          <w:spacing w:val="-11"/>
          <w:sz w:val="20"/>
          <w:szCs w:val="20"/>
        </w:rPr>
        <w:t xml:space="preserve"> </w:t>
      </w:r>
      <w:r>
        <w:rPr>
          <w:rFonts w:ascii="Times New Roman" w:hAnsi="Times New Roman"/>
          <w:color w:val="191919"/>
          <w:sz w:val="20"/>
          <w:szCs w:val="20"/>
        </w:rPr>
        <w:t>Application for Federal Student</w:t>
      </w:r>
      <w:r>
        <w:rPr>
          <w:rFonts w:ascii="Times New Roman" w:hAnsi="Times New Roman"/>
          <w:color w:val="191919"/>
          <w:spacing w:val="-11"/>
          <w:sz w:val="20"/>
          <w:szCs w:val="20"/>
        </w:rPr>
        <w:t xml:space="preserve"> </w:t>
      </w:r>
      <w:r>
        <w:rPr>
          <w:rFonts w:ascii="Times New Roman" w:hAnsi="Times New Roman"/>
          <w:color w:val="191919"/>
          <w:sz w:val="20"/>
          <w:szCs w:val="20"/>
        </w:rPr>
        <w:t>Aid Form (</w:t>
      </w:r>
      <w:r>
        <w:rPr>
          <w:rFonts w:ascii="Times New Roman" w:hAnsi="Times New Roman"/>
          <w:color w:val="191919"/>
          <w:spacing w:val="-15"/>
          <w:sz w:val="20"/>
          <w:szCs w:val="20"/>
        </w:rPr>
        <w:t>F</w:t>
      </w:r>
      <w:r>
        <w:rPr>
          <w:rFonts w:ascii="Times New Roman" w:hAnsi="Times New Roman"/>
          <w:color w:val="191919"/>
          <w:sz w:val="20"/>
          <w:szCs w:val="20"/>
        </w:rPr>
        <w:t>AFSA) is required.</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Federal Perkins Loans</w:t>
      </w:r>
    </w:p>
    <w:p w:rsidR="0055783E" w:rsidRDefault="0055783E" w:rsidP="0055783E">
      <w:pPr>
        <w:widowControl w:val="0"/>
        <w:autoSpaceDE w:val="0"/>
        <w:autoSpaceDN w:val="0"/>
        <w:adjustRightInd w:val="0"/>
        <w:spacing w:before="10" w:after="0" w:line="250" w:lineRule="auto"/>
        <w:ind w:left="860" w:right="1949" w:firstLine="360"/>
        <w:rPr>
          <w:rFonts w:ascii="Times New Roman" w:hAnsi="Times New Roman"/>
          <w:color w:val="000000"/>
          <w:sz w:val="20"/>
          <w:szCs w:val="20"/>
        </w:rPr>
      </w:pPr>
      <w:r>
        <w:rPr>
          <w:rFonts w:ascii="Times New Roman" w:hAnsi="Times New Roman"/>
          <w:color w:val="191919"/>
          <w:sz w:val="20"/>
          <w:szCs w:val="20"/>
        </w:rPr>
        <w:t xml:space="preserve">Funds are provided to the University for the purpose of making low-interest, long-term loans available to students who demonstrate need.  Loans are available to both graduate and </w:t>
      </w:r>
      <w:proofErr w:type="spellStart"/>
      <w:r>
        <w:rPr>
          <w:rFonts w:ascii="Times New Roman" w:hAnsi="Times New Roman"/>
          <w:color w:val="191919"/>
          <w:sz w:val="20"/>
          <w:szCs w:val="20"/>
        </w:rPr>
        <w:t>unde</w:t>
      </w:r>
      <w:r>
        <w:rPr>
          <w:rFonts w:ascii="Times New Roman" w:hAnsi="Times New Roman"/>
          <w:color w:val="191919"/>
          <w:spacing w:val="-4"/>
          <w:sz w:val="20"/>
          <w:szCs w:val="20"/>
        </w:rPr>
        <w:t>r</w:t>
      </w:r>
      <w:r>
        <w:rPr>
          <w:rFonts w:ascii="Times New Roman" w:hAnsi="Times New Roman"/>
          <w:color w:val="191919"/>
          <w:sz w:val="20"/>
          <w:szCs w:val="20"/>
        </w:rPr>
        <w:t>grad</w:t>
      </w:r>
      <w:r>
        <w:rPr>
          <w:rFonts w:ascii="Times New Roman" w:hAnsi="Times New Roman"/>
          <w:color w:val="191919"/>
          <w:spacing w:val="-4"/>
          <w:sz w:val="20"/>
          <w:szCs w:val="20"/>
        </w:rPr>
        <w:t>u</w:t>
      </w:r>
      <w:proofErr w:type="spellEnd"/>
      <w:r>
        <w:rPr>
          <w:rFonts w:ascii="Times New Roman" w:hAnsi="Times New Roman"/>
          <w:color w:val="191919"/>
          <w:sz w:val="20"/>
          <w:szCs w:val="20"/>
        </w:rPr>
        <w:t xml:space="preserve">- ate students.   Repayment of Perkins Loans begins nine months after the student leaves college, graduates or drops below halftime. </w:t>
      </w:r>
      <w:r>
        <w:rPr>
          <w:rFonts w:ascii="Times New Roman" w:hAnsi="Times New Roman"/>
          <w:color w:val="191919"/>
          <w:spacing w:val="47"/>
          <w:sz w:val="20"/>
          <w:szCs w:val="20"/>
        </w:rPr>
        <w:t xml:space="preserve"> </w:t>
      </w:r>
      <w:r>
        <w:rPr>
          <w:rFonts w:ascii="Times New Roman" w:hAnsi="Times New Roman"/>
          <w:color w:val="191919"/>
          <w:sz w:val="20"/>
          <w:szCs w:val="20"/>
        </w:rPr>
        <w:t>The interest rate is five percent.</w:t>
      </w:r>
      <w:r>
        <w:rPr>
          <w:rFonts w:ascii="Times New Roman" w:hAnsi="Times New Roman"/>
          <w:color w:val="191919"/>
          <w:spacing w:val="-3"/>
          <w:sz w:val="20"/>
          <w:szCs w:val="20"/>
        </w:rPr>
        <w:t xml:space="preserve"> </w:t>
      </w:r>
      <w:r>
        <w:rPr>
          <w:rFonts w:ascii="Times New Roman" w:hAnsi="Times New Roman"/>
          <w:color w:val="191919"/>
          <w:sz w:val="20"/>
          <w:szCs w:val="20"/>
        </w:rPr>
        <w:t>The Free</w:t>
      </w:r>
      <w:r>
        <w:rPr>
          <w:rFonts w:ascii="Times New Roman" w:hAnsi="Times New Roman"/>
          <w:color w:val="191919"/>
          <w:spacing w:val="-11"/>
          <w:sz w:val="20"/>
          <w:szCs w:val="20"/>
        </w:rPr>
        <w:t xml:space="preserve"> </w:t>
      </w:r>
      <w:r>
        <w:rPr>
          <w:rFonts w:ascii="Times New Roman" w:hAnsi="Times New Roman"/>
          <w:color w:val="191919"/>
          <w:sz w:val="20"/>
          <w:szCs w:val="20"/>
        </w:rPr>
        <w:t>Application for Federal Student</w:t>
      </w:r>
      <w:r>
        <w:rPr>
          <w:rFonts w:ascii="Times New Roman" w:hAnsi="Times New Roman"/>
          <w:color w:val="191919"/>
          <w:spacing w:val="-11"/>
          <w:sz w:val="20"/>
          <w:szCs w:val="20"/>
        </w:rPr>
        <w:t xml:space="preserve"> </w:t>
      </w:r>
      <w:r>
        <w:rPr>
          <w:rFonts w:ascii="Times New Roman" w:hAnsi="Times New Roman"/>
          <w:color w:val="191919"/>
          <w:sz w:val="20"/>
          <w:szCs w:val="20"/>
        </w:rPr>
        <w:t>Aid Form (</w:t>
      </w:r>
      <w:r>
        <w:rPr>
          <w:rFonts w:ascii="Times New Roman" w:hAnsi="Times New Roman"/>
          <w:color w:val="191919"/>
          <w:spacing w:val="-15"/>
          <w:sz w:val="20"/>
          <w:szCs w:val="20"/>
        </w:rPr>
        <w:t>F</w:t>
      </w:r>
      <w:r>
        <w:rPr>
          <w:rFonts w:ascii="Times New Roman" w:hAnsi="Times New Roman"/>
          <w:color w:val="191919"/>
          <w:sz w:val="20"/>
          <w:szCs w:val="20"/>
        </w:rPr>
        <w:t>AFSA) is required.</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Federal Di</w:t>
      </w:r>
      <w:r>
        <w:rPr>
          <w:rFonts w:ascii="Times New Roman" w:hAnsi="Times New Roman"/>
          <w:b/>
          <w:bCs/>
          <w:color w:val="191919"/>
          <w:spacing w:val="-4"/>
          <w:sz w:val="20"/>
          <w:szCs w:val="20"/>
        </w:rPr>
        <w:t>r</w:t>
      </w:r>
      <w:r>
        <w:rPr>
          <w:rFonts w:ascii="Times New Roman" w:hAnsi="Times New Roman"/>
          <w:b/>
          <w:bCs/>
          <w:color w:val="191919"/>
          <w:sz w:val="20"/>
          <w:szCs w:val="20"/>
        </w:rPr>
        <w:t>ect Subsidized Stafford/Ford Loans (Di</w:t>
      </w:r>
      <w:r>
        <w:rPr>
          <w:rFonts w:ascii="Times New Roman" w:hAnsi="Times New Roman"/>
          <w:b/>
          <w:bCs/>
          <w:color w:val="191919"/>
          <w:spacing w:val="-4"/>
          <w:sz w:val="20"/>
          <w:szCs w:val="20"/>
        </w:rPr>
        <w:t>r</w:t>
      </w:r>
      <w:r>
        <w:rPr>
          <w:rFonts w:ascii="Times New Roman" w:hAnsi="Times New Roman"/>
          <w:b/>
          <w:bCs/>
          <w:color w:val="191919"/>
          <w:sz w:val="20"/>
          <w:szCs w:val="20"/>
        </w:rPr>
        <w:t>ect Subsidized Loans)</w:t>
      </w:r>
    </w:p>
    <w:p w:rsidR="0055783E" w:rsidRDefault="0055783E" w:rsidP="0055783E">
      <w:pPr>
        <w:widowControl w:val="0"/>
        <w:autoSpaceDE w:val="0"/>
        <w:autoSpaceDN w:val="0"/>
        <w:adjustRightInd w:val="0"/>
        <w:spacing w:before="10" w:after="0" w:line="250" w:lineRule="auto"/>
        <w:ind w:left="860" w:right="2137" w:firstLine="360"/>
        <w:rPr>
          <w:rFonts w:ascii="Times New Roman" w:hAnsi="Times New Roman"/>
          <w:color w:val="000000"/>
          <w:sz w:val="20"/>
          <w:szCs w:val="20"/>
        </w:rPr>
      </w:pPr>
      <w:r>
        <w:rPr>
          <w:rFonts w:ascii="Times New Roman" w:hAnsi="Times New Roman"/>
          <w:color w:val="191919"/>
          <w:sz w:val="20"/>
          <w:szCs w:val="20"/>
        </w:rPr>
        <w:t>The federal government will pay the interest on these loans while students are in school and during deferments (postponements of repayment).  Students must demonstrate financial need to receive this loan.</w:t>
      </w:r>
      <w:r>
        <w:rPr>
          <w:rFonts w:ascii="Times New Roman" w:hAnsi="Times New Roman"/>
          <w:color w:val="191919"/>
          <w:spacing w:val="46"/>
          <w:sz w:val="20"/>
          <w:szCs w:val="20"/>
        </w:rPr>
        <w:t xml:space="preserve"> </w:t>
      </w:r>
      <w:r>
        <w:rPr>
          <w:rFonts w:ascii="Times New Roman" w:hAnsi="Times New Roman"/>
          <w:color w:val="191919"/>
          <w:sz w:val="20"/>
          <w:szCs w:val="20"/>
        </w:rPr>
        <w:t>The Free</w:t>
      </w:r>
      <w:r>
        <w:rPr>
          <w:rFonts w:ascii="Times New Roman" w:hAnsi="Times New Roman"/>
          <w:color w:val="191919"/>
          <w:spacing w:val="-11"/>
          <w:sz w:val="20"/>
          <w:szCs w:val="20"/>
        </w:rPr>
        <w:t xml:space="preserve"> </w:t>
      </w:r>
      <w:r>
        <w:rPr>
          <w:rFonts w:ascii="Times New Roman" w:hAnsi="Times New Roman"/>
          <w:color w:val="191919"/>
          <w:sz w:val="20"/>
          <w:szCs w:val="20"/>
        </w:rPr>
        <w:t>Application for Federal Student</w:t>
      </w:r>
      <w:r>
        <w:rPr>
          <w:rFonts w:ascii="Times New Roman" w:hAnsi="Times New Roman"/>
          <w:color w:val="191919"/>
          <w:spacing w:val="-11"/>
          <w:sz w:val="20"/>
          <w:szCs w:val="20"/>
        </w:rPr>
        <w:t xml:space="preserve"> </w:t>
      </w:r>
      <w:r>
        <w:rPr>
          <w:rFonts w:ascii="Times New Roman" w:hAnsi="Times New Roman"/>
          <w:color w:val="191919"/>
          <w:sz w:val="20"/>
          <w:szCs w:val="20"/>
        </w:rPr>
        <w:t>Aid Form (</w:t>
      </w:r>
      <w:r>
        <w:rPr>
          <w:rFonts w:ascii="Times New Roman" w:hAnsi="Times New Roman"/>
          <w:color w:val="191919"/>
          <w:spacing w:val="-15"/>
          <w:sz w:val="20"/>
          <w:szCs w:val="20"/>
        </w:rPr>
        <w:t>F</w:t>
      </w:r>
      <w:r>
        <w:rPr>
          <w:rFonts w:ascii="Times New Roman" w:hAnsi="Times New Roman"/>
          <w:color w:val="191919"/>
          <w:sz w:val="20"/>
          <w:szCs w:val="20"/>
        </w:rPr>
        <w:t>AFSA) is required.</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z w:val="20"/>
          <w:szCs w:val="20"/>
        </w:rPr>
        <w:t>Federal Di</w:t>
      </w:r>
      <w:r>
        <w:rPr>
          <w:rFonts w:ascii="Times New Roman" w:hAnsi="Times New Roman"/>
          <w:b/>
          <w:bCs/>
          <w:color w:val="191919"/>
          <w:spacing w:val="-4"/>
          <w:sz w:val="20"/>
          <w:szCs w:val="20"/>
        </w:rPr>
        <w:t>r</w:t>
      </w:r>
      <w:r>
        <w:rPr>
          <w:rFonts w:ascii="Times New Roman" w:hAnsi="Times New Roman"/>
          <w:b/>
          <w:bCs/>
          <w:color w:val="191919"/>
          <w:sz w:val="20"/>
          <w:szCs w:val="20"/>
        </w:rPr>
        <w:t>ect Unsubsidized Stafford/Ford Loans (Di</w:t>
      </w:r>
      <w:r>
        <w:rPr>
          <w:rFonts w:ascii="Times New Roman" w:hAnsi="Times New Roman"/>
          <w:b/>
          <w:bCs/>
          <w:color w:val="191919"/>
          <w:spacing w:val="-4"/>
          <w:sz w:val="20"/>
          <w:szCs w:val="20"/>
        </w:rPr>
        <w:t>r</w:t>
      </w:r>
      <w:r>
        <w:rPr>
          <w:rFonts w:ascii="Times New Roman" w:hAnsi="Times New Roman"/>
          <w:b/>
          <w:bCs/>
          <w:color w:val="191919"/>
          <w:sz w:val="20"/>
          <w:szCs w:val="20"/>
        </w:rPr>
        <w:t>ect Unsubsidized Loans)</w:t>
      </w:r>
    </w:p>
    <w:p w:rsidR="0055783E" w:rsidRDefault="0055783E" w:rsidP="0055783E">
      <w:pPr>
        <w:widowControl w:val="0"/>
        <w:autoSpaceDE w:val="0"/>
        <w:autoSpaceDN w:val="0"/>
        <w:adjustRightInd w:val="0"/>
        <w:spacing w:before="10" w:after="0" w:line="250" w:lineRule="auto"/>
        <w:ind w:left="860" w:right="2054" w:firstLine="360"/>
        <w:rPr>
          <w:rFonts w:ascii="Times New Roman" w:hAnsi="Times New Roman"/>
          <w:color w:val="000000"/>
          <w:sz w:val="20"/>
          <w:szCs w:val="20"/>
        </w:rPr>
      </w:pPr>
      <w:r>
        <w:rPr>
          <w:rFonts w:ascii="Times New Roman" w:hAnsi="Times New Roman"/>
          <w:color w:val="191919"/>
          <w:sz w:val="20"/>
          <w:szCs w:val="20"/>
        </w:rPr>
        <w:t>Students can get these loans regardless of financial need but will have to pay all interest cha</w:t>
      </w:r>
      <w:r>
        <w:rPr>
          <w:rFonts w:ascii="Times New Roman" w:hAnsi="Times New Roman"/>
          <w:color w:val="191919"/>
          <w:spacing w:val="-4"/>
          <w:sz w:val="20"/>
          <w:szCs w:val="20"/>
        </w:rPr>
        <w:t>r</w:t>
      </w:r>
      <w:r>
        <w:rPr>
          <w:rFonts w:ascii="Times New Roman" w:hAnsi="Times New Roman"/>
          <w:color w:val="191919"/>
          <w:sz w:val="20"/>
          <w:szCs w:val="20"/>
        </w:rPr>
        <w:t>ges, including the interest that accumulates during deferments.</w:t>
      </w:r>
      <w:r>
        <w:rPr>
          <w:rFonts w:ascii="Times New Roman" w:hAnsi="Times New Roman"/>
          <w:color w:val="191919"/>
          <w:spacing w:val="-3"/>
          <w:sz w:val="20"/>
          <w:szCs w:val="20"/>
        </w:rPr>
        <w:t xml:space="preserve"> </w:t>
      </w:r>
      <w:r>
        <w:rPr>
          <w:rFonts w:ascii="Times New Roman" w:hAnsi="Times New Roman"/>
          <w:color w:val="191919"/>
          <w:sz w:val="20"/>
          <w:szCs w:val="20"/>
        </w:rPr>
        <w:t>The Free</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Application for Fed- </w:t>
      </w:r>
      <w:proofErr w:type="spellStart"/>
      <w:r>
        <w:rPr>
          <w:rFonts w:ascii="Times New Roman" w:hAnsi="Times New Roman"/>
          <w:color w:val="191919"/>
          <w:sz w:val="20"/>
          <w:szCs w:val="20"/>
        </w:rPr>
        <w:t>eral</w:t>
      </w:r>
      <w:proofErr w:type="spellEnd"/>
      <w:r>
        <w:rPr>
          <w:rFonts w:ascii="Times New Roman" w:hAnsi="Times New Roman"/>
          <w:color w:val="191919"/>
          <w:sz w:val="20"/>
          <w:szCs w:val="20"/>
        </w:rPr>
        <w:t xml:space="preserve"> Student</w:t>
      </w:r>
      <w:r>
        <w:rPr>
          <w:rFonts w:ascii="Times New Roman" w:hAnsi="Times New Roman"/>
          <w:color w:val="191919"/>
          <w:spacing w:val="-11"/>
          <w:sz w:val="20"/>
          <w:szCs w:val="20"/>
        </w:rPr>
        <w:t xml:space="preserve"> </w:t>
      </w:r>
      <w:r>
        <w:rPr>
          <w:rFonts w:ascii="Times New Roman" w:hAnsi="Times New Roman"/>
          <w:color w:val="191919"/>
          <w:sz w:val="20"/>
          <w:szCs w:val="20"/>
        </w:rPr>
        <w:t>Aid Form (</w:t>
      </w:r>
      <w:r>
        <w:rPr>
          <w:rFonts w:ascii="Times New Roman" w:hAnsi="Times New Roman"/>
          <w:color w:val="191919"/>
          <w:spacing w:val="-15"/>
          <w:sz w:val="20"/>
          <w:szCs w:val="20"/>
        </w:rPr>
        <w:t>F</w:t>
      </w:r>
      <w:r>
        <w:rPr>
          <w:rFonts w:ascii="Times New Roman" w:hAnsi="Times New Roman"/>
          <w:color w:val="191919"/>
          <w:sz w:val="20"/>
          <w:szCs w:val="20"/>
        </w:rPr>
        <w:t>AFSA) is required.</w:t>
      </w:r>
    </w:p>
    <w:p w:rsidR="0055783E" w:rsidRDefault="0055783E" w:rsidP="0055783E">
      <w:pPr>
        <w:widowControl w:val="0"/>
        <w:autoSpaceDE w:val="0"/>
        <w:autoSpaceDN w:val="0"/>
        <w:adjustRightInd w:val="0"/>
        <w:spacing w:after="0" w:line="250" w:lineRule="auto"/>
        <w:ind w:left="860" w:right="2054" w:firstLine="360"/>
        <w:rPr>
          <w:rFonts w:ascii="Times New Roman" w:hAnsi="Times New Roman"/>
          <w:color w:val="000000"/>
          <w:sz w:val="20"/>
          <w:szCs w:val="20"/>
        </w:rPr>
      </w:pPr>
      <w:r>
        <w:rPr>
          <w:rFonts w:ascii="Times New Roman" w:hAnsi="Times New Roman"/>
          <w:color w:val="191919"/>
          <w:sz w:val="20"/>
          <w:szCs w:val="20"/>
        </w:rPr>
        <w:t>The interest rates are variable and adjusted each Jul</w:t>
      </w:r>
      <w:r>
        <w:rPr>
          <w:rFonts w:ascii="Times New Roman" w:hAnsi="Times New Roman"/>
          <w:color w:val="191919"/>
          <w:spacing w:val="-13"/>
          <w:sz w:val="20"/>
          <w:szCs w:val="20"/>
        </w:rPr>
        <w:t>y</w:t>
      </w:r>
      <w:r>
        <w:rPr>
          <w:rFonts w:ascii="Times New Roman" w:hAnsi="Times New Roman"/>
          <w:color w:val="191919"/>
          <w:sz w:val="20"/>
          <w:szCs w:val="20"/>
        </w:rPr>
        <w:t>.</w:t>
      </w:r>
      <w:r>
        <w:rPr>
          <w:rFonts w:ascii="Times New Roman" w:hAnsi="Times New Roman"/>
          <w:color w:val="191919"/>
          <w:spacing w:val="46"/>
          <w:sz w:val="20"/>
          <w:szCs w:val="20"/>
        </w:rPr>
        <w:t xml:space="preserve"> </w:t>
      </w:r>
      <w:r>
        <w:rPr>
          <w:rFonts w:ascii="Times New Roman" w:hAnsi="Times New Roman"/>
          <w:color w:val="191919"/>
          <w:sz w:val="20"/>
          <w:szCs w:val="20"/>
        </w:rPr>
        <w:t xml:space="preserve">The maximum rate for the Direct Sub- </w:t>
      </w:r>
      <w:proofErr w:type="spellStart"/>
      <w:r>
        <w:rPr>
          <w:rFonts w:ascii="Times New Roman" w:hAnsi="Times New Roman"/>
          <w:color w:val="191919"/>
          <w:sz w:val="20"/>
          <w:szCs w:val="20"/>
        </w:rPr>
        <w:t>sidized</w:t>
      </w:r>
      <w:proofErr w:type="spellEnd"/>
      <w:r>
        <w:rPr>
          <w:rFonts w:ascii="Times New Roman" w:hAnsi="Times New Roman"/>
          <w:color w:val="191919"/>
          <w:sz w:val="20"/>
          <w:szCs w:val="20"/>
        </w:rPr>
        <w:t xml:space="preserve"> and Unsubsidized Loan is 8.25 percent.</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860"/>
        <w:rPr>
          <w:rFonts w:ascii="Times New Roman" w:hAnsi="Times New Roman"/>
          <w:color w:val="000000"/>
          <w:sz w:val="20"/>
          <w:szCs w:val="20"/>
        </w:rPr>
      </w:pPr>
      <w:r>
        <w:rPr>
          <w:rFonts w:ascii="Times New Roman" w:hAnsi="Times New Roman"/>
          <w:b/>
          <w:bCs/>
          <w:color w:val="191919"/>
          <w:spacing w:val="-18"/>
          <w:sz w:val="20"/>
          <w:szCs w:val="20"/>
        </w:rPr>
        <w:t>V</w:t>
      </w:r>
      <w:r>
        <w:rPr>
          <w:rFonts w:ascii="Times New Roman" w:hAnsi="Times New Roman"/>
          <w:b/>
          <w:bCs/>
          <w:color w:val="191919"/>
          <w:sz w:val="20"/>
          <w:szCs w:val="20"/>
        </w:rPr>
        <w:t>eterans</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Assistance P</w:t>
      </w:r>
      <w:r>
        <w:rPr>
          <w:rFonts w:ascii="Times New Roman" w:hAnsi="Times New Roman"/>
          <w:b/>
          <w:bCs/>
          <w:color w:val="191919"/>
          <w:spacing w:val="-4"/>
          <w:sz w:val="20"/>
          <w:szCs w:val="20"/>
        </w:rPr>
        <w:t>r</w:t>
      </w:r>
      <w:r>
        <w:rPr>
          <w:rFonts w:ascii="Times New Roman" w:hAnsi="Times New Roman"/>
          <w:b/>
          <w:bCs/>
          <w:color w:val="191919"/>
          <w:sz w:val="20"/>
          <w:szCs w:val="20"/>
        </w:rPr>
        <w:t>ogram</w:t>
      </w:r>
    </w:p>
    <w:p w:rsidR="0055783E" w:rsidRDefault="00570030" w:rsidP="0055783E">
      <w:pPr>
        <w:widowControl w:val="0"/>
        <w:autoSpaceDE w:val="0"/>
        <w:autoSpaceDN w:val="0"/>
        <w:adjustRightInd w:val="0"/>
        <w:spacing w:before="10" w:after="0" w:line="250" w:lineRule="auto"/>
        <w:ind w:left="860" w:right="1980" w:firstLine="360"/>
        <w:rPr>
          <w:rFonts w:ascii="Times New Roman" w:hAnsi="Times New Roman"/>
          <w:color w:val="000000"/>
          <w:sz w:val="20"/>
          <w:szCs w:val="20"/>
        </w:rPr>
      </w:pPr>
      <w:r w:rsidRPr="00570030">
        <w:rPr>
          <w:noProof/>
        </w:rPr>
        <w:pict>
          <v:shape id="_x0000_s1817" type="#_x0000_t202" style="position:absolute;left:0;text-align:left;margin-left:522.25pt;margin-top:-244.65pt;width:1in;height:285.55pt;z-index:-251592704;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pacing w:val="-22"/>
          <w:sz w:val="20"/>
          <w:szCs w:val="20"/>
        </w:rPr>
        <w:t>V</w:t>
      </w:r>
      <w:r w:rsidR="0055783E">
        <w:rPr>
          <w:rFonts w:ascii="Times New Roman" w:hAnsi="Times New Roman"/>
          <w:color w:val="191919"/>
          <w:sz w:val="20"/>
          <w:szCs w:val="20"/>
        </w:rPr>
        <w:t>eterans, active duty personnel and eligible dependents are encouraged to take full advantage of benefits available through the</w:t>
      </w:r>
      <w:r w:rsidR="0055783E">
        <w:rPr>
          <w:rFonts w:ascii="Times New Roman" w:hAnsi="Times New Roman"/>
          <w:color w:val="191919"/>
          <w:spacing w:val="-4"/>
          <w:sz w:val="20"/>
          <w:szCs w:val="20"/>
        </w:rPr>
        <w:t xml:space="preserve"> </w:t>
      </w:r>
      <w:r w:rsidR="0055783E">
        <w:rPr>
          <w:rFonts w:ascii="Times New Roman" w:hAnsi="Times New Roman"/>
          <w:color w:val="191919"/>
          <w:spacing w:val="-22"/>
          <w:sz w:val="20"/>
          <w:szCs w:val="20"/>
        </w:rPr>
        <w:t>V</w:t>
      </w:r>
      <w:r w:rsidR="0055783E">
        <w:rPr>
          <w:rFonts w:ascii="Times New Roman" w:hAnsi="Times New Roman"/>
          <w:color w:val="191919"/>
          <w:sz w:val="20"/>
          <w:szCs w:val="20"/>
        </w:rPr>
        <w:t>eterans</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Administration. </w:t>
      </w:r>
      <w:r w:rsidR="0055783E">
        <w:rPr>
          <w:rFonts w:ascii="Times New Roman" w:hAnsi="Times New Roman"/>
          <w:color w:val="191919"/>
          <w:spacing w:val="47"/>
          <w:sz w:val="20"/>
          <w:szCs w:val="20"/>
        </w:rPr>
        <w:t xml:space="preserve"> </w:t>
      </w:r>
      <w:r w:rsidR="0055783E">
        <w:rPr>
          <w:rFonts w:ascii="Times New Roman" w:hAnsi="Times New Roman"/>
          <w:color w:val="191919"/>
          <w:sz w:val="20"/>
          <w:szCs w:val="20"/>
        </w:rPr>
        <w:t xml:space="preserve">Those students eligible for benefits should apply for admission to the University and complete the admission process. </w:t>
      </w:r>
      <w:r w:rsidR="0055783E">
        <w:rPr>
          <w:rFonts w:ascii="Times New Roman" w:hAnsi="Times New Roman"/>
          <w:color w:val="191919"/>
          <w:spacing w:val="39"/>
          <w:sz w:val="20"/>
          <w:szCs w:val="20"/>
        </w:rPr>
        <w:t xml:space="preserve"> </w:t>
      </w:r>
      <w:r w:rsidR="0055783E">
        <w:rPr>
          <w:rFonts w:ascii="Times New Roman" w:hAnsi="Times New Roman"/>
          <w:color w:val="191919"/>
          <w:sz w:val="20"/>
          <w:szCs w:val="20"/>
        </w:rPr>
        <w:t>An application for</w:t>
      </w:r>
      <w:r w:rsidR="0055783E">
        <w:rPr>
          <w:rFonts w:ascii="Times New Roman" w:hAnsi="Times New Roman"/>
          <w:color w:val="191919"/>
          <w:spacing w:val="-4"/>
          <w:sz w:val="20"/>
          <w:szCs w:val="20"/>
        </w:rPr>
        <w:t xml:space="preserve"> </w:t>
      </w:r>
      <w:r w:rsidR="0055783E">
        <w:rPr>
          <w:rFonts w:ascii="Times New Roman" w:hAnsi="Times New Roman"/>
          <w:color w:val="191919"/>
          <w:spacing w:val="-26"/>
          <w:sz w:val="20"/>
          <w:szCs w:val="20"/>
        </w:rPr>
        <w:t>V</w:t>
      </w:r>
      <w:r w:rsidR="0055783E">
        <w:rPr>
          <w:rFonts w:ascii="Times New Roman" w:hAnsi="Times New Roman"/>
          <w:color w:val="191919"/>
          <w:sz w:val="20"/>
          <w:szCs w:val="20"/>
        </w:rPr>
        <w:t>A</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Educational Benefits should be completed prior to entering the institution.</w:t>
      </w:r>
    </w:p>
    <w:p w:rsidR="0055783E" w:rsidRDefault="0055783E" w:rsidP="0055783E">
      <w:pPr>
        <w:widowControl w:val="0"/>
        <w:autoSpaceDE w:val="0"/>
        <w:autoSpaceDN w:val="0"/>
        <w:adjustRightInd w:val="0"/>
        <w:spacing w:after="0" w:line="240" w:lineRule="auto"/>
        <w:ind w:left="1220"/>
        <w:rPr>
          <w:rFonts w:ascii="Times New Roman" w:hAnsi="Times New Roman"/>
          <w:color w:val="000000"/>
          <w:sz w:val="20"/>
          <w:szCs w:val="20"/>
        </w:rPr>
      </w:pPr>
      <w:r>
        <w:rPr>
          <w:rFonts w:ascii="Times New Roman" w:hAnsi="Times New Roman"/>
          <w:color w:val="191919"/>
          <w:sz w:val="20"/>
          <w:szCs w:val="20"/>
        </w:rPr>
        <w:t>The veteran or other eligible persons are advised to have money available to cover his or her</w:t>
      </w:r>
    </w:p>
    <w:p w:rsidR="0055783E" w:rsidRDefault="0055783E" w:rsidP="0055783E">
      <w:pPr>
        <w:widowControl w:val="0"/>
        <w:autoSpaceDE w:val="0"/>
        <w:autoSpaceDN w:val="0"/>
        <w:adjustRightInd w:val="0"/>
        <w:spacing w:after="0" w:line="240" w:lineRule="auto"/>
        <w:ind w:left="1220"/>
        <w:rPr>
          <w:rFonts w:ascii="Times New Roman" w:hAnsi="Times New Roman"/>
          <w:color w:val="000000"/>
          <w:sz w:val="20"/>
          <w:szCs w:val="20"/>
        </w:rPr>
        <w:sectPr w:rsidR="0055783E">
          <w:footerReference w:type="even" r:id="rId20"/>
          <w:footerReference w:type="default" r:id="rId21"/>
          <w:pgSz w:w="12240" w:h="15840"/>
          <w:pgMar w:top="260" w:right="200" w:bottom="280" w:left="1300" w:header="0" w:footer="742" w:gutter="0"/>
          <w:pgNumType w:start="31"/>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4" w:after="0" w:line="140" w:lineRule="exact"/>
              <w:rPr>
                <w:rFonts w:ascii="Times New Roman" w:hAnsi="Times New Roman"/>
                <w:sz w:val="14"/>
                <w:szCs w:val="14"/>
              </w:rPr>
            </w:pPr>
          </w:p>
          <w:p w:rsidR="0055783E" w:rsidRPr="00FA7AC7" w:rsidRDefault="0055783E" w:rsidP="00F319A1">
            <w:pPr>
              <w:widowControl w:val="0"/>
              <w:autoSpaceDE w:val="0"/>
              <w:autoSpaceDN w:val="0"/>
              <w:adjustRightInd w:val="0"/>
              <w:spacing w:after="0" w:line="240" w:lineRule="auto"/>
              <w:ind w:left="183"/>
              <w:rPr>
                <w:rFonts w:ascii="Times New Roman" w:hAnsi="Times New Roman"/>
                <w:sz w:val="24"/>
                <w:szCs w:val="24"/>
              </w:rPr>
            </w:pPr>
            <w:r w:rsidRPr="00FA7AC7">
              <w:rPr>
                <w:rFonts w:ascii="Times New Roman" w:hAnsi="Times New Roman"/>
                <w:b/>
                <w:bCs/>
                <w:color w:val="191919"/>
                <w:sz w:val="34"/>
                <w:szCs w:val="34"/>
              </w:rPr>
              <w:t>F</w:t>
            </w:r>
            <w:r w:rsidRPr="00FA7AC7">
              <w:rPr>
                <w:rFonts w:ascii="Times New Roman" w:hAnsi="Times New Roman"/>
                <w:b/>
                <w:bCs/>
                <w:color w:val="191919"/>
                <w:sz w:val="25"/>
                <w:szCs w:val="25"/>
              </w:rPr>
              <w:t>INANCIAL</w:t>
            </w:r>
            <w:r w:rsidRPr="00FA7AC7">
              <w:rPr>
                <w:rFonts w:ascii="Times New Roman" w:hAnsi="Times New Roman"/>
                <w:b/>
                <w:bCs/>
                <w:color w:val="191919"/>
                <w:spacing w:val="33"/>
                <w:sz w:val="25"/>
                <w:szCs w:val="25"/>
              </w:rPr>
              <w:t xml:space="preserve"> </w:t>
            </w:r>
            <w:r w:rsidRPr="00FA7AC7">
              <w:rPr>
                <w:rFonts w:ascii="Times New Roman" w:hAnsi="Times New Roman"/>
                <w:b/>
                <w:bCs/>
                <w:color w:val="191919"/>
                <w:sz w:val="34"/>
                <w:szCs w:val="34"/>
              </w:rPr>
              <w:t>I</w:t>
            </w:r>
            <w:r w:rsidRPr="00FA7AC7">
              <w:rPr>
                <w:rFonts w:ascii="Times New Roman" w:hAnsi="Times New Roman"/>
                <w:b/>
                <w:bCs/>
                <w:color w:val="191919"/>
                <w:w w:val="102"/>
                <w:sz w:val="25"/>
                <w:szCs w:val="25"/>
              </w:rPr>
              <w:t>NFORM</w:t>
            </w:r>
            <w:r w:rsidRPr="00FA7AC7">
              <w:rPr>
                <w:rFonts w:ascii="Times New Roman" w:hAnsi="Times New Roman"/>
                <w:b/>
                <w:bCs/>
                <w:color w:val="191919"/>
                <w:spacing w:val="-19"/>
                <w:w w:val="102"/>
                <w:sz w:val="25"/>
                <w:szCs w:val="25"/>
              </w:rPr>
              <w:t>A</w:t>
            </w:r>
            <w:r w:rsidRPr="00FA7AC7">
              <w:rPr>
                <w:rFonts w:ascii="Times New Roman" w:hAnsi="Times New Roman"/>
                <w:b/>
                <w:bCs/>
                <w:color w:val="191919"/>
                <w:w w:val="102"/>
                <w:sz w:val="25"/>
                <w:szCs w:val="25"/>
              </w:rPr>
              <w:t>TION</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8"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6" w:after="0" w:line="240" w:lineRule="auto"/>
        <w:ind w:left="1925"/>
        <w:rPr>
          <w:rFonts w:ascii="Times New Roman" w:hAnsi="Times New Roman"/>
          <w:color w:val="000000"/>
          <w:sz w:val="20"/>
          <w:szCs w:val="20"/>
        </w:rPr>
      </w:pPr>
      <w:r w:rsidRPr="00570030">
        <w:rPr>
          <w:noProof/>
        </w:rPr>
        <w:pict>
          <v:group id="_x0000_s1818" style="position:absolute;left:0;text-align:left;margin-left:265.6pt;margin-top:-54.15pt;width:31.2pt;height:31.05pt;z-index:-251591680;mso-position-horizontal-relative:page" coordorigin="5312,-1083" coordsize="624,621" o:allowincell="f">
            <v:rect id="_x0000_s1819" style="position:absolute;left:5317;top:-1078;width:613;height:610" o:allowincell="f" stroked="f">
              <v:path arrowok="t"/>
            </v:rect>
            <v:rect id="_x0000_s1820" style="position:absolute;left:5317;top:-1078;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570030">
        <w:rPr>
          <w:noProof/>
        </w:rPr>
        <w:pict>
          <v:shape id="_x0000_s1823" type="#_x0000_t202" style="position:absolute;left:0;text-align:left;margin-left:19.8pt;margin-top:-7.55pt;width:1in;height:285.55pt;z-index:-251588608;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proofErr w:type="gramStart"/>
      <w:r w:rsidR="0055783E">
        <w:rPr>
          <w:rFonts w:ascii="Times New Roman" w:hAnsi="Times New Roman"/>
          <w:color w:val="191919"/>
          <w:sz w:val="20"/>
          <w:szCs w:val="20"/>
        </w:rPr>
        <w:t>in</w:t>
      </w:r>
      <w:proofErr w:type="gramEnd"/>
      <w:r w:rsidR="0055783E">
        <w:rPr>
          <w:rFonts w:ascii="Times New Roman" w:hAnsi="Times New Roman"/>
          <w:color w:val="191919"/>
          <w:sz w:val="20"/>
          <w:szCs w:val="20"/>
        </w:rPr>
        <w:t xml:space="preserve"> advanced payment with the</w:t>
      </w:r>
      <w:r w:rsidR="0055783E">
        <w:rPr>
          <w:rFonts w:ascii="Times New Roman" w:hAnsi="Times New Roman"/>
          <w:color w:val="191919"/>
          <w:spacing w:val="-4"/>
          <w:sz w:val="20"/>
          <w:szCs w:val="20"/>
        </w:rPr>
        <w:t xml:space="preserve"> </w:t>
      </w:r>
      <w:r w:rsidR="0055783E">
        <w:rPr>
          <w:rFonts w:ascii="Times New Roman" w:hAnsi="Times New Roman"/>
          <w:color w:val="191919"/>
          <w:spacing w:val="-26"/>
          <w:sz w:val="20"/>
          <w:szCs w:val="20"/>
        </w:rPr>
        <w:t>V</w:t>
      </w:r>
      <w:r w:rsidR="0055783E">
        <w:rPr>
          <w:rFonts w:ascii="Times New Roman" w:hAnsi="Times New Roman"/>
          <w:color w:val="191919"/>
          <w:sz w:val="20"/>
          <w:szCs w:val="20"/>
        </w:rPr>
        <w:t>A.</w:t>
      </w:r>
    </w:p>
    <w:p w:rsidR="0055783E" w:rsidRDefault="0055783E" w:rsidP="0055783E">
      <w:pPr>
        <w:widowControl w:val="0"/>
        <w:autoSpaceDE w:val="0"/>
        <w:autoSpaceDN w:val="0"/>
        <w:adjustRightInd w:val="0"/>
        <w:spacing w:before="10" w:after="0" w:line="250" w:lineRule="auto"/>
        <w:ind w:left="1925" w:right="1158" w:firstLine="360"/>
        <w:rPr>
          <w:rFonts w:ascii="Times New Roman" w:hAnsi="Times New Roman"/>
          <w:color w:val="000000"/>
          <w:sz w:val="20"/>
          <w:szCs w:val="20"/>
        </w:rPr>
      </w:pPr>
      <w:r>
        <w:rPr>
          <w:rFonts w:ascii="Times New Roman" w:hAnsi="Times New Roman"/>
          <w:color w:val="191919"/>
          <w:sz w:val="20"/>
          <w:szCs w:val="20"/>
        </w:rPr>
        <w:t xml:space="preserve">Interested persons should contact the </w:t>
      </w:r>
      <w:ins w:id="21" w:author="jhawkins" w:date="2011-04-04T17:27:00Z">
        <w:r w:rsidR="00D85CB4">
          <w:rPr>
            <w:rFonts w:ascii="Times New Roman" w:hAnsi="Times New Roman"/>
            <w:color w:val="191919"/>
            <w:sz w:val="20"/>
            <w:szCs w:val="20"/>
          </w:rPr>
          <w:t xml:space="preserve">Office of Academic Services and </w:t>
        </w:r>
      </w:ins>
      <w:r>
        <w:rPr>
          <w:rFonts w:ascii="Times New Roman" w:hAnsi="Times New Roman"/>
          <w:color w:val="191919"/>
          <w:sz w:val="20"/>
          <w:szCs w:val="20"/>
        </w:rPr>
        <w:t>Registrar</w:t>
      </w:r>
      <w:del w:id="22" w:author="jhawkins" w:date="2011-04-04T17:27:00Z">
        <w:r w:rsidDel="00D85CB4">
          <w:rPr>
            <w:rFonts w:ascii="Times New Roman" w:hAnsi="Times New Roman"/>
            <w:color w:val="191919"/>
            <w:sz w:val="20"/>
            <w:szCs w:val="20"/>
          </w:rPr>
          <w:delText>'s O</w:delText>
        </w:r>
        <w:r w:rsidDel="00D85CB4">
          <w:rPr>
            <w:rFonts w:ascii="Times New Roman" w:hAnsi="Times New Roman"/>
            <w:color w:val="191919"/>
            <w:spacing w:val="-4"/>
            <w:sz w:val="20"/>
            <w:szCs w:val="20"/>
          </w:rPr>
          <w:delText>f</w:delText>
        </w:r>
        <w:r w:rsidDel="00D85CB4">
          <w:rPr>
            <w:rFonts w:ascii="Times New Roman" w:hAnsi="Times New Roman"/>
            <w:color w:val="191919"/>
            <w:sz w:val="20"/>
            <w:szCs w:val="20"/>
          </w:rPr>
          <w:delText>fice</w:delText>
        </w:r>
      </w:del>
      <w:r>
        <w:rPr>
          <w:rFonts w:ascii="Times New Roman" w:hAnsi="Times New Roman"/>
          <w:color w:val="191919"/>
          <w:sz w:val="20"/>
          <w:szCs w:val="20"/>
        </w:rPr>
        <w:t xml:space="preserve"> for information and assistance pe</w:t>
      </w:r>
      <w:r>
        <w:rPr>
          <w:rFonts w:ascii="Times New Roman" w:hAnsi="Times New Roman"/>
          <w:color w:val="191919"/>
          <w:spacing w:val="-4"/>
          <w:sz w:val="20"/>
          <w:szCs w:val="20"/>
        </w:rPr>
        <w:t>r</w:t>
      </w:r>
      <w:r>
        <w:rPr>
          <w:rFonts w:ascii="Times New Roman" w:hAnsi="Times New Roman"/>
          <w:color w:val="191919"/>
          <w:sz w:val="20"/>
          <w:szCs w:val="20"/>
        </w:rPr>
        <w:t xml:space="preserve">- </w:t>
      </w:r>
      <w:proofErr w:type="spellStart"/>
      <w:r>
        <w:rPr>
          <w:rFonts w:ascii="Times New Roman" w:hAnsi="Times New Roman"/>
          <w:color w:val="191919"/>
          <w:sz w:val="20"/>
          <w:szCs w:val="20"/>
        </w:rPr>
        <w:t>taining</w:t>
      </w:r>
      <w:proofErr w:type="spellEnd"/>
      <w:r>
        <w:rPr>
          <w:rFonts w:ascii="Times New Roman" w:hAnsi="Times New Roman"/>
          <w:color w:val="191919"/>
          <w:sz w:val="20"/>
          <w:szCs w:val="20"/>
        </w:rPr>
        <w:t xml:space="preserve"> to eligibility and application for</w:t>
      </w:r>
      <w:r>
        <w:rPr>
          <w:rFonts w:ascii="Times New Roman" w:hAnsi="Times New Roman"/>
          <w:color w:val="191919"/>
          <w:spacing w:val="-4"/>
          <w:sz w:val="20"/>
          <w:szCs w:val="20"/>
        </w:rPr>
        <w:t xml:space="preserve"> </w:t>
      </w:r>
      <w:r>
        <w:rPr>
          <w:rFonts w:ascii="Times New Roman" w:hAnsi="Times New Roman"/>
          <w:color w:val="191919"/>
          <w:spacing w:val="-22"/>
          <w:sz w:val="20"/>
          <w:szCs w:val="20"/>
        </w:rPr>
        <w:t>V</w:t>
      </w:r>
      <w:r>
        <w:rPr>
          <w:rFonts w:ascii="Times New Roman" w:hAnsi="Times New Roman"/>
          <w:color w:val="191919"/>
          <w:sz w:val="20"/>
          <w:szCs w:val="20"/>
        </w:rPr>
        <w:t>eterans Educational Benefits.</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Satisfactory</w:t>
      </w:r>
      <w:r>
        <w:rPr>
          <w:rFonts w:ascii="Times New Roman" w:hAnsi="Times New Roman"/>
          <w:b/>
          <w:bCs/>
          <w:color w:val="191919"/>
          <w:spacing w:val="-11"/>
          <w:sz w:val="20"/>
          <w:szCs w:val="20"/>
        </w:rPr>
        <w:t xml:space="preserve"> </w:t>
      </w:r>
      <w:r>
        <w:rPr>
          <w:rFonts w:ascii="Times New Roman" w:hAnsi="Times New Roman"/>
          <w:b/>
          <w:bCs/>
          <w:color w:val="191919"/>
          <w:sz w:val="20"/>
          <w:szCs w:val="20"/>
        </w:rPr>
        <w:t>Academic P</w:t>
      </w:r>
      <w:r>
        <w:rPr>
          <w:rFonts w:ascii="Times New Roman" w:hAnsi="Times New Roman"/>
          <w:b/>
          <w:bCs/>
          <w:color w:val="191919"/>
          <w:spacing w:val="-4"/>
          <w:sz w:val="20"/>
          <w:szCs w:val="20"/>
        </w:rPr>
        <w:t>r</w:t>
      </w:r>
      <w:r>
        <w:rPr>
          <w:rFonts w:ascii="Times New Roman" w:hAnsi="Times New Roman"/>
          <w:b/>
          <w:bCs/>
          <w:color w:val="191919"/>
          <w:sz w:val="20"/>
          <w:szCs w:val="20"/>
        </w:rPr>
        <w:t>og</w:t>
      </w:r>
      <w:r>
        <w:rPr>
          <w:rFonts w:ascii="Times New Roman" w:hAnsi="Times New Roman"/>
          <w:b/>
          <w:bCs/>
          <w:color w:val="191919"/>
          <w:spacing w:val="-4"/>
          <w:sz w:val="20"/>
          <w:szCs w:val="20"/>
        </w:rPr>
        <w:t>r</w:t>
      </w:r>
      <w:r>
        <w:rPr>
          <w:rFonts w:ascii="Times New Roman" w:hAnsi="Times New Roman"/>
          <w:b/>
          <w:bCs/>
          <w:color w:val="191919"/>
          <w:sz w:val="20"/>
          <w:szCs w:val="20"/>
        </w:rPr>
        <w:t>ess</w:t>
      </w:r>
    </w:p>
    <w:p w:rsidR="0055783E" w:rsidRDefault="0055783E" w:rsidP="0055783E">
      <w:pPr>
        <w:widowControl w:val="0"/>
        <w:autoSpaceDE w:val="0"/>
        <w:autoSpaceDN w:val="0"/>
        <w:adjustRightInd w:val="0"/>
        <w:spacing w:before="10" w:after="0" w:line="250" w:lineRule="auto"/>
        <w:ind w:left="1925" w:right="918" w:firstLine="360"/>
        <w:rPr>
          <w:rFonts w:ascii="Times New Roman" w:hAnsi="Times New Roman"/>
          <w:color w:val="000000"/>
          <w:sz w:val="20"/>
          <w:szCs w:val="20"/>
        </w:rPr>
      </w:pPr>
      <w:r>
        <w:rPr>
          <w:rFonts w:ascii="Times New Roman" w:hAnsi="Times New Roman"/>
          <w:color w:val="191919"/>
          <w:sz w:val="20"/>
          <w:szCs w:val="20"/>
        </w:rPr>
        <w:t>Federal regulations require that all students receiving any form of financial assistance make and maintain satisfactory academic progress toward the completion of their degrees in order to re- main eligible to receive assistance.   Students are evaluated on the basis of G</w:t>
      </w:r>
      <w:r>
        <w:rPr>
          <w:rFonts w:ascii="Times New Roman" w:hAnsi="Times New Roman"/>
          <w:color w:val="191919"/>
          <w:spacing w:val="-18"/>
          <w:sz w:val="20"/>
          <w:szCs w:val="20"/>
        </w:rPr>
        <w:t>P</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(Grade-Point</w:t>
      </w:r>
      <w:r>
        <w:rPr>
          <w:rFonts w:ascii="Times New Roman" w:hAnsi="Times New Roman"/>
          <w:color w:val="191919"/>
          <w:spacing w:val="-11"/>
          <w:sz w:val="20"/>
          <w:szCs w:val="20"/>
        </w:rPr>
        <w:t xml:space="preserve"> </w:t>
      </w:r>
      <w:r>
        <w:rPr>
          <w:rFonts w:ascii="Times New Roman" w:hAnsi="Times New Roman"/>
          <w:color w:val="191919"/>
          <w:spacing w:val="-15"/>
          <w:sz w:val="20"/>
          <w:szCs w:val="20"/>
        </w:rPr>
        <w:t>A</w:t>
      </w:r>
      <w:r>
        <w:rPr>
          <w:rFonts w:ascii="Times New Roman" w:hAnsi="Times New Roman"/>
          <w:color w:val="191919"/>
          <w:sz w:val="20"/>
          <w:szCs w:val="20"/>
        </w:rPr>
        <w:t xml:space="preserve">v- </w:t>
      </w:r>
      <w:proofErr w:type="spellStart"/>
      <w:r>
        <w:rPr>
          <w:rFonts w:ascii="Times New Roman" w:hAnsi="Times New Roman"/>
          <w:color w:val="191919"/>
          <w:sz w:val="20"/>
          <w:szCs w:val="20"/>
        </w:rPr>
        <w:t>erage</w:t>
      </w:r>
      <w:proofErr w:type="spellEnd"/>
      <w:r>
        <w:rPr>
          <w:rFonts w:ascii="Times New Roman" w:hAnsi="Times New Roman"/>
          <w:color w:val="191919"/>
          <w:sz w:val="20"/>
          <w:szCs w:val="20"/>
        </w:rPr>
        <w:t>), credit hour completion and maximum time-frame limitation.</w:t>
      </w:r>
      <w:r>
        <w:rPr>
          <w:rFonts w:ascii="Times New Roman" w:hAnsi="Times New Roman"/>
          <w:color w:val="191919"/>
          <w:spacing w:val="47"/>
          <w:sz w:val="20"/>
          <w:szCs w:val="20"/>
        </w:rPr>
        <w:t xml:space="preserve"> </w:t>
      </w:r>
      <w:r>
        <w:rPr>
          <w:rFonts w:ascii="Times New Roman" w:hAnsi="Times New Roman"/>
          <w:color w:val="191919"/>
          <w:sz w:val="20"/>
          <w:szCs w:val="20"/>
        </w:rPr>
        <w:t>The Financial</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Aid Department is responsible for evaluating satisfactory academic progress of students receiving </w:t>
      </w:r>
      <w:proofErr w:type="spellStart"/>
      <w:r>
        <w:rPr>
          <w:rFonts w:ascii="Times New Roman" w:hAnsi="Times New Roman"/>
          <w:color w:val="191919"/>
          <w:sz w:val="20"/>
          <w:szCs w:val="20"/>
        </w:rPr>
        <w:t>fi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nancial</w:t>
      </w:r>
      <w:proofErr w:type="spellEnd"/>
      <w:r>
        <w:rPr>
          <w:rFonts w:ascii="Times New Roman" w:hAnsi="Times New Roman"/>
          <w:color w:val="191919"/>
          <w:sz w:val="20"/>
          <w:szCs w:val="20"/>
        </w:rPr>
        <w:t xml:space="preserve"> assistance.   Students are considered to be making satisfactory academic progress if they meet the two standards of measurement (Qualitative and Quantitative).</w:t>
      </w:r>
    </w:p>
    <w:p w:rsidR="0055783E" w:rsidRDefault="0055783E" w:rsidP="0055783E">
      <w:pPr>
        <w:widowControl w:val="0"/>
        <w:autoSpaceDE w:val="0"/>
        <w:autoSpaceDN w:val="0"/>
        <w:adjustRightInd w:val="0"/>
        <w:spacing w:after="0" w:line="240" w:lineRule="exact"/>
        <w:rPr>
          <w:rFonts w:ascii="Times New Roman" w:hAnsi="Times New Roman"/>
          <w:color w:val="000000"/>
          <w:sz w:val="24"/>
          <w:szCs w:val="24"/>
        </w:rPr>
      </w:pPr>
    </w:p>
    <w:p w:rsidR="0055783E" w:rsidRDefault="0055783E" w:rsidP="0055783E">
      <w:pPr>
        <w:widowControl w:val="0"/>
        <w:autoSpaceDE w:val="0"/>
        <w:autoSpaceDN w:val="0"/>
        <w:adjustRightInd w:val="0"/>
        <w:spacing w:after="0" w:line="240" w:lineRule="auto"/>
        <w:ind w:left="1925"/>
        <w:rPr>
          <w:rFonts w:ascii="Times New Roman" w:hAnsi="Times New Roman"/>
          <w:color w:val="000000"/>
          <w:sz w:val="20"/>
          <w:szCs w:val="20"/>
        </w:rPr>
      </w:pPr>
      <w:r>
        <w:rPr>
          <w:rFonts w:ascii="Times New Roman" w:hAnsi="Times New Roman"/>
          <w:b/>
          <w:bCs/>
          <w:color w:val="191919"/>
          <w:sz w:val="20"/>
          <w:szCs w:val="20"/>
        </w:rPr>
        <w:t>Qualitative Measu</w:t>
      </w:r>
      <w:r>
        <w:rPr>
          <w:rFonts w:ascii="Times New Roman" w:hAnsi="Times New Roman"/>
          <w:b/>
          <w:bCs/>
          <w:color w:val="191919"/>
          <w:spacing w:val="-4"/>
          <w:sz w:val="20"/>
          <w:szCs w:val="20"/>
        </w:rPr>
        <w:t>r</w:t>
      </w:r>
      <w:r>
        <w:rPr>
          <w:rFonts w:ascii="Times New Roman" w:hAnsi="Times New Roman"/>
          <w:b/>
          <w:bCs/>
          <w:color w:val="191919"/>
          <w:sz w:val="20"/>
          <w:szCs w:val="20"/>
        </w:rPr>
        <w:t>ement</w:t>
      </w:r>
    </w:p>
    <w:p w:rsidR="0055783E" w:rsidRDefault="0055783E" w:rsidP="0055783E">
      <w:pPr>
        <w:widowControl w:val="0"/>
        <w:autoSpaceDE w:val="0"/>
        <w:autoSpaceDN w:val="0"/>
        <w:adjustRightInd w:val="0"/>
        <w:spacing w:before="10" w:after="0" w:line="250" w:lineRule="auto"/>
        <w:ind w:left="1925" w:right="1017" w:firstLine="360"/>
        <w:rPr>
          <w:rFonts w:ascii="Times New Roman" w:hAnsi="Times New Roman"/>
          <w:color w:val="000000"/>
          <w:sz w:val="20"/>
          <w:szCs w:val="20"/>
        </w:rPr>
      </w:pPr>
      <w:r>
        <w:rPr>
          <w:rFonts w:ascii="Times New Roman" w:hAnsi="Times New Roman"/>
          <w:color w:val="191919"/>
          <w:sz w:val="20"/>
          <w:szCs w:val="20"/>
        </w:rPr>
        <w:t>All students are expected to maintain the same academic standards as outlined in the o</w:t>
      </w:r>
      <w:r>
        <w:rPr>
          <w:rFonts w:ascii="Times New Roman" w:hAnsi="Times New Roman"/>
          <w:color w:val="191919"/>
          <w:spacing w:val="-4"/>
          <w:sz w:val="20"/>
          <w:szCs w:val="20"/>
        </w:rPr>
        <w:t>f</w:t>
      </w:r>
      <w:r>
        <w:rPr>
          <w:rFonts w:ascii="Times New Roman" w:hAnsi="Times New Roman"/>
          <w:color w:val="191919"/>
          <w:sz w:val="20"/>
          <w:szCs w:val="20"/>
        </w:rPr>
        <w:t>ficial catalog of</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1925" w:right="900" w:firstLine="360"/>
        <w:rPr>
          <w:rFonts w:ascii="Times New Roman" w:hAnsi="Times New Roman"/>
          <w:color w:val="000000"/>
          <w:sz w:val="20"/>
          <w:szCs w:val="20"/>
        </w:rPr>
      </w:pPr>
      <w:r>
        <w:rPr>
          <w:rFonts w:ascii="Times New Roman" w:hAnsi="Times New Roman"/>
          <w:color w:val="191919"/>
          <w:sz w:val="20"/>
          <w:szCs w:val="20"/>
        </w:rPr>
        <w:t>Students receiving financial aid must meet the minimum academic standards. Unde</w:t>
      </w:r>
      <w:r>
        <w:rPr>
          <w:rFonts w:ascii="Times New Roman" w:hAnsi="Times New Roman"/>
          <w:color w:val="191919"/>
          <w:spacing w:val="-4"/>
          <w:sz w:val="20"/>
          <w:szCs w:val="20"/>
        </w:rPr>
        <w:t>r</w:t>
      </w:r>
      <w:r>
        <w:rPr>
          <w:rFonts w:ascii="Times New Roman" w:hAnsi="Times New Roman"/>
          <w:color w:val="191919"/>
          <w:sz w:val="20"/>
          <w:szCs w:val="20"/>
        </w:rPr>
        <w:t>graduates and post baccalaureate students must maintain a 2.0 minimum cumulative G</w:t>
      </w:r>
      <w:r>
        <w:rPr>
          <w:rFonts w:ascii="Times New Roman" w:hAnsi="Times New Roman"/>
          <w:color w:val="191919"/>
          <w:spacing w:val="-18"/>
          <w:sz w:val="20"/>
          <w:szCs w:val="20"/>
        </w:rPr>
        <w:t>P</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to remain in good academic standing for financial aid.   Graduate students must maintain a 3.0 minimum cumulative G</w:t>
      </w:r>
      <w:r>
        <w:rPr>
          <w:rFonts w:ascii="Times New Roman" w:hAnsi="Times New Roman"/>
          <w:color w:val="191919"/>
          <w:spacing w:val="-18"/>
          <w:sz w:val="20"/>
          <w:szCs w:val="20"/>
        </w:rPr>
        <w:t>P</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to remain in good academic standing for financial aid.</w:t>
      </w:r>
      <w:r>
        <w:rPr>
          <w:rFonts w:ascii="Times New Roman" w:hAnsi="Times New Roman"/>
          <w:color w:val="191919"/>
          <w:spacing w:val="-4"/>
          <w:sz w:val="20"/>
          <w:szCs w:val="20"/>
        </w:rPr>
        <w:t xml:space="preserve"> </w:t>
      </w:r>
      <w:r>
        <w:rPr>
          <w:rFonts w:ascii="Times New Roman" w:hAnsi="Times New Roman"/>
          <w:color w:val="191919"/>
          <w:sz w:val="20"/>
          <w:szCs w:val="20"/>
        </w:rPr>
        <w:t>The G</w:t>
      </w:r>
      <w:r>
        <w:rPr>
          <w:rFonts w:ascii="Times New Roman" w:hAnsi="Times New Roman"/>
          <w:color w:val="191919"/>
          <w:spacing w:val="-18"/>
          <w:sz w:val="20"/>
          <w:szCs w:val="20"/>
        </w:rPr>
        <w:t>P</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is evaluated based on the student</w:t>
      </w:r>
      <w:r>
        <w:rPr>
          <w:rFonts w:ascii="Times New Roman" w:hAnsi="Times New Roman"/>
          <w:color w:val="191919"/>
          <w:spacing w:val="-11"/>
          <w:sz w:val="20"/>
          <w:szCs w:val="20"/>
        </w:rPr>
        <w:t>’</w:t>
      </w:r>
      <w:r>
        <w:rPr>
          <w:rFonts w:ascii="Times New Roman" w:hAnsi="Times New Roman"/>
          <w:color w:val="191919"/>
          <w:sz w:val="20"/>
          <w:szCs w:val="20"/>
        </w:rPr>
        <w:t>s last two semesters of enrollment at the end of spring term or at the end of summer term before the aid year that the student is applying for financial aid.</w:t>
      </w:r>
    </w:p>
    <w:p w:rsidR="0055783E" w:rsidRDefault="0055783E" w:rsidP="0055783E">
      <w:pPr>
        <w:widowControl w:val="0"/>
        <w:autoSpaceDE w:val="0"/>
        <w:autoSpaceDN w:val="0"/>
        <w:adjustRightInd w:val="0"/>
        <w:spacing w:after="0" w:line="250" w:lineRule="auto"/>
        <w:ind w:left="1925" w:right="1274" w:firstLine="360"/>
        <w:rPr>
          <w:rFonts w:ascii="Times New Roman" w:hAnsi="Times New Roman"/>
          <w:color w:val="000000"/>
          <w:sz w:val="20"/>
          <w:szCs w:val="20"/>
        </w:rPr>
      </w:pPr>
      <w:r>
        <w:rPr>
          <w:rFonts w:ascii="Times New Roman" w:hAnsi="Times New Roman"/>
          <w:color w:val="191919"/>
          <w:sz w:val="20"/>
          <w:szCs w:val="20"/>
        </w:rPr>
        <w:t>Students whose academic standings fall below the minimum prescribed standards will be governed by the following for receiving financial aid:</w:t>
      </w:r>
    </w:p>
    <w:p w:rsidR="0055783E" w:rsidRDefault="00570030" w:rsidP="0055783E">
      <w:pPr>
        <w:widowControl w:val="0"/>
        <w:autoSpaceDE w:val="0"/>
        <w:autoSpaceDN w:val="0"/>
        <w:adjustRightInd w:val="0"/>
        <w:spacing w:after="0" w:line="240" w:lineRule="auto"/>
        <w:ind w:left="2285"/>
        <w:rPr>
          <w:rFonts w:ascii="Times New Roman" w:hAnsi="Times New Roman"/>
          <w:color w:val="000000"/>
          <w:sz w:val="20"/>
          <w:szCs w:val="20"/>
        </w:rPr>
      </w:pPr>
      <w:r w:rsidRPr="00570030">
        <w:rPr>
          <w:noProof/>
        </w:rPr>
        <w:pict>
          <v:shape id="_x0000_s1822" type="#_x0000_t202" style="position:absolute;left:0;text-align:left;margin-left:19.8pt;margin-top:6.05pt;width:1in;height:144.05pt;z-index:-251589632;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u w:val="single"/>
        </w:rPr>
        <w:t xml:space="preserve">Graduate Status </w:t>
      </w:r>
    </w:p>
    <w:p w:rsidR="0055783E" w:rsidRDefault="0055783E" w:rsidP="0055783E">
      <w:pPr>
        <w:widowControl w:val="0"/>
        <w:autoSpaceDE w:val="0"/>
        <w:autoSpaceDN w:val="0"/>
        <w:adjustRightInd w:val="0"/>
        <w:spacing w:before="10" w:after="0" w:line="240" w:lineRule="auto"/>
        <w:ind w:left="2645"/>
        <w:rPr>
          <w:rFonts w:ascii="Times New Roman" w:hAnsi="Times New Roman"/>
          <w:color w:val="000000"/>
          <w:sz w:val="20"/>
          <w:szCs w:val="20"/>
        </w:rPr>
      </w:pPr>
      <w:r>
        <w:rPr>
          <w:rFonts w:ascii="Times New Roman" w:hAnsi="Times New Roman"/>
          <w:color w:val="191919"/>
          <w:sz w:val="20"/>
          <w:szCs w:val="20"/>
        </w:rPr>
        <w:t>1. Financial</w:t>
      </w:r>
      <w:r>
        <w:rPr>
          <w:rFonts w:ascii="Times New Roman" w:hAnsi="Times New Roman"/>
          <w:color w:val="191919"/>
          <w:spacing w:val="-11"/>
          <w:sz w:val="20"/>
          <w:szCs w:val="20"/>
        </w:rPr>
        <w:t xml:space="preserve"> </w:t>
      </w:r>
      <w:r>
        <w:rPr>
          <w:rFonts w:ascii="Times New Roman" w:hAnsi="Times New Roman"/>
          <w:color w:val="191919"/>
          <w:sz w:val="20"/>
          <w:szCs w:val="20"/>
        </w:rPr>
        <w:t>Aid Probation status will exist if the student</w:t>
      </w:r>
      <w:r>
        <w:rPr>
          <w:rFonts w:ascii="Times New Roman" w:hAnsi="Times New Roman"/>
          <w:color w:val="191919"/>
          <w:spacing w:val="-11"/>
          <w:sz w:val="20"/>
          <w:szCs w:val="20"/>
        </w:rPr>
        <w:t>’</w:t>
      </w:r>
      <w:r>
        <w:rPr>
          <w:rFonts w:ascii="Times New Roman" w:hAnsi="Times New Roman"/>
          <w:color w:val="191919"/>
          <w:sz w:val="20"/>
          <w:szCs w:val="20"/>
        </w:rPr>
        <w:t>s last semeste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cumulative</w:t>
      </w:r>
    </w:p>
    <w:p w:rsidR="0055783E" w:rsidRDefault="0055783E" w:rsidP="0055783E">
      <w:pPr>
        <w:widowControl w:val="0"/>
        <w:autoSpaceDE w:val="0"/>
        <w:autoSpaceDN w:val="0"/>
        <w:adjustRightInd w:val="0"/>
        <w:spacing w:before="10" w:after="0" w:line="240" w:lineRule="auto"/>
        <w:ind w:left="2760" w:right="1337"/>
        <w:jc w:val="center"/>
        <w:rPr>
          <w:rFonts w:ascii="Times New Roman" w:hAnsi="Times New Roman"/>
          <w:color w:val="000000"/>
          <w:sz w:val="20"/>
          <w:szCs w:val="20"/>
        </w:rPr>
      </w:pPr>
      <w:r>
        <w:rPr>
          <w:rFonts w:ascii="Times New Roman" w:hAnsi="Times New Roman"/>
          <w:color w:val="191919"/>
          <w:sz w:val="20"/>
          <w:szCs w:val="20"/>
        </w:rPr>
        <w:t>G</w:t>
      </w:r>
      <w:r>
        <w:rPr>
          <w:rFonts w:ascii="Times New Roman" w:hAnsi="Times New Roman"/>
          <w:color w:val="191919"/>
          <w:spacing w:val="-18"/>
          <w:sz w:val="20"/>
          <w:szCs w:val="20"/>
        </w:rPr>
        <w:t>P</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is below a 3.00 and the previous semeste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cumulative G</w:t>
      </w:r>
      <w:r>
        <w:rPr>
          <w:rFonts w:ascii="Times New Roman" w:hAnsi="Times New Roman"/>
          <w:color w:val="191919"/>
          <w:spacing w:val="-18"/>
          <w:sz w:val="20"/>
          <w:szCs w:val="20"/>
        </w:rPr>
        <w:t>P</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is above a 3.00.</w:t>
      </w:r>
    </w:p>
    <w:p w:rsidR="0055783E" w:rsidRDefault="0055783E" w:rsidP="0055783E">
      <w:pPr>
        <w:widowControl w:val="0"/>
        <w:autoSpaceDE w:val="0"/>
        <w:autoSpaceDN w:val="0"/>
        <w:adjustRightInd w:val="0"/>
        <w:spacing w:before="10" w:after="0" w:line="240" w:lineRule="auto"/>
        <w:ind w:left="2645"/>
        <w:rPr>
          <w:rFonts w:ascii="Times New Roman" w:hAnsi="Times New Roman"/>
          <w:color w:val="000000"/>
          <w:sz w:val="20"/>
          <w:szCs w:val="20"/>
        </w:rPr>
      </w:pPr>
      <w:r>
        <w:rPr>
          <w:rFonts w:ascii="Times New Roman" w:hAnsi="Times New Roman"/>
          <w:color w:val="191919"/>
          <w:sz w:val="20"/>
          <w:szCs w:val="20"/>
        </w:rPr>
        <w:t>2. Financial</w:t>
      </w:r>
      <w:r>
        <w:rPr>
          <w:rFonts w:ascii="Times New Roman" w:hAnsi="Times New Roman"/>
          <w:color w:val="191919"/>
          <w:spacing w:val="-11"/>
          <w:sz w:val="20"/>
          <w:szCs w:val="20"/>
        </w:rPr>
        <w:t xml:space="preserve"> </w:t>
      </w:r>
      <w:r>
        <w:rPr>
          <w:rFonts w:ascii="Times New Roman" w:hAnsi="Times New Roman"/>
          <w:color w:val="191919"/>
          <w:sz w:val="20"/>
          <w:szCs w:val="20"/>
        </w:rPr>
        <w:t>Aid Suspension status will exist if the student</w:t>
      </w:r>
      <w:r>
        <w:rPr>
          <w:rFonts w:ascii="Times New Roman" w:hAnsi="Times New Roman"/>
          <w:color w:val="191919"/>
          <w:spacing w:val="-11"/>
          <w:sz w:val="20"/>
          <w:szCs w:val="20"/>
        </w:rPr>
        <w:t>’</w:t>
      </w:r>
      <w:r>
        <w:rPr>
          <w:rFonts w:ascii="Times New Roman" w:hAnsi="Times New Roman"/>
          <w:color w:val="191919"/>
          <w:sz w:val="20"/>
          <w:szCs w:val="20"/>
        </w:rPr>
        <w:t>s last semester G</w:t>
      </w:r>
      <w:r>
        <w:rPr>
          <w:rFonts w:ascii="Times New Roman" w:hAnsi="Times New Roman"/>
          <w:color w:val="191919"/>
          <w:spacing w:val="-18"/>
          <w:sz w:val="20"/>
          <w:szCs w:val="20"/>
        </w:rPr>
        <w:t>P</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is below a</w:t>
      </w:r>
    </w:p>
    <w:p w:rsidR="0055783E" w:rsidRDefault="0055783E" w:rsidP="0055783E">
      <w:pPr>
        <w:widowControl w:val="0"/>
        <w:autoSpaceDE w:val="0"/>
        <w:autoSpaceDN w:val="0"/>
        <w:adjustRightInd w:val="0"/>
        <w:spacing w:before="10" w:after="0" w:line="250" w:lineRule="auto"/>
        <w:ind w:left="2285" w:right="2558" w:firstLine="560"/>
        <w:rPr>
          <w:rFonts w:ascii="Times New Roman" w:hAnsi="Times New Roman"/>
          <w:color w:val="000000"/>
          <w:sz w:val="20"/>
          <w:szCs w:val="20"/>
        </w:rPr>
      </w:pPr>
      <w:r>
        <w:rPr>
          <w:rFonts w:ascii="Times New Roman" w:hAnsi="Times New Roman"/>
          <w:color w:val="191919"/>
          <w:sz w:val="20"/>
          <w:szCs w:val="20"/>
        </w:rPr>
        <w:t xml:space="preserve">3.00 </w:t>
      </w:r>
      <w:proofErr w:type="gramStart"/>
      <w:r>
        <w:rPr>
          <w:rFonts w:ascii="Times New Roman" w:hAnsi="Times New Roman"/>
          <w:color w:val="191919"/>
          <w:sz w:val="20"/>
          <w:szCs w:val="20"/>
        </w:rPr>
        <w:t>and</w:t>
      </w:r>
      <w:proofErr w:type="gramEnd"/>
      <w:r>
        <w:rPr>
          <w:rFonts w:ascii="Times New Roman" w:hAnsi="Times New Roman"/>
          <w:color w:val="191919"/>
          <w:sz w:val="20"/>
          <w:szCs w:val="20"/>
        </w:rPr>
        <w:t xml:space="preserve"> the previous semeste</w:t>
      </w:r>
      <w:r>
        <w:rPr>
          <w:rFonts w:ascii="Times New Roman" w:hAnsi="Times New Roman"/>
          <w:color w:val="191919"/>
          <w:spacing w:val="8"/>
          <w:sz w:val="20"/>
          <w:szCs w:val="20"/>
        </w:rPr>
        <w:t>r</w:t>
      </w:r>
      <w:r>
        <w:rPr>
          <w:rFonts w:ascii="Times New Roman" w:hAnsi="Times New Roman"/>
          <w:color w:val="191919"/>
          <w:spacing w:val="-11"/>
          <w:sz w:val="20"/>
          <w:szCs w:val="20"/>
        </w:rPr>
        <w:t>’</w:t>
      </w:r>
      <w:r>
        <w:rPr>
          <w:rFonts w:ascii="Times New Roman" w:hAnsi="Times New Roman"/>
          <w:color w:val="191919"/>
          <w:sz w:val="20"/>
          <w:szCs w:val="20"/>
        </w:rPr>
        <w:t>s cumulative G</w:t>
      </w:r>
      <w:r>
        <w:rPr>
          <w:rFonts w:ascii="Times New Roman" w:hAnsi="Times New Roman"/>
          <w:color w:val="191919"/>
          <w:spacing w:val="-18"/>
          <w:sz w:val="20"/>
          <w:szCs w:val="20"/>
        </w:rPr>
        <w:t>P</w:t>
      </w:r>
      <w:r>
        <w:rPr>
          <w:rFonts w:ascii="Times New Roman" w:hAnsi="Times New Roman"/>
          <w:color w:val="191919"/>
          <w:sz w:val="20"/>
          <w:szCs w:val="20"/>
        </w:rPr>
        <w:t>A</w:t>
      </w:r>
      <w:r>
        <w:rPr>
          <w:rFonts w:ascii="Times New Roman" w:hAnsi="Times New Roman"/>
          <w:color w:val="191919"/>
          <w:spacing w:val="-11"/>
          <w:sz w:val="20"/>
          <w:szCs w:val="20"/>
        </w:rPr>
        <w:t xml:space="preserve"> </w:t>
      </w:r>
      <w:r>
        <w:rPr>
          <w:rFonts w:ascii="Times New Roman" w:hAnsi="Times New Roman"/>
          <w:color w:val="191919"/>
          <w:sz w:val="20"/>
          <w:szCs w:val="20"/>
        </w:rPr>
        <w:t xml:space="preserve">is below a 3.00. </w:t>
      </w:r>
      <w:r>
        <w:rPr>
          <w:rFonts w:ascii="Times New Roman" w:hAnsi="Times New Roman"/>
          <w:color w:val="191919"/>
          <w:sz w:val="20"/>
          <w:szCs w:val="20"/>
          <w:u w:val="single"/>
        </w:rPr>
        <w:t xml:space="preserve">Quantitative Measurement </w:t>
      </w:r>
    </w:p>
    <w:p w:rsidR="0055783E" w:rsidRDefault="0055783E" w:rsidP="0055783E">
      <w:pPr>
        <w:widowControl w:val="0"/>
        <w:autoSpaceDE w:val="0"/>
        <w:autoSpaceDN w:val="0"/>
        <w:adjustRightInd w:val="0"/>
        <w:spacing w:after="0" w:line="250" w:lineRule="auto"/>
        <w:ind w:left="2645" w:right="1507"/>
        <w:jc w:val="both"/>
        <w:rPr>
          <w:rFonts w:ascii="Times New Roman" w:hAnsi="Times New Roman"/>
          <w:color w:val="000000"/>
          <w:sz w:val="20"/>
          <w:szCs w:val="20"/>
        </w:rPr>
      </w:pPr>
      <w:r>
        <w:rPr>
          <w:rFonts w:ascii="Times New Roman" w:hAnsi="Times New Roman"/>
          <w:color w:val="191919"/>
          <w:sz w:val="20"/>
          <w:szCs w:val="20"/>
        </w:rPr>
        <w:t>In addition to maintaining the required academic standards (grade-point average), students’</w:t>
      </w:r>
      <w:r>
        <w:rPr>
          <w:rFonts w:ascii="Times New Roman" w:hAnsi="Times New Roman"/>
          <w:color w:val="191919"/>
          <w:spacing w:val="-15"/>
          <w:sz w:val="20"/>
          <w:szCs w:val="20"/>
        </w:rPr>
        <w:t xml:space="preserve"> </w:t>
      </w:r>
      <w:r>
        <w:rPr>
          <w:rFonts w:ascii="Times New Roman" w:hAnsi="Times New Roman"/>
          <w:color w:val="191919"/>
          <w:sz w:val="20"/>
          <w:szCs w:val="20"/>
        </w:rPr>
        <w:t>progress toward completion of an academic degree is measured by three criteria:</w:t>
      </w:r>
    </w:p>
    <w:p w:rsidR="0055783E" w:rsidRDefault="0055783E" w:rsidP="0055783E">
      <w:pPr>
        <w:widowControl w:val="0"/>
        <w:autoSpaceDE w:val="0"/>
        <w:autoSpaceDN w:val="0"/>
        <w:adjustRightInd w:val="0"/>
        <w:spacing w:after="0" w:line="250" w:lineRule="auto"/>
        <w:ind w:left="2745" w:right="1007" w:hanging="100"/>
        <w:rPr>
          <w:rFonts w:ascii="Times New Roman" w:hAnsi="Times New Roman"/>
          <w:color w:val="000000"/>
          <w:sz w:val="20"/>
          <w:szCs w:val="20"/>
        </w:rPr>
      </w:pPr>
      <w:r>
        <w:rPr>
          <w:rFonts w:ascii="Times New Roman" w:hAnsi="Times New Roman"/>
          <w:color w:val="191919"/>
          <w:sz w:val="20"/>
          <w:szCs w:val="20"/>
        </w:rPr>
        <w:t>• Students completing a minimum percentage of credit hours attempted each academic year (If a student only has 1 semester of attendance for the current academic yea</w:t>
      </w:r>
      <w:r>
        <w:rPr>
          <w:rFonts w:ascii="Times New Roman" w:hAnsi="Times New Roman"/>
          <w:color w:val="191919"/>
          <w:spacing w:val="-8"/>
          <w:sz w:val="20"/>
          <w:szCs w:val="20"/>
        </w:rPr>
        <w:t>r</w:t>
      </w:r>
      <w:r>
        <w:rPr>
          <w:rFonts w:ascii="Times New Roman" w:hAnsi="Times New Roman"/>
          <w:color w:val="191919"/>
          <w:sz w:val="20"/>
          <w:szCs w:val="20"/>
        </w:rPr>
        <w:t>, then the prior semester of attendance will be used to calculate the minimum percentage).</w:t>
      </w:r>
    </w:p>
    <w:p w:rsidR="0055783E" w:rsidRDefault="00570030" w:rsidP="0055783E">
      <w:pPr>
        <w:widowControl w:val="0"/>
        <w:autoSpaceDE w:val="0"/>
        <w:autoSpaceDN w:val="0"/>
        <w:adjustRightInd w:val="0"/>
        <w:spacing w:after="0" w:line="250" w:lineRule="auto"/>
        <w:ind w:left="2745" w:right="1249" w:hanging="100"/>
        <w:rPr>
          <w:rFonts w:ascii="Times New Roman" w:hAnsi="Times New Roman"/>
          <w:color w:val="000000"/>
          <w:sz w:val="20"/>
          <w:szCs w:val="20"/>
        </w:rPr>
      </w:pPr>
      <w:r w:rsidRPr="00570030">
        <w:rPr>
          <w:noProof/>
        </w:rPr>
        <w:pict>
          <v:shape id="_x0000_s1821" type="#_x0000_t202" style="position:absolute;left:0;text-align:left;margin-left:19.8pt;margin-top:19.95pt;width:1in;height:187.45pt;z-index:-251590656;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 Student completing the requirements for their degree within a maximum number of hours.</w:t>
      </w:r>
    </w:p>
    <w:p w:rsidR="0055783E" w:rsidRDefault="0055783E" w:rsidP="0055783E">
      <w:pPr>
        <w:widowControl w:val="0"/>
        <w:autoSpaceDE w:val="0"/>
        <w:autoSpaceDN w:val="0"/>
        <w:adjustRightInd w:val="0"/>
        <w:spacing w:after="0" w:line="250" w:lineRule="auto"/>
        <w:ind w:left="2745" w:right="1022" w:hanging="100"/>
        <w:rPr>
          <w:rFonts w:ascii="Times New Roman" w:hAnsi="Times New Roman"/>
          <w:color w:val="000000"/>
          <w:sz w:val="20"/>
          <w:szCs w:val="20"/>
        </w:rPr>
      </w:pPr>
      <w:r>
        <w:rPr>
          <w:rFonts w:ascii="Times New Roman" w:hAnsi="Times New Roman"/>
          <w:color w:val="191919"/>
          <w:sz w:val="20"/>
          <w:szCs w:val="20"/>
        </w:rPr>
        <w:t>• Students completing mandatory academic remediation coursework within a maximum of 30 attempted hours.</w:t>
      </w:r>
    </w:p>
    <w:p w:rsidR="0055783E" w:rsidRDefault="0055783E" w:rsidP="0055783E">
      <w:pPr>
        <w:widowControl w:val="0"/>
        <w:autoSpaceDE w:val="0"/>
        <w:autoSpaceDN w:val="0"/>
        <w:adjustRightInd w:val="0"/>
        <w:spacing w:after="0" w:line="240" w:lineRule="auto"/>
        <w:ind w:left="2285"/>
        <w:rPr>
          <w:rFonts w:ascii="Times New Roman" w:hAnsi="Times New Roman"/>
          <w:color w:val="000000"/>
          <w:sz w:val="20"/>
          <w:szCs w:val="20"/>
        </w:rPr>
      </w:pPr>
      <w:r>
        <w:rPr>
          <w:rFonts w:ascii="Times New Roman" w:hAnsi="Times New Roman"/>
          <w:color w:val="191919"/>
          <w:sz w:val="20"/>
          <w:szCs w:val="20"/>
          <w:u w:val="single"/>
        </w:rPr>
        <w:t xml:space="preserve">Minimum Percentage of Credit Hours Completion </w:t>
      </w:r>
    </w:p>
    <w:p w:rsidR="0055783E" w:rsidRDefault="0055783E" w:rsidP="0055783E">
      <w:pPr>
        <w:widowControl w:val="0"/>
        <w:autoSpaceDE w:val="0"/>
        <w:autoSpaceDN w:val="0"/>
        <w:adjustRightInd w:val="0"/>
        <w:spacing w:before="10" w:after="0" w:line="250" w:lineRule="auto"/>
        <w:ind w:left="2645" w:right="868"/>
        <w:rPr>
          <w:rFonts w:ascii="Times New Roman" w:hAnsi="Times New Roman"/>
          <w:color w:val="000000"/>
          <w:sz w:val="20"/>
          <w:szCs w:val="20"/>
        </w:rPr>
      </w:pPr>
      <w:r>
        <w:rPr>
          <w:rFonts w:ascii="Times New Roman" w:hAnsi="Times New Roman"/>
          <w:color w:val="191919"/>
          <w:sz w:val="20"/>
          <w:szCs w:val="20"/>
        </w:rPr>
        <w:t>Students must successfully complete 67 percent of the courses for which they register each academic yea</w:t>
      </w:r>
      <w:r>
        <w:rPr>
          <w:rFonts w:ascii="Times New Roman" w:hAnsi="Times New Roman"/>
          <w:color w:val="191919"/>
          <w:spacing w:val="-11"/>
          <w:sz w:val="20"/>
          <w:szCs w:val="20"/>
        </w:rPr>
        <w:t>r</w:t>
      </w:r>
      <w:r>
        <w:rPr>
          <w:rFonts w:ascii="Times New Roman" w:hAnsi="Times New Roman"/>
          <w:color w:val="191919"/>
          <w:sz w:val="20"/>
          <w:szCs w:val="20"/>
        </w:rPr>
        <w:t>.</w:t>
      </w:r>
      <w:r>
        <w:rPr>
          <w:rFonts w:ascii="Times New Roman" w:hAnsi="Times New Roman"/>
          <w:color w:val="191919"/>
          <w:spacing w:val="-4"/>
          <w:sz w:val="20"/>
          <w:szCs w:val="20"/>
        </w:rPr>
        <w:t xml:space="preserve"> </w:t>
      </w:r>
      <w:proofErr w:type="gramStart"/>
      <w:r>
        <w:rPr>
          <w:rFonts w:ascii="Times New Roman" w:hAnsi="Times New Roman"/>
          <w:color w:val="191919"/>
          <w:sz w:val="20"/>
          <w:szCs w:val="20"/>
        </w:rPr>
        <w:t>The grades of</w:t>
      </w:r>
      <w:r>
        <w:rPr>
          <w:rFonts w:ascii="Times New Roman" w:hAnsi="Times New Roman"/>
          <w:color w:val="191919"/>
          <w:spacing w:val="-11"/>
          <w:sz w:val="20"/>
          <w:szCs w:val="20"/>
        </w:rPr>
        <w:t xml:space="preserve"> </w:t>
      </w:r>
      <w:r>
        <w:rPr>
          <w:rFonts w:ascii="Times New Roman" w:hAnsi="Times New Roman"/>
          <w:color w:val="191919"/>
          <w:sz w:val="20"/>
          <w:szCs w:val="20"/>
        </w:rPr>
        <w:t>A, B, C, D and S count as successful completion of coursework.</w:t>
      </w:r>
      <w:proofErr w:type="gramEnd"/>
      <w:r>
        <w:rPr>
          <w:rFonts w:ascii="Times New Roman" w:hAnsi="Times New Roman"/>
          <w:color w:val="191919"/>
          <w:sz w:val="20"/>
          <w:szCs w:val="20"/>
        </w:rPr>
        <w:t xml:space="preserve"> Students’</w:t>
      </w:r>
      <w:r>
        <w:rPr>
          <w:rFonts w:ascii="Times New Roman" w:hAnsi="Times New Roman"/>
          <w:color w:val="191919"/>
          <w:spacing w:val="-15"/>
          <w:sz w:val="20"/>
          <w:szCs w:val="20"/>
        </w:rPr>
        <w:t xml:space="preserve"> </w:t>
      </w:r>
      <w:r>
        <w:rPr>
          <w:rFonts w:ascii="Times New Roman" w:hAnsi="Times New Roman"/>
          <w:color w:val="191919"/>
          <w:sz w:val="20"/>
          <w:szCs w:val="20"/>
        </w:rPr>
        <w:t>completion rates will be reviewed at the end of the spring semester unless enrolling for the summer semeste</w:t>
      </w:r>
      <w:r>
        <w:rPr>
          <w:rFonts w:ascii="Times New Roman" w:hAnsi="Times New Roman"/>
          <w:color w:val="191919"/>
          <w:spacing w:val="-11"/>
          <w:sz w:val="20"/>
          <w:szCs w:val="20"/>
        </w:rPr>
        <w:t>r</w:t>
      </w: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At the end of the spring semeste</w:t>
      </w:r>
      <w:r>
        <w:rPr>
          <w:rFonts w:ascii="Times New Roman" w:hAnsi="Times New Roman"/>
          <w:color w:val="191919"/>
          <w:spacing w:val="-8"/>
          <w:sz w:val="20"/>
          <w:szCs w:val="20"/>
        </w:rPr>
        <w:t>r</w:t>
      </w:r>
      <w:r>
        <w:rPr>
          <w:rFonts w:ascii="Times New Roman" w:hAnsi="Times New Roman"/>
          <w:color w:val="191919"/>
          <w:sz w:val="20"/>
          <w:szCs w:val="20"/>
        </w:rPr>
        <w:t>, those</w:t>
      </w:r>
    </w:p>
    <w:p w:rsidR="0055783E" w:rsidRDefault="0055783E" w:rsidP="0055783E">
      <w:pPr>
        <w:widowControl w:val="0"/>
        <w:autoSpaceDE w:val="0"/>
        <w:autoSpaceDN w:val="0"/>
        <w:adjustRightInd w:val="0"/>
        <w:spacing w:after="0" w:line="250" w:lineRule="auto"/>
        <w:ind w:left="2645" w:right="981"/>
        <w:rPr>
          <w:rFonts w:ascii="Times New Roman" w:hAnsi="Times New Roman"/>
          <w:color w:val="000000"/>
          <w:sz w:val="20"/>
          <w:szCs w:val="20"/>
        </w:rPr>
      </w:pPr>
      <w:proofErr w:type="gramStart"/>
      <w:r>
        <w:rPr>
          <w:rFonts w:ascii="Times New Roman" w:hAnsi="Times New Roman"/>
          <w:color w:val="191919"/>
          <w:sz w:val="20"/>
          <w:szCs w:val="20"/>
        </w:rPr>
        <w:t>students</w:t>
      </w:r>
      <w:proofErr w:type="gramEnd"/>
      <w:r>
        <w:rPr>
          <w:rFonts w:ascii="Times New Roman" w:hAnsi="Times New Roman"/>
          <w:color w:val="191919"/>
          <w:sz w:val="20"/>
          <w:szCs w:val="20"/>
        </w:rPr>
        <w:t xml:space="preserve"> who have not successfully completed 67 percent of their courses during the last two terms of enrollment will have their financial aid terminated e</w:t>
      </w:r>
      <w:r>
        <w:rPr>
          <w:rFonts w:ascii="Times New Roman" w:hAnsi="Times New Roman"/>
          <w:color w:val="191919"/>
          <w:spacing w:val="-4"/>
          <w:sz w:val="20"/>
          <w:szCs w:val="20"/>
        </w:rPr>
        <w:t>f</w:t>
      </w:r>
      <w:r>
        <w:rPr>
          <w:rFonts w:ascii="Times New Roman" w:hAnsi="Times New Roman"/>
          <w:color w:val="191919"/>
          <w:sz w:val="20"/>
          <w:szCs w:val="20"/>
        </w:rPr>
        <w:t>fective the next fall semeste</w:t>
      </w:r>
      <w:r>
        <w:rPr>
          <w:rFonts w:ascii="Times New Roman" w:hAnsi="Times New Roman"/>
          <w:color w:val="191919"/>
          <w:spacing w:val="-11"/>
          <w:sz w:val="20"/>
          <w:szCs w:val="20"/>
        </w:rPr>
        <w:t>r</w:t>
      </w:r>
      <w:r>
        <w:rPr>
          <w:rFonts w:ascii="Times New Roman" w:hAnsi="Times New Roman"/>
          <w:color w:val="191919"/>
          <w:sz w:val="20"/>
          <w:szCs w:val="20"/>
        </w:rPr>
        <w:t>. Students starting spring semester will not be reviewed until the following</w:t>
      </w:r>
    </w:p>
    <w:p w:rsidR="0055783E" w:rsidRDefault="0055783E" w:rsidP="0055783E">
      <w:pPr>
        <w:widowControl w:val="0"/>
        <w:autoSpaceDE w:val="0"/>
        <w:autoSpaceDN w:val="0"/>
        <w:adjustRightInd w:val="0"/>
        <w:spacing w:after="0" w:line="250" w:lineRule="auto"/>
        <w:ind w:left="2645" w:right="916"/>
        <w:rPr>
          <w:rFonts w:ascii="Times New Roman" w:hAnsi="Times New Roman"/>
          <w:color w:val="000000"/>
          <w:sz w:val="20"/>
          <w:szCs w:val="20"/>
        </w:rPr>
      </w:pPr>
      <w:proofErr w:type="gramStart"/>
      <w:r>
        <w:rPr>
          <w:rFonts w:ascii="Times New Roman" w:hAnsi="Times New Roman"/>
          <w:color w:val="191919"/>
          <w:sz w:val="20"/>
          <w:szCs w:val="20"/>
        </w:rPr>
        <w:t>spring</w:t>
      </w:r>
      <w:proofErr w:type="gramEnd"/>
      <w:r>
        <w:rPr>
          <w:rFonts w:ascii="Times New Roman" w:hAnsi="Times New Roman"/>
          <w:color w:val="191919"/>
          <w:sz w:val="20"/>
          <w:szCs w:val="20"/>
        </w:rPr>
        <w:t xml:space="preserve"> semeste</w:t>
      </w:r>
      <w:r>
        <w:rPr>
          <w:rFonts w:ascii="Times New Roman" w:hAnsi="Times New Roman"/>
          <w:color w:val="191919"/>
          <w:spacing w:val="-8"/>
          <w:sz w:val="20"/>
          <w:szCs w:val="20"/>
        </w:rPr>
        <w:t>r</w:t>
      </w:r>
      <w:r>
        <w:rPr>
          <w:rFonts w:ascii="Times New Roman" w:hAnsi="Times New Roman"/>
          <w:color w:val="191919"/>
          <w:sz w:val="20"/>
          <w:szCs w:val="20"/>
        </w:rPr>
        <w:t>, which will allow the students at least two semesters to prove themselves eligible for financial aid. Repeated courses will count as hours attempted.</w:t>
      </w:r>
    </w:p>
    <w:p w:rsidR="0055783E" w:rsidRDefault="0055783E" w:rsidP="0055783E">
      <w:pPr>
        <w:widowControl w:val="0"/>
        <w:autoSpaceDE w:val="0"/>
        <w:autoSpaceDN w:val="0"/>
        <w:adjustRightInd w:val="0"/>
        <w:spacing w:after="0" w:line="240" w:lineRule="auto"/>
        <w:ind w:left="2285"/>
        <w:rPr>
          <w:rFonts w:ascii="Times New Roman" w:hAnsi="Times New Roman"/>
          <w:color w:val="000000"/>
          <w:sz w:val="20"/>
          <w:szCs w:val="20"/>
        </w:rPr>
      </w:pPr>
      <w:r>
        <w:rPr>
          <w:rFonts w:ascii="Times New Roman" w:hAnsi="Times New Roman"/>
          <w:color w:val="191919"/>
          <w:sz w:val="20"/>
          <w:szCs w:val="20"/>
          <w:u w:val="single"/>
        </w:rPr>
        <w:t>Maximum</w:t>
      </w:r>
      <w:r>
        <w:rPr>
          <w:rFonts w:ascii="Times New Roman" w:hAnsi="Times New Roman"/>
          <w:color w:val="191919"/>
          <w:spacing w:val="-4"/>
          <w:sz w:val="20"/>
          <w:szCs w:val="20"/>
          <w:u w:val="single"/>
        </w:rPr>
        <w:t xml:space="preserve"> </w:t>
      </w:r>
      <w:r>
        <w:rPr>
          <w:rFonts w:ascii="Times New Roman" w:hAnsi="Times New Roman"/>
          <w:color w:val="191919"/>
          <w:spacing w:val="-7"/>
          <w:sz w:val="20"/>
          <w:szCs w:val="20"/>
          <w:u w:val="single"/>
        </w:rPr>
        <w:t>T</w:t>
      </w:r>
      <w:r>
        <w:rPr>
          <w:rFonts w:ascii="Times New Roman" w:hAnsi="Times New Roman"/>
          <w:color w:val="191919"/>
          <w:sz w:val="20"/>
          <w:szCs w:val="20"/>
          <w:u w:val="single"/>
        </w:rPr>
        <w:t xml:space="preserve">ime Frame Completion </w:t>
      </w:r>
    </w:p>
    <w:p w:rsidR="0055783E" w:rsidRDefault="0055783E" w:rsidP="0055783E">
      <w:pPr>
        <w:widowControl w:val="0"/>
        <w:autoSpaceDE w:val="0"/>
        <w:autoSpaceDN w:val="0"/>
        <w:adjustRightInd w:val="0"/>
        <w:spacing w:before="10" w:after="0" w:line="250" w:lineRule="auto"/>
        <w:ind w:left="2645" w:right="920"/>
        <w:rPr>
          <w:rFonts w:ascii="Times New Roman" w:hAnsi="Times New Roman"/>
          <w:color w:val="000000"/>
          <w:sz w:val="20"/>
          <w:szCs w:val="20"/>
        </w:rPr>
      </w:pPr>
      <w:r>
        <w:rPr>
          <w:rFonts w:ascii="Times New Roman" w:hAnsi="Times New Roman"/>
          <w:color w:val="191919"/>
          <w:sz w:val="20"/>
          <w:szCs w:val="20"/>
        </w:rPr>
        <w:t>The maximum number of hours (time frame) allowed is 150% or the number of semester hours required to earn a degree.   For example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the average degree requires 120 to 127 hours for completion and the average graduate degree</w:t>
      </w:r>
    </w:p>
    <w:p w:rsidR="0055783E" w:rsidRDefault="0055783E" w:rsidP="0055783E">
      <w:pPr>
        <w:widowControl w:val="0"/>
        <w:autoSpaceDE w:val="0"/>
        <w:autoSpaceDN w:val="0"/>
        <w:adjustRightInd w:val="0"/>
        <w:spacing w:after="0" w:line="240" w:lineRule="auto"/>
        <w:ind w:left="2645"/>
        <w:rPr>
          <w:rFonts w:ascii="Times New Roman" w:hAnsi="Times New Roman"/>
          <w:color w:val="000000"/>
          <w:sz w:val="20"/>
          <w:szCs w:val="20"/>
        </w:rPr>
      </w:pPr>
      <w:proofErr w:type="gramStart"/>
      <w:r>
        <w:rPr>
          <w:rFonts w:ascii="Times New Roman" w:hAnsi="Times New Roman"/>
          <w:color w:val="191919"/>
          <w:sz w:val="20"/>
          <w:szCs w:val="20"/>
        </w:rPr>
        <w:lastRenderedPageBreak/>
        <w:t>requires</w:t>
      </w:r>
      <w:proofErr w:type="gramEnd"/>
      <w:r>
        <w:rPr>
          <w:rFonts w:ascii="Times New Roman" w:hAnsi="Times New Roman"/>
          <w:color w:val="191919"/>
          <w:sz w:val="20"/>
          <w:szCs w:val="20"/>
        </w:rPr>
        <w:t xml:space="preserve"> 36 hours for completion; therefore students may not receive financial aid after</w:t>
      </w:r>
    </w:p>
    <w:p w:rsidR="0055783E" w:rsidRDefault="0055783E" w:rsidP="0055783E">
      <w:pPr>
        <w:widowControl w:val="0"/>
        <w:autoSpaceDE w:val="0"/>
        <w:autoSpaceDN w:val="0"/>
        <w:adjustRightInd w:val="0"/>
        <w:spacing w:after="0" w:line="240" w:lineRule="auto"/>
        <w:ind w:left="2645"/>
        <w:rPr>
          <w:rFonts w:ascii="Times New Roman" w:hAnsi="Times New Roman"/>
          <w:color w:val="000000"/>
          <w:sz w:val="20"/>
          <w:szCs w:val="20"/>
        </w:rPr>
        <w:sectPr w:rsidR="0055783E">
          <w:pgSz w:w="12240" w:h="15840"/>
          <w:pgMar w:top="260" w:right="1260" w:bottom="280" w:left="260" w:header="0" w:footer="722" w:gutter="0"/>
          <w:cols w:space="720" w:equalWidth="0">
            <w:col w:w="10720"/>
          </w:cols>
          <w:noEndnote/>
        </w:sectPr>
      </w:pPr>
    </w:p>
    <w:tbl>
      <w:tblPr>
        <w:tblW w:w="0" w:type="auto"/>
        <w:tblInd w:w="100" w:type="dxa"/>
        <w:tblLayout w:type="fixed"/>
        <w:tblCellMar>
          <w:left w:w="0" w:type="dxa"/>
          <w:right w:w="0" w:type="dxa"/>
        </w:tblCellMar>
        <w:tblLook w:val="0000"/>
      </w:tblPr>
      <w:tblGrid>
        <w:gridCol w:w="4876"/>
        <w:gridCol w:w="4560"/>
        <w:gridCol w:w="1067"/>
      </w:tblGrid>
      <w:tr w:rsidR="0055783E" w:rsidRPr="00FA7AC7" w:rsidTr="00F319A1">
        <w:trPr>
          <w:trHeight w:hRule="exact" w:val="235"/>
        </w:trPr>
        <w:tc>
          <w:tcPr>
            <w:tcW w:w="4876"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3" w:after="0" w:line="160" w:lineRule="exact"/>
              <w:rPr>
                <w:rFonts w:ascii="Times New Roman" w:hAnsi="Times New Roman"/>
                <w:sz w:val="16"/>
                <w:szCs w:val="16"/>
              </w:rPr>
            </w:pPr>
          </w:p>
          <w:p w:rsidR="0055783E" w:rsidRPr="00FA7AC7" w:rsidRDefault="0055783E" w:rsidP="00F319A1">
            <w:pPr>
              <w:widowControl w:val="0"/>
              <w:autoSpaceDE w:val="0"/>
              <w:autoSpaceDN w:val="0"/>
              <w:adjustRightInd w:val="0"/>
              <w:spacing w:after="0" w:line="240" w:lineRule="auto"/>
              <w:ind w:left="888"/>
              <w:rPr>
                <w:rFonts w:ascii="Times New Roman" w:hAnsi="Times New Roman"/>
                <w:sz w:val="24"/>
                <w:szCs w:val="24"/>
              </w:rPr>
            </w:pPr>
            <w:r w:rsidRPr="00FA7AC7">
              <w:rPr>
                <w:rFonts w:ascii="Times New Roman" w:hAnsi="Times New Roman"/>
                <w:b/>
                <w:bCs/>
                <w:color w:val="191919"/>
                <w:sz w:val="34"/>
                <w:szCs w:val="34"/>
              </w:rPr>
              <w:t>F</w:t>
            </w:r>
            <w:r w:rsidRPr="00FA7AC7">
              <w:rPr>
                <w:rFonts w:ascii="Times New Roman" w:hAnsi="Times New Roman"/>
                <w:b/>
                <w:bCs/>
                <w:color w:val="191919"/>
                <w:sz w:val="25"/>
                <w:szCs w:val="25"/>
              </w:rPr>
              <w:t>INANCIAL</w:t>
            </w:r>
            <w:r w:rsidRPr="00FA7AC7">
              <w:rPr>
                <w:rFonts w:ascii="Times New Roman" w:hAnsi="Times New Roman"/>
                <w:b/>
                <w:bCs/>
                <w:color w:val="191919"/>
                <w:spacing w:val="33"/>
                <w:sz w:val="25"/>
                <w:szCs w:val="25"/>
              </w:rPr>
              <w:t xml:space="preserve"> </w:t>
            </w:r>
            <w:r w:rsidRPr="00FA7AC7">
              <w:rPr>
                <w:rFonts w:ascii="Times New Roman" w:hAnsi="Times New Roman"/>
                <w:b/>
                <w:bCs/>
                <w:color w:val="191919"/>
                <w:sz w:val="34"/>
                <w:szCs w:val="34"/>
              </w:rPr>
              <w:t>I</w:t>
            </w:r>
            <w:r w:rsidRPr="00FA7AC7">
              <w:rPr>
                <w:rFonts w:ascii="Times New Roman" w:hAnsi="Times New Roman"/>
                <w:b/>
                <w:bCs/>
                <w:color w:val="191919"/>
                <w:w w:val="102"/>
                <w:sz w:val="25"/>
                <w:szCs w:val="25"/>
              </w:rPr>
              <w:t>NFORM</w:t>
            </w:r>
            <w:r w:rsidRPr="00FA7AC7">
              <w:rPr>
                <w:rFonts w:ascii="Times New Roman" w:hAnsi="Times New Roman"/>
                <w:b/>
                <w:bCs/>
                <w:color w:val="191919"/>
                <w:spacing w:val="-19"/>
                <w:w w:val="102"/>
                <w:sz w:val="25"/>
                <w:szCs w:val="25"/>
              </w:rPr>
              <w:t>A</w:t>
            </w:r>
            <w:r w:rsidRPr="00FA7AC7">
              <w:rPr>
                <w:rFonts w:ascii="Times New Roman" w:hAnsi="Times New Roman"/>
                <w:b/>
                <w:bCs/>
                <w:color w:val="191919"/>
                <w:w w:val="102"/>
                <w:sz w:val="25"/>
                <w:szCs w:val="25"/>
              </w:rPr>
              <w:t>TION</w:t>
            </w:r>
          </w:p>
        </w:tc>
        <w:tc>
          <w:tcPr>
            <w:tcW w:w="1067"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4876"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4876"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1067"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before="18" w:after="0" w:line="280" w:lineRule="exact"/>
        <w:rPr>
          <w:rFonts w:ascii="Times New Roman" w:hAnsi="Times New Roman"/>
          <w:sz w:val="28"/>
          <w:szCs w:val="28"/>
        </w:rPr>
      </w:pPr>
    </w:p>
    <w:p w:rsidR="0055783E" w:rsidRDefault="0055783E" w:rsidP="0055783E">
      <w:pPr>
        <w:widowControl w:val="0"/>
        <w:autoSpaceDE w:val="0"/>
        <w:autoSpaceDN w:val="0"/>
        <w:adjustRightInd w:val="0"/>
        <w:spacing w:before="26" w:after="0" w:line="250" w:lineRule="auto"/>
        <w:ind w:left="1580" w:right="1993"/>
        <w:rPr>
          <w:rFonts w:ascii="Times New Roman" w:hAnsi="Times New Roman"/>
          <w:color w:val="000000"/>
          <w:sz w:val="20"/>
          <w:szCs w:val="20"/>
        </w:rPr>
      </w:pPr>
      <w:proofErr w:type="gramStart"/>
      <w:r>
        <w:rPr>
          <w:rFonts w:ascii="Times New Roman" w:hAnsi="Times New Roman"/>
          <w:color w:val="191919"/>
          <w:sz w:val="20"/>
          <w:szCs w:val="20"/>
        </w:rPr>
        <w:t>they</w:t>
      </w:r>
      <w:proofErr w:type="gramEnd"/>
      <w:r>
        <w:rPr>
          <w:rFonts w:ascii="Times New Roman" w:hAnsi="Times New Roman"/>
          <w:color w:val="191919"/>
          <w:sz w:val="20"/>
          <w:szCs w:val="20"/>
        </w:rPr>
        <w:t xml:space="preserve"> have attempted 190 semester hours (unde</w:t>
      </w:r>
      <w:r>
        <w:rPr>
          <w:rFonts w:ascii="Times New Roman" w:hAnsi="Times New Roman"/>
          <w:color w:val="191919"/>
          <w:spacing w:val="-4"/>
          <w:sz w:val="20"/>
          <w:szCs w:val="20"/>
        </w:rPr>
        <w:t>r</w:t>
      </w:r>
      <w:r>
        <w:rPr>
          <w:rFonts w:ascii="Times New Roman" w:hAnsi="Times New Roman"/>
          <w:color w:val="191919"/>
          <w:sz w:val="20"/>
          <w:szCs w:val="20"/>
        </w:rPr>
        <w:t>graduate) and 54 semester hours (graduate).</w:t>
      </w:r>
      <w:r>
        <w:rPr>
          <w:rFonts w:ascii="Times New Roman" w:hAnsi="Times New Roman"/>
          <w:color w:val="191919"/>
          <w:spacing w:val="47"/>
          <w:sz w:val="20"/>
          <w:szCs w:val="20"/>
        </w:rPr>
        <w:t xml:space="preserve"> </w:t>
      </w:r>
      <w:r>
        <w:rPr>
          <w:rFonts w:ascii="Times New Roman" w:hAnsi="Times New Roman"/>
          <w:color w:val="191919"/>
          <w:sz w:val="20"/>
          <w:szCs w:val="20"/>
        </w:rPr>
        <w:t>The first 30 semester hours of Learning Support and Regents courses combined are not counted in the maximum number of hours.</w:t>
      </w:r>
      <w:r>
        <w:rPr>
          <w:rFonts w:ascii="Times New Roman" w:hAnsi="Times New Roman"/>
          <w:color w:val="191919"/>
          <w:spacing w:val="-4"/>
          <w:sz w:val="20"/>
          <w:szCs w:val="20"/>
        </w:rPr>
        <w:t xml:space="preserve"> </w:t>
      </w:r>
      <w:r>
        <w:rPr>
          <w:rFonts w:ascii="Times New Roman" w:hAnsi="Times New Roman"/>
          <w:color w:val="191919"/>
          <w:spacing w:val="-7"/>
          <w:sz w:val="20"/>
          <w:szCs w:val="20"/>
        </w:rPr>
        <w:t>T</w:t>
      </w:r>
      <w:r>
        <w:rPr>
          <w:rFonts w:ascii="Times New Roman" w:hAnsi="Times New Roman"/>
          <w:color w:val="191919"/>
          <w:sz w:val="20"/>
          <w:szCs w:val="20"/>
        </w:rPr>
        <w:t>ransfer credits are counted in the maximum number of hours.</w:t>
      </w:r>
      <w:r>
        <w:rPr>
          <w:rFonts w:ascii="Times New Roman" w:hAnsi="Times New Roman"/>
          <w:color w:val="191919"/>
          <w:spacing w:val="-4"/>
          <w:sz w:val="20"/>
          <w:szCs w:val="20"/>
        </w:rPr>
        <w:t xml:space="preserve"> </w:t>
      </w:r>
      <w:r>
        <w:rPr>
          <w:rFonts w:ascii="Times New Roman" w:hAnsi="Times New Roman"/>
          <w:color w:val="191919"/>
          <w:sz w:val="20"/>
          <w:szCs w:val="20"/>
        </w:rPr>
        <w:t>The purpose of student financial aid is to assist students in earning a degree.   Students who have earned enough hours to complete degree requirements are no longer eligible to receive financial aid.</w:t>
      </w:r>
    </w:p>
    <w:p w:rsidR="0055783E" w:rsidRDefault="0055783E" w:rsidP="0055783E">
      <w:pPr>
        <w:widowControl w:val="0"/>
        <w:autoSpaceDE w:val="0"/>
        <w:autoSpaceDN w:val="0"/>
        <w:adjustRightInd w:val="0"/>
        <w:spacing w:after="0" w:line="250" w:lineRule="auto"/>
        <w:ind w:left="1580" w:right="2068" w:firstLine="720"/>
        <w:rPr>
          <w:rFonts w:ascii="Times New Roman" w:hAnsi="Times New Roman"/>
          <w:color w:val="000000"/>
          <w:sz w:val="20"/>
          <w:szCs w:val="20"/>
        </w:rPr>
      </w:pPr>
      <w:r>
        <w:rPr>
          <w:rFonts w:ascii="Times New Roman" w:hAnsi="Times New Roman"/>
          <w:color w:val="191919"/>
          <w:sz w:val="20"/>
          <w:szCs w:val="20"/>
        </w:rPr>
        <w:t xml:space="preserve">Students who change majors or degree programs may reach their eligibility </w:t>
      </w:r>
      <w:proofErr w:type="spellStart"/>
      <w:r>
        <w:rPr>
          <w:rFonts w:ascii="Times New Roman" w:hAnsi="Times New Roman"/>
          <w:color w:val="191919"/>
          <w:sz w:val="20"/>
          <w:szCs w:val="20"/>
        </w:rPr>
        <w:t>lim</w:t>
      </w:r>
      <w:proofErr w:type="spellEnd"/>
      <w:r>
        <w:rPr>
          <w:rFonts w:ascii="Times New Roman" w:hAnsi="Times New Roman"/>
          <w:color w:val="191919"/>
          <w:sz w:val="20"/>
          <w:szCs w:val="20"/>
        </w:rPr>
        <w:t xml:space="preserve"> </w:t>
      </w:r>
      <w:proofErr w:type="gramStart"/>
      <w:r>
        <w:rPr>
          <w:rFonts w:ascii="Times New Roman" w:hAnsi="Times New Roman"/>
          <w:color w:val="191919"/>
          <w:sz w:val="20"/>
          <w:szCs w:val="20"/>
        </w:rPr>
        <w:t>its</w:t>
      </w:r>
      <w:proofErr w:type="gramEnd"/>
      <w:r>
        <w:rPr>
          <w:rFonts w:ascii="Times New Roman" w:hAnsi="Times New Roman"/>
          <w:color w:val="191919"/>
          <w:sz w:val="20"/>
          <w:szCs w:val="20"/>
        </w:rPr>
        <w:t xml:space="preserve"> for receiving financial aid before obtaining a degree. Students who elect to change majors or degree programs should do so early to avoid jeopardizing eligibility for financial aid.</w:t>
      </w:r>
    </w:p>
    <w:p w:rsidR="0055783E" w:rsidRDefault="00570030" w:rsidP="0055783E">
      <w:pPr>
        <w:widowControl w:val="0"/>
        <w:autoSpaceDE w:val="0"/>
        <w:autoSpaceDN w:val="0"/>
        <w:adjustRightInd w:val="0"/>
        <w:spacing w:after="0" w:line="240" w:lineRule="auto"/>
        <w:ind w:left="1220"/>
        <w:rPr>
          <w:rFonts w:ascii="Times New Roman" w:hAnsi="Times New Roman"/>
          <w:color w:val="000000"/>
          <w:sz w:val="20"/>
          <w:szCs w:val="20"/>
        </w:rPr>
      </w:pPr>
      <w:r w:rsidRPr="00570030">
        <w:rPr>
          <w:noProof/>
        </w:rPr>
        <w:pict>
          <v:group id="_x0000_s1824" style="position:absolute;left:0;text-align:left;margin-left:317.05pt;margin-top:-174.45pt;width:31.2pt;height:31.05pt;z-index:-251587584;mso-position-horizontal-relative:page" coordorigin="6341,-3489" coordsize="624,621" o:allowincell="f">
            <v:rect id="_x0000_s1825" style="position:absolute;left:6346;top:-3484;width:613;height:610" o:allowincell="f" stroked="f">
              <v:path arrowok="t"/>
            </v:rect>
            <v:rect id="_x0000_s1826" style="position:absolute;left:6346;top:-3484;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0055783E">
        <w:rPr>
          <w:rFonts w:ascii="Times New Roman" w:hAnsi="Times New Roman"/>
          <w:color w:val="191919"/>
          <w:sz w:val="20"/>
          <w:szCs w:val="20"/>
          <w:u w:val="single"/>
        </w:rPr>
        <w:t>Other Conditions Governing SAP</w:t>
      </w:r>
      <w:r w:rsidR="0055783E">
        <w:rPr>
          <w:rFonts w:ascii="Times New Roman" w:hAnsi="Times New Roman"/>
          <w:color w:val="191919"/>
          <w:spacing w:val="-8"/>
          <w:sz w:val="20"/>
          <w:szCs w:val="20"/>
          <w:u w:val="single"/>
        </w:rPr>
        <w:t xml:space="preserve"> </w:t>
      </w:r>
      <w:r w:rsidR="0055783E">
        <w:rPr>
          <w:rFonts w:ascii="Times New Roman" w:hAnsi="Times New Roman"/>
          <w:color w:val="191919"/>
          <w:sz w:val="20"/>
          <w:szCs w:val="20"/>
          <w:u w:val="single"/>
        </w:rPr>
        <w:t xml:space="preserve">Progress </w:t>
      </w:r>
    </w:p>
    <w:p w:rsidR="0055783E" w:rsidRDefault="00570030" w:rsidP="0055783E">
      <w:pPr>
        <w:widowControl w:val="0"/>
        <w:autoSpaceDE w:val="0"/>
        <w:autoSpaceDN w:val="0"/>
        <w:adjustRightInd w:val="0"/>
        <w:spacing w:before="10" w:after="0" w:line="250" w:lineRule="auto"/>
        <w:ind w:left="1220" w:right="1955" w:firstLine="504"/>
        <w:rPr>
          <w:rFonts w:ascii="Times New Roman" w:hAnsi="Times New Roman"/>
          <w:color w:val="000000"/>
          <w:sz w:val="20"/>
          <w:szCs w:val="20"/>
        </w:rPr>
      </w:pPr>
      <w:r w:rsidRPr="00570030">
        <w:rPr>
          <w:noProof/>
        </w:rPr>
        <w:pict>
          <v:shape id="_x0000_s1827" type="#_x0000_t202" style="position:absolute;left:0;text-align:left;margin-left:522.25pt;margin-top:-139.3pt;width:1in;height:187.4pt;z-index:-251586560;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v:shape>
        </w:pict>
      </w:r>
      <w:r w:rsidR="0055783E">
        <w:rPr>
          <w:rFonts w:ascii="Times New Roman" w:hAnsi="Times New Roman"/>
          <w:color w:val="191919"/>
          <w:sz w:val="20"/>
          <w:szCs w:val="20"/>
        </w:rPr>
        <w:t xml:space="preserve">All credit hours attempted during each term in which a student is enrolled will count to- ward the maximum time frame and minimum credit hours of completion. </w:t>
      </w:r>
      <w:r w:rsidR="0055783E">
        <w:rPr>
          <w:rFonts w:ascii="Times New Roman" w:hAnsi="Times New Roman"/>
          <w:color w:val="191919"/>
          <w:spacing w:val="39"/>
          <w:sz w:val="20"/>
          <w:szCs w:val="20"/>
        </w:rPr>
        <w:t xml:space="preserve"> </w:t>
      </w:r>
      <w:r w:rsidR="0055783E">
        <w:rPr>
          <w:rFonts w:ascii="Times New Roman" w:hAnsi="Times New Roman"/>
          <w:color w:val="191919"/>
          <w:sz w:val="20"/>
          <w:szCs w:val="20"/>
        </w:rPr>
        <w:t>A</w:t>
      </w:r>
      <w:r w:rsidR="0055783E">
        <w:rPr>
          <w:rFonts w:ascii="Times New Roman" w:hAnsi="Times New Roman"/>
          <w:color w:val="191919"/>
          <w:spacing w:val="39"/>
          <w:sz w:val="20"/>
          <w:szCs w:val="20"/>
        </w:rPr>
        <w:t xml:space="preserve"> </w:t>
      </w:r>
      <w:r w:rsidR="0055783E">
        <w:rPr>
          <w:rFonts w:ascii="Times New Roman" w:hAnsi="Times New Roman"/>
          <w:color w:val="191919"/>
          <w:sz w:val="20"/>
          <w:szCs w:val="20"/>
        </w:rPr>
        <w:t xml:space="preserve">student is con- </w:t>
      </w:r>
      <w:proofErr w:type="spellStart"/>
      <w:r w:rsidR="0055783E">
        <w:rPr>
          <w:rFonts w:ascii="Times New Roman" w:hAnsi="Times New Roman"/>
          <w:color w:val="191919"/>
          <w:sz w:val="20"/>
          <w:szCs w:val="20"/>
        </w:rPr>
        <w:t>sidered</w:t>
      </w:r>
      <w:proofErr w:type="spellEnd"/>
      <w:r w:rsidR="0055783E">
        <w:rPr>
          <w:rFonts w:ascii="Times New Roman" w:hAnsi="Times New Roman"/>
          <w:color w:val="191919"/>
          <w:sz w:val="20"/>
          <w:szCs w:val="20"/>
        </w:rPr>
        <w:t xml:space="preserve"> enrolled based on the number of credit hours registered after published drop/add</w:t>
      </w:r>
    </w:p>
    <w:p w:rsidR="0055783E" w:rsidRDefault="00570030" w:rsidP="0055783E">
      <w:pPr>
        <w:widowControl w:val="0"/>
        <w:autoSpaceDE w:val="0"/>
        <w:autoSpaceDN w:val="0"/>
        <w:adjustRightInd w:val="0"/>
        <w:spacing w:after="0" w:line="250" w:lineRule="auto"/>
        <w:ind w:left="1220" w:right="2059"/>
        <w:jc w:val="both"/>
        <w:rPr>
          <w:rFonts w:ascii="Times New Roman" w:hAnsi="Times New Roman"/>
          <w:color w:val="000000"/>
          <w:sz w:val="20"/>
          <w:szCs w:val="20"/>
        </w:rPr>
      </w:pPr>
      <w:r w:rsidRPr="00570030">
        <w:rPr>
          <w:noProof/>
        </w:rPr>
        <w:pict>
          <v:shape id="_x0000_s1828" type="#_x0000_t202" style="position:absolute;left:0;text-align:left;margin-left:522.25pt;margin-top:25.45pt;width:1in;height:144.1pt;z-index:-251585536;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proofErr w:type="gramStart"/>
      <w:r w:rsidR="0055783E">
        <w:rPr>
          <w:rFonts w:ascii="Times New Roman" w:hAnsi="Times New Roman"/>
          <w:color w:val="191919"/>
          <w:sz w:val="20"/>
          <w:szCs w:val="20"/>
        </w:rPr>
        <w:t>period</w:t>
      </w:r>
      <w:proofErr w:type="gramEnd"/>
      <w:r w:rsidR="0055783E">
        <w:rPr>
          <w:rFonts w:ascii="Times New Roman" w:hAnsi="Times New Roman"/>
          <w:color w:val="191919"/>
          <w:sz w:val="20"/>
          <w:szCs w:val="20"/>
        </w:rPr>
        <w:t xml:space="preserve"> of each academic term. </w:t>
      </w:r>
      <w:r w:rsidR="0055783E">
        <w:rPr>
          <w:rFonts w:ascii="Times New Roman" w:hAnsi="Times New Roman"/>
          <w:color w:val="191919"/>
          <w:spacing w:val="50"/>
          <w:sz w:val="20"/>
          <w:szCs w:val="20"/>
        </w:rPr>
        <w:t xml:space="preserve"> </w:t>
      </w:r>
      <w:r w:rsidR="0055783E">
        <w:rPr>
          <w:rFonts w:ascii="Times New Roman" w:hAnsi="Times New Roman"/>
          <w:color w:val="191919"/>
          <w:sz w:val="20"/>
          <w:szCs w:val="20"/>
        </w:rPr>
        <w:t xml:space="preserve">Students who drop courses or completely withdraw from the University during the 100 percent refund (drop/add) period will not have those hours </w:t>
      </w:r>
      <w:proofErr w:type="spellStart"/>
      <w:r w:rsidR="0055783E">
        <w:rPr>
          <w:rFonts w:ascii="Times New Roman" w:hAnsi="Times New Roman"/>
          <w:color w:val="191919"/>
          <w:sz w:val="20"/>
          <w:szCs w:val="20"/>
        </w:rPr>
        <w:t>consid</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ered</w:t>
      </w:r>
      <w:proofErr w:type="spellEnd"/>
      <w:r w:rsidR="0055783E">
        <w:rPr>
          <w:rFonts w:ascii="Times New Roman" w:hAnsi="Times New Roman"/>
          <w:color w:val="191919"/>
          <w:sz w:val="20"/>
          <w:szCs w:val="20"/>
        </w:rPr>
        <w:t xml:space="preserve"> in determining total hours registered.</w:t>
      </w:r>
    </w:p>
    <w:p w:rsidR="0055783E" w:rsidRDefault="0055783E" w:rsidP="0055783E">
      <w:pPr>
        <w:widowControl w:val="0"/>
        <w:autoSpaceDE w:val="0"/>
        <w:autoSpaceDN w:val="0"/>
        <w:adjustRightInd w:val="0"/>
        <w:spacing w:after="0" w:line="250" w:lineRule="auto"/>
        <w:ind w:left="1220" w:right="2081" w:firstLine="504"/>
        <w:rPr>
          <w:rFonts w:ascii="Times New Roman" w:hAnsi="Times New Roman"/>
          <w:color w:val="000000"/>
          <w:sz w:val="20"/>
          <w:szCs w:val="20"/>
        </w:rPr>
      </w:pPr>
      <w:r>
        <w:rPr>
          <w:rFonts w:ascii="Times New Roman" w:hAnsi="Times New Roman"/>
          <w:color w:val="191919"/>
          <w:sz w:val="20"/>
          <w:szCs w:val="20"/>
        </w:rPr>
        <w:t>Students who drop courses or completely withdraw from the University after the 100 percent refund period will have those hours considered in determining total hours registered, which will count toward the maximum time frame calculation.</w:t>
      </w:r>
    </w:p>
    <w:p w:rsidR="0055783E" w:rsidRDefault="0055783E" w:rsidP="0055783E">
      <w:pPr>
        <w:widowControl w:val="0"/>
        <w:autoSpaceDE w:val="0"/>
        <w:autoSpaceDN w:val="0"/>
        <w:adjustRightInd w:val="0"/>
        <w:spacing w:after="0" w:line="240" w:lineRule="auto"/>
        <w:ind w:left="1724"/>
        <w:rPr>
          <w:rFonts w:ascii="Times New Roman" w:hAnsi="Times New Roman"/>
          <w:color w:val="000000"/>
          <w:sz w:val="20"/>
          <w:szCs w:val="20"/>
        </w:rPr>
      </w:pPr>
      <w:r>
        <w:rPr>
          <w:rFonts w:ascii="Times New Roman" w:hAnsi="Times New Roman"/>
          <w:color w:val="191919"/>
          <w:spacing w:val="-7"/>
          <w:sz w:val="20"/>
          <w:szCs w:val="20"/>
        </w:rPr>
        <w:t>T</w:t>
      </w:r>
      <w:r>
        <w:rPr>
          <w:rFonts w:ascii="Times New Roman" w:hAnsi="Times New Roman"/>
          <w:color w:val="191919"/>
          <w:sz w:val="20"/>
          <w:szCs w:val="20"/>
        </w:rPr>
        <w:t xml:space="preserve">ransfer credits are counted in the maximum number of hours. </w:t>
      </w:r>
      <w:r>
        <w:rPr>
          <w:rFonts w:ascii="Times New Roman" w:hAnsi="Times New Roman"/>
          <w:color w:val="191919"/>
          <w:spacing w:val="46"/>
          <w:sz w:val="20"/>
          <w:szCs w:val="20"/>
        </w:rPr>
        <w:t xml:space="preserve"> </w:t>
      </w:r>
      <w:r>
        <w:rPr>
          <w:rFonts w:ascii="Times New Roman" w:hAnsi="Times New Roman"/>
          <w:color w:val="191919"/>
          <w:spacing w:val="-7"/>
          <w:sz w:val="20"/>
          <w:szCs w:val="20"/>
        </w:rPr>
        <w:t>T</w:t>
      </w:r>
      <w:r>
        <w:rPr>
          <w:rFonts w:ascii="Times New Roman" w:hAnsi="Times New Roman"/>
          <w:color w:val="191919"/>
          <w:sz w:val="20"/>
          <w:szCs w:val="20"/>
        </w:rPr>
        <w:t>ransfer grades</w:t>
      </w:r>
    </w:p>
    <w:p w:rsidR="0055783E" w:rsidRDefault="0055783E" w:rsidP="0055783E">
      <w:pPr>
        <w:widowControl w:val="0"/>
        <w:autoSpaceDE w:val="0"/>
        <w:autoSpaceDN w:val="0"/>
        <w:adjustRightInd w:val="0"/>
        <w:spacing w:before="10" w:after="0" w:line="250" w:lineRule="auto"/>
        <w:ind w:left="1220" w:right="2137"/>
        <w:rPr>
          <w:rFonts w:ascii="Times New Roman" w:hAnsi="Times New Roman"/>
          <w:color w:val="000000"/>
          <w:sz w:val="20"/>
          <w:szCs w:val="20"/>
        </w:rPr>
      </w:pPr>
      <w:proofErr w:type="gramStart"/>
      <w:r>
        <w:rPr>
          <w:rFonts w:ascii="Times New Roman" w:hAnsi="Times New Roman"/>
          <w:color w:val="191919"/>
          <w:sz w:val="20"/>
          <w:szCs w:val="20"/>
        </w:rPr>
        <w:t>are</w:t>
      </w:r>
      <w:proofErr w:type="gramEnd"/>
      <w:r>
        <w:rPr>
          <w:rFonts w:ascii="Times New Roman" w:hAnsi="Times New Roman"/>
          <w:color w:val="191919"/>
          <w:sz w:val="20"/>
          <w:szCs w:val="20"/>
        </w:rPr>
        <w:t xml:space="preserve"> not counted when evaluating SA</w:t>
      </w:r>
      <w:r>
        <w:rPr>
          <w:rFonts w:ascii="Times New Roman" w:hAnsi="Times New Roman"/>
          <w:color w:val="191919"/>
          <w:spacing w:val="-22"/>
          <w:sz w:val="20"/>
          <w:szCs w:val="20"/>
        </w:rPr>
        <w:t>P</w:t>
      </w:r>
      <w:r>
        <w:rPr>
          <w:rFonts w:ascii="Times New Roman" w:hAnsi="Times New Roman"/>
          <w:color w:val="191919"/>
          <w:sz w:val="20"/>
          <w:szCs w:val="20"/>
        </w:rPr>
        <w:t>.   Repeated courses will count in the calculation of at- tempted hours. (The grade earned when the last grade is received for a course is the only grade that counts toward the grade-point average (qualitative measurement).</w:t>
      </w:r>
    </w:p>
    <w:p w:rsidR="0055783E" w:rsidRDefault="0055783E" w:rsidP="0055783E">
      <w:pPr>
        <w:widowControl w:val="0"/>
        <w:autoSpaceDE w:val="0"/>
        <w:autoSpaceDN w:val="0"/>
        <w:adjustRightInd w:val="0"/>
        <w:spacing w:after="0" w:line="250" w:lineRule="auto"/>
        <w:ind w:left="1220" w:right="1958" w:firstLine="504"/>
        <w:rPr>
          <w:rFonts w:ascii="Times New Roman" w:hAnsi="Times New Roman"/>
          <w:color w:val="000000"/>
          <w:sz w:val="20"/>
          <w:szCs w:val="20"/>
        </w:rPr>
      </w:pPr>
      <w:r>
        <w:rPr>
          <w:rFonts w:ascii="Times New Roman" w:hAnsi="Times New Roman"/>
          <w:color w:val="191919"/>
          <w:sz w:val="20"/>
          <w:szCs w:val="20"/>
        </w:rPr>
        <w:t>Students enrolled in learning support and Regents’</w:t>
      </w:r>
      <w:r>
        <w:rPr>
          <w:rFonts w:ascii="Times New Roman" w:hAnsi="Times New Roman"/>
          <w:color w:val="191919"/>
          <w:spacing w:val="-15"/>
          <w:sz w:val="20"/>
          <w:szCs w:val="20"/>
        </w:rPr>
        <w:t xml:space="preserve"> </w:t>
      </w:r>
      <w:r>
        <w:rPr>
          <w:rFonts w:ascii="Times New Roman" w:hAnsi="Times New Roman"/>
          <w:color w:val="191919"/>
          <w:sz w:val="20"/>
          <w:szCs w:val="20"/>
        </w:rPr>
        <w:t>courses will have their first 30 credit hours of learning support or Regents’</w:t>
      </w:r>
      <w:r>
        <w:rPr>
          <w:rFonts w:ascii="Times New Roman" w:hAnsi="Times New Roman"/>
          <w:color w:val="191919"/>
          <w:spacing w:val="-15"/>
          <w:sz w:val="20"/>
          <w:szCs w:val="20"/>
        </w:rPr>
        <w:t xml:space="preserve"> </w:t>
      </w:r>
      <w:r>
        <w:rPr>
          <w:rFonts w:ascii="Times New Roman" w:hAnsi="Times New Roman"/>
          <w:color w:val="191919"/>
          <w:sz w:val="20"/>
          <w:szCs w:val="20"/>
        </w:rPr>
        <w:t>course work excluded from the maximum time frame calculation.   Learning support and Regents’</w:t>
      </w:r>
      <w:r>
        <w:rPr>
          <w:rFonts w:ascii="Times New Roman" w:hAnsi="Times New Roman"/>
          <w:color w:val="191919"/>
          <w:spacing w:val="-15"/>
          <w:sz w:val="20"/>
          <w:szCs w:val="20"/>
        </w:rPr>
        <w:t xml:space="preserve"> </w:t>
      </w:r>
      <w:r>
        <w:rPr>
          <w:rFonts w:ascii="Times New Roman" w:hAnsi="Times New Roman"/>
          <w:color w:val="191919"/>
          <w:sz w:val="20"/>
          <w:szCs w:val="20"/>
        </w:rPr>
        <w:t>credit hours in excess of 30 credit hours will be included in the calculation of the maximum time frame and the required minimum (67 pe</w:t>
      </w:r>
      <w:r>
        <w:rPr>
          <w:rFonts w:ascii="Times New Roman" w:hAnsi="Times New Roman"/>
          <w:color w:val="191919"/>
          <w:spacing w:val="-4"/>
          <w:sz w:val="20"/>
          <w:szCs w:val="20"/>
        </w:rPr>
        <w:t>r</w:t>
      </w:r>
      <w:r>
        <w:rPr>
          <w:rFonts w:ascii="Times New Roman" w:hAnsi="Times New Roman"/>
          <w:color w:val="191919"/>
          <w:sz w:val="20"/>
          <w:szCs w:val="20"/>
        </w:rPr>
        <w:t>- cent) percentage of the credit hour completion.</w:t>
      </w:r>
    </w:p>
    <w:p w:rsidR="0055783E" w:rsidRDefault="00570030" w:rsidP="0055783E">
      <w:pPr>
        <w:widowControl w:val="0"/>
        <w:autoSpaceDE w:val="0"/>
        <w:autoSpaceDN w:val="0"/>
        <w:adjustRightInd w:val="0"/>
        <w:spacing w:after="0" w:line="250" w:lineRule="auto"/>
        <w:ind w:left="1220" w:right="1982" w:firstLine="504"/>
        <w:jc w:val="both"/>
        <w:rPr>
          <w:rFonts w:ascii="Times New Roman" w:hAnsi="Times New Roman"/>
          <w:color w:val="000000"/>
          <w:sz w:val="20"/>
          <w:szCs w:val="20"/>
        </w:rPr>
      </w:pPr>
      <w:r w:rsidRPr="00570030">
        <w:rPr>
          <w:noProof/>
        </w:rPr>
        <w:pict>
          <v:shape id="_x0000_s1829" type="#_x0000_t202" style="position:absolute;left:0;text-align:left;margin-left:522.25pt;margin-top:6.85pt;width:1in;height:285.55pt;z-index:-251584512;mso-position-horizontal-relative:page" o:allowincell="f" filled="f" stroked="f">
            <v:textbox style="layout-flow:vertical"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color w:val="191919"/>
          <w:sz w:val="20"/>
          <w:szCs w:val="20"/>
        </w:rPr>
        <w:t>Students who change majors or degree programs may reach their maximum time frame for receiving financial aid before obtaining a degree.   Students who elect to change majors or degree programs should do so early to avoid jeopardizing eligibility for financial aid.</w:t>
      </w:r>
    </w:p>
    <w:p w:rsidR="0055783E" w:rsidRDefault="0055783E" w:rsidP="0055783E">
      <w:pPr>
        <w:widowControl w:val="0"/>
        <w:autoSpaceDE w:val="0"/>
        <w:autoSpaceDN w:val="0"/>
        <w:adjustRightInd w:val="0"/>
        <w:spacing w:after="0" w:line="250" w:lineRule="auto"/>
        <w:ind w:left="1220" w:right="2121" w:firstLine="504"/>
        <w:rPr>
          <w:rFonts w:ascii="Times New Roman" w:hAnsi="Times New Roman"/>
          <w:color w:val="000000"/>
          <w:sz w:val="20"/>
          <w:szCs w:val="20"/>
        </w:rPr>
      </w:pPr>
      <w:proofErr w:type="gramStart"/>
      <w:r>
        <w:rPr>
          <w:rFonts w:ascii="Times New Roman" w:hAnsi="Times New Roman"/>
          <w:color w:val="191919"/>
          <w:sz w:val="20"/>
          <w:szCs w:val="20"/>
        </w:rPr>
        <w:t>Grades of</w:t>
      </w:r>
      <w:r>
        <w:rPr>
          <w:rFonts w:ascii="Times New Roman" w:hAnsi="Times New Roman"/>
          <w:color w:val="191919"/>
          <w:spacing w:val="-11"/>
          <w:sz w:val="20"/>
          <w:szCs w:val="20"/>
        </w:rPr>
        <w:t xml:space="preserve"> </w:t>
      </w:r>
      <w:r>
        <w:rPr>
          <w:rFonts w:ascii="Times New Roman" w:hAnsi="Times New Roman"/>
          <w:color w:val="191919"/>
          <w:sz w:val="20"/>
          <w:szCs w:val="20"/>
        </w:rPr>
        <w:t>A, B, C, D or S count as successful completion of a course.</w:t>
      </w:r>
      <w:proofErr w:type="gramEnd"/>
      <w:r>
        <w:rPr>
          <w:rFonts w:ascii="Times New Roman" w:hAnsi="Times New Roman"/>
          <w:color w:val="191919"/>
          <w:sz w:val="20"/>
          <w:szCs w:val="20"/>
        </w:rPr>
        <w:t xml:space="preserve">   Grades of </w:t>
      </w:r>
      <w:r>
        <w:rPr>
          <w:rFonts w:ascii="Times New Roman" w:hAnsi="Times New Roman"/>
          <w:color w:val="191919"/>
          <w:spacing w:val="-16"/>
          <w:sz w:val="20"/>
          <w:szCs w:val="20"/>
        </w:rPr>
        <w:t>F</w:t>
      </w:r>
      <w:r>
        <w:rPr>
          <w:rFonts w:ascii="Times New Roman" w:hAnsi="Times New Roman"/>
          <w:color w:val="191919"/>
          <w:sz w:val="20"/>
          <w:szCs w:val="20"/>
        </w:rPr>
        <w:t>, I, I</w:t>
      </w:r>
      <w:r>
        <w:rPr>
          <w:rFonts w:ascii="Times New Roman" w:hAnsi="Times New Roman"/>
          <w:color w:val="191919"/>
          <w:spacing w:val="-22"/>
          <w:sz w:val="20"/>
          <w:szCs w:val="20"/>
        </w:rPr>
        <w:t>P</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pacing w:val="-18"/>
          <w:sz w:val="20"/>
          <w:szCs w:val="20"/>
        </w:rPr>
        <w:t>W</w:t>
      </w:r>
      <w:r>
        <w:rPr>
          <w:rFonts w:ascii="Times New Roman" w:hAnsi="Times New Roman"/>
          <w:color w:val="191919"/>
          <w:sz w:val="20"/>
          <w:szCs w:val="20"/>
        </w:rPr>
        <w:t>,</w:t>
      </w:r>
      <w:r>
        <w:rPr>
          <w:rFonts w:ascii="Times New Roman" w:hAnsi="Times New Roman"/>
          <w:color w:val="191919"/>
          <w:spacing w:val="-4"/>
          <w:sz w:val="20"/>
          <w:szCs w:val="20"/>
        </w:rPr>
        <w:t xml:space="preserve"> </w:t>
      </w:r>
      <w:r>
        <w:rPr>
          <w:rFonts w:ascii="Times New Roman" w:hAnsi="Times New Roman"/>
          <w:color w:val="191919"/>
          <w:sz w:val="20"/>
          <w:szCs w:val="20"/>
        </w:rPr>
        <w:t>W</w:t>
      </w:r>
      <w:r>
        <w:rPr>
          <w:rFonts w:ascii="Times New Roman" w:hAnsi="Times New Roman"/>
          <w:color w:val="191919"/>
          <w:spacing w:val="-16"/>
          <w:sz w:val="20"/>
          <w:szCs w:val="20"/>
        </w:rPr>
        <w:t>F</w:t>
      </w:r>
      <w:r>
        <w:rPr>
          <w:rFonts w:ascii="Times New Roman" w:hAnsi="Times New Roman"/>
          <w:color w:val="191919"/>
          <w:sz w:val="20"/>
          <w:szCs w:val="20"/>
        </w:rPr>
        <w:t>, U or</w:t>
      </w:r>
      <w:r>
        <w:rPr>
          <w:rFonts w:ascii="Times New Roman" w:hAnsi="Times New Roman"/>
          <w:color w:val="191919"/>
          <w:spacing w:val="-11"/>
          <w:sz w:val="20"/>
          <w:szCs w:val="20"/>
        </w:rPr>
        <w:t xml:space="preserve"> </w:t>
      </w:r>
      <w:r>
        <w:rPr>
          <w:rFonts w:ascii="Times New Roman" w:hAnsi="Times New Roman"/>
          <w:color w:val="191919"/>
          <w:sz w:val="20"/>
          <w:szCs w:val="20"/>
        </w:rPr>
        <w:t>Audit do not count as successful completion of a course.</w:t>
      </w:r>
    </w:p>
    <w:p w:rsidR="0055783E" w:rsidRDefault="0055783E" w:rsidP="0055783E">
      <w:pPr>
        <w:widowControl w:val="0"/>
        <w:autoSpaceDE w:val="0"/>
        <w:autoSpaceDN w:val="0"/>
        <w:adjustRightInd w:val="0"/>
        <w:spacing w:after="0" w:line="240" w:lineRule="auto"/>
        <w:ind w:left="1220"/>
        <w:rPr>
          <w:rFonts w:ascii="Times New Roman" w:hAnsi="Times New Roman"/>
          <w:color w:val="000000"/>
          <w:sz w:val="20"/>
          <w:szCs w:val="20"/>
        </w:rPr>
      </w:pPr>
      <w:r>
        <w:rPr>
          <w:rFonts w:ascii="Times New Roman" w:hAnsi="Times New Roman"/>
          <w:color w:val="191919"/>
          <w:sz w:val="20"/>
          <w:szCs w:val="20"/>
          <w:u w:val="single"/>
        </w:rPr>
        <w:t>Mandatory</w:t>
      </w:r>
      <w:r>
        <w:rPr>
          <w:rFonts w:ascii="Times New Roman" w:hAnsi="Times New Roman"/>
          <w:color w:val="191919"/>
          <w:spacing w:val="-11"/>
          <w:sz w:val="20"/>
          <w:szCs w:val="20"/>
          <w:u w:val="single"/>
        </w:rPr>
        <w:t xml:space="preserve"> </w:t>
      </w:r>
      <w:r>
        <w:rPr>
          <w:rFonts w:ascii="Times New Roman" w:hAnsi="Times New Roman"/>
          <w:color w:val="191919"/>
          <w:sz w:val="20"/>
          <w:szCs w:val="20"/>
          <w:u w:val="single"/>
        </w:rPr>
        <w:t xml:space="preserve">Academic Remediation Coursework </w:t>
      </w:r>
    </w:p>
    <w:p w:rsidR="0055783E" w:rsidRDefault="0055783E" w:rsidP="0055783E">
      <w:pPr>
        <w:widowControl w:val="0"/>
        <w:autoSpaceDE w:val="0"/>
        <w:autoSpaceDN w:val="0"/>
        <w:adjustRightInd w:val="0"/>
        <w:spacing w:before="10" w:after="0" w:line="250" w:lineRule="auto"/>
        <w:ind w:left="1220" w:right="1953" w:firstLine="504"/>
        <w:rPr>
          <w:rFonts w:ascii="Times New Roman" w:hAnsi="Times New Roman"/>
          <w:color w:val="000000"/>
          <w:sz w:val="20"/>
          <w:szCs w:val="20"/>
        </w:rPr>
      </w:pPr>
      <w:r>
        <w:rPr>
          <w:rFonts w:ascii="Times New Roman" w:hAnsi="Times New Roman"/>
          <w:color w:val="191919"/>
          <w:sz w:val="20"/>
          <w:szCs w:val="20"/>
        </w:rPr>
        <w:t>Students enrolled in Learning Support and/or Regents’</w:t>
      </w:r>
      <w:r>
        <w:rPr>
          <w:rFonts w:ascii="Times New Roman" w:hAnsi="Times New Roman"/>
          <w:color w:val="191919"/>
          <w:spacing w:val="-15"/>
          <w:sz w:val="20"/>
          <w:szCs w:val="20"/>
        </w:rPr>
        <w:t xml:space="preserve"> </w:t>
      </w:r>
      <w:r>
        <w:rPr>
          <w:rFonts w:ascii="Times New Roman" w:hAnsi="Times New Roman"/>
          <w:color w:val="191919"/>
          <w:sz w:val="20"/>
          <w:szCs w:val="20"/>
        </w:rPr>
        <w:t xml:space="preserve">courses are eligible to receive </w:t>
      </w:r>
      <w:proofErr w:type="spellStart"/>
      <w:r>
        <w:rPr>
          <w:rFonts w:ascii="Times New Roman" w:hAnsi="Times New Roman"/>
          <w:color w:val="191919"/>
          <w:sz w:val="20"/>
          <w:szCs w:val="20"/>
        </w:rPr>
        <w:t>fi</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nancial</w:t>
      </w:r>
      <w:proofErr w:type="spellEnd"/>
      <w:r>
        <w:rPr>
          <w:rFonts w:ascii="Times New Roman" w:hAnsi="Times New Roman"/>
          <w:color w:val="191919"/>
          <w:sz w:val="20"/>
          <w:szCs w:val="20"/>
        </w:rPr>
        <w:t xml:space="preserve"> aid for a maximum of 30 hours of academic credit.   If these courses must be taken beyond 30 hours of academic credit, students must enroll at their own expense. If an appeal is granted through the appeal process, then the student may receive financial aid to cover the</w:t>
      </w:r>
    </w:p>
    <w:p w:rsidR="0055783E" w:rsidRDefault="0055783E" w:rsidP="0055783E">
      <w:pPr>
        <w:widowControl w:val="0"/>
        <w:autoSpaceDE w:val="0"/>
        <w:autoSpaceDN w:val="0"/>
        <w:adjustRightInd w:val="0"/>
        <w:spacing w:after="0" w:line="240" w:lineRule="auto"/>
        <w:ind w:left="1220"/>
        <w:rPr>
          <w:rFonts w:ascii="Times New Roman" w:hAnsi="Times New Roman"/>
          <w:color w:val="000000"/>
          <w:sz w:val="20"/>
          <w:szCs w:val="20"/>
        </w:rPr>
      </w:pPr>
      <w:proofErr w:type="gramStart"/>
      <w:r>
        <w:rPr>
          <w:rFonts w:ascii="Times New Roman" w:hAnsi="Times New Roman"/>
          <w:color w:val="191919"/>
          <w:sz w:val="20"/>
          <w:szCs w:val="20"/>
        </w:rPr>
        <w:t>cost</w:t>
      </w:r>
      <w:proofErr w:type="gramEnd"/>
      <w:r>
        <w:rPr>
          <w:rFonts w:ascii="Times New Roman" w:hAnsi="Times New Roman"/>
          <w:color w:val="191919"/>
          <w:sz w:val="20"/>
          <w:szCs w:val="20"/>
        </w:rPr>
        <w:t xml:space="preserve"> of the remedial classes.</w:t>
      </w:r>
    </w:p>
    <w:p w:rsidR="0055783E" w:rsidRDefault="0055783E" w:rsidP="0055783E">
      <w:pPr>
        <w:widowControl w:val="0"/>
        <w:autoSpaceDE w:val="0"/>
        <w:autoSpaceDN w:val="0"/>
        <w:adjustRightInd w:val="0"/>
        <w:spacing w:before="10" w:after="0" w:line="250" w:lineRule="auto"/>
        <w:ind w:left="1220" w:right="2149" w:firstLine="504"/>
        <w:rPr>
          <w:rFonts w:ascii="Times New Roman" w:hAnsi="Times New Roman"/>
          <w:color w:val="000000"/>
          <w:sz w:val="20"/>
          <w:szCs w:val="20"/>
        </w:rPr>
      </w:pPr>
      <w:r>
        <w:rPr>
          <w:rFonts w:ascii="Times New Roman" w:hAnsi="Times New Roman"/>
          <w:color w:val="191919"/>
          <w:sz w:val="20"/>
          <w:szCs w:val="20"/>
        </w:rPr>
        <w:t>Learning Support students’</w:t>
      </w:r>
      <w:r>
        <w:rPr>
          <w:rFonts w:ascii="Times New Roman" w:hAnsi="Times New Roman"/>
          <w:color w:val="191919"/>
          <w:spacing w:val="-15"/>
          <w:sz w:val="20"/>
          <w:szCs w:val="20"/>
        </w:rPr>
        <w:t xml:space="preserve"> </w:t>
      </w:r>
      <w:r>
        <w:rPr>
          <w:rFonts w:ascii="Times New Roman" w:hAnsi="Times New Roman"/>
          <w:color w:val="191919"/>
          <w:sz w:val="20"/>
          <w:szCs w:val="20"/>
        </w:rPr>
        <w:t>SAP</w:t>
      </w:r>
      <w:r>
        <w:rPr>
          <w:rFonts w:ascii="Times New Roman" w:hAnsi="Times New Roman"/>
          <w:color w:val="191919"/>
          <w:spacing w:val="-8"/>
          <w:sz w:val="20"/>
          <w:szCs w:val="20"/>
        </w:rPr>
        <w:t xml:space="preserve"> </w:t>
      </w:r>
      <w:r>
        <w:rPr>
          <w:rFonts w:ascii="Times New Roman" w:hAnsi="Times New Roman"/>
          <w:color w:val="191919"/>
          <w:sz w:val="20"/>
          <w:szCs w:val="20"/>
        </w:rPr>
        <w:t xml:space="preserve">will begin at the evaluation period following the </w:t>
      </w:r>
      <w:proofErr w:type="spellStart"/>
      <w:r>
        <w:rPr>
          <w:rFonts w:ascii="Times New Roman" w:hAnsi="Times New Roman"/>
          <w:color w:val="191919"/>
          <w:sz w:val="20"/>
          <w:szCs w:val="20"/>
        </w:rPr>
        <w:t>stu</w:t>
      </w:r>
      <w:proofErr w:type="spellEnd"/>
      <w:r>
        <w:rPr>
          <w:rFonts w:ascii="Times New Roman" w:hAnsi="Times New Roman"/>
          <w:color w:val="191919"/>
          <w:sz w:val="20"/>
          <w:szCs w:val="20"/>
        </w:rPr>
        <w:t>- dents’ successful completion of the Learning Support Program.</w:t>
      </w:r>
    </w:p>
    <w:p w:rsidR="0055783E" w:rsidRDefault="0055783E" w:rsidP="0055783E">
      <w:pPr>
        <w:widowControl w:val="0"/>
        <w:autoSpaceDE w:val="0"/>
        <w:autoSpaceDN w:val="0"/>
        <w:adjustRightInd w:val="0"/>
        <w:spacing w:after="0" w:line="240" w:lineRule="auto"/>
        <w:ind w:left="1220"/>
        <w:rPr>
          <w:rFonts w:ascii="Times New Roman" w:hAnsi="Times New Roman"/>
          <w:color w:val="000000"/>
          <w:sz w:val="20"/>
          <w:szCs w:val="20"/>
        </w:rPr>
      </w:pPr>
      <w:r>
        <w:rPr>
          <w:rFonts w:ascii="Times New Roman" w:hAnsi="Times New Roman"/>
          <w:color w:val="191919"/>
          <w:sz w:val="20"/>
          <w:szCs w:val="20"/>
          <w:u w:val="single"/>
        </w:rPr>
        <w:t>Reinstatement of Financial</w:t>
      </w:r>
      <w:r>
        <w:rPr>
          <w:rFonts w:ascii="Times New Roman" w:hAnsi="Times New Roman"/>
          <w:color w:val="191919"/>
          <w:spacing w:val="-11"/>
          <w:sz w:val="20"/>
          <w:szCs w:val="20"/>
          <w:u w:val="single"/>
        </w:rPr>
        <w:t xml:space="preserve"> </w:t>
      </w:r>
      <w:r>
        <w:rPr>
          <w:rFonts w:ascii="Times New Roman" w:hAnsi="Times New Roman"/>
          <w:color w:val="191919"/>
          <w:sz w:val="20"/>
          <w:szCs w:val="20"/>
          <w:u w:val="single"/>
        </w:rPr>
        <w:t xml:space="preserve">Aid </w:t>
      </w:r>
    </w:p>
    <w:p w:rsidR="0055783E" w:rsidRDefault="0055783E" w:rsidP="0055783E">
      <w:pPr>
        <w:widowControl w:val="0"/>
        <w:autoSpaceDE w:val="0"/>
        <w:autoSpaceDN w:val="0"/>
        <w:adjustRightInd w:val="0"/>
        <w:spacing w:before="10" w:after="0" w:line="240" w:lineRule="auto"/>
        <w:ind w:left="1220"/>
        <w:rPr>
          <w:rFonts w:ascii="Times New Roman" w:hAnsi="Times New Roman"/>
          <w:color w:val="000000"/>
          <w:sz w:val="20"/>
          <w:szCs w:val="20"/>
        </w:rPr>
      </w:pPr>
      <w:r>
        <w:rPr>
          <w:rFonts w:ascii="Times New Roman" w:hAnsi="Times New Roman"/>
          <w:color w:val="191919"/>
          <w:sz w:val="20"/>
          <w:szCs w:val="20"/>
        </w:rPr>
        <w:t>Students may apply for reinstatement of financial aid by achieving one of the following:</w:t>
      </w:r>
    </w:p>
    <w:p w:rsidR="0055783E" w:rsidRDefault="0055783E" w:rsidP="0055783E">
      <w:pPr>
        <w:widowControl w:val="0"/>
        <w:autoSpaceDE w:val="0"/>
        <w:autoSpaceDN w:val="0"/>
        <w:adjustRightInd w:val="0"/>
        <w:spacing w:before="10" w:after="0" w:line="250" w:lineRule="auto"/>
        <w:ind w:left="1292" w:right="1964" w:hanging="360"/>
        <w:rPr>
          <w:rFonts w:ascii="Times New Roman" w:hAnsi="Times New Roman"/>
          <w:color w:val="000000"/>
          <w:sz w:val="20"/>
          <w:szCs w:val="20"/>
        </w:rPr>
      </w:pPr>
      <w:r>
        <w:rPr>
          <w:rFonts w:ascii="Times New Roman" w:hAnsi="Times New Roman"/>
          <w:color w:val="191919"/>
          <w:sz w:val="20"/>
          <w:szCs w:val="20"/>
        </w:rPr>
        <w:t>• Completing 6 or more semester hours at their own expense with a minimum semester grade- point average of 2.50 (unde</w:t>
      </w:r>
      <w:r>
        <w:rPr>
          <w:rFonts w:ascii="Times New Roman" w:hAnsi="Times New Roman"/>
          <w:color w:val="191919"/>
          <w:spacing w:val="-4"/>
          <w:sz w:val="20"/>
          <w:szCs w:val="20"/>
        </w:rPr>
        <w:t>r</w:t>
      </w:r>
      <w:r>
        <w:rPr>
          <w:rFonts w:ascii="Times New Roman" w:hAnsi="Times New Roman"/>
          <w:color w:val="191919"/>
          <w:sz w:val="20"/>
          <w:szCs w:val="20"/>
        </w:rPr>
        <w:t>graduate) and 3.0 (graduate) at</w:t>
      </w:r>
      <w:r>
        <w:rPr>
          <w:rFonts w:ascii="Times New Roman" w:hAnsi="Times New Roman"/>
          <w:color w:val="191919"/>
          <w:spacing w:val="-11"/>
          <w:sz w:val="20"/>
          <w:szCs w:val="20"/>
        </w:rPr>
        <w:t xml:space="preserve"> </w:t>
      </w:r>
      <w:r>
        <w:rPr>
          <w:rFonts w:ascii="Times New Roman" w:hAnsi="Times New Roman"/>
          <w:color w:val="191919"/>
          <w:sz w:val="20"/>
          <w:szCs w:val="20"/>
        </w:rPr>
        <w:t>Albany State Universit</w:t>
      </w:r>
      <w:r>
        <w:rPr>
          <w:rFonts w:ascii="Times New Roman" w:hAnsi="Times New Roman"/>
          <w:color w:val="191919"/>
          <w:spacing w:val="-13"/>
          <w:sz w:val="20"/>
          <w:szCs w:val="20"/>
        </w:rPr>
        <w:t>y</w:t>
      </w:r>
      <w:r>
        <w:rPr>
          <w:rFonts w:ascii="Times New Roman" w:hAnsi="Times New Roman"/>
          <w:color w:val="191919"/>
          <w:sz w:val="20"/>
          <w:szCs w:val="20"/>
        </w:rPr>
        <w:t>.   Unde</w:t>
      </w:r>
      <w:r>
        <w:rPr>
          <w:rFonts w:ascii="Times New Roman" w:hAnsi="Times New Roman"/>
          <w:color w:val="191919"/>
          <w:spacing w:val="-4"/>
          <w:sz w:val="20"/>
          <w:szCs w:val="20"/>
        </w:rPr>
        <w:t>r</w:t>
      </w:r>
      <w:r>
        <w:rPr>
          <w:rFonts w:ascii="Times New Roman" w:hAnsi="Times New Roman"/>
          <w:color w:val="191919"/>
          <w:sz w:val="20"/>
          <w:szCs w:val="20"/>
        </w:rPr>
        <w:t>- graduate students enrolling for 3-5 semester hours must earn a minimum semester</w:t>
      </w:r>
    </w:p>
    <w:p w:rsidR="0055783E" w:rsidRDefault="0055783E" w:rsidP="0055783E">
      <w:pPr>
        <w:widowControl w:val="0"/>
        <w:autoSpaceDE w:val="0"/>
        <w:autoSpaceDN w:val="0"/>
        <w:adjustRightInd w:val="0"/>
        <w:spacing w:after="0" w:line="250" w:lineRule="auto"/>
        <w:ind w:left="1292" w:right="2232"/>
        <w:rPr>
          <w:rFonts w:ascii="Times New Roman" w:hAnsi="Times New Roman"/>
          <w:color w:val="000000"/>
          <w:sz w:val="20"/>
          <w:szCs w:val="20"/>
        </w:rPr>
      </w:pPr>
      <w:proofErr w:type="gramStart"/>
      <w:r>
        <w:rPr>
          <w:rFonts w:ascii="Times New Roman" w:hAnsi="Times New Roman"/>
          <w:color w:val="191919"/>
          <w:sz w:val="20"/>
          <w:szCs w:val="20"/>
        </w:rPr>
        <w:t>grade-point</w:t>
      </w:r>
      <w:proofErr w:type="gramEnd"/>
      <w:r>
        <w:rPr>
          <w:rFonts w:ascii="Times New Roman" w:hAnsi="Times New Roman"/>
          <w:color w:val="191919"/>
          <w:sz w:val="20"/>
          <w:szCs w:val="20"/>
        </w:rPr>
        <w:t xml:space="preserve"> average of 3.0.   Grades will be reviewed at the end of the next evaluation </w:t>
      </w:r>
      <w:proofErr w:type="spellStart"/>
      <w:r>
        <w:rPr>
          <w:rFonts w:ascii="Times New Roman" w:hAnsi="Times New Roman"/>
          <w:color w:val="191919"/>
          <w:sz w:val="20"/>
          <w:szCs w:val="20"/>
        </w:rPr>
        <w:t>pe</w:t>
      </w:r>
      <w:proofErr w:type="spellEnd"/>
      <w:r>
        <w:rPr>
          <w:rFonts w:ascii="Times New Roman" w:hAnsi="Times New Roman"/>
          <w:color w:val="191919"/>
          <w:sz w:val="20"/>
          <w:szCs w:val="20"/>
        </w:rPr>
        <w:t xml:space="preserve">- </w:t>
      </w:r>
      <w:proofErr w:type="spellStart"/>
      <w:r>
        <w:rPr>
          <w:rFonts w:ascii="Times New Roman" w:hAnsi="Times New Roman"/>
          <w:color w:val="191919"/>
          <w:sz w:val="20"/>
          <w:szCs w:val="20"/>
        </w:rPr>
        <w:t>riod</w:t>
      </w:r>
      <w:proofErr w:type="spellEnd"/>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50" w:lineRule="auto"/>
        <w:ind w:left="1292" w:right="2222" w:hanging="360"/>
        <w:rPr>
          <w:rFonts w:ascii="Times New Roman" w:hAnsi="Times New Roman"/>
          <w:color w:val="000000"/>
          <w:sz w:val="20"/>
          <w:szCs w:val="20"/>
        </w:rPr>
      </w:pPr>
      <w:r>
        <w:rPr>
          <w:rFonts w:ascii="Times New Roman" w:hAnsi="Times New Roman"/>
          <w:color w:val="191919"/>
          <w:sz w:val="20"/>
          <w:szCs w:val="20"/>
        </w:rPr>
        <w:t>• Readmitting to the University after an extended break in enrollment (five years or more) will allow the student to be placed on a probationary status.</w:t>
      </w:r>
    </w:p>
    <w:p w:rsidR="0055783E" w:rsidRDefault="0055783E" w:rsidP="0055783E">
      <w:pPr>
        <w:widowControl w:val="0"/>
        <w:autoSpaceDE w:val="0"/>
        <w:autoSpaceDN w:val="0"/>
        <w:adjustRightInd w:val="0"/>
        <w:spacing w:after="0" w:line="240" w:lineRule="auto"/>
        <w:ind w:left="932"/>
        <w:rPr>
          <w:rFonts w:ascii="Times New Roman" w:hAnsi="Times New Roman"/>
          <w:color w:val="000000"/>
          <w:sz w:val="20"/>
          <w:szCs w:val="20"/>
        </w:rPr>
      </w:pPr>
      <w:r>
        <w:rPr>
          <w:rFonts w:ascii="Times New Roman" w:hAnsi="Times New Roman"/>
          <w:color w:val="191919"/>
          <w:sz w:val="20"/>
          <w:szCs w:val="20"/>
        </w:rPr>
        <w:t>•</w:t>
      </w:r>
      <w:r>
        <w:rPr>
          <w:rFonts w:ascii="Times New Roman" w:hAnsi="Times New Roman"/>
          <w:color w:val="191919"/>
          <w:spacing w:val="-11"/>
          <w:sz w:val="20"/>
          <w:szCs w:val="20"/>
        </w:rPr>
        <w:t xml:space="preserve"> </w:t>
      </w:r>
      <w:r>
        <w:rPr>
          <w:rFonts w:ascii="Times New Roman" w:hAnsi="Times New Roman"/>
          <w:color w:val="191919"/>
          <w:sz w:val="20"/>
          <w:szCs w:val="20"/>
        </w:rPr>
        <w:t>Accomplishing a successful appeal through the process described belo</w:t>
      </w:r>
      <w:r>
        <w:rPr>
          <w:rFonts w:ascii="Times New Roman" w:hAnsi="Times New Roman"/>
          <w:color w:val="191919"/>
          <w:spacing w:val="-13"/>
          <w:sz w:val="20"/>
          <w:szCs w:val="20"/>
        </w:rPr>
        <w:t>w</w:t>
      </w:r>
      <w:r>
        <w:rPr>
          <w:rFonts w:ascii="Times New Roman" w:hAnsi="Times New Roman"/>
          <w:color w:val="191919"/>
          <w:sz w:val="20"/>
          <w:szCs w:val="20"/>
        </w:rPr>
        <w:t>.</w:t>
      </w:r>
    </w:p>
    <w:p w:rsidR="0055783E" w:rsidRDefault="0055783E" w:rsidP="0055783E">
      <w:pPr>
        <w:widowControl w:val="0"/>
        <w:autoSpaceDE w:val="0"/>
        <w:autoSpaceDN w:val="0"/>
        <w:adjustRightInd w:val="0"/>
        <w:spacing w:after="0" w:line="240" w:lineRule="auto"/>
        <w:ind w:left="932"/>
        <w:rPr>
          <w:rFonts w:ascii="Times New Roman" w:hAnsi="Times New Roman"/>
          <w:color w:val="000000"/>
          <w:sz w:val="20"/>
          <w:szCs w:val="20"/>
        </w:rPr>
        <w:sectPr w:rsidR="0055783E">
          <w:footerReference w:type="even" r:id="rId22"/>
          <w:footerReference w:type="default" r:id="rId23"/>
          <w:pgSz w:w="12240" w:h="15840"/>
          <w:pgMar w:top="260" w:right="200" w:bottom="280" w:left="1300" w:header="0" w:footer="756" w:gutter="0"/>
          <w:pgNumType w:start="33"/>
          <w:cols w:space="720" w:equalWidth="0">
            <w:col w:w="10740"/>
          </w:cols>
          <w:noEndnote/>
        </w:sectPr>
      </w:pPr>
    </w:p>
    <w:tbl>
      <w:tblPr>
        <w:tblW w:w="0" w:type="auto"/>
        <w:tblInd w:w="100" w:type="dxa"/>
        <w:tblLayout w:type="fixed"/>
        <w:tblCellMar>
          <w:left w:w="0" w:type="dxa"/>
          <w:right w:w="0" w:type="dxa"/>
        </w:tblCellMar>
        <w:tblLook w:val="0000"/>
      </w:tblPr>
      <w:tblGrid>
        <w:gridCol w:w="1085"/>
        <w:gridCol w:w="4560"/>
        <w:gridCol w:w="4858"/>
      </w:tblGrid>
      <w:tr w:rsidR="0055783E" w:rsidRPr="00FA7AC7" w:rsidTr="00F319A1">
        <w:trPr>
          <w:trHeight w:hRule="exact" w:val="235"/>
        </w:trPr>
        <w:tc>
          <w:tcPr>
            <w:tcW w:w="1085" w:type="dxa"/>
            <w:tcBorders>
              <w:top w:val="nil"/>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val="restart"/>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before="4" w:after="0" w:line="140" w:lineRule="exact"/>
              <w:rPr>
                <w:rFonts w:ascii="Times New Roman" w:hAnsi="Times New Roman"/>
                <w:sz w:val="14"/>
                <w:szCs w:val="14"/>
              </w:rPr>
            </w:pPr>
          </w:p>
          <w:p w:rsidR="0055783E" w:rsidRPr="00FA7AC7" w:rsidRDefault="0055783E" w:rsidP="00F319A1">
            <w:pPr>
              <w:widowControl w:val="0"/>
              <w:autoSpaceDE w:val="0"/>
              <w:autoSpaceDN w:val="0"/>
              <w:adjustRightInd w:val="0"/>
              <w:spacing w:after="0" w:line="240" w:lineRule="auto"/>
              <w:ind w:left="183"/>
              <w:rPr>
                <w:rFonts w:ascii="Times New Roman" w:hAnsi="Times New Roman"/>
                <w:sz w:val="24"/>
                <w:szCs w:val="24"/>
              </w:rPr>
            </w:pPr>
            <w:r w:rsidRPr="00FA7AC7">
              <w:rPr>
                <w:rFonts w:ascii="Times New Roman" w:hAnsi="Times New Roman"/>
                <w:b/>
                <w:bCs/>
                <w:color w:val="191919"/>
                <w:sz w:val="34"/>
                <w:szCs w:val="34"/>
              </w:rPr>
              <w:t>F</w:t>
            </w:r>
            <w:r w:rsidRPr="00FA7AC7">
              <w:rPr>
                <w:rFonts w:ascii="Times New Roman" w:hAnsi="Times New Roman"/>
                <w:b/>
                <w:bCs/>
                <w:color w:val="191919"/>
                <w:sz w:val="25"/>
                <w:szCs w:val="25"/>
              </w:rPr>
              <w:t>INANCIAL</w:t>
            </w:r>
            <w:r w:rsidRPr="00FA7AC7">
              <w:rPr>
                <w:rFonts w:ascii="Times New Roman" w:hAnsi="Times New Roman"/>
                <w:b/>
                <w:bCs/>
                <w:color w:val="191919"/>
                <w:spacing w:val="33"/>
                <w:sz w:val="25"/>
                <w:szCs w:val="25"/>
              </w:rPr>
              <w:t xml:space="preserve"> </w:t>
            </w:r>
            <w:r w:rsidRPr="00FA7AC7">
              <w:rPr>
                <w:rFonts w:ascii="Times New Roman" w:hAnsi="Times New Roman"/>
                <w:b/>
                <w:bCs/>
                <w:color w:val="191919"/>
                <w:sz w:val="34"/>
                <w:szCs w:val="34"/>
              </w:rPr>
              <w:t>I</w:t>
            </w:r>
            <w:r w:rsidRPr="00FA7AC7">
              <w:rPr>
                <w:rFonts w:ascii="Times New Roman" w:hAnsi="Times New Roman"/>
                <w:b/>
                <w:bCs/>
                <w:color w:val="191919"/>
                <w:w w:val="102"/>
                <w:sz w:val="25"/>
                <w:szCs w:val="25"/>
              </w:rPr>
              <w:t>NFORM</w:t>
            </w:r>
            <w:r w:rsidRPr="00FA7AC7">
              <w:rPr>
                <w:rFonts w:ascii="Times New Roman" w:hAnsi="Times New Roman"/>
                <w:b/>
                <w:bCs/>
                <w:color w:val="191919"/>
                <w:spacing w:val="-19"/>
                <w:w w:val="102"/>
                <w:sz w:val="25"/>
                <w:szCs w:val="25"/>
              </w:rPr>
              <w:t>A</w:t>
            </w:r>
            <w:r w:rsidRPr="00FA7AC7">
              <w:rPr>
                <w:rFonts w:ascii="Times New Roman" w:hAnsi="Times New Roman"/>
                <w:b/>
                <w:bCs/>
                <w:color w:val="191919"/>
                <w:w w:val="102"/>
                <w:sz w:val="25"/>
                <w:szCs w:val="25"/>
              </w:rPr>
              <w:t>TION</w:t>
            </w:r>
          </w:p>
        </w:tc>
        <w:tc>
          <w:tcPr>
            <w:tcW w:w="4858" w:type="dxa"/>
            <w:tcBorders>
              <w:top w:val="nil"/>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56"/>
        </w:trPr>
        <w:tc>
          <w:tcPr>
            <w:tcW w:w="1085" w:type="dxa"/>
            <w:tcBorders>
              <w:top w:val="single" w:sz="4" w:space="0" w:color="191919"/>
              <w:left w:val="nil"/>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single" w:sz="4" w:space="0" w:color="191919"/>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r w:rsidR="0055783E" w:rsidRPr="00FA7AC7" w:rsidTr="00F319A1">
        <w:trPr>
          <w:trHeight w:hRule="exact" w:val="219"/>
        </w:trPr>
        <w:tc>
          <w:tcPr>
            <w:tcW w:w="1085" w:type="dxa"/>
            <w:tcBorders>
              <w:top w:val="single" w:sz="4" w:space="0" w:color="191919"/>
              <w:left w:val="nil"/>
              <w:bottom w:val="nil"/>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560" w:type="dxa"/>
            <w:vMerge/>
            <w:tcBorders>
              <w:top w:val="single" w:sz="4" w:space="0" w:color="191919"/>
              <w:left w:val="single" w:sz="4" w:space="0" w:color="191919"/>
              <w:bottom w:val="single" w:sz="4" w:space="0" w:color="191919"/>
              <w:right w:val="single" w:sz="4" w:space="0" w:color="191919"/>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c>
          <w:tcPr>
            <w:tcW w:w="4858" w:type="dxa"/>
            <w:tcBorders>
              <w:top w:val="single" w:sz="4" w:space="0" w:color="191919"/>
              <w:left w:val="single" w:sz="4" w:space="0" w:color="191919"/>
              <w:bottom w:val="nil"/>
              <w:right w:val="nil"/>
            </w:tcBorders>
          </w:tcPr>
          <w:p w:rsidR="0055783E" w:rsidRPr="00FA7AC7" w:rsidRDefault="0055783E" w:rsidP="00F319A1">
            <w:pPr>
              <w:widowControl w:val="0"/>
              <w:autoSpaceDE w:val="0"/>
              <w:autoSpaceDN w:val="0"/>
              <w:adjustRightInd w:val="0"/>
              <w:spacing w:after="0" w:line="240" w:lineRule="auto"/>
              <w:rPr>
                <w:rFonts w:ascii="Times New Roman" w:hAnsi="Times New Roman"/>
                <w:sz w:val="24"/>
                <w:szCs w:val="24"/>
              </w:rPr>
            </w:pPr>
          </w:p>
        </w:tc>
      </w:tr>
    </w:tbl>
    <w:p w:rsidR="0055783E" w:rsidRDefault="0055783E" w:rsidP="0055783E">
      <w:pPr>
        <w:widowControl w:val="0"/>
        <w:autoSpaceDE w:val="0"/>
        <w:autoSpaceDN w:val="0"/>
        <w:adjustRightInd w:val="0"/>
        <w:spacing w:before="7" w:after="0" w:line="110" w:lineRule="exact"/>
        <w:rPr>
          <w:rFonts w:ascii="Times New Roman" w:hAnsi="Times New Roman"/>
          <w:sz w:val="11"/>
          <w:szCs w:val="11"/>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5783E" w:rsidP="0055783E">
      <w:pPr>
        <w:widowControl w:val="0"/>
        <w:autoSpaceDE w:val="0"/>
        <w:autoSpaceDN w:val="0"/>
        <w:adjustRightInd w:val="0"/>
        <w:spacing w:after="0" w:line="200" w:lineRule="exact"/>
        <w:rPr>
          <w:rFonts w:ascii="Times New Roman" w:hAnsi="Times New Roman"/>
          <w:sz w:val="20"/>
          <w:szCs w:val="20"/>
        </w:rPr>
      </w:pPr>
    </w:p>
    <w:p w:rsidR="0055783E" w:rsidRDefault="00570030" w:rsidP="0055783E">
      <w:pPr>
        <w:widowControl w:val="0"/>
        <w:autoSpaceDE w:val="0"/>
        <w:autoSpaceDN w:val="0"/>
        <w:adjustRightInd w:val="0"/>
        <w:spacing w:before="27" w:after="0" w:line="240" w:lineRule="auto"/>
        <w:ind w:left="1925"/>
        <w:rPr>
          <w:rFonts w:ascii="Times New Roman" w:hAnsi="Times New Roman"/>
          <w:color w:val="000000"/>
          <w:sz w:val="20"/>
          <w:szCs w:val="20"/>
        </w:rPr>
      </w:pPr>
      <w:r w:rsidRPr="00570030">
        <w:rPr>
          <w:noProof/>
        </w:rPr>
        <w:pict>
          <v:group id="_x0000_s1830" style="position:absolute;left:0;text-align:left;margin-left:265.6pt;margin-top:-54.1pt;width:31.2pt;height:31.05pt;z-index:-251583488;mso-position-horizontal-relative:page" coordorigin="5312,-1082" coordsize="624,621" o:allowincell="f">
            <v:rect id="_x0000_s1831" style="position:absolute;left:5317;top:-1077;width:613;height:610" o:allowincell="f" stroked="f">
              <v:path arrowok="t"/>
            </v:rect>
            <v:rect id="_x0000_s1832" style="position:absolute;left:5317;top:-1077;width:620;height:620;mso-position-horizontal-relative:page" o:allowincell="f" filled="f" stroked="f">
              <v:textbox inset="0,0,0,0">
                <w:txbxContent>
                  <w:p w:rsidR="0055783E" w:rsidRDefault="0055783E" w:rsidP="0055783E">
                    <w:pPr>
                      <w:spacing w:after="0" w:line="620" w:lineRule="atLeast"/>
                      <w:rPr>
                        <w:rFonts w:ascii="Times New Roman" w:hAnsi="Times New Roman"/>
                        <w:sz w:val="24"/>
                        <w:szCs w:val="24"/>
                      </w:rPr>
                    </w:pPr>
                    <w:r>
                      <w:rPr>
                        <w:rFonts w:ascii="Times New Roman" w:hAnsi="Times New Roman"/>
                        <w:noProof/>
                        <w:sz w:val="24"/>
                        <w:szCs w:val="24"/>
                        <w:lang w:eastAsia="zh-CN"/>
                      </w:rPr>
                      <w:drawing>
                        <wp:inline distT="0" distB="0" distL="0" distR="0">
                          <wp:extent cx="390525" cy="390525"/>
                          <wp:effectExtent l="1905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srcRect/>
                                  <a:stretch>
                                    <a:fillRect/>
                                  </a:stretch>
                                </pic:blipFill>
                                <pic:spPr bwMode="auto">
                                  <a:xfrm>
                                    <a:off x="0" y="0"/>
                                    <a:ext cx="390525" cy="390525"/>
                                  </a:xfrm>
                                  <a:prstGeom prst="rect">
                                    <a:avLst/>
                                  </a:prstGeom>
                                  <a:noFill/>
                                  <a:ln w="9525">
                                    <a:noFill/>
                                    <a:miter lim="800000"/>
                                    <a:headEnd/>
                                    <a:tailEnd/>
                                  </a:ln>
                                </pic:spPr>
                              </pic:pic>
                            </a:graphicData>
                          </a:graphic>
                        </wp:inline>
                      </w:drawing>
                    </w:r>
                  </w:p>
                  <w:p w:rsidR="0055783E" w:rsidRDefault="0055783E" w:rsidP="0055783E">
                    <w:pPr>
                      <w:widowControl w:val="0"/>
                      <w:autoSpaceDE w:val="0"/>
                      <w:autoSpaceDN w:val="0"/>
                      <w:adjustRightInd w:val="0"/>
                      <w:spacing w:after="0" w:line="240" w:lineRule="auto"/>
                      <w:rPr>
                        <w:rFonts w:ascii="Times New Roman" w:hAnsi="Times New Roman"/>
                        <w:sz w:val="24"/>
                        <w:szCs w:val="24"/>
                      </w:rPr>
                    </w:pPr>
                  </w:p>
                </w:txbxContent>
              </v:textbox>
            </v:rect>
            <w10:wrap anchorx="page"/>
          </v:group>
        </w:pict>
      </w:r>
      <w:r w:rsidRPr="00570030">
        <w:rPr>
          <w:noProof/>
        </w:rPr>
        <w:pict>
          <v:shape id="_x0000_s1835" type="#_x0000_t202" style="position:absolute;left:0;text-align:left;margin-left:19.8pt;margin-top:-7.5pt;width:1in;height:285.55pt;z-index:-251580416;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U</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NIVERSI</w:t>
                  </w:r>
                  <w:r>
                    <w:rPr>
                      <w:rFonts w:ascii="Impact" w:hAnsi="Impact" w:cs="Impact"/>
                      <w:color w:val="A3A3A3"/>
                      <w:position w:val="1"/>
                      <w:sz w:val="105"/>
                      <w:szCs w:val="105"/>
                    </w:rPr>
                    <w:t>T</w:t>
                  </w:r>
                  <w:r>
                    <w:rPr>
                      <w:rFonts w:ascii="Impact" w:hAnsi="Impact" w:cs="Impact"/>
                      <w:color w:val="A3A3A3"/>
                      <w:spacing w:val="-88"/>
                      <w:position w:val="1"/>
                      <w:sz w:val="105"/>
                      <w:szCs w:val="105"/>
                    </w:rPr>
                    <w:t xml:space="preserve"> </w:t>
                  </w:r>
                  <w:r>
                    <w:rPr>
                      <w:rFonts w:ascii="Impact" w:hAnsi="Impact" w:cs="Impact"/>
                      <w:color w:val="A3A3A3"/>
                      <w:position w:val="1"/>
                      <w:sz w:val="105"/>
                      <w:szCs w:val="105"/>
                    </w:rPr>
                    <w:t>Y</w:t>
                  </w:r>
                </w:p>
              </w:txbxContent>
            </v:textbox>
            <w10:wrap anchorx="page"/>
          </v:shape>
        </w:pict>
      </w:r>
      <w:r w:rsidR="0055783E">
        <w:rPr>
          <w:rFonts w:ascii="Times New Roman" w:hAnsi="Times New Roman"/>
          <w:b/>
          <w:bCs/>
          <w:color w:val="191919"/>
          <w:sz w:val="20"/>
          <w:szCs w:val="20"/>
        </w:rPr>
        <w:t>Appeals P</w:t>
      </w:r>
      <w:r w:rsidR="0055783E">
        <w:rPr>
          <w:rFonts w:ascii="Times New Roman" w:hAnsi="Times New Roman"/>
          <w:b/>
          <w:bCs/>
          <w:color w:val="191919"/>
          <w:spacing w:val="-4"/>
          <w:sz w:val="20"/>
          <w:szCs w:val="20"/>
        </w:rPr>
        <w:t>r</w:t>
      </w:r>
      <w:r w:rsidR="0055783E">
        <w:rPr>
          <w:rFonts w:ascii="Times New Roman" w:hAnsi="Times New Roman"/>
          <w:b/>
          <w:bCs/>
          <w:color w:val="191919"/>
          <w:sz w:val="20"/>
          <w:szCs w:val="20"/>
        </w:rPr>
        <w:t>ocess</w:t>
      </w:r>
    </w:p>
    <w:p w:rsidR="0055783E" w:rsidRDefault="00570030" w:rsidP="0055783E">
      <w:pPr>
        <w:widowControl w:val="0"/>
        <w:autoSpaceDE w:val="0"/>
        <w:autoSpaceDN w:val="0"/>
        <w:adjustRightInd w:val="0"/>
        <w:spacing w:before="10" w:after="0" w:line="250" w:lineRule="auto"/>
        <w:ind w:left="1925" w:right="903" w:firstLine="360"/>
        <w:rPr>
          <w:rFonts w:ascii="Times New Roman" w:hAnsi="Times New Roman"/>
          <w:color w:val="000000"/>
          <w:sz w:val="20"/>
          <w:szCs w:val="20"/>
        </w:rPr>
      </w:pPr>
      <w:r w:rsidRPr="00570030">
        <w:rPr>
          <w:noProof/>
        </w:rPr>
        <w:pict>
          <v:shape id="_x0000_s1833" type="#_x0000_t202" style="position:absolute;left:0;text-align:left;margin-left:19.8pt;margin-top:528.2pt;width:1in;height:187.4pt;z-index:-251582464;mso-position-horizontal-relative:page;mso-position-vertic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A</w:t>
                  </w:r>
                  <w:r>
                    <w:rPr>
                      <w:rFonts w:ascii="Impact" w:hAnsi="Impact" w:cs="Impact"/>
                      <w:color w:val="A3A3A3"/>
                      <w:spacing w:val="-176"/>
                      <w:position w:val="1"/>
                      <w:sz w:val="140"/>
                      <w:szCs w:val="140"/>
                    </w:rPr>
                    <w:t xml:space="preserve"> </w:t>
                  </w:r>
                  <w:r>
                    <w:rPr>
                      <w:rFonts w:ascii="Impact" w:hAnsi="Impact" w:cs="Impact"/>
                      <w:color w:val="A3A3A3"/>
                      <w:spacing w:val="70"/>
                      <w:position w:val="1"/>
                      <w:sz w:val="105"/>
                      <w:szCs w:val="105"/>
                    </w:rPr>
                    <w:t>LBAN</w:t>
                  </w:r>
                  <w:r>
                    <w:rPr>
                      <w:rFonts w:ascii="Impact" w:hAnsi="Impact" w:cs="Impact"/>
                      <w:color w:val="A3A3A3"/>
                      <w:position w:val="1"/>
                      <w:sz w:val="105"/>
                      <w:szCs w:val="105"/>
                    </w:rPr>
                    <w:t>Y</w:t>
                  </w:r>
                  <w:r>
                    <w:rPr>
                      <w:rFonts w:ascii="Impact" w:hAnsi="Impact" w:cs="Impact"/>
                      <w:color w:val="A3A3A3"/>
                      <w:spacing w:val="-115"/>
                      <w:position w:val="1"/>
                      <w:sz w:val="105"/>
                      <w:szCs w:val="105"/>
                    </w:rPr>
                    <w:t xml:space="preserve"> </w:t>
                  </w:r>
                </w:p>
              </w:txbxContent>
            </v:textbox>
            <w10:wrap anchorx="page" anchory="page"/>
          </v:shape>
        </w:pict>
      </w:r>
      <w:r w:rsidRPr="00570030">
        <w:rPr>
          <w:noProof/>
        </w:rPr>
        <w:pict>
          <v:shape id="_x0000_s1834" type="#_x0000_t202" style="position:absolute;left:0;text-align:left;margin-left:19.8pt;margin-top:282.55pt;width:1in;height:144.05pt;z-index:-251581440;mso-position-horizontal-relative:page" o:allowincell="f" filled="f" stroked="f">
            <v:textbox style="layout-flow:vertical;mso-layout-flow-alt:bottom-to-top" inset="0,0,0,0">
              <w:txbxContent>
                <w:p w:rsidR="0055783E" w:rsidRDefault="0055783E" w:rsidP="0055783E">
                  <w:pPr>
                    <w:widowControl w:val="0"/>
                    <w:autoSpaceDE w:val="0"/>
                    <w:autoSpaceDN w:val="0"/>
                    <w:adjustRightInd w:val="0"/>
                    <w:spacing w:after="0" w:line="1406" w:lineRule="exact"/>
                    <w:ind w:left="20" w:right="-210"/>
                    <w:rPr>
                      <w:rFonts w:ascii="Impact" w:hAnsi="Impact" w:cs="Impact"/>
                      <w:color w:val="000000"/>
                      <w:sz w:val="105"/>
                      <w:szCs w:val="105"/>
                    </w:rPr>
                  </w:pPr>
                  <w:r>
                    <w:rPr>
                      <w:rFonts w:ascii="Impact" w:hAnsi="Impact" w:cs="Impact"/>
                      <w:color w:val="A3A3A3"/>
                      <w:position w:val="1"/>
                      <w:sz w:val="140"/>
                      <w:szCs w:val="140"/>
                    </w:rPr>
                    <w:t>S</w:t>
                  </w:r>
                  <w:r>
                    <w:rPr>
                      <w:rFonts w:ascii="Impact" w:hAnsi="Impact" w:cs="Impact"/>
                      <w:color w:val="A3A3A3"/>
                      <w:spacing w:val="-176"/>
                      <w:position w:val="1"/>
                      <w:sz w:val="140"/>
                      <w:szCs w:val="140"/>
                    </w:rPr>
                    <w:t xml:space="preserve"> </w:t>
                  </w:r>
                  <w:r>
                    <w:rPr>
                      <w:rFonts w:ascii="Impact" w:hAnsi="Impact" w:cs="Impact"/>
                      <w:color w:val="A3A3A3"/>
                      <w:spacing w:val="28"/>
                      <w:position w:val="1"/>
                      <w:sz w:val="105"/>
                      <w:szCs w:val="105"/>
                    </w:rPr>
                    <w:t>T</w:t>
                  </w:r>
                  <w:r>
                    <w:rPr>
                      <w:rFonts w:ascii="Impact" w:hAnsi="Impact" w:cs="Impact"/>
                      <w:color w:val="A3A3A3"/>
                      <w:spacing w:val="12"/>
                      <w:position w:val="1"/>
                      <w:sz w:val="105"/>
                      <w:szCs w:val="105"/>
                    </w:rPr>
                    <w:t>A</w:t>
                  </w:r>
                  <w:r>
                    <w:rPr>
                      <w:rFonts w:ascii="Impact" w:hAnsi="Impact" w:cs="Impact"/>
                      <w:color w:val="A3A3A3"/>
                      <w:position w:val="1"/>
                      <w:sz w:val="105"/>
                      <w:szCs w:val="105"/>
                    </w:rPr>
                    <w:t>T</w:t>
                  </w:r>
                  <w:r>
                    <w:rPr>
                      <w:rFonts w:ascii="Impact" w:hAnsi="Impact" w:cs="Impact"/>
                      <w:color w:val="A3A3A3"/>
                      <w:spacing w:val="-115"/>
                      <w:position w:val="1"/>
                      <w:sz w:val="105"/>
                      <w:szCs w:val="105"/>
                    </w:rPr>
                    <w:t xml:space="preserve"> </w:t>
                  </w:r>
                  <w:r>
                    <w:rPr>
                      <w:rFonts w:ascii="Impact" w:hAnsi="Impact" w:cs="Impact"/>
                      <w:color w:val="A3A3A3"/>
                      <w:position w:val="1"/>
                      <w:sz w:val="105"/>
                      <w:szCs w:val="105"/>
                    </w:rPr>
                    <w:t>E</w:t>
                  </w:r>
                </w:p>
              </w:txbxContent>
            </v:textbox>
            <w10:wrap anchorx="page"/>
          </v:shape>
        </w:pict>
      </w:r>
      <w:r w:rsidR="0055783E">
        <w:rPr>
          <w:rFonts w:ascii="Times New Roman" w:hAnsi="Times New Roman"/>
          <w:color w:val="191919"/>
          <w:sz w:val="20"/>
          <w:szCs w:val="20"/>
        </w:rPr>
        <w:t>An appeals process is available for students who have extenuating circumstances that account for their lack of academic progress.</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Appeals must be made in writing to the Financial</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Aid Com- </w:t>
      </w:r>
      <w:proofErr w:type="spellStart"/>
      <w:r w:rsidR="0055783E">
        <w:rPr>
          <w:rFonts w:ascii="Times New Roman" w:hAnsi="Times New Roman"/>
          <w:color w:val="191919"/>
          <w:sz w:val="20"/>
          <w:szCs w:val="20"/>
        </w:rPr>
        <w:t>mittee</w:t>
      </w:r>
      <w:proofErr w:type="spellEnd"/>
      <w:r w:rsidR="0055783E">
        <w:rPr>
          <w:rFonts w:ascii="Times New Roman" w:hAnsi="Times New Roman"/>
          <w:color w:val="191919"/>
          <w:sz w:val="20"/>
          <w:szCs w:val="20"/>
        </w:rPr>
        <w:t xml:space="preserve">. </w:t>
      </w:r>
      <w:r w:rsidR="0055783E">
        <w:rPr>
          <w:rFonts w:ascii="Times New Roman" w:hAnsi="Times New Roman"/>
          <w:color w:val="191919"/>
          <w:spacing w:val="50"/>
          <w:sz w:val="20"/>
          <w:szCs w:val="20"/>
        </w:rPr>
        <w:t xml:space="preserve"> </w:t>
      </w:r>
      <w:r w:rsidR="0055783E">
        <w:rPr>
          <w:rFonts w:ascii="Times New Roman" w:hAnsi="Times New Roman"/>
          <w:color w:val="191919"/>
          <w:sz w:val="20"/>
          <w:szCs w:val="20"/>
        </w:rPr>
        <w:t>Students must complete Financial</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Aid</w:t>
      </w:r>
      <w:r w:rsidR="0055783E">
        <w:rPr>
          <w:rFonts w:ascii="Times New Roman" w:hAnsi="Times New Roman"/>
          <w:color w:val="191919"/>
          <w:spacing w:val="-11"/>
          <w:sz w:val="20"/>
          <w:szCs w:val="20"/>
        </w:rPr>
        <w:t xml:space="preserve"> </w:t>
      </w:r>
      <w:r w:rsidR="0055783E">
        <w:rPr>
          <w:rFonts w:ascii="Times New Roman" w:hAnsi="Times New Roman"/>
          <w:color w:val="191919"/>
          <w:sz w:val="20"/>
          <w:szCs w:val="20"/>
        </w:rPr>
        <w:t xml:space="preserve">Appeals petitions along with supporting </w:t>
      </w:r>
      <w:proofErr w:type="spellStart"/>
      <w:r w:rsidR="0055783E">
        <w:rPr>
          <w:rFonts w:ascii="Times New Roman" w:hAnsi="Times New Roman"/>
          <w:color w:val="191919"/>
          <w:sz w:val="20"/>
          <w:szCs w:val="20"/>
        </w:rPr>
        <w:t>docu</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ments</w:t>
      </w:r>
      <w:proofErr w:type="spellEnd"/>
      <w:r w:rsidR="0055783E">
        <w:rPr>
          <w:rFonts w:ascii="Times New Roman" w:hAnsi="Times New Roman"/>
          <w:color w:val="191919"/>
          <w:sz w:val="20"/>
          <w:szCs w:val="20"/>
        </w:rPr>
        <w:t xml:space="preserve"> to indicate the specific reason(s) for failure to make satisfactory progress.</w:t>
      </w:r>
      <w:r w:rsidR="0055783E">
        <w:rPr>
          <w:rFonts w:ascii="Times New Roman" w:hAnsi="Times New Roman"/>
          <w:color w:val="191919"/>
          <w:spacing w:val="-4"/>
          <w:sz w:val="20"/>
          <w:szCs w:val="20"/>
        </w:rPr>
        <w:t xml:space="preserve"> </w:t>
      </w:r>
      <w:r w:rsidR="0055783E">
        <w:rPr>
          <w:rFonts w:ascii="Times New Roman" w:hAnsi="Times New Roman"/>
          <w:color w:val="191919"/>
          <w:sz w:val="20"/>
          <w:szCs w:val="20"/>
        </w:rPr>
        <w:t xml:space="preserve">The committee will review the statement and supporting documents, as well as past performance and past </w:t>
      </w:r>
      <w:proofErr w:type="spellStart"/>
      <w:r w:rsidR="0055783E">
        <w:rPr>
          <w:rFonts w:ascii="Times New Roman" w:hAnsi="Times New Roman"/>
          <w:color w:val="191919"/>
          <w:sz w:val="20"/>
          <w:szCs w:val="20"/>
        </w:rPr>
        <w:t>aca</w:t>
      </w:r>
      <w:proofErr w:type="spellEnd"/>
      <w:r w:rsidR="0055783E">
        <w:rPr>
          <w:rFonts w:ascii="Times New Roman" w:hAnsi="Times New Roman"/>
          <w:color w:val="191919"/>
          <w:sz w:val="20"/>
          <w:szCs w:val="20"/>
        </w:rPr>
        <w:t xml:space="preserve">- </w:t>
      </w:r>
      <w:proofErr w:type="spellStart"/>
      <w:r w:rsidR="0055783E">
        <w:rPr>
          <w:rFonts w:ascii="Times New Roman" w:hAnsi="Times New Roman"/>
          <w:color w:val="191919"/>
          <w:sz w:val="20"/>
          <w:szCs w:val="20"/>
        </w:rPr>
        <w:t>demic</w:t>
      </w:r>
      <w:proofErr w:type="spellEnd"/>
      <w:r w:rsidR="0055783E">
        <w:rPr>
          <w:rFonts w:ascii="Times New Roman" w:hAnsi="Times New Roman"/>
          <w:color w:val="191919"/>
          <w:sz w:val="20"/>
          <w:szCs w:val="20"/>
        </w:rPr>
        <w:t xml:space="preserve"> record.   Students will be notified in writing of the committee</w:t>
      </w:r>
      <w:r w:rsidR="0055783E">
        <w:rPr>
          <w:rFonts w:ascii="Times New Roman" w:hAnsi="Times New Roman"/>
          <w:color w:val="191919"/>
          <w:spacing w:val="-11"/>
          <w:sz w:val="20"/>
          <w:szCs w:val="20"/>
        </w:rPr>
        <w:t>’</w:t>
      </w:r>
      <w:r w:rsidR="0055783E">
        <w:rPr>
          <w:rFonts w:ascii="Times New Roman" w:hAnsi="Times New Roman"/>
          <w:color w:val="191919"/>
          <w:sz w:val="20"/>
          <w:szCs w:val="20"/>
        </w:rPr>
        <w:t>s decision. Students that are academically eligible for enrollment and are approved for financial aid through an appeal remain eligible until the next evaluation period.</w:t>
      </w:r>
    </w:p>
    <w:p w:rsidR="0055783E" w:rsidRDefault="0055783E" w:rsidP="0055783E">
      <w:pPr>
        <w:widowControl w:val="0"/>
        <w:autoSpaceDE w:val="0"/>
        <w:autoSpaceDN w:val="0"/>
        <w:adjustRightInd w:val="0"/>
        <w:spacing w:before="10" w:after="0" w:line="250" w:lineRule="auto"/>
        <w:ind w:left="1925" w:right="903" w:firstLine="360"/>
        <w:rPr>
          <w:rFonts w:ascii="Times New Roman" w:hAnsi="Times New Roman"/>
          <w:color w:val="000000"/>
          <w:sz w:val="20"/>
          <w:szCs w:val="20"/>
        </w:rPr>
        <w:sectPr w:rsidR="0055783E">
          <w:pgSz w:w="12240" w:h="15840"/>
          <w:pgMar w:top="260" w:right="1260" w:bottom="280" w:left="260" w:header="0" w:footer="722" w:gutter="0"/>
          <w:cols w:space="720" w:equalWidth="0">
            <w:col w:w="10720"/>
          </w:cols>
          <w:noEndnote/>
        </w:sectPr>
      </w:pPr>
    </w:p>
    <w:p w:rsidR="00946B9C" w:rsidRDefault="00946B9C"/>
    <w:sectPr w:rsidR="00946B9C" w:rsidSect="00946B9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26D" w:rsidRDefault="0021726D" w:rsidP="00570030">
      <w:pPr>
        <w:spacing w:after="0" w:line="240" w:lineRule="auto"/>
      </w:pPr>
      <w:r>
        <w:separator/>
      </w:r>
    </w:p>
  </w:endnote>
  <w:endnote w:type="continuationSeparator" w:id="0">
    <w:p w:rsidR="0021726D" w:rsidRDefault="0021726D" w:rsidP="00570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49" style="position:absolute;margin-left:70.05pt;margin-top:733.8pt;width:0;height:36.15pt;z-index:-251656192;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50" type="#_x0000_t202" style="position:absolute;margin-left:125pt;margin-top:734.9pt;width:322.75pt;height:12pt;z-index:-251655168;mso-position-horizontal-relative:page;mso-position-vertical-relative:page" o:allowincell="f" filled="f" stroked="f">
          <v:textbox inset="0,0,0,0">
            <w:txbxContent>
              <w:p w:rsidR="000F0AD6" w:rsidRDefault="007B69D0">
                <w:pPr>
                  <w:widowControl w:val="0"/>
                  <w:autoSpaceDE w:val="0"/>
                  <w:autoSpaceDN w:val="0"/>
                  <w:adjustRightInd w:val="0"/>
                  <w:spacing w:after="0" w:line="217" w:lineRule="exact"/>
                  <w:ind w:left="20" w:right="-30"/>
                  <w:rPr>
                    <w:rFonts w:ascii="Times New Roman" w:hAnsi="Times New Roman"/>
                    <w:color w:val="000000"/>
                    <w:sz w:val="20"/>
                    <w:szCs w:val="20"/>
                  </w:rPr>
                </w:pPr>
                <w:r>
                  <w:rPr>
                    <w:rFonts w:ascii="Times New Roman" w:hAnsi="Times New Roman"/>
                    <w:color w:val="191919"/>
                    <w:sz w:val="20"/>
                    <w:szCs w:val="20"/>
                  </w:rPr>
                  <w:t>Standardized tests required for admission vary according to the degree program.</w:t>
                </w:r>
              </w:p>
            </w:txbxContent>
          </v:textbox>
          <w10:wrap anchorx="page" anchory="page"/>
        </v:shape>
      </w:pict>
    </w:r>
    <w:r w:rsidRPr="00570030">
      <w:rPr>
        <w:noProof/>
      </w:rPr>
      <w:pict>
        <v:shape id="_x0000_s2051" type="#_x0000_t202" style="position:absolute;margin-left:16pt;margin-top:750.55pt;width:28pt;height:26pt;z-index:-251654144;mso-position-horizontal-relative:page;mso-position-vertical-relative:page" o:allowincell="f" filled="f" stroked="f">
          <v:textbox inset="0,0,0,0">
            <w:txbxContent>
              <w:p w:rsidR="000F0AD6" w:rsidRDefault="0057003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B69D0">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B69D0">
                  <w:rPr>
                    <w:rFonts w:ascii="Times New Roman" w:hAnsi="Times New Roman"/>
                    <w:b/>
                    <w:bCs/>
                    <w:noProof/>
                    <w:color w:val="191919"/>
                    <w:position w:val="1"/>
                    <w:sz w:val="48"/>
                    <w:szCs w:val="48"/>
                  </w:rPr>
                  <w:t>18</w:t>
                </w:r>
                <w:r>
                  <w:rPr>
                    <w:rFonts w:ascii="Times New Roman" w:hAnsi="Times New Roman"/>
                    <w:b/>
                    <w:bCs/>
                    <w:color w:val="191919"/>
                    <w:position w:val="1"/>
                    <w:sz w:val="48"/>
                    <w:szCs w:val="48"/>
                  </w:rPr>
                  <w:fldChar w:fldCharType="end"/>
                </w:r>
              </w:p>
            </w:txbxContent>
          </v:textbox>
          <w10:wrap anchorx="page" anchory="page"/>
        </v:shape>
      </w:pict>
    </w:r>
    <w:r w:rsidRPr="00570030">
      <w:rPr>
        <w:noProof/>
      </w:rPr>
      <w:pict>
        <v:shape id="_x0000_s2052" type="#_x0000_t202" style="position:absolute;margin-left:111.9pt;margin-top:758.3pt;width:384.35pt;height:16pt;z-index:-251653120;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74" style="position:absolute;margin-left:542pt;margin-top:731.8pt;width:0;height:36.15pt;z-index:-251630592;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75" type="#_x0000_t202" style="position:absolute;margin-left:107pt;margin-top:735.9pt;width:395.15pt;height:35.4pt;z-index:-251629568;mso-position-horizontal-relative:page;mso-position-vertical-relative:page" o:allowincell="f" filled="f" stroked="f">
          <v:textbox inset="0,0,0,0">
            <w:txbxContent>
              <w:p w:rsidR="000F0AD6" w:rsidRDefault="007B69D0">
                <w:pPr>
                  <w:widowControl w:val="0"/>
                  <w:autoSpaceDE w:val="0"/>
                  <w:autoSpaceDN w:val="0"/>
                  <w:adjustRightInd w:val="0"/>
                  <w:spacing w:after="0" w:line="217" w:lineRule="exact"/>
                  <w:ind w:left="-15" w:right="-15"/>
                  <w:jc w:val="center"/>
                  <w:rPr>
                    <w:rFonts w:ascii="Times New Roman" w:hAnsi="Times New Roman"/>
                    <w:color w:val="000000"/>
                    <w:sz w:val="20"/>
                    <w:szCs w:val="20"/>
                  </w:rPr>
                </w:pPr>
                <w:proofErr w:type="gramStart"/>
                <w:r>
                  <w:rPr>
                    <w:rFonts w:ascii="Times New Roman" w:hAnsi="Times New Roman"/>
                    <w:color w:val="191919"/>
                    <w:sz w:val="20"/>
                    <w:szCs w:val="20"/>
                  </w:rPr>
                  <w:t>semester's</w:t>
                </w:r>
                <w:proofErr w:type="gramEnd"/>
                <w:r>
                  <w:rPr>
                    <w:rFonts w:ascii="Times New Roman" w:hAnsi="Times New Roman"/>
                    <w:color w:val="191919"/>
                    <w:sz w:val="20"/>
                    <w:szCs w:val="20"/>
                  </w:rPr>
                  <w:t xml:space="preserve"> tuition and fees at the time of enrollment. </w:t>
                </w:r>
                <w:r>
                  <w:rPr>
                    <w:rFonts w:ascii="Times New Roman" w:hAnsi="Times New Roman"/>
                    <w:color w:val="191919"/>
                    <w:spacing w:val="39"/>
                    <w:sz w:val="20"/>
                    <w:szCs w:val="20"/>
                  </w:rPr>
                  <w:t xml:space="preserve"> </w:t>
                </w:r>
                <w:r>
                  <w:rPr>
                    <w:rFonts w:ascii="Times New Roman" w:hAnsi="Times New Roman"/>
                    <w:color w:val="191919"/>
                    <w:sz w:val="20"/>
                    <w:szCs w:val="20"/>
                  </w:rPr>
                  <w:t>Albany State University does not participate</w:t>
                </w:r>
              </w:p>
              <w:p w:rsidR="000F0AD6" w:rsidRDefault="0021726D">
                <w:pPr>
                  <w:widowControl w:val="0"/>
                  <w:autoSpaceDE w:val="0"/>
                  <w:autoSpaceDN w:val="0"/>
                  <w:adjustRightInd w:val="0"/>
                  <w:spacing w:before="5" w:after="0" w:line="140" w:lineRule="exact"/>
                  <w:rPr>
                    <w:rFonts w:ascii="Times New Roman" w:hAnsi="Times New Roman"/>
                    <w:color w:val="000000"/>
                    <w:sz w:val="14"/>
                    <w:szCs w:val="14"/>
                  </w:rPr>
                </w:pPr>
              </w:p>
              <w:p w:rsidR="000F0AD6" w:rsidRDefault="007B69D0">
                <w:pPr>
                  <w:widowControl w:val="0"/>
                  <w:autoSpaceDE w:val="0"/>
                  <w:autoSpaceDN w:val="0"/>
                  <w:adjustRightInd w:val="0"/>
                  <w:spacing w:after="0" w:line="240" w:lineRule="auto"/>
                  <w:ind w:left="116" w:right="58"/>
                  <w:jc w:val="center"/>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r w:rsidRPr="00570030">
      <w:rPr>
        <w:noProof/>
      </w:rPr>
      <w:pict>
        <v:shape id="_x0000_s2076" type="#_x0000_t202" style="position:absolute;margin-left:570.05pt;margin-top:748.55pt;width:28pt;height:26pt;z-index:-251628544;mso-position-horizontal-relative:page;mso-position-vertical-relative:page" o:allowincell="f" filled="f" stroked="f">
          <v:textbox inset="0,0,0,0">
            <w:txbxContent>
              <w:p w:rsidR="000F0AD6" w:rsidRDefault="0057003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B69D0">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D85CB4">
                  <w:rPr>
                    <w:rFonts w:ascii="Times New Roman" w:hAnsi="Times New Roman"/>
                    <w:b/>
                    <w:bCs/>
                    <w:noProof/>
                    <w:color w:val="191919"/>
                    <w:position w:val="1"/>
                    <w:sz w:val="48"/>
                    <w:szCs w:val="48"/>
                  </w:rPr>
                  <w:t>31</w:t>
                </w:r>
                <w:r>
                  <w:rPr>
                    <w:rFonts w:ascii="Times New Roman" w:hAnsi="Times New Roman"/>
                    <w:b/>
                    <w:bCs/>
                    <w:color w:val="191919"/>
                    <w:position w:val="1"/>
                    <w:sz w:val="48"/>
                    <w:szCs w:val="48"/>
                  </w:rPr>
                  <w:fldChar w:fldCharType="end"/>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83" style="position:absolute;margin-left:1in;margin-top:731.8pt;width:0;height:36.15pt;z-index:-251621376;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84" type="#_x0000_t202" style="position:absolute;margin-left:16pt;margin-top:748.55pt;width:28pt;height:26pt;z-index:-251620352;mso-position-horizontal-relative:page;mso-position-vertical-relative:page" o:allowincell="f" filled="f" stroked="f">
          <v:textbox inset="0,0,0,0">
            <w:txbxContent>
              <w:p w:rsidR="000F0AD6" w:rsidRDefault="0057003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B69D0">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B69D0">
                  <w:rPr>
                    <w:rFonts w:ascii="Times New Roman" w:hAnsi="Times New Roman"/>
                    <w:b/>
                    <w:bCs/>
                    <w:noProof/>
                    <w:color w:val="191919"/>
                    <w:position w:val="1"/>
                    <w:sz w:val="48"/>
                    <w:szCs w:val="48"/>
                  </w:rPr>
                  <w:t>34</w:t>
                </w:r>
                <w:r>
                  <w:rPr>
                    <w:rFonts w:ascii="Times New Roman" w:hAnsi="Times New Roman"/>
                    <w:b/>
                    <w:bCs/>
                    <w:color w:val="191919"/>
                    <w:position w:val="1"/>
                    <w:sz w:val="48"/>
                    <w:szCs w:val="48"/>
                  </w:rPr>
                  <w:fldChar w:fldCharType="end"/>
                </w:r>
              </w:p>
            </w:txbxContent>
          </v:textbox>
          <w10:wrap anchorx="page" anchory="page"/>
        </v:shape>
      </w:pict>
    </w:r>
    <w:r w:rsidRPr="00570030">
      <w:rPr>
        <w:noProof/>
      </w:rPr>
      <w:pict>
        <v:shape id="_x0000_s2085" type="#_x0000_t202" style="position:absolute;margin-left:113.85pt;margin-top:756.3pt;width:384.3pt;height:16pt;z-index:-251619328;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80" style="position:absolute;margin-left:542pt;margin-top:731.8pt;width:0;height:36.15pt;z-index:-251624448;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81" type="#_x0000_t202" style="position:absolute;margin-left:570.05pt;margin-top:748.55pt;width:28pt;height:26pt;z-index:-251623424;mso-position-horizontal-relative:page;mso-position-vertical-relative:page" o:allowincell="f" filled="f" stroked="f">
          <v:textbox inset="0,0,0,0">
            <w:txbxContent>
              <w:p w:rsidR="000F0AD6" w:rsidRDefault="0057003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B69D0">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D85CB4">
                  <w:rPr>
                    <w:rFonts w:ascii="Times New Roman" w:hAnsi="Times New Roman"/>
                    <w:b/>
                    <w:bCs/>
                    <w:noProof/>
                    <w:color w:val="191919"/>
                    <w:position w:val="1"/>
                    <w:sz w:val="48"/>
                    <w:szCs w:val="48"/>
                  </w:rPr>
                  <w:t>35</w:t>
                </w:r>
                <w:r>
                  <w:rPr>
                    <w:rFonts w:ascii="Times New Roman" w:hAnsi="Times New Roman"/>
                    <w:b/>
                    <w:bCs/>
                    <w:color w:val="191919"/>
                    <w:position w:val="1"/>
                    <w:sz w:val="48"/>
                    <w:szCs w:val="48"/>
                  </w:rPr>
                  <w:fldChar w:fldCharType="end"/>
                </w:r>
              </w:p>
            </w:txbxContent>
          </v:textbox>
          <w10:wrap anchorx="page" anchory="page"/>
        </v:shape>
      </w:pict>
    </w:r>
    <w:r w:rsidRPr="00570030">
      <w:rPr>
        <w:noProof/>
      </w:rPr>
      <w:pict>
        <v:shape id="_x0000_s2082" type="#_x0000_t202" style="position:absolute;margin-left:113.85pt;margin-top:755.3pt;width:384.3pt;height:16pt;z-index:-251622400;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53" style="position:absolute;margin-left:540.05pt;margin-top:733.8pt;width:0;height:36.15pt;z-index:-251652096;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54" type="#_x0000_t202" style="position:absolute;margin-left:568.1pt;margin-top:750.55pt;width:28pt;height:26pt;z-index:-251651072;mso-position-horizontal-relative:page;mso-position-vertical-relative:page" o:allowincell="f" filled="f" stroked="f">
          <v:textbox inset="0,0,0,0">
            <w:txbxContent>
              <w:p w:rsidR="000F0AD6" w:rsidRDefault="0057003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B69D0">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D85CB4">
                  <w:rPr>
                    <w:rFonts w:ascii="Times New Roman" w:hAnsi="Times New Roman"/>
                    <w:b/>
                    <w:bCs/>
                    <w:noProof/>
                    <w:color w:val="191919"/>
                    <w:position w:val="1"/>
                    <w:sz w:val="48"/>
                    <w:szCs w:val="48"/>
                  </w:rPr>
                  <w:t>18</w:t>
                </w:r>
                <w:r>
                  <w:rPr>
                    <w:rFonts w:ascii="Times New Roman" w:hAnsi="Times New Roman"/>
                    <w:b/>
                    <w:bCs/>
                    <w:color w:val="191919"/>
                    <w:position w:val="1"/>
                    <w:sz w:val="48"/>
                    <w:szCs w:val="48"/>
                  </w:rPr>
                  <w:fldChar w:fldCharType="end"/>
                </w:r>
              </w:p>
            </w:txbxContent>
          </v:textbox>
          <w10:wrap anchorx="page" anchory="page"/>
        </v:shape>
      </w:pict>
    </w:r>
    <w:r w:rsidRPr="00570030">
      <w:rPr>
        <w:noProof/>
      </w:rPr>
      <w:pict>
        <v:shape id="_x0000_s2055" type="#_x0000_t202" style="position:absolute;margin-left:111.9pt;margin-top:757.3pt;width:384.35pt;height:16pt;z-index:-251650048;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56" style="position:absolute;margin-left:69.95pt;margin-top:733.8pt;width:0;height:36.15pt;z-index:-251649024;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57" type="#_x0000_t202" style="position:absolute;margin-left:16pt;margin-top:748.55pt;width:28pt;height:28pt;z-index:-251648000;mso-position-horizontal-relative:page;mso-position-vertical-relative:page" o:allowincell="f" filled="f" stroked="f">
          <v:textbox inset="0,0,0,0">
            <w:txbxContent>
              <w:p w:rsidR="000F0AD6" w:rsidRDefault="00570030">
                <w:pPr>
                  <w:widowControl w:val="0"/>
                  <w:autoSpaceDE w:val="0"/>
                  <w:autoSpaceDN w:val="0"/>
                  <w:adjustRightInd w:val="0"/>
                  <w:spacing w:after="0" w:line="534" w:lineRule="exact"/>
                  <w:ind w:left="40" w:right="-52"/>
                  <w:rPr>
                    <w:rFonts w:ascii="Times New Roman" w:hAnsi="Times New Roman"/>
                    <w:color w:val="000000"/>
                    <w:sz w:val="48"/>
                    <w:szCs w:val="48"/>
                  </w:rPr>
                </w:pPr>
                <w:r>
                  <w:rPr>
                    <w:rFonts w:ascii="Times New Roman" w:hAnsi="Times New Roman"/>
                    <w:b/>
                    <w:bCs/>
                    <w:color w:val="191919"/>
                    <w:sz w:val="48"/>
                    <w:szCs w:val="48"/>
                  </w:rPr>
                  <w:fldChar w:fldCharType="begin"/>
                </w:r>
                <w:r w:rsidR="007B69D0">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7B69D0">
                  <w:rPr>
                    <w:rFonts w:ascii="Times New Roman" w:hAnsi="Times New Roman"/>
                    <w:b/>
                    <w:bCs/>
                    <w:noProof/>
                    <w:color w:val="191919"/>
                    <w:sz w:val="48"/>
                    <w:szCs w:val="48"/>
                  </w:rPr>
                  <w:t>24</w:t>
                </w:r>
                <w:r>
                  <w:rPr>
                    <w:rFonts w:ascii="Times New Roman" w:hAnsi="Times New Roman"/>
                    <w:b/>
                    <w:bCs/>
                    <w:color w:val="191919"/>
                    <w:sz w:val="48"/>
                    <w:szCs w:val="48"/>
                  </w:rPr>
                  <w:fldChar w:fldCharType="end"/>
                </w:r>
              </w:p>
            </w:txbxContent>
          </v:textbox>
          <w10:wrap anchorx="page" anchory="page"/>
        </v:shape>
      </w:pict>
    </w:r>
    <w:r w:rsidRPr="00570030">
      <w:rPr>
        <w:noProof/>
      </w:rPr>
      <w:pict>
        <v:shape id="_x0000_s2058" type="#_x0000_t202" style="position:absolute;margin-left:111.8pt;margin-top:758.3pt;width:384.35pt;height:16pt;z-index:-251646976;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59" style="position:absolute;margin-left:540pt;margin-top:733.8pt;width:0;height:36.15pt;z-index:-251645952;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60" type="#_x0000_t202" style="position:absolute;margin-left:568pt;margin-top:748.55pt;width:28pt;height:28pt;z-index:-251644928;mso-position-horizontal-relative:page;mso-position-vertical-relative:page" o:allowincell="f" filled="f" stroked="f">
          <v:textbox inset="0,0,0,0">
            <w:txbxContent>
              <w:p w:rsidR="000F0AD6" w:rsidRDefault="00570030">
                <w:pPr>
                  <w:widowControl w:val="0"/>
                  <w:autoSpaceDE w:val="0"/>
                  <w:autoSpaceDN w:val="0"/>
                  <w:adjustRightInd w:val="0"/>
                  <w:spacing w:after="0" w:line="534" w:lineRule="exact"/>
                  <w:ind w:left="40" w:right="-52"/>
                  <w:rPr>
                    <w:rFonts w:ascii="Times New Roman" w:hAnsi="Times New Roman"/>
                    <w:color w:val="000000"/>
                    <w:sz w:val="48"/>
                    <w:szCs w:val="48"/>
                  </w:rPr>
                </w:pPr>
                <w:r>
                  <w:rPr>
                    <w:rFonts w:ascii="Times New Roman" w:hAnsi="Times New Roman"/>
                    <w:b/>
                    <w:bCs/>
                    <w:color w:val="191919"/>
                    <w:sz w:val="48"/>
                    <w:szCs w:val="48"/>
                  </w:rPr>
                  <w:fldChar w:fldCharType="begin"/>
                </w:r>
                <w:r w:rsidR="007B69D0">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D85CB4">
                  <w:rPr>
                    <w:rFonts w:ascii="Times New Roman" w:hAnsi="Times New Roman"/>
                    <w:b/>
                    <w:bCs/>
                    <w:noProof/>
                    <w:color w:val="191919"/>
                    <w:sz w:val="48"/>
                    <w:szCs w:val="48"/>
                  </w:rPr>
                  <w:t>24</w:t>
                </w:r>
                <w:r>
                  <w:rPr>
                    <w:rFonts w:ascii="Times New Roman" w:hAnsi="Times New Roman"/>
                    <w:b/>
                    <w:bCs/>
                    <w:color w:val="191919"/>
                    <w:sz w:val="48"/>
                    <w:szCs w:val="48"/>
                  </w:rPr>
                  <w:fldChar w:fldCharType="end"/>
                </w:r>
              </w:p>
            </w:txbxContent>
          </v:textbox>
          <w10:wrap anchorx="page" anchory="page"/>
        </v:shape>
      </w:pict>
    </w:r>
    <w:r w:rsidRPr="00570030">
      <w:rPr>
        <w:noProof/>
      </w:rPr>
      <w:pict>
        <v:shape id="_x0000_s2061" type="#_x0000_t202" style="position:absolute;margin-left:111.8pt;margin-top:757.3pt;width:384.35pt;height:16pt;z-index:-251643904;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65" style="position:absolute;margin-left:1in;margin-top:730.8pt;width:0;height:36.15pt;z-index:-251639808;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66" type="#_x0000_t202" style="position:absolute;margin-left:16pt;margin-top:747.55pt;width:28pt;height:26pt;z-index:-251638784;mso-position-horizontal-relative:page;mso-position-vertical-relative:page" o:allowincell="f" filled="f" stroked="f">
          <v:textbox inset="0,0,0,0">
            <w:txbxContent>
              <w:p w:rsidR="000F0AD6" w:rsidRDefault="0057003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B69D0">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B69D0">
                  <w:rPr>
                    <w:rFonts w:ascii="Times New Roman" w:hAnsi="Times New Roman"/>
                    <w:b/>
                    <w:bCs/>
                    <w:noProof/>
                    <w:color w:val="191919"/>
                    <w:position w:val="1"/>
                    <w:sz w:val="48"/>
                    <w:szCs w:val="48"/>
                  </w:rPr>
                  <w:t>28</w:t>
                </w:r>
                <w:r>
                  <w:rPr>
                    <w:rFonts w:ascii="Times New Roman" w:hAnsi="Times New Roman"/>
                    <w:b/>
                    <w:bCs/>
                    <w:color w:val="191919"/>
                    <w:position w:val="1"/>
                    <w:sz w:val="48"/>
                    <w:szCs w:val="48"/>
                  </w:rPr>
                  <w:fldChar w:fldCharType="end"/>
                </w:r>
              </w:p>
            </w:txbxContent>
          </v:textbox>
          <w10:wrap anchorx="page" anchory="page"/>
        </v:shape>
      </w:pict>
    </w:r>
    <w:r w:rsidRPr="00570030">
      <w:rPr>
        <w:noProof/>
      </w:rPr>
      <w:pict>
        <v:shape id="_x0000_s2067" type="#_x0000_t202" style="position:absolute;margin-left:113.85pt;margin-top:755.3pt;width:384.3pt;height:16pt;z-index:-251637760;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62" style="position:absolute;margin-left:540pt;margin-top:731.8pt;width:0;height:36.15pt;z-index:-251642880;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63" type="#_x0000_t202" style="position:absolute;margin-left:568pt;margin-top:747.55pt;width:30.05pt;height:27pt;z-index:-251641856;mso-position-horizontal-relative:page;mso-position-vertical-relative:page" o:allowincell="f" filled="f" stroked="f">
          <v:textbox inset="0,0,0,0">
            <w:txbxContent>
              <w:p w:rsidR="000F0AD6" w:rsidRDefault="00570030">
                <w:pPr>
                  <w:widowControl w:val="0"/>
                  <w:autoSpaceDE w:val="0"/>
                  <w:autoSpaceDN w:val="0"/>
                  <w:adjustRightInd w:val="0"/>
                  <w:spacing w:after="0" w:line="513" w:lineRule="exact"/>
                  <w:ind w:left="40"/>
                  <w:rPr>
                    <w:rFonts w:ascii="Times New Roman" w:hAnsi="Times New Roman"/>
                    <w:color w:val="000000"/>
                    <w:sz w:val="48"/>
                    <w:szCs w:val="48"/>
                  </w:rPr>
                </w:pPr>
                <w:r>
                  <w:rPr>
                    <w:rFonts w:ascii="Times New Roman" w:hAnsi="Times New Roman"/>
                    <w:b/>
                    <w:bCs/>
                    <w:color w:val="191919"/>
                    <w:sz w:val="48"/>
                    <w:szCs w:val="48"/>
                  </w:rPr>
                  <w:fldChar w:fldCharType="begin"/>
                </w:r>
                <w:r w:rsidR="007B69D0">
                  <w:rPr>
                    <w:rFonts w:ascii="Times New Roman" w:hAnsi="Times New Roman"/>
                    <w:b/>
                    <w:bCs/>
                    <w:color w:val="191919"/>
                    <w:sz w:val="48"/>
                    <w:szCs w:val="48"/>
                  </w:rPr>
                  <w:instrText xml:space="preserve"> PAGE </w:instrText>
                </w:r>
                <w:r>
                  <w:rPr>
                    <w:rFonts w:ascii="Times New Roman" w:hAnsi="Times New Roman"/>
                    <w:b/>
                    <w:bCs/>
                    <w:color w:val="191919"/>
                    <w:sz w:val="48"/>
                    <w:szCs w:val="48"/>
                  </w:rPr>
                  <w:fldChar w:fldCharType="separate"/>
                </w:r>
                <w:r w:rsidR="00D85CB4">
                  <w:rPr>
                    <w:rFonts w:ascii="Times New Roman" w:hAnsi="Times New Roman"/>
                    <w:b/>
                    <w:bCs/>
                    <w:noProof/>
                    <w:color w:val="191919"/>
                    <w:sz w:val="48"/>
                    <w:szCs w:val="48"/>
                  </w:rPr>
                  <w:t>30</w:t>
                </w:r>
                <w:r>
                  <w:rPr>
                    <w:rFonts w:ascii="Times New Roman" w:hAnsi="Times New Roman"/>
                    <w:b/>
                    <w:bCs/>
                    <w:color w:val="191919"/>
                    <w:sz w:val="48"/>
                    <w:szCs w:val="48"/>
                  </w:rPr>
                  <w:fldChar w:fldCharType="end"/>
                </w:r>
              </w:p>
            </w:txbxContent>
          </v:textbox>
          <w10:wrap anchorx="page" anchory="page"/>
        </v:shape>
      </w:pict>
    </w:r>
    <w:r w:rsidRPr="00570030">
      <w:rPr>
        <w:noProof/>
      </w:rPr>
      <w:pict>
        <v:shape id="_x0000_s2064" type="#_x0000_t202" style="position:absolute;margin-left:111.8pt;margin-top:755.3pt;width:384.35pt;height:16pt;z-index:-251640832;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71" style="position:absolute;margin-left:1in;margin-top:731.8pt;width:0;height:36.15pt;z-index:-251633664;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72" type="#_x0000_t202" style="position:absolute;margin-left:17pt;margin-top:748.55pt;width:26pt;height:26pt;z-index:-251632640;mso-position-horizontal-relative:page;mso-position-vertical-relative:page" o:allowincell="f" filled="f" stroked="f">
          <v:textbox inset="0,0,0,0">
            <w:txbxContent>
              <w:p w:rsidR="000F0AD6" w:rsidRDefault="007B69D0">
                <w:pPr>
                  <w:widowControl w:val="0"/>
                  <w:autoSpaceDE w:val="0"/>
                  <w:autoSpaceDN w:val="0"/>
                  <w:adjustRightInd w:val="0"/>
                  <w:spacing w:after="0" w:line="493" w:lineRule="exact"/>
                  <w:ind w:left="20" w:right="-72"/>
                  <w:rPr>
                    <w:rFonts w:ascii="Times New Roman" w:hAnsi="Times New Roman"/>
                    <w:color w:val="000000"/>
                    <w:sz w:val="48"/>
                    <w:szCs w:val="48"/>
                  </w:rPr>
                </w:pPr>
                <w:r>
                  <w:rPr>
                    <w:rFonts w:ascii="Times New Roman" w:hAnsi="Times New Roman"/>
                    <w:b/>
                    <w:bCs/>
                    <w:color w:val="191919"/>
                    <w:position w:val="1"/>
                    <w:sz w:val="48"/>
                    <w:szCs w:val="48"/>
                  </w:rPr>
                  <w:t>30</w:t>
                </w:r>
              </w:p>
            </w:txbxContent>
          </v:textbox>
          <w10:wrap anchorx="page" anchory="page"/>
        </v:shape>
      </w:pict>
    </w:r>
    <w:r w:rsidRPr="00570030">
      <w:rPr>
        <w:noProof/>
      </w:rPr>
      <w:pict>
        <v:shape id="_x0000_s2073" type="#_x0000_t202" style="position:absolute;margin-left:113.85pt;margin-top:756.3pt;width:384.3pt;height:16pt;z-index:-251631616;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68" style="position:absolute;margin-left:542pt;margin-top:730.8pt;width:0;height:36.15pt;z-index:-251636736;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69" type="#_x0000_t202" style="position:absolute;margin-left:571.05pt;margin-top:747.55pt;width:26pt;height:26pt;z-index:-251635712;mso-position-horizontal-relative:page;mso-position-vertical-relative:page" o:allowincell="f" filled="f" stroked="f">
          <v:textbox inset="0,0,0,0">
            <w:txbxContent>
              <w:p w:rsidR="000F0AD6" w:rsidRDefault="007B69D0">
                <w:pPr>
                  <w:widowControl w:val="0"/>
                  <w:autoSpaceDE w:val="0"/>
                  <w:autoSpaceDN w:val="0"/>
                  <w:adjustRightInd w:val="0"/>
                  <w:spacing w:after="0" w:line="493" w:lineRule="exact"/>
                  <w:ind w:left="20" w:right="-72"/>
                  <w:rPr>
                    <w:rFonts w:ascii="Times New Roman" w:hAnsi="Times New Roman"/>
                    <w:color w:val="000000"/>
                    <w:sz w:val="48"/>
                    <w:szCs w:val="48"/>
                  </w:rPr>
                </w:pPr>
                <w:r>
                  <w:rPr>
                    <w:rFonts w:ascii="Times New Roman" w:hAnsi="Times New Roman"/>
                    <w:b/>
                    <w:bCs/>
                    <w:color w:val="191919"/>
                    <w:position w:val="1"/>
                    <w:sz w:val="48"/>
                    <w:szCs w:val="48"/>
                  </w:rPr>
                  <w:t>29</w:t>
                </w:r>
              </w:p>
            </w:txbxContent>
          </v:textbox>
          <w10:wrap anchorx="page" anchory="page"/>
        </v:shape>
      </w:pict>
    </w:r>
    <w:r w:rsidRPr="00570030">
      <w:rPr>
        <w:noProof/>
      </w:rPr>
      <w:pict>
        <v:shape id="_x0000_s2070" type="#_x0000_t202" style="position:absolute;margin-left:113.85pt;margin-top:754.3pt;width:384.3pt;height:16pt;z-index:-251634688;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AD6" w:rsidRDefault="00570030">
    <w:pPr>
      <w:widowControl w:val="0"/>
      <w:autoSpaceDE w:val="0"/>
      <w:autoSpaceDN w:val="0"/>
      <w:adjustRightInd w:val="0"/>
      <w:spacing w:after="0" w:line="200" w:lineRule="exact"/>
      <w:rPr>
        <w:rFonts w:ascii="Times New Roman" w:hAnsi="Times New Roman"/>
        <w:sz w:val="20"/>
        <w:szCs w:val="20"/>
      </w:rPr>
    </w:pPr>
    <w:r w:rsidRPr="00570030">
      <w:rPr>
        <w:noProof/>
      </w:rPr>
      <w:pict>
        <v:shape id="_x0000_s2077" style="position:absolute;margin-left:1in;margin-top:731.8pt;width:0;height:36.15pt;z-index:-251627520;mso-position-horizontal-relative:page;mso-position-vertical-relative:page" coordsize="0,724" o:allowincell="f" path="m,l,724e" filled="f" strokecolor="#191919" strokeweight="4pt">
          <v:path arrowok="t"/>
          <w10:wrap anchorx="page" anchory="page"/>
        </v:shape>
      </w:pict>
    </w:r>
    <w:r w:rsidRPr="00570030">
      <w:rPr>
        <w:noProof/>
      </w:rPr>
      <w:pict>
        <v:shapetype id="_x0000_t202" coordsize="21600,21600" o:spt="202" path="m,l,21600r21600,l21600,xe">
          <v:stroke joinstyle="miter"/>
          <v:path gradientshapeok="t" o:connecttype="rect"/>
        </v:shapetype>
        <v:shape id="_x0000_s2078" type="#_x0000_t202" style="position:absolute;margin-left:16pt;margin-top:748.55pt;width:28pt;height:26pt;z-index:-251626496;mso-position-horizontal-relative:page;mso-position-vertical-relative:page" o:allowincell="f" filled="f" stroked="f">
          <v:textbox inset="0,0,0,0">
            <w:txbxContent>
              <w:p w:rsidR="000F0AD6" w:rsidRDefault="00570030">
                <w:pPr>
                  <w:widowControl w:val="0"/>
                  <w:autoSpaceDE w:val="0"/>
                  <w:autoSpaceDN w:val="0"/>
                  <w:adjustRightInd w:val="0"/>
                  <w:spacing w:after="0" w:line="493" w:lineRule="exact"/>
                  <w:ind w:left="40" w:right="-52"/>
                  <w:rPr>
                    <w:rFonts w:ascii="Times New Roman" w:hAnsi="Times New Roman"/>
                    <w:color w:val="000000"/>
                    <w:sz w:val="48"/>
                    <w:szCs w:val="48"/>
                  </w:rPr>
                </w:pPr>
                <w:r>
                  <w:rPr>
                    <w:rFonts w:ascii="Times New Roman" w:hAnsi="Times New Roman"/>
                    <w:b/>
                    <w:bCs/>
                    <w:color w:val="191919"/>
                    <w:position w:val="1"/>
                    <w:sz w:val="48"/>
                    <w:szCs w:val="48"/>
                  </w:rPr>
                  <w:fldChar w:fldCharType="begin"/>
                </w:r>
                <w:r w:rsidR="007B69D0">
                  <w:rPr>
                    <w:rFonts w:ascii="Times New Roman" w:hAnsi="Times New Roman"/>
                    <w:b/>
                    <w:bCs/>
                    <w:color w:val="191919"/>
                    <w:position w:val="1"/>
                    <w:sz w:val="48"/>
                    <w:szCs w:val="48"/>
                  </w:rPr>
                  <w:instrText xml:space="preserve"> PAGE </w:instrText>
                </w:r>
                <w:r>
                  <w:rPr>
                    <w:rFonts w:ascii="Times New Roman" w:hAnsi="Times New Roman"/>
                    <w:b/>
                    <w:bCs/>
                    <w:color w:val="191919"/>
                    <w:position w:val="1"/>
                    <w:sz w:val="48"/>
                    <w:szCs w:val="48"/>
                  </w:rPr>
                  <w:fldChar w:fldCharType="separate"/>
                </w:r>
                <w:r w:rsidR="007B69D0">
                  <w:rPr>
                    <w:rFonts w:ascii="Times New Roman" w:hAnsi="Times New Roman"/>
                    <w:b/>
                    <w:bCs/>
                    <w:noProof/>
                    <w:color w:val="191919"/>
                    <w:position w:val="1"/>
                    <w:sz w:val="48"/>
                    <w:szCs w:val="48"/>
                  </w:rPr>
                  <w:t>32</w:t>
                </w:r>
                <w:r>
                  <w:rPr>
                    <w:rFonts w:ascii="Times New Roman" w:hAnsi="Times New Roman"/>
                    <w:b/>
                    <w:bCs/>
                    <w:color w:val="191919"/>
                    <w:position w:val="1"/>
                    <w:sz w:val="48"/>
                    <w:szCs w:val="48"/>
                  </w:rPr>
                  <w:fldChar w:fldCharType="end"/>
                </w:r>
              </w:p>
            </w:txbxContent>
          </v:textbox>
          <w10:wrap anchorx="page" anchory="page"/>
        </v:shape>
      </w:pict>
    </w:r>
    <w:r w:rsidRPr="00570030">
      <w:rPr>
        <w:noProof/>
      </w:rPr>
      <w:pict>
        <v:shape id="_x0000_s2079" type="#_x0000_t202" style="position:absolute;margin-left:113.85pt;margin-top:756.3pt;width:384.3pt;height:16pt;z-index:-251625472;mso-position-horizontal-relative:page;mso-position-vertical-relative:page" o:allowincell="f" filled="f" stroked="f">
          <v:textbox inset="0,0,0,0">
            <w:txbxContent>
              <w:p w:rsidR="000F0AD6" w:rsidRDefault="007B69D0">
                <w:pPr>
                  <w:widowControl w:val="0"/>
                  <w:autoSpaceDE w:val="0"/>
                  <w:autoSpaceDN w:val="0"/>
                  <w:adjustRightInd w:val="0"/>
                  <w:spacing w:after="0" w:line="295" w:lineRule="exact"/>
                  <w:ind w:left="20" w:right="-42"/>
                  <w:rPr>
                    <w:rFonts w:ascii="Times New Roman" w:hAnsi="Times New Roman"/>
                    <w:color w:val="000000"/>
                    <w:sz w:val="28"/>
                    <w:szCs w:val="28"/>
                  </w:rPr>
                </w:pPr>
                <w:r>
                  <w:rPr>
                    <w:rFonts w:ascii="Times New Roman" w:hAnsi="Times New Roman"/>
                    <w:color w:val="191919"/>
                    <w:sz w:val="28"/>
                    <w:szCs w:val="28"/>
                  </w:rPr>
                  <w:t>A</w:t>
                </w:r>
                <w:r>
                  <w:rPr>
                    <w:rFonts w:ascii="Times New Roman" w:hAnsi="Times New Roman"/>
                    <w:color w:val="191919"/>
                    <w:sz w:val="21"/>
                    <w:szCs w:val="21"/>
                  </w:rPr>
                  <w:t>LBANY</w:t>
                </w:r>
                <w:r>
                  <w:rPr>
                    <w:rFonts w:ascii="Times New Roman" w:hAnsi="Times New Roman"/>
                    <w:color w:val="191919"/>
                    <w:spacing w:val="10"/>
                    <w:sz w:val="21"/>
                    <w:szCs w:val="21"/>
                  </w:rPr>
                  <w:t xml:space="preserve"> </w:t>
                </w:r>
                <w:r>
                  <w:rPr>
                    <w:rFonts w:ascii="Times New Roman" w:hAnsi="Times New Roman"/>
                    <w:color w:val="191919"/>
                    <w:sz w:val="28"/>
                    <w:szCs w:val="28"/>
                  </w:rPr>
                  <w:t>S</w:t>
                </w:r>
                <w:r>
                  <w:rPr>
                    <w:rFonts w:ascii="Times New Roman" w:hAnsi="Times New Roman"/>
                    <w:color w:val="191919"/>
                    <w:spacing w:val="-17"/>
                    <w:sz w:val="21"/>
                    <w:szCs w:val="21"/>
                  </w:rPr>
                  <w:t>T</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7"/>
                    <w:sz w:val="21"/>
                    <w:szCs w:val="21"/>
                  </w:rPr>
                  <w:t xml:space="preserve"> </w:t>
                </w:r>
                <w:r>
                  <w:rPr>
                    <w:rFonts w:ascii="Times New Roman" w:hAnsi="Times New Roman"/>
                    <w:color w:val="191919"/>
                    <w:sz w:val="28"/>
                    <w:szCs w:val="28"/>
                  </w:rPr>
                  <w:t>U</w:t>
                </w:r>
                <w:r>
                  <w:rPr>
                    <w:rFonts w:ascii="Times New Roman" w:hAnsi="Times New Roman"/>
                    <w:color w:val="191919"/>
                    <w:sz w:val="21"/>
                    <w:szCs w:val="21"/>
                  </w:rPr>
                  <w:t>NIVERSITY</w:t>
                </w:r>
                <w:r>
                  <w:rPr>
                    <w:rFonts w:ascii="Times New Roman" w:hAnsi="Times New Roman"/>
                    <w:color w:val="191919"/>
                    <w:spacing w:val="10"/>
                    <w:sz w:val="21"/>
                    <w:szCs w:val="21"/>
                  </w:rPr>
                  <w:t xml:space="preserve"> </w:t>
                </w:r>
                <w:r>
                  <w:rPr>
                    <w:rFonts w:ascii="Times New Roman" w:hAnsi="Times New Roman"/>
                    <w:color w:val="191919"/>
                    <w:sz w:val="28"/>
                    <w:szCs w:val="28"/>
                  </w:rPr>
                  <w:t>G</w:t>
                </w:r>
                <w:r>
                  <w:rPr>
                    <w:rFonts w:ascii="Times New Roman" w:hAnsi="Times New Roman"/>
                    <w:color w:val="191919"/>
                    <w:sz w:val="21"/>
                    <w:szCs w:val="21"/>
                  </w:rPr>
                  <w:t>RADU</w:t>
                </w:r>
                <w:r>
                  <w:rPr>
                    <w:rFonts w:ascii="Times New Roman" w:hAnsi="Times New Roman"/>
                    <w:color w:val="191919"/>
                    <w:spacing w:val="-23"/>
                    <w:sz w:val="21"/>
                    <w:szCs w:val="21"/>
                  </w:rPr>
                  <w:t>A</w:t>
                </w:r>
                <w:r>
                  <w:rPr>
                    <w:rFonts w:ascii="Times New Roman" w:hAnsi="Times New Roman"/>
                    <w:color w:val="191919"/>
                    <w:sz w:val="21"/>
                    <w:szCs w:val="21"/>
                  </w:rPr>
                  <w:t>TE</w:t>
                </w:r>
                <w:r>
                  <w:rPr>
                    <w:rFonts w:ascii="Times New Roman" w:hAnsi="Times New Roman"/>
                    <w:color w:val="191919"/>
                    <w:spacing w:val="18"/>
                    <w:sz w:val="21"/>
                    <w:szCs w:val="21"/>
                  </w:rPr>
                  <w:t xml:space="preserve"> </w:t>
                </w:r>
                <w:r>
                  <w:rPr>
                    <w:rFonts w:ascii="Times New Roman" w:hAnsi="Times New Roman"/>
                    <w:color w:val="191919"/>
                    <w:sz w:val="28"/>
                    <w:szCs w:val="28"/>
                  </w:rPr>
                  <w:t>S</w:t>
                </w:r>
                <w:r>
                  <w:rPr>
                    <w:rFonts w:ascii="Times New Roman" w:hAnsi="Times New Roman"/>
                    <w:color w:val="191919"/>
                    <w:sz w:val="21"/>
                    <w:szCs w:val="21"/>
                  </w:rPr>
                  <w:t>CHOOL</w:t>
                </w:r>
                <w:r>
                  <w:rPr>
                    <w:rFonts w:ascii="Times New Roman" w:hAnsi="Times New Roman"/>
                    <w:color w:val="191919"/>
                    <w:spacing w:val="10"/>
                    <w:sz w:val="21"/>
                    <w:szCs w:val="21"/>
                  </w:rPr>
                  <w:t xml:space="preserve"> </w:t>
                </w:r>
                <w:r>
                  <w:rPr>
                    <w:rFonts w:ascii="Times New Roman" w:hAnsi="Times New Roman"/>
                    <w:color w:val="191919"/>
                    <w:sz w:val="28"/>
                    <w:szCs w:val="28"/>
                  </w:rPr>
                  <w:t>C</w:t>
                </w:r>
                <w:r>
                  <w:rPr>
                    <w:rFonts w:ascii="Times New Roman" w:hAnsi="Times New Roman"/>
                    <w:color w:val="191919"/>
                    <w:spacing w:val="-23"/>
                    <w:sz w:val="21"/>
                    <w:szCs w:val="21"/>
                  </w:rPr>
                  <w:t>A</w:t>
                </w:r>
                <w:r>
                  <w:rPr>
                    <w:rFonts w:ascii="Times New Roman" w:hAnsi="Times New Roman"/>
                    <w:color w:val="191919"/>
                    <w:spacing w:val="-17"/>
                    <w:sz w:val="21"/>
                    <w:szCs w:val="21"/>
                  </w:rPr>
                  <w:t>T</w:t>
                </w:r>
                <w:r>
                  <w:rPr>
                    <w:rFonts w:ascii="Times New Roman" w:hAnsi="Times New Roman"/>
                    <w:color w:val="191919"/>
                    <w:sz w:val="21"/>
                    <w:szCs w:val="21"/>
                  </w:rPr>
                  <w:t>ALOG</w:t>
                </w:r>
                <w:r>
                  <w:rPr>
                    <w:rFonts w:ascii="Times New Roman" w:hAnsi="Times New Roman"/>
                    <w:color w:val="191919"/>
                    <w:sz w:val="28"/>
                    <w:szCs w:val="28"/>
                  </w:rPr>
                  <w:t>: 2008-2012</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26D" w:rsidRDefault="0021726D" w:rsidP="00570030">
      <w:pPr>
        <w:spacing w:after="0" w:line="240" w:lineRule="auto"/>
      </w:pPr>
      <w:r>
        <w:separator/>
      </w:r>
    </w:p>
  </w:footnote>
  <w:footnote w:type="continuationSeparator" w:id="0">
    <w:p w:rsidR="0021726D" w:rsidRDefault="0021726D" w:rsidP="005700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55783E"/>
    <w:rsid w:val="0021726D"/>
    <w:rsid w:val="0039049E"/>
    <w:rsid w:val="0055783E"/>
    <w:rsid w:val="00570030"/>
    <w:rsid w:val="006F2981"/>
    <w:rsid w:val="007B69D0"/>
    <w:rsid w:val="00946B9C"/>
    <w:rsid w:val="00A4282F"/>
    <w:rsid w:val="00D85CB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83E"/>
    <w:pPr>
      <w:spacing w:line="276" w:lineRule="auto"/>
      <w:ind w:firstLine="0"/>
    </w:pPr>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78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83E"/>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mailto:frink@asurams.edu" TargetMode="External"/><Relationship Id="rId18" Type="http://schemas.openxmlformats.org/officeDocument/2006/relationships/footer" Target="footer8.xml"/><Relationship Id="rId3" Type="http://schemas.openxmlformats.org/officeDocument/2006/relationships/webSettings" Target="webSettings.xml"/><Relationship Id="rId21" Type="http://schemas.openxmlformats.org/officeDocument/2006/relationships/footer" Target="footer10.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3.xm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2.png"/><Relationship Id="rId19" Type="http://schemas.openxmlformats.org/officeDocument/2006/relationships/hyperlink" Target="http://www.fafsa.ed.gov" TargetMode="External"/><Relationship Id="rId4" Type="http://schemas.openxmlformats.org/officeDocument/2006/relationships/footnotes" Target="footnotes.xml"/><Relationship Id="rId9" Type="http://schemas.openxmlformats.org/officeDocument/2006/relationships/hyperlink" Target="http://www.asurams.edu" TargetMode="External"/><Relationship Id="rId14" Type="http://schemas.openxmlformats.org/officeDocument/2006/relationships/image" Target="media/image3.png"/><Relationship Id="rId22"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8710</Words>
  <Characters>49650</Characters>
  <Application>Microsoft Office Word</Application>
  <DocSecurity>0</DocSecurity>
  <Lines>413</Lines>
  <Paragraphs>116</Paragraphs>
  <ScaleCrop>false</ScaleCrop>
  <Company>Hewlett-Packard Company</Company>
  <LinksUpToDate>false</LinksUpToDate>
  <CharactersWithSpaces>58244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juliette</dc:creator>
  <cp:lastModifiedBy>jhawkins</cp:lastModifiedBy>
  <cp:revision>2</cp:revision>
  <dcterms:created xsi:type="dcterms:W3CDTF">2011-03-29T01:45:00Z</dcterms:created>
  <dcterms:modified xsi:type="dcterms:W3CDTF">2011-04-04T21:28:00Z</dcterms:modified>
</cp:coreProperties>
</file>