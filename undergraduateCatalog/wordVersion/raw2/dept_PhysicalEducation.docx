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4" w:rsidRDefault="00631184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91" w:right="86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pict>
          <v:group id="_x0000_s1346" style="position:absolute;left:0;text-align:left;margin-left:-16.75pt;margin-top:-19.7pt;width:157.05pt;height:11in;z-index:-251596800" coordorigin="-55,3" coordsize="3141,15840">
            <v:group id="Group 2700" o:spid="_x0000_s134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5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5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5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5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6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6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6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6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7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7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7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74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5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6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7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8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9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9">
                <w:txbxContent>
                  <w:p w:rsidR="00356154" w:rsidRDefault="00356154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80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0">
                <w:txbxContent>
                  <w:p w:rsidR="00356154" w:rsidRPr="00F91ACB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381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1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, 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HYSICAL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ECRE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7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ional ac- creditation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or the Bache- lor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9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The mission of the HPER department is to </w:t>
      </w:r>
      <w:del w:id="0" w:author="lnorman" w:date="2011-04-05T16:15:00Z">
        <w:r w:rsidDel="00065D6B">
          <w:rPr>
            <w:rFonts w:ascii="Times New Roman" w:hAnsi="Times New Roman"/>
            <w:color w:val="191919"/>
            <w:sz w:val="18"/>
            <w:szCs w:val="18"/>
          </w:rPr>
          <w:delText>equip</w:delText>
        </w:r>
      </w:del>
      <w:ins w:id="1" w:author="lnorman" w:date="2011-04-05T16:15:00Z">
        <w:r w:rsidR="00065D6B">
          <w:rPr>
            <w:rFonts w:ascii="Times New Roman" w:hAnsi="Times New Roman"/>
            <w:color w:val="191919"/>
            <w:sz w:val="18"/>
            <w:szCs w:val="18"/>
          </w:rPr>
          <w:t xml:space="preserve"> arm our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students and stake-holders with the </w:t>
      </w:r>
      <w:ins w:id="2" w:author="lnorman" w:date="2011-04-05T16:15:00Z">
        <w:r w:rsidR="00065D6B">
          <w:rPr>
            <w:rFonts w:ascii="Times New Roman" w:hAnsi="Times New Roman"/>
            <w:color w:val="191919"/>
            <w:sz w:val="18"/>
            <w:szCs w:val="18"/>
          </w:rPr>
          <w:t xml:space="preserve">knowledge, </w:t>
        </w:r>
      </w:ins>
      <w:r>
        <w:rPr>
          <w:rFonts w:ascii="Times New Roman" w:hAnsi="Times New Roman"/>
          <w:color w:val="191919"/>
          <w:sz w:val="18"/>
          <w:szCs w:val="18"/>
        </w:rPr>
        <w:t>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ds to </w:t>
      </w:r>
      <w:ins w:id="3" w:author="lnorman" w:date="2011-04-05T16:16:00Z">
        <w:r w:rsidR="00065D6B">
          <w:rPr>
            <w:rFonts w:ascii="Times New Roman" w:hAnsi="Times New Roman"/>
            <w:color w:val="191919"/>
            <w:sz w:val="18"/>
            <w:szCs w:val="18"/>
          </w:rPr>
          <w:t xml:space="preserve">perpetual 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participation in physical and recreational </w:t>
      </w:r>
      <w:ins w:id="4" w:author="lnorman" w:date="2011-04-05T16:17:00Z">
        <w:r w:rsidR="00065D6B">
          <w:rPr>
            <w:rFonts w:ascii="Times New Roman" w:hAnsi="Times New Roman"/>
            <w:color w:val="191919"/>
            <w:sz w:val="18"/>
            <w:szCs w:val="18"/>
          </w:rPr>
          <w:t xml:space="preserve">endeavors. </w:t>
        </w:r>
      </w:ins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lthy behaviors, and to indoctrinate our students to become</w:t>
      </w:r>
      <w:ins w:id="5" w:author="lnorman" w:date="2011-04-05T16:19:00Z">
        <w:r w:rsidR="00065D6B">
          <w:rPr>
            <w:rFonts w:ascii="Times New Roman" w:hAnsi="Times New Roman"/>
            <w:color w:val="191919"/>
            <w:sz w:val="18"/>
            <w:szCs w:val="18"/>
          </w:rPr>
          <w:t xml:space="preserve"> fully certified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acclaimed for distinction in academic instruction, innovative in scholarship, and renowned for highly prepared graduates.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BACHELOR OF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PHYSICAL</w:t>
      </w:r>
      <w:r>
        <w:rPr>
          <w:rFonts w:ascii="Times New Roman" w:hAnsi="Times New Roman"/>
          <w:b/>
          <w:bCs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 (T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2260"/>
          <w:tab w:val="left" w:pos="980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63118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624" o:spid="_x0000_s1057" type="#_x0000_t202" style="position:absolute;left:0;text-align:left;margin-left:20.85pt;margin-top:-2.6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H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480614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480614" w:rsidRPr="007A7452" w:rsidTr="00356154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35615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="00480614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="00480614"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="00480614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480614" w:rsidRPr="007A7452" w:rsidTr="00356154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35615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Fundamentals of </w:t>
            </w:r>
            <w:r w:rsidR="00480614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480614" w:rsidRPr="007A7452" w:rsidTr="00356154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80614">
          <w:pgSz w:w="12240" w:h="15840"/>
          <w:pgMar w:top="32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480614" w:rsidRDefault="00480614" w:rsidP="00480614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631184" w:rsidP="00480614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655" o:spid="_x0000_s1054" type="#_x0000_t202" style="position:absolute;margin-left:18.85pt;margin-top:-50.3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6" w:author="lnorman" w:date="2011-04-05T14:48:00Z">
        <w:r w:rsidR="00356154">
          <w:rPr>
            <w:rFonts w:ascii="Times New Roman" w:hAnsi="Times New Roman"/>
            <w:color w:val="191919"/>
            <w:sz w:val="18"/>
            <w:szCs w:val="18"/>
          </w:rPr>
          <w:t xml:space="preserve"> 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7" w:author="lnorman" w:date="2011-04-05T14:48:00Z">
        <w:r w:rsidR="00356154">
          <w:rPr>
            <w:rFonts w:ascii="Times New Roman" w:hAnsi="Times New Roman"/>
            <w:color w:val="191919"/>
            <w:sz w:val="18"/>
            <w:szCs w:val="18"/>
          </w:rPr>
          <w:t xml:space="preserve"> II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09" w:space="411"/>
            <w:col w:w="10180"/>
          </w:cols>
          <w:noEndnote/>
        </w:sect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90" style="position:absolute;left:0;text-align:left;margin-left:426.5pt;margin-top:-15.55pt;width:156.05pt;height:11in;z-index:-251592704" coordorigin="9070,183" coordsize="3121,15840">
            <v:group id="_x0000_s1491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9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0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1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1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18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18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19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19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0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20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1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21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2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22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523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3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4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4">
                <w:txbxContent>
                  <w:p w:rsidR="00356154" w:rsidRPr="00F91ACB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525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25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356154" w:rsidRPr="00F91ACB" w:rsidRDefault="00356154" w:rsidP="000973AC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35615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  <w:ins w:id="8" w:author="lnorman" w:date="2011-04-05T14:50:00Z">
        <w:r>
          <w:rPr>
            <w:rFonts w:ascii="Times New Roman" w:hAnsi="Times New Roman"/>
            <w:color w:val="000000"/>
          </w:rPr>
          <w:t xml:space="preserve">   </w:t>
        </w:r>
      </w:ins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480614" w:rsidRPr="007A7452" w:rsidTr="00356154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D51FA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9" w:author="lnorman" w:date="2011-04-05T14:53:00Z">
              <w:r w:rsidR="00D51FAE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D51FA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10" w:author="lnorman" w:date="2011-04-05T14:53:00Z">
              <w:r w:rsidR="00D51FAE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D51FA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ins w:id="11" w:author="lnorman" w:date="2011-04-05T14:5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2212</w:t>
              </w:r>
            </w:ins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  <w:r w:rsidR="00D51FAE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480614" w:rsidRPr="007A7452" w:rsidTr="00356154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631184" w:rsidP="00480614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686" o:spid="_x0000_s1092" type="#_x0000_t202" style="position:absolute;left:0;text-align:left;margin-left:580.15pt;margin-top:-45.8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3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7F3jREnHXTpiY4a3YsRhVEc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" o:allowincell="f" filled="f" stroked="f">
            <v:textbox style="layout-flow:vertical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 w:rsidR="00480614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gia </w:t>
      </w:r>
      <w:proofErr w:type="gramStart"/>
      <w:r w:rsidR="007C7965">
        <w:rPr>
          <w:rFonts w:ascii="Times New Roman" w:hAnsi="Times New Roman"/>
          <w:color w:val="191919"/>
          <w:sz w:val="18"/>
          <w:szCs w:val="18"/>
        </w:rPr>
        <w:t xml:space="preserve">Government </w:t>
      </w:r>
      <w:r>
        <w:rPr>
          <w:rFonts w:ascii="Times New Roman" w:hAnsi="Times New Roman"/>
          <w:color w:val="191919"/>
          <w:sz w:val="18"/>
          <w:szCs w:val="18"/>
        </w:rPr>
        <w:t xml:space="preserve"> or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480614" w:rsidRPr="007A7452" w:rsidTr="00356154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7C79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AC15CE">
        <w:rPr>
          <w:b/>
          <w:noProof/>
          <w:rPrChange w:id="12" w:author="lnorman" w:date="2011-04-05T15:30:00Z">
            <w:rPr>
              <w:noProof/>
            </w:rPr>
          </w:rPrChange>
        </w:rPr>
        <w:pict>
          <v:shape id="Text Box 4690" o:spid="_x0000_s1088" type="#_x0000_t202" style="position:absolute;left:0;text-align:left;margin-left:34pt;margin-top:10.5pt;width:489.45pt;height:101.15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1546"/>
                  </w:tblGrid>
                  <w:tr w:rsidR="00356154" w:rsidRPr="007A7452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356154" w:rsidRPr="007A7452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6154" w:rsidRPr="007A7452" w:rsidRDefault="0035615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80614" w:rsidRPr="00AC15CE">
        <w:rPr>
          <w:rFonts w:ascii="Times New Roman" w:hAnsi="Times New Roman"/>
          <w:b/>
          <w:color w:val="191919"/>
          <w:sz w:val="18"/>
          <w:szCs w:val="18"/>
          <w:rPrChange w:id="13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PHYSICAL</w:t>
      </w:r>
      <w:r w:rsidR="00480614" w:rsidRPr="00AC15CE">
        <w:rPr>
          <w:rFonts w:ascii="Times New Roman" w:hAnsi="Times New Roman"/>
          <w:b/>
          <w:color w:val="191919"/>
          <w:spacing w:val="-17"/>
          <w:sz w:val="18"/>
          <w:szCs w:val="18"/>
          <w:rPrChange w:id="14" w:author="lnorman" w:date="2011-04-05T15:30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="00480614" w:rsidRPr="00AC15CE">
        <w:rPr>
          <w:rFonts w:ascii="Times New Roman" w:hAnsi="Times New Roman"/>
          <w:b/>
          <w:color w:val="191919"/>
          <w:sz w:val="18"/>
          <w:szCs w:val="18"/>
          <w:rPrChange w:id="15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ACTIVITY</w:t>
      </w:r>
      <w:r w:rsidR="00480614" w:rsidRPr="00AC15CE">
        <w:rPr>
          <w:rFonts w:ascii="Times New Roman" w:hAnsi="Times New Roman"/>
          <w:b/>
          <w:color w:val="191919"/>
          <w:spacing w:val="-7"/>
          <w:sz w:val="18"/>
          <w:szCs w:val="18"/>
          <w:rPrChange w:id="16" w:author="lnorman" w:date="2011-04-05T15:30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="00480614" w:rsidRPr="00AC15CE">
        <w:rPr>
          <w:rFonts w:ascii="Times New Roman" w:hAnsi="Times New Roman"/>
          <w:b/>
          <w:color w:val="191919"/>
          <w:sz w:val="18"/>
          <w:szCs w:val="18"/>
          <w:rPrChange w:id="17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SKILLS COURSES</w:t>
      </w:r>
      <w:ins w:id="18" w:author="lnorman" w:date="2011-04-05T15:25:00Z">
        <w:r w:rsidR="00AC15CE">
          <w:rPr>
            <w:rFonts w:ascii="Times New Roman" w:hAnsi="Times New Roman"/>
            <w:color w:val="191919"/>
            <w:sz w:val="18"/>
            <w:szCs w:val="18"/>
          </w:rPr>
          <w:t xml:space="preserve"> (choose 6)</w:t>
        </w:r>
      </w:ins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  <w:sectPr w:rsidR="00480614">
          <w:pgSz w:w="12240" w:h="15840"/>
          <w:pgMar w:top="320" w:right="320" w:bottom="0" w:left="580" w:header="720" w:footer="720" w:gutter="0"/>
          <w:cols w:space="720" w:equalWidth="0">
            <w:col w:w="11340"/>
          </w:cols>
          <w:noEndnote/>
        </w:sect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91" w:right="834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382" style="position:absolute;left:0;text-align:left;margin-left:-16.75pt;margin-top:-15.9pt;width:157.05pt;height:11in;z-index:-251595776" coordorigin="-55,3" coordsize="3141,15840">
            <v:group id="Group 2700" o:spid="_x0000_s1383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8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8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8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8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8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8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9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9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9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9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9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9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9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9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9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9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0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0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0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0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0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0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0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0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0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0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10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10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1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11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2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12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3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13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4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14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15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5">
                <w:txbxContent>
                  <w:p w:rsidR="00356154" w:rsidRDefault="00356154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6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6">
                <w:txbxContent>
                  <w:p w:rsidR="00356154" w:rsidRPr="00F91ACB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17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7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849"/>
        <w:gridCol w:w="4764"/>
        <w:gridCol w:w="3325"/>
      </w:tblGrid>
      <w:tr w:rsidR="00480614" w:rsidRPr="007A7452" w:rsidTr="00356154">
        <w:trPr>
          <w:trHeight w:hRule="exact" w:val="445"/>
        </w:trPr>
        <w:tc>
          <w:tcPr>
            <w:tcW w:w="151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C7965" w:rsidRPr="007A7452" w:rsidTr="00356154">
        <w:trPr>
          <w:trHeight w:hRule="exact" w:val="216"/>
          <w:ins w:id="19" w:author="lnorman" w:date="2011-04-05T15:05:00Z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ins w:id="20" w:author="lnorman" w:date="2011-04-05T15:05:00Z"/>
                <w:rFonts w:ascii="Times New Roman" w:hAnsi="Times New Roman"/>
                <w:color w:val="191919"/>
                <w:sz w:val="18"/>
                <w:szCs w:val="18"/>
              </w:rPr>
            </w:pPr>
            <w:ins w:id="21" w:author="lnorman" w:date="2011-04-05T15:0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PEDH           </w:t>
              </w:r>
            </w:ins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ins w:id="22" w:author="lnorman" w:date="2011-04-05T15:05:00Z"/>
                <w:rFonts w:ascii="Times New Roman" w:hAnsi="Times New Roman"/>
                <w:color w:val="191919"/>
                <w:sz w:val="18"/>
                <w:szCs w:val="18"/>
              </w:rPr>
            </w:pPr>
            <w:ins w:id="23" w:author="lnorman" w:date="2011-04-05T15:0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1020</w:t>
              </w:r>
            </w:ins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ins w:id="24" w:author="lnorman" w:date="2011-04-05T15:05:00Z"/>
                <w:rFonts w:ascii="Times New Roman" w:hAnsi="Times New Roman"/>
                <w:color w:val="191919"/>
                <w:sz w:val="18"/>
                <w:szCs w:val="18"/>
              </w:rPr>
            </w:pPr>
            <w:ins w:id="25" w:author="lnorman" w:date="2011-04-05T15:0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Intermediate Swimming</w:t>
              </w:r>
            </w:ins>
            <w:ins w:id="26" w:author="lnorman" w:date="2011-04-05T15:11:00Z">
              <w:r w:rsidR="00B64C88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(Prerequisite: PEDH 1007</w:t>
              </w:r>
            </w:ins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27" w:author="lnorman" w:date="2011-04-05T15:05:00Z"/>
                <w:rFonts w:ascii="Times New Roman" w:hAnsi="Times New Roman"/>
                <w:color w:val="191919"/>
                <w:sz w:val="18"/>
                <w:szCs w:val="18"/>
              </w:rPr>
            </w:pPr>
            <w:ins w:id="28" w:author="lnorman" w:date="2011-04-05T15:0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7C7965" w:rsidRPr="007A7452" w:rsidTr="00356154">
        <w:trPr>
          <w:trHeight w:hRule="exact" w:val="216"/>
          <w:ins w:id="29" w:author="lnorman" w:date="2011-04-05T15:09:00Z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ins w:id="30" w:author="lnorman" w:date="2011-04-05T15:09:00Z"/>
                <w:rFonts w:ascii="Times New Roman" w:hAnsi="Times New Roman"/>
                <w:color w:val="191919"/>
                <w:sz w:val="18"/>
                <w:szCs w:val="18"/>
              </w:rPr>
            </w:pPr>
            <w:ins w:id="31" w:author="lnorman" w:date="2011-04-05T15:0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PEDH</w:t>
              </w:r>
            </w:ins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ins w:id="32" w:author="lnorman" w:date="2011-04-05T15:09:00Z"/>
                <w:rFonts w:ascii="Times New Roman" w:hAnsi="Times New Roman"/>
                <w:color w:val="191919"/>
                <w:sz w:val="18"/>
                <w:szCs w:val="18"/>
              </w:rPr>
            </w:pPr>
            <w:ins w:id="33" w:author="lnorman" w:date="2011-04-05T15:0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1150</w:t>
              </w:r>
            </w:ins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C7965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ins w:id="34" w:author="lnorman" w:date="2011-04-05T15:09:00Z"/>
                <w:rFonts w:ascii="Times New Roman" w:hAnsi="Times New Roman"/>
                <w:color w:val="191919"/>
                <w:sz w:val="16"/>
                <w:szCs w:val="16"/>
                <w:rPrChange w:id="35" w:author="lnorman" w:date="2011-04-05T15:10:00Z">
                  <w:rPr>
                    <w:ins w:id="36" w:author="lnorman" w:date="2011-04-05T15:09:00Z"/>
                    <w:rFonts w:ascii="Times New Roman" w:hAnsi="Times New Roman"/>
                    <w:color w:val="191919"/>
                    <w:sz w:val="18"/>
                    <w:szCs w:val="18"/>
                  </w:rPr>
                </w:rPrChange>
              </w:rPr>
            </w:pPr>
            <w:ins w:id="37" w:author="lnorman" w:date="2011-04-05T15:0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Life </w:t>
              </w:r>
              <w:r w:rsidRPr="00B64C88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Guarding </w:t>
              </w:r>
            </w:ins>
            <w:ins w:id="38" w:author="lnorman" w:date="2011-04-05T15:10:00Z">
              <w:r w:rsidRPr="00B64C88">
                <w:rPr>
                  <w:rFonts w:ascii="Times New Roman" w:hAnsi="Times New Roman"/>
                  <w:color w:val="191919"/>
                  <w:sz w:val="18"/>
                  <w:szCs w:val="18"/>
                  <w:rPrChange w:id="39" w:author="lnorman" w:date="2011-04-05T15:11:00Z">
                    <w:rPr>
                      <w:rFonts w:ascii="Times New Roman" w:hAnsi="Times New Roman"/>
                      <w:color w:val="191919"/>
                      <w:sz w:val="16"/>
                      <w:szCs w:val="16"/>
                    </w:rPr>
                  </w:rPrChange>
                </w:rPr>
                <w:t>(Prerequis</w:t>
              </w:r>
              <w:r w:rsidR="00B64C88" w:rsidRPr="00B64C88">
                <w:rPr>
                  <w:rFonts w:ascii="Times New Roman" w:hAnsi="Times New Roman"/>
                  <w:color w:val="191919"/>
                  <w:sz w:val="18"/>
                  <w:szCs w:val="18"/>
                  <w:rPrChange w:id="40" w:author="lnorman" w:date="2011-04-05T15:11:00Z">
                    <w:rPr>
                      <w:rFonts w:ascii="Times New Roman" w:hAnsi="Times New Roman"/>
                      <w:color w:val="191919"/>
                      <w:sz w:val="16"/>
                      <w:szCs w:val="16"/>
                    </w:rPr>
                  </w:rPrChange>
                </w:rPr>
                <w:t>ite: PEDH 1020)</w:t>
              </w:r>
              <w:r w:rsidR="00B64C88">
                <w:rPr>
                  <w:rFonts w:ascii="Times New Roman" w:hAnsi="Times New Roman"/>
                  <w:color w:val="191919"/>
                  <w:sz w:val="16"/>
                  <w:szCs w:val="16"/>
                </w:rPr>
                <w:t xml:space="preserve"> </w:t>
              </w:r>
            </w:ins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7C7965" w:rsidRPr="007A7452" w:rsidRDefault="007C796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41" w:author="lnorman" w:date="2011-04-05T15:09:00Z"/>
                <w:rFonts w:ascii="Times New Roman" w:hAnsi="Times New Roman"/>
                <w:color w:val="191919"/>
                <w:sz w:val="18"/>
                <w:szCs w:val="18"/>
              </w:rPr>
            </w:pPr>
            <w:ins w:id="42" w:author="lnorman" w:date="2011-04-05T15:09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480614" w:rsidRPr="007A7452" w:rsidTr="00356154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2545"/>
      </w:tblGrid>
      <w:tr w:rsidR="00480614" w:rsidRPr="007A7452" w:rsidTr="00356154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AC15CE" w:rsidRDefault="00B64C88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AREA F</w:t>
            </w:r>
            <w:r w:rsidR="00AC15CE" w:rsidRPr="00AC15CE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ins w:id="43" w:author="lnorman" w:date="2011-04-05T15:28:00Z">
              <w:r w:rsidR="00AC15CE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8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AC15CE" w:rsidRDefault="00AC15CE" w:rsidP="00AC15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ins w:id="44" w:author="lnorman" w:date="2011-04-05T15:27:00Z">
              <w:r>
                <w:rPr>
                  <w:rFonts w:ascii="Times New Roman" w:hAnsi="Times New Roman"/>
                  <w:sz w:val="18"/>
                  <w:szCs w:val="18"/>
                </w:rPr>
                <w:t xml:space="preserve">  </w:t>
              </w:r>
            </w:ins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Invst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0973AC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Explore Soci/Cul Perspec Div in Edu Cnt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64C88" w:rsidRPr="007A7452" w:rsidTr="00356154">
        <w:trPr>
          <w:trHeight w:hRule="exact" w:val="216"/>
          <w:ins w:id="45" w:author="lnorman" w:date="2011-04-05T15:16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46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7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**PEDH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ins w:id="48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9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1007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ins w:id="50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51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Aquatics</w:t>
              </w:r>
            </w:ins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52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53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ins w:id="54" w:author="lnorman" w:date="2011-04-05T15:17:00Z">
              <w:r w:rsidR="00B64C88"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  <w:ins w:id="55" w:author="lnorman" w:date="2011-04-05T15:17:00Z">
              <w:r w:rsidR="00B64C88"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84B55" w:rsidRPr="007A7452" w:rsidTr="00356154">
        <w:trPr>
          <w:trHeight w:hRule="exact" w:val="216"/>
          <w:ins w:id="56" w:author="lnorman" w:date="2011-04-05T15:54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57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58" w:author="lnorman" w:date="2011-04-05T15:5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Total                 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ins w:id="59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ins w:id="60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61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62" w:author="lnorman" w:date="2011-04-05T15:5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(18 hours)</w:t>
              </w:r>
            </w:ins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983"/>
      </w:tblGrid>
      <w:tr w:rsidR="00B64C88" w:rsidRPr="007A7452" w:rsidTr="00356154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F178E3" w:rsidRDefault="00B64C88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b/>
                <w:color w:val="191919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B64C88" w:rsidRPr="007A7452" w:rsidRDefault="00B64C88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284B55" w:rsidRPr="007A7452" w:rsidTr="00356154">
        <w:trPr>
          <w:trHeight w:hRule="exact" w:val="298"/>
          <w:ins w:id="63" w:author="lnorman" w:date="2011-04-05T15:58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284B55" w:rsidRDefault="004E44EA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ins w:id="64" w:author="lnorman" w:date="2011-04-05T15:58:00Z"/>
                <w:rFonts w:ascii="Times New Roman" w:hAnsi="Times New Roman"/>
                <w:b/>
                <w:color w:val="191919"/>
                <w:sz w:val="18"/>
                <w:szCs w:val="18"/>
              </w:rPr>
            </w:pPr>
            <w:ins w:id="65" w:author="lnorman" w:date="2011-04-05T16:01:00Z">
              <w:r>
                <w:rPr>
                  <w:rFonts w:ascii="Times New Roman" w:hAnsi="Times New Roman"/>
                  <w:b/>
                  <w:color w:val="191919"/>
                  <w:sz w:val="18"/>
                  <w:szCs w:val="18"/>
                </w:rPr>
                <w:t>AREA G: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ins w:id="66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ins w:id="67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284B55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ins w:id="68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480614" w:rsidRPr="007A7452" w:rsidTr="00356154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394D4E" w:rsidRPr="007A7452" w:rsidTr="00356154">
        <w:trPr>
          <w:trHeight w:hRule="exact" w:val="216"/>
          <w:ins w:id="69" w:author="lnorman" w:date="2011-04-05T15:45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394D4E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70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71" w:author="lnorman" w:date="2011-04-05T15:4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</w:t>
              </w:r>
            </w:ins>
            <w:ins w:id="72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394D4E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ins w:id="73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74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4480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394D4E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ins w:id="75" w:author="lnorman" w:date="2011-04-05T15:45:00Z"/>
                <w:rFonts w:ascii="Times New Roman" w:hAnsi="Times New Roman"/>
                <w:color w:val="191919"/>
                <w:spacing w:val="-13"/>
                <w:sz w:val="18"/>
                <w:szCs w:val="18"/>
              </w:rPr>
            </w:pPr>
            <w:ins w:id="76" w:author="lnorman" w:date="2011-04-05T15:46:00Z">
              <w:r>
                <w:rPr>
                  <w:rFonts w:ascii="Times New Roman" w:hAnsi="Times New Roman"/>
                  <w:color w:val="191919"/>
                  <w:spacing w:val="-13"/>
                  <w:sz w:val="18"/>
                  <w:szCs w:val="18"/>
                </w:rPr>
                <w:t>Major Seminar &amp; Practice</w:t>
              </w:r>
            </w:ins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394D4E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77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78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ins w:id="79" w:author="lnorman" w:date="2011-04-05T15:5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  <w:r w:rsidR="00480614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F178E3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80" w:author="lnorman" w:date="2011-04-05T15:40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1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ins w:id="82" w:author="lnorman" w:date="2011-04-05T15:43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1</w:t>
              </w:r>
            </w:ins>
            <w:ins w:id="83" w:author="lnorman" w:date="2011-04-05T15:46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9</w:t>
              </w:r>
            </w:ins>
            <w:ins w:id="84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hours)</w:t>
              </w:r>
            </w:ins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695" o:spid="_x0000_s1128" type="#_x0000_t202" style="position:absolute;left:0;text-align:left;margin-left:20.85pt;margin-top:-7.85pt;width:12pt;height:50.6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p+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kxIiTDrr0REeN7sWIwihZmB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ins w:id="85" w:author="lnorman" w:date="2011-04-05T15:43:00Z">
        <w:r w:rsidR="00394D4E">
          <w:rPr>
            <w:rFonts w:ascii="Times New Roman" w:hAnsi="Times New Roman"/>
            <w:b/>
            <w:bCs/>
            <w:color w:val="191919"/>
            <w:sz w:val="18"/>
            <w:szCs w:val="18"/>
          </w:rPr>
          <w:t xml:space="preserve">AREA H: </w:t>
        </w:r>
      </w:ins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2715"/>
      </w:tblGrid>
      <w:tr w:rsidR="00480614" w:rsidRPr="007A7452" w:rsidTr="00356154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ins w:id="86" w:author="lnorman" w:date="2011-04-05T15:4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3660</w:t>
              </w:r>
            </w:ins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Current Issues </w:t>
            </w:r>
            <w:ins w:id="87" w:author="lnorman" w:date="2011-04-05T15:44:00Z">
              <w:r w:rsidR="00394D4E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in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394D4E" w:rsidP="0035615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8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="00480614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ins w:id="89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394D4E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ins w:id="90" w:author="lnorman" w:date="2011-04-05T15:49:00Z">
        <w:r w:rsidRPr="00394D4E">
          <w:rPr>
            <w:rFonts w:ascii="Times New Roman" w:hAnsi="Times New Roman"/>
            <w:b/>
            <w:color w:val="191919"/>
            <w:sz w:val="18"/>
            <w:szCs w:val="18"/>
            <w:rPrChange w:id="91" w:author="lnorman" w:date="2011-04-05T15:50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t>AREA I:</w:t>
        </w:r>
        <w:r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r w:rsidR="00480614" w:rsidRPr="00394D4E">
        <w:rPr>
          <w:rFonts w:ascii="Times New Roman" w:hAnsi="Times New Roman"/>
          <w:b/>
          <w:color w:val="191919"/>
          <w:sz w:val="18"/>
          <w:szCs w:val="18"/>
          <w:rPrChange w:id="92" w:author="lnorman" w:date="2011-04-05T15:49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2318"/>
      </w:tblGrid>
      <w:tr w:rsidR="00480614" w:rsidRPr="007A7452" w:rsidTr="00356154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 Perspec Except Students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ins w:id="93" w:author="lnorman" w:date="2011-04-05T15:5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284B55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94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="00480614"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  <w:ins w:id="95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  <w:ins w:id="96" w:author="lnorman" w:date="2011-04-05T15:52:00Z">
        <w:r w:rsidR="00284B55">
          <w:rPr>
            <w:rFonts w:ascii="Times New Roman" w:hAnsi="Times New Roman"/>
            <w:b/>
            <w:bCs/>
            <w:color w:val="191919"/>
            <w:sz w:val="18"/>
            <w:szCs w:val="18"/>
          </w:rPr>
          <w:t>6</w:t>
        </w:r>
      </w:ins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40" w:bottom="280" w:left="320" w:header="720" w:footer="720" w:gutter="0"/>
          <w:cols w:space="720" w:equalWidth="0">
            <w:col w:w="1098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40" w:bottom="280" w:left="320" w:header="720" w:footer="720" w:gutter="0"/>
          <w:cols w:num="2" w:space="720" w:equalWidth="0">
            <w:col w:w="709" w:space="3704"/>
            <w:col w:w="6567"/>
          </w:cols>
          <w:noEndnote/>
        </w:sect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09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lastRenderedPageBreak/>
        <w:pict>
          <v:group id="_x0000_s1454" style="position:absolute;left:0;text-align:left;margin-left:424.35pt;margin-top:-15.85pt;width:156.05pt;height:11in;z-index:-251593728" coordorigin="9070,183" coordsize="3121,15840">
            <v:group id="_x0000_s1455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5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5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5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5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6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6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6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6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6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6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6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6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6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6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7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7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7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7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7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7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7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7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7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7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8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8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82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82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3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83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4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84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5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85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6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86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487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87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88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88">
                <w:txbxContent>
                  <w:p w:rsidR="00356154" w:rsidRPr="00F91ACB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489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89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356154" w:rsidRPr="00F91ACB" w:rsidRDefault="00356154" w:rsidP="000973AC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 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ECRE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63118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730" o:spid="_x0000_s1166" type="#_x0000_t202" style="position:absolute;left:0;text-align:left;margin-left:579.15pt;margin-top:7pt;width:12pt;height:50.6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" o:allowincell="f" filled="f" stroked="f">
            <v:textbox style="layout-flow:vertical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color w:val="191919"/>
          <w:sz w:val="18"/>
          <w:szCs w:val="18"/>
        </w:rPr>
        <w:t>ARAP</w:t>
      </w:r>
      <w:r w:rsidR="00480614">
        <w:rPr>
          <w:rFonts w:ascii="Times New Roman" w:hAnsi="Times New Roman"/>
          <w:color w:val="191919"/>
          <w:sz w:val="18"/>
          <w:szCs w:val="18"/>
        </w:rPr>
        <w:tab/>
      </w:r>
      <w:r w:rsidR="00480614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480614">
        <w:rPr>
          <w:rFonts w:ascii="Times New Roman" w:hAnsi="Times New Roman"/>
          <w:color w:val="191919"/>
          <w:sz w:val="18"/>
          <w:szCs w:val="18"/>
        </w:rPr>
        <w:t>100</w:t>
      </w:r>
      <w:r w:rsidR="00480614">
        <w:rPr>
          <w:rFonts w:ascii="Times New Roman" w:hAnsi="Times New Roman"/>
          <w:color w:val="191919"/>
          <w:sz w:val="18"/>
          <w:szCs w:val="18"/>
        </w:rPr>
        <w:tab/>
        <w:t>Art</w:t>
      </w:r>
      <w:r w:rsidR="00480614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480614">
        <w:rPr>
          <w:rFonts w:ascii="Times New Roman" w:hAnsi="Times New Roman"/>
          <w:color w:val="191919"/>
          <w:sz w:val="18"/>
          <w:szCs w:val="18"/>
        </w:rPr>
        <w:t>Appreciation</w:t>
      </w:r>
      <w:r w:rsidR="00480614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88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14K</w:t>
      </w:r>
      <w:r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1001K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411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480614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6887" w:space="3693"/>
            <w:col w:w="720"/>
          </w:cols>
          <w:noEndnote/>
        </w:sect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91" w:right="83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18" style="position:absolute;left:0;text-align:left;margin-left:-16.75pt;margin-top:-15.9pt;width:157.05pt;height:11in;z-index:-251594752" coordorigin="-55,3" coordsize="3141,15840">
            <v:group id="Group 2700" o:spid="_x0000_s1419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6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6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47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47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48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48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49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49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0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0" inset="0,0,0,0">
                <w:txbxContent>
                  <w:p w:rsidR="00356154" w:rsidRDefault="00356154" w:rsidP="000973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1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1">
                <w:txbxContent>
                  <w:p w:rsidR="00356154" w:rsidRDefault="00356154" w:rsidP="000973A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2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2">
                <w:txbxContent>
                  <w:p w:rsidR="00356154" w:rsidRPr="00F91ACB" w:rsidRDefault="00356154" w:rsidP="000973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453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3">
                <w:txbxContent>
                  <w:p w:rsidR="00356154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356154" w:rsidRPr="007A3E3A" w:rsidRDefault="00356154" w:rsidP="000973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3208"/>
      </w:tblGrid>
      <w:tr w:rsidR="00480614" w:rsidRPr="007A7452" w:rsidTr="00356154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8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356154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6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480614" w:rsidRPr="007A7452" w:rsidTr="00356154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765" o:spid="_x0000_s1198" type="#_x0000_t202" style="position:absolute;left:0;text-align:left;margin-left:20.85pt;margin-top:67.55pt;width:12pt;height:50.6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4ztgIAALs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 w:rsidR="00480614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480614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 w:rsidR="00480614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2848"/>
      </w:tblGrid>
      <w:tr w:rsidR="00480614" w:rsidRPr="007A7452" w:rsidTr="00356154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 for Soc Sci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eam Sports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Fitness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1004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1005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1006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1008</w:t>
      </w:r>
      <w:r>
        <w:rPr>
          <w:rFonts w:ascii="Times New Roman" w:hAnsi="Times New Roman"/>
          <w:color w:val="191919"/>
          <w:sz w:val="18"/>
          <w:szCs w:val="18"/>
        </w:rPr>
        <w:tab/>
        <w:t>Progressive Resist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1010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ennis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Invst Crit/Contemp Issues in Edu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Explore Soci/Cul Perspec Div in Edu Cnt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2130</w:t>
      </w:r>
      <w:r>
        <w:rPr>
          <w:rFonts w:ascii="Times New Roman" w:hAnsi="Times New Roman"/>
          <w:color w:val="191919"/>
          <w:sz w:val="18"/>
          <w:szCs w:val="18"/>
        </w:rPr>
        <w:tab/>
        <w:t>Exploring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&amp;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Anatomy &amp; Physiology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2412K</w:t>
      </w:r>
      <w:r>
        <w:rPr>
          <w:rFonts w:ascii="Times New Roman" w:hAnsi="Times New Roman"/>
          <w:color w:val="191919"/>
          <w:sz w:val="18"/>
          <w:szCs w:val="18"/>
        </w:rPr>
        <w:tab/>
        <w:t>Anatomy &amp; Physiology 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33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1007</w:t>
      </w:r>
      <w:r>
        <w:rPr>
          <w:rFonts w:ascii="Times New Roman" w:hAnsi="Times New Roman"/>
          <w:color w:val="191919"/>
          <w:sz w:val="18"/>
          <w:szCs w:val="18"/>
        </w:rPr>
        <w:tab/>
        <w:t>Aquatics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 in course is pending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</w:t>
      </w:r>
      <w:r>
        <w:rPr>
          <w:rFonts w:ascii="Times New Roman" w:hAnsi="Times New Roman"/>
          <w:color w:val="191919"/>
          <w:sz w:val="20"/>
          <w:szCs w:val="20"/>
        </w:rPr>
        <w:lastRenderedPageBreak/>
        <w:t>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480614" w:rsidRDefault="00631184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631184">
        <w:rPr>
          <w:rFonts w:ascii="Times New Roman" w:hAnsi="Times New Roman"/>
          <w:noProof/>
          <w:color w:val="191919"/>
          <w:sz w:val="20"/>
          <w:szCs w:val="20"/>
          <w:lang w:eastAsia="zh-CN"/>
        </w:rPr>
        <w:lastRenderedPageBreak/>
        <w:pict>
          <v:group id="_x0000_s1237" style="position:absolute;left:0;text-align:left;margin-left:427.15pt;margin-top:-15.9pt;width:156.05pt;height:11in;z-index:-251599872" coordorigin="9070,183" coordsize="3121,15840">
            <v:group id="_x0000_s123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3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4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4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4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4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4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4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4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4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4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5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5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5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5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5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5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6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6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6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6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6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6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65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6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66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6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67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6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68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69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270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0">
                <w:txbxContent>
                  <w:p w:rsidR="00356154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56154" w:rsidRPr="007A3E3A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1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1">
                <w:txbxContent>
                  <w:p w:rsidR="00356154" w:rsidRPr="00F91ACB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272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72">
                <w:txbxContent>
                  <w:p w:rsidR="00356154" w:rsidRDefault="0035615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356154" w:rsidRPr="00F91ACB" w:rsidRDefault="0035615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480614" w:rsidRDefault="00480614" w:rsidP="00480614">
      <w:pPr>
        <w:widowControl w:val="0"/>
        <w:tabs>
          <w:tab w:val="left" w:pos="12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631184" w:rsidP="00480614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631184">
        <w:rPr>
          <w:noProof/>
        </w:rPr>
        <w:pict>
          <v:shape id="Text Box 4800" o:spid="_x0000_s1236" type="#_x0000_t202" style="position:absolute;left:0;text-align:left;margin-left:579.15pt;margin-top:178.9pt;width:12pt;height:50.6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356154" w:rsidRDefault="0035615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80614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480614"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Above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468"/>
      </w:tblGrid>
      <w:tr w:rsidR="00480614" w:rsidRPr="007A7452" w:rsidTr="00356154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2673"/>
      </w:tblGrid>
      <w:tr w:rsidR="00480614" w:rsidRPr="007A7452" w:rsidTr="00356154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382"/>
      </w:tblGrid>
      <w:tr w:rsidR="00480614" w:rsidRPr="007A7452" w:rsidTr="00356154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 Facility/Equip Design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 for Spc Pop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 Supervision of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480614" w:rsidRPr="007A7452" w:rsidTr="00356154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tabs>
          <w:tab w:val="left" w:pos="958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NDORSEMENT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RIVER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Commission.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392"/>
      </w:tblGrid>
      <w:tr w:rsidR="00480614" w:rsidRPr="007A7452" w:rsidTr="00356154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356154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35615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80614">
          <w:pgSz w:w="12240" w:h="15840"/>
          <w:pgMar w:top="3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356154" w:rsidRDefault="00631184" w:rsidP="00480614">
      <w:r>
        <w:rPr>
          <w:noProof/>
          <w:lang w:eastAsia="zh-CN"/>
        </w:rPr>
        <w:lastRenderedPageBreak/>
        <w:pict>
          <v:group id="_x0000_s1273" style="position:absolute;margin-left:-73.5pt;margin-top:-13.4pt;width:157.05pt;height:11in;z-index:251717632" coordorigin="-55,3" coordsize="3141,15840">
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01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02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03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04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05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06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6">
                <w:txbxContent>
                  <w:p w:rsidR="00356154" w:rsidRDefault="00356154" w:rsidP="0048061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356154" w:rsidRPr="007A3E3A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7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7">
                <w:txbxContent>
                  <w:p w:rsidR="00356154" w:rsidRPr="00F91ACB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308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8">
                <w:txbxContent>
                  <w:p w:rsidR="00356154" w:rsidRDefault="0035615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356154" w:rsidRPr="007A3E3A" w:rsidRDefault="0035615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480614">
        <w:t xml:space="preserve">   </w:t>
      </w:r>
    </w:p>
    <w:p w:rsidR="00480614" w:rsidRDefault="00480614" w:rsidP="00480614"/>
    <w:p w:rsidR="00480614" w:rsidRDefault="00480614" w:rsidP="00480614">
      <w:pPr>
        <w:sectPr w:rsidR="00480614" w:rsidSect="00480614">
          <w:pgSz w:w="12240" w:h="15840"/>
          <w:pgMar w:top="270" w:right="1440" w:bottom="1440" w:left="1440" w:header="720" w:footer="720" w:gutter="0"/>
          <w:cols w:space="720"/>
          <w:docGrid w:linePitch="360"/>
        </w:sectPr>
      </w:pPr>
    </w:p>
    <w:p w:rsidR="00480614" w:rsidRDefault="00631184" w:rsidP="00480614">
      <w:r>
        <w:rPr>
          <w:noProof/>
          <w:lang w:eastAsia="zh-CN"/>
        </w:rPr>
        <w:lastRenderedPageBreak/>
        <w:pict>
          <v:group id="_x0000_s1309" style="position:absolute;margin-left:384.15pt;margin-top:-13.4pt;width:156.05pt;height:11in;z-index:251718656" coordorigin="9070,183" coordsize="3121,15840">
            <v:group id="_x0000_s131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1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1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1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1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2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2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2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2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3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3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37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38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39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0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1" inset="0,0,0,0">
                <w:txbxContent>
                  <w:p w:rsidR="00356154" w:rsidRDefault="0035615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342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2">
                <w:txbxContent>
                  <w:p w:rsidR="00356154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56154" w:rsidRPr="007A3E3A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3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3">
                <w:txbxContent>
                  <w:p w:rsidR="00356154" w:rsidRPr="00F91ACB" w:rsidRDefault="0035615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344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4">
                <w:txbxContent>
                  <w:p w:rsidR="00356154" w:rsidRDefault="0035615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356154" w:rsidRPr="00F91ACB" w:rsidRDefault="0035615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sectPr w:rsidR="00480614" w:rsidSect="0048061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80614"/>
    <w:rsid w:val="00065D6B"/>
    <w:rsid w:val="000973AC"/>
    <w:rsid w:val="00284B55"/>
    <w:rsid w:val="00356154"/>
    <w:rsid w:val="00394D4E"/>
    <w:rsid w:val="00480614"/>
    <w:rsid w:val="004A790F"/>
    <w:rsid w:val="004E44EA"/>
    <w:rsid w:val="00631184"/>
    <w:rsid w:val="006B75DF"/>
    <w:rsid w:val="007C7965"/>
    <w:rsid w:val="007E5FBB"/>
    <w:rsid w:val="00AC15CE"/>
    <w:rsid w:val="00B64C88"/>
    <w:rsid w:val="00CC6D6A"/>
    <w:rsid w:val="00D51FAE"/>
    <w:rsid w:val="00DF59EE"/>
    <w:rsid w:val="00EA03CF"/>
    <w:rsid w:val="00F16F5B"/>
    <w:rsid w:val="00F1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61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1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11852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lnorman</cp:lastModifiedBy>
  <cp:revision>3</cp:revision>
  <dcterms:created xsi:type="dcterms:W3CDTF">2011-04-05T20:06:00Z</dcterms:created>
  <dcterms:modified xsi:type="dcterms:W3CDTF">2011-04-05T20:21:00Z</dcterms:modified>
</cp:coreProperties>
</file>