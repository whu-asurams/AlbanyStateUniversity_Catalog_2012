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027" w:rsidRPr="00DB66F3" w:rsidRDefault="00B17027" w:rsidP="00C54745">
      <w:pPr>
        <w:pStyle w:val="Heading1"/>
        <w:rPr>
          <w:rFonts w:ascii="Times New Roman" w:hAnsi="Times New Roman"/>
          <w:color w:val="000000"/>
          <w:sz w:val="24"/>
          <w:szCs w:val="24"/>
          <w:rPrChange w:id="0" w:author="jhawkins" w:date="2011-04-01T11:13:00Z">
            <w:rPr>
              <w:rFonts w:ascii="Times New Roman" w:hAnsi="Times New Roman"/>
              <w:color w:val="000000"/>
              <w:sz w:val="54"/>
              <w:szCs w:val="54"/>
            </w:rPr>
          </w:rPrChange>
        </w:rPr>
      </w:pP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" w:author="jhawkins" w:date="2011-04-01T11:13:00Z">
            <w:rPr>
              <w:rFonts w:ascii="Times New Roman" w:hAnsi="Times New Roman"/>
              <w:color w:val="191919"/>
              <w:spacing w:val="-4"/>
              <w:sz w:val="72"/>
              <w:szCs w:val="72"/>
            </w:rPr>
          </w:rPrChange>
        </w:rPr>
        <w:t>ACADEMI</w:t>
      </w:r>
      <w:r w:rsidRPr="00DB66F3">
        <w:rPr>
          <w:rFonts w:ascii="Times New Roman" w:hAnsi="Times New Roman"/>
          <w:color w:val="191919"/>
          <w:sz w:val="24"/>
          <w:szCs w:val="24"/>
          <w:rPrChange w:id="2" w:author="jhawkins" w:date="2011-04-01T11:13:00Z">
            <w:rPr>
              <w:rFonts w:ascii="Times New Roman" w:hAnsi="Times New Roman"/>
              <w:color w:val="191919"/>
              <w:sz w:val="54"/>
              <w:szCs w:val="54"/>
            </w:rPr>
          </w:rPrChange>
        </w:rPr>
        <w:t>C</w:t>
      </w:r>
      <w:r w:rsidRPr="00DB66F3">
        <w:rPr>
          <w:rFonts w:ascii="Times New Roman" w:hAnsi="Times New Roman"/>
          <w:color w:val="191919"/>
          <w:spacing w:val="38"/>
          <w:sz w:val="24"/>
          <w:szCs w:val="24"/>
          <w:rPrChange w:id="3" w:author="jhawkins" w:date="2011-04-01T11:13:00Z">
            <w:rPr>
              <w:rFonts w:ascii="Times New Roman" w:hAnsi="Times New Roman"/>
              <w:color w:val="191919"/>
              <w:spacing w:val="38"/>
              <w:sz w:val="54"/>
              <w:szCs w:val="54"/>
            </w:rPr>
          </w:rPrChange>
        </w:rPr>
        <w:t xml:space="preserve"> </w:t>
      </w:r>
      <w:r w:rsidR="00C54745" w:rsidRPr="00DB66F3">
        <w:rPr>
          <w:rFonts w:ascii="Times New Roman" w:hAnsi="Times New Roman"/>
          <w:color w:val="191919"/>
          <w:spacing w:val="38"/>
          <w:sz w:val="24"/>
          <w:szCs w:val="24"/>
          <w:rPrChange w:id="4" w:author="jhawkins" w:date="2011-04-01T11:13:00Z">
            <w:rPr>
              <w:rFonts w:ascii="Times New Roman" w:hAnsi="Times New Roman"/>
              <w:color w:val="191919"/>
              <w:spacing w:val="38"/>
              <w:sz w:val="54"/>
              <w:szCs w:val="54"/>
            </w:rPr>
          </w:rPrChange>
        </w:rPr>
        <w:t>I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" w:author="jhawkins" w:date="2011-04-01T11:13:00Z">
            <w:rPr>
              <w:rFonts w:ascii="Times New Roman" w:hAnsi="Times New Roman"/>
              <w:color w:val="191919"/>
              <w:spacing w:val="-4"/>
              <w:sz w:val="54"/>
              <w:szCs w:val="54"/>
            </w:rPr>
          </w:rPrChange>
        </w:rPr>
        <w:t>NFORM</w:t>
      </w:r>
      <w:r w:rsidRPr="00DB66F3">
        <w:rPr>
          <w:rFonts w:ascii="Times New Roman" w:hAnsi="Times New Roman"/>
          <w:color w:val="191919"/>
          <w:spacing w:val="-63"/>
          <w:sz w:val="24"/>
          <w:szCs w:val="24"/>
          <w:rPrChange w:id="6" w:author="jhawkins" w:date="2011-04-01T11:13:00Z">
            <w:rPr>
              <w:rFonts w:ascii="Times New Roman" w:hAnsi="Times New Roman"/>
              <w:color w:val="191919"/>
              <w:spacing w:val="-63"/>
              <w:sz w:val="54"/>
              <w:szCs w:val="54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" w:author="jhawkins" w:date="2011-04-01T11:13:00Z">
            <w:rPr>
              <w:rFonts w:ascii="Times New Roman" w:hAnsi="Times New Roman"/>
              <w:color w:val="191919"/>
              <w:spacing w:val="-4"/>
              <w:sz w:val="54"/>
              <w:szCs w:val="54"/>
            </w:rPr>
          </w:rPrChange>
        </w:rPr>
        <w:t>TION</w:t>
      </w:r>
    </w:p>
    <w:p w:rsidR="00B17027" w:rsidRPr="00DB66F3" w:rsidRDefault="00B17027" w:rsidP="00C54745">
      <w:pPr>
        <w:pStyle w:val="Heading2"/>
        <w:rPr>
          <w:rFonts w:ascii="Times New Roman" w:hAnsi="Times New Roman"/>
          <w:color w:val="000000"/>
          <w:sz w:val="24"/>
          <w:szCs w:val="24"/>
          <w:rPrChange w:id="8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pacing w:val="-2"/>
          <w:sz w:val="24"/>
          <w:szCs w:val="24"/>
        </w:rPr>
        <w:t>R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EQUIRE</w:t>
      </w:r>
      <w:r w:rsidRPr="00DB66F3">
        <w:rPr>
          <w:rFonts w:ascii="Times New Roman" w:hAnsi="Times New Roman"/>
          <w:color w:val="191919"/>
          <w:sz w:val="24"/>
          <w:szCs w:val="24"/>
          <w:rPrChange w:id="1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11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6"/>
          <w:sz w:val="24"/>
          <w:szCs w:val="24"/>
        </w:rPr>
        <w:t>A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TTENDANC</w:t>
      </w:r>
      <w:r w:rsidRPr="00DB66F3">
        <w:rPr>
          <w:rFonts w:ascii="Times New Roman" w:hAnsi="Times New Roman"/>
          <w:color w:val="191919"/>
          <w:sz w:val="24"/>
          <w:szCs w:val="24"/>
          <w:rPrChange w:id="1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10"/>
          <w:sz w:val="24"/>
          <w:szCs w:val="24"/>
          <w:rPrChange w:id="14" w:author="jhawkins" w:date="2011-04-01T11:13:00Z">
            <w:rPr>
              <w:rFonts w:ascii="Times New Roman" w:hAnsi="Times New Roman"/>
              <w:color w:val="191919"/>
              <w:spacing w:val="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</w:rPr>
        <w:t>R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EGUL</w:t>
      </w:r>
      <w:r w:rsidRPr="00DB66F3">
        <w:rPr>
          <w:rFonts w:ascii="Times New Roman" w:hAnsi="Times New Roman"/>
          <w:color w:val="191919"/>
          <w:spacing w:val="-16"/>
          <w:sz w:val="24"/>
          <w:szCs w:val="24"/>
          <w:rPrChange w:id="16" w:author="jhawkins" w:date="2011-04-01T11:13:00Z">
            <w:rPr>
              <w:rFonts w:ascii="Times New Roman" w:hAnsi="Times New Roman"/>
              <w:color w:val="191919"/>
              <w:spacing w:val="-16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TIONS</w:t>
      </w:r>
      <w:r w:rsidRPr="00DB66F3">
        <w:rPr>
          <w:rFonts w:ascii="Times New Roman" w:hAnsi="Times New Roman"/>
          <w:color w:val="191919"/>
          <w:sz w:val="24"/>
          <w:szCs w:val="24"/>
        </w:rPr>
        <w:t>: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</w:rPr>
        <w:t>C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LAS</w:t>
      </w:r>
      <w:r w:rsidRPr="00DB66F3">
        <w:rPr>
          <w:rFonts w:ascii="Times New Roman" w:hAnsi="Times New Roman"/>
          <w:color w:val="191919"/>
          <w:sz w:val="24"/>
          <w:szCs w:val="24"/>
          <w:rPrChange w:id="1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20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6"/>
          <w:sz w:val="24"/>
          <w:szCs w:val="24"/>
        </w:rPr>
        <w:t>A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TTENDANCE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74" w:after="0" w:line="240" w:lineRule="auto"/>
        <w:rPr>
          <w:rFonts w:ascii="Century Gothic" w:hAnsi="Century Gothic" w:cs="Century Gothic"/>
          <w:color w:val="000000"/>
          <w:sz w:val="24"/>
          <w:szCs w:val="24"/>
          <w:rPrChange w:id="22" w:author="jhawkins" w:date="2011-04-01T11:13:00Z">
            <w:rPr>
              <w:rFonts w:ascii="Century Gothic" w:hAnsi="Century Gothic" w:cs="Century Gothic"/>
              <w:color w:val="000000"/>
              <w:sz w:val="16"/>
              <w:szCs w:val="16"/>
            </w:rPr>
          </w:rPrChange>
        </w:rPr>
      </w:pPr>
      <w:r w:rsidRPr="00DB66F3">
        <w:rPr>
          <w:rFonts w:ascii="Times New Roman" w:hAnsi="Times New Roman"/>
          <w:color w:val="000000"/>
          <w:sz w:val="24"/>
          <w:szCs w:val="24"/>
          <w:rPrChange w:id="23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  <w:br w:type="column"/>
      </w:r>
      <w:r w:rsidRPr="00DB66F3">
        <w:rPr>
          <w:rFonts w:ascii="Century Gothic" w:hAnsi="Century Gothic" w:cs="Century Gothic"/>
          <w:b/>
          <w:bCs/>
          <w:color w:val="191919"/>
          <w:sz w:val="24"/>
          <w:szCs w:val="24"/>
          <w:rPrChange w:id="24" w:author="jhawkins" w:date="2011-04-01T11:13:00Z">
            <w:rPr>
              <w:rFonts w:ascii="Century Gothic" w:hAnsi="Century Gothic" w:cs="Century Gothic"/>
              <w:b/>
              <w:bCs/>
              <w:color w:val="191919"/>
              <w:sz w:val="16"/>
              <w:szCs w:val="16"/>
            </w:rPr>
          </w:rPrChange>
        </w:rPr>
        <w:lastRenderedPageBreak/>
        <w:t>Academic Information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74" w:after="0" w:line="240" w:lineRule="auto"/>
        <w:rPr>
          <w:rFonts w:ascii="Century Gothic" w:hAnsi="Century Gothic" w:cs="Century Gothic"/>
          <w:color w:val="000000"/>
          <w:sz w:val="24"/>
          <w:szCs w:val="24"/>
          <w:rPrChange w:id="25" w:author="jhawkins" w:date="2011-04-01T11:13:00Z">
            <w:rPr>
              <w:rFonts w:ascii="Century Gothic" w:hAnsi="Century Gothic" w:cs="Century Gothic"/>
              <w:color w:val="000000"/>
              <w:sz w:val="16"/>
              <w:szCs w:val="16"/>
            </w:rPr>
          </w:rPrChange>
        </w:rPr>
        <w:sectPr w:rsidR="00B17027" w:rsidRPr="00DB66F3" w:rsidSect="00C54745">
          <w:type w:val="continuous"/>
          <w:pgSz w:w="12240" w:h="15840"/>
          <w:pgMar w:top="400" w:right="420" w:bottom="280" w:left="600" w:header="720" w:footer="720" w:gutter="0"/>
          <w:cols w:num="2" w:space="720" w:equalWidth="0">
            <w:col w:w="7770" w:space="1066"/>
            <w:col w:w="2384"/>
          </w:cols>
          <w:noEndnote/>
        </w:sectPr>
      </w:pPr>
    </w:p>
    <w:p w:rsidR="00B17027" w:rsidRPr="00DB66F3" w:rsidRDefault="00C93F8A" w:rsidP="00B17027">
      <w:pPr>
        <w:widowControl w:val="0"/>
        <w:autoSpaceDE w:val="0"/>
        <w:autoSpaceDN w:val="0"/>
        <w:adjustRightInd w:val="0"/>
        <w:spacing w:before="30" w:after="0" w:line="250" w:lineRule="auto"/>
        <w:ind w:left="120" w:right="989"/>
        <w:jc w:val="both"/>
        <w:rPr>
          <w:rFonts w:ascii="Times New Roman" w:hAnsi="Times New Roman"/>
          <w:color w:val="000000"/>
          <w:sz w:val="24"/>
          <w:szCs w:val="24"/>
          <w:rPrChange w:id="26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noProof/>
          <w:sz w:val="24"/>
          <w:szCs w:val="24"/>
          <w:rPrChange w:id="27" w:author="jhawkins" w:date="2011-04-01T11:13:00Z">
            <w:rPr>
              <w:noProof/>
            </w:rPr>
          </w:rPrChange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433" o:spid="_x0000_s1058" type="#_x0000_t202" style="position:absolute;left:0;text-align:left;margin-left:579.3pt;margin-top:48.95pt;width:12pt;height:63.8pt;z-index:-251651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" o:allowincell="f" filled="f" stroked="f">
            <v:textbox style="layout-flow:vertical" inset="0,0,0,0">
              <w:txbxContent>
                <w:p w:rsidR="00B17027" w:rsidRDefault="00B17027" w:rsidP="00B1702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2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Clas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2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="00B17027" w:rsidRPr="00DB66F3">
        <w:rPr>
          <w:rFonts w:ascii="Times New Roman" w:hAnsi="Times New Roman"/>
          <w:color w:val="191919"/>
          <w:spacing w:val="-10"/>
          <w:sz w:val="24"/>
          <w:szCs w:val="24"/>
          <w:rPrChange w:id="30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3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attendanc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3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="00B17027" w:rsidRPr="00DB66F3">
        <w:rPr>
          <w:rFonts w:ascii="Times New Roman" w:hAnsi="Times New Roman"/>
          <w:color w:val="191919"/>
          <w:spacing w:val="-10"/>
          <w:sz w:val="24"/>
          <w:szCs w:val="24"/>
          <w:rPrChange w:id="33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3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3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="00B17027" w:rsidRPr="00DB66F3">
        <w:rPr>
          <w:rFonts w:ascii="Times New Roman" w:hAnsi="Times New Roman"/>
          <w:color w:val="191919"/>
          <w:spacing w:val="-20"/>
          <w:sz w:val="24"/>
          <w:szCs w:val="24"/>
          <w:rPrChange w:id="36" w:author="jhawkins" w:date="2011-04-01T11:13:00Z">
            <w:rPr>
              <w:rFonts w:ascii="Times New Roman" w:hAnsi="Times New Roman"/>
              <w:color w:val="191919"/>
              <w:spacing w:val="-20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3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Alban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3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="00B17027" w:rsidRPr="00DB66F3">
        <w:rPr>
          <w:rFonts w:ascii="Times New Roman" w:hAnsi="Times New Roman"/>
          <w:color w:val="191919"/>
          <w:spacing w:val="-10"/>
          <w:sz w:val="24"/>
          <w:szCs w:val="24"/>
          <w:rPrChange w:id="39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4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Stat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4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="00B17027" w:rsidRPr="00DB66F3">
        <w:rPr>
          <w:rFonts w:ascii="Times New Roman" w:hAnsi="Times New Roman"/>
          <w:color w:val="191919"/>
          <w:spacing w:val="-10"/>
          <w:sz w:val="24"/>
          <w:szCs w:val="24"/>
          <w:rPrChange w:id="42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4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Universit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4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="00B17027" w:rsidRPr="00DB66F3">
        <w:rPr>
          <w:rFonts w:ascii="Times New Roman" w:hAnsi="Times New Roman"/>
          <w:color w:val="191919"/>
          <w:spacing w:val="-10"/>
          <w:sz w:val="24"/>
          <w:szCs w:val="24"/>
          <w:rPrChange w:id="45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4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4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="00B17027" w:rsidRPr="00DB66F3">
        <w:rPr>
          <w:rFonts w:ascii="Times New Roman" w:hAnsi="Times New Roman"/>
          <w:color w:val="191919"/>
          <w:spacing w:val="-10"/>
          <w:sz w:val="24"/>
          <w:szCs w:val="24"/>
          <w:rPrChange w:id="48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4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compulsor</w:t>
      </w:r>
      <w:r w:rsidR="00B17027" w:rsidRPr="00DB66F3">
        <w:rPr>
          <w:rFonts w:ascii="Times New Roman" w:hAnsi="Times New Roman"/>
          <w:color w:val="191919"/>
          <w:spacing w:val="-14"/>
          <w:sz w:val="24"/>
          <w:szCs w:val="24"/>
          <w:rPrChange w:id="50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>y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5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="00B17027" w:rsidRPr="00DB66F3">
        <w:rPr>
          <w:rFonts w:ascii="Times New Roman" w:hAnsi="Times New Roman"/>
          <w:color w:val="191919"/>
          <w:spacing w:val="-10"/>
          <w:sz w:val="24"/>
          <w:szCs w:val="24"/>
          <w:rPrChange w:id="52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5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Students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5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’</w:t>
      </w:r>
      <w:r w:rsidR="00B17027" w:rsidRPr="00DB66F3">
        <w:rPr>
          <w:rFonts w:ascii="Times New Roman" w:hAnsi="Times New Roman"/>
          <w:color w:val="191919"/>
          <w:spacing w:val="-24"/>
          <w:sz w:val="24"/>
          <w:szCs w:val="24"/>
          <w:rPrChange w:id="55" w:author="jhawkins" w:date="2011-04-01T11:13:00Z">
            <w:rPr>
              <w:rFonts w:ascii="Times New Roman" w:hAnsi="Times New Roman"/>
              <w:color w:val="191919"/>
              <w:spacing w:val="-24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5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grade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5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="00B17027" w:rsidRPr="00DB66F3">
        <w:rPr>
          <w:rFonts w:ascii="Times New Roman" w:hAnsi="Times New Roman"/>
          <w:color w:val="191919"/>
          <w:spacing w:val="-10"/>
          <w:sz w:val="24"/>
          <w:szCs w:val="24"/>
          <w:rPrChange w:id="58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5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ar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6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="00B17027" w:rsidRPr="00DB66F3">
        <w:rPr>
          <w:rFonts w:ascii="Times New Roman" w:hAnsi="Times New Roman"/>
          <w:color w:val="191919"/>
          <w:spacing w:val="-10"/>
          <w:sz w:val="24"/>
          <w:szCs w:val="24"/>
          <w:rPrChange w:id="61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6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base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6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="00B17027" w:rsidRPr="00DB66F3">
        <w:rPr>
          <w:rFonts w:ascii="Times New Roman" w:hAnsi="Times New Roman"/>
          <w:color w:val="191919"/>
          <w:spacing w:val="-10"/>
          <w:sz w:val="24"/>
          <w:szCs w:val="24"/>
          <w:rPrChange w:id="64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6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6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="00B17027" w:rsidRPr="00DB66F3">
        <w:rPr>
          <w:rFonts w:ascii="Times New Roman" w:hAnsi="Times New Roman"/>
          <w:color w:val="191919"/>
          <w:spacing w:val="-10"/>
          <w:sz w:val="24"/>
          <w:szCs w:val="24"/>
          <w:rPrChange w:id="67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6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dail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6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="00B17027" w:rsidRPr="00DB66F3">
        <w:rPr>
          <w:rFonts w:ascii="Times New Roman" w:hAnsi="Times New Roman"/>
          <w:color w:val="191919"/>
          <w:spacing w:val="-10"/>
          <w:sz w:val="24"/>
          <w:szCs w:val="24"/>
          <w:rPrChange w:id="70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7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clas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7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="00B17027" w:rsidRPr="00DB66F3">
        <w:rPr>
          <w:rFonts w:ascii="Times New Roman" w:hAnsi="Times New Roman"/>
          <w:color w:val="191919"/>
          <w:spacing w:val="-10"/>
          <w:sz w:val="24"/>
          <w:szCs w:val="24"/>
          <w:rPrChange w:id="73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7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participatio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7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="00B17027" w:rsidRPr="00DB66F3">
        <w:rPr>
          <w:rFonts w:ascii="Times New Roman" w:hAnsi="Times New Roman"/>
          <w:color w:val="191919"/>
          <w:spacing w:val="-10"/>
          <w:sz w:val="24"/>
          <w:szCs w:val="24"/>
          <w:rPrChange w:id="76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7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7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="00B17027" w:rsidRPr="00DB66F3">
        <w:rPr>
          <w:rFonts w:ascii="Times New Roman" w:hAnsi="Times New Roman"/>
          <w:color w:val="191919"/>
          <w:spacing w:val="-10"/>
          <w:sz w:val="24"/>
          <w:szCs w:val="24"/>
          <w:rPrChange w:id="79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8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perform</w:t>
      </w:r>
      <w:r w:rsidR="00B17027" w:rsidRPr="00DB66F3">
        <w:rPr>
          <w:rFonts w:ascii="Times New Roman" w:hAnsi="Times New Roman"/>
          <w:color w:val="191919"/>
          <w:spacing w:val="-3"/>
          <w:sz w:val="24"/>
          <w:szCs w:val="24"/>
          <w:rPrChange w:id="81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a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8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nce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8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="00B17027" w:rsidRPr="00DB66F3">
        <w:rPr>
          <w:rFonts w:ascii="Times New Roman" w:hAnsi="Times New Roman"/>
          <w:color w:val="191919"/>
          <w:spacing w:val="-14"/>
          <w:sz w:val="24"/>
          <w:szCs w:val="24"/>
          <w:rPrChange w:id="84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 xml:space="preserve"> T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8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eacher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8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="00B17027" w:rsidRPr="00DB66F3">
        <w:rPr>
          <w:rFonts w:ascii="Times New Roman" w:hAnsi="Times New Roman"/>
          <w:color w:val="191919"/>
          <w:spacing w:val="-10"/>
          <w:sz w:val="24"/>
          <w:szCs w:val="24"/>
          <w:rPrChange w:id="87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8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will no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8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9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 xml:space="preserve"> administe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9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="00B17027" w:rsidRPr="00DB66F3">
        <w:rPr>
          <w:rFonts w:ascii="Times New Roman" w:hAnsi="Times New Roman"/>
          <w:color w:val="191919"/>
          <w:spacing w:val="-1"/>
          <w:sz w:val="24"/>
          <w:szCs w:val="24"/>
          <w:rPrChange w:id="92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9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examination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9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="00B17027" w:rsidRPr="00DB66F3">
        <w:rPr>
          <w:rFonts w:ascii="Times New Roman" w:hAnsi="Times New Roman"/>
          <w:color w:val="191919"/>
          <w:spacing w:val="-1"/>
          <w:sz w:val="24"/>
          <w:szCs w:val="24"/>
          <w:rPrChange w:id="95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9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9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9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 xml:space="preserve"> quizze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9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="00B17027" w:rsidRPr="00DB66F3">
        <w:rPr>
          <w:rFonts w:ascii="Times New Roman" w:hAnsi="Times New Roman"/>
          <w:color w:val="191919"/>
          <w:spacing w:val="-1"/>
          <w:sz w:val="24"/>
          <w:szCs w:val="24"/>
          <w:rPrChange w:id="100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10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10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10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 xml:space="preserve"> student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10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10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 xml:space="preserve"> wh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10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10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 xml:space="preserve"> hav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10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="00B17027" w:rsidRPr="00DB66F3">
        <w:rPr>
          <w:rFonts w:ascii="Times New Roman" w:hAnsi="Times New Roman"/>
          <w:color w:val="191919"/>
          <w:spacing w:val="-1"/>
          <w:sz w:val="24"/>
          <w:szCs w:val="24"/>
          <w:rPrChange w:id="109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11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bee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11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="00B17027" w:rsidRPr="00DB66F3">
        <w:rPr>
          <w:rFonts w:ascii="Times New Roman" w:hAnsi="Times New Roman"/>
          <w:color w:val="191919"/>
          <w:spacing w:val="-1"/>
          <w:sz w:val="24"/>
          <w:szCs w:val="24"/>
          <w:rPrChange w:id="112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11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absen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11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="00B17027" w:rsidRPr="00DB66F3">
        <w:rPr>
          <w:rFonts w:ascii="Times New Roman" w:hAnsi="Times New Roman"/>
          <w:color w:val="191919"/>
          <w:spacing w:val="-1"/>
          <w:sz w:val="24"/>
          <w:szCs w:val="24"/>
          <w:rPrChange w:id="115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11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fro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11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11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 xml:space="preserve"> clas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11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12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 xml:space="preserve"> fo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12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12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 xml:space="preserve"> reason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12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12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 xml:space="preserve"> othe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12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="00B17027" w:rsidRPr="00DB66F3">
        <w:rPr>
          <w:rFonts w:ascii="Times New Roman" w:hAnsi="Times New Roman"/>
          <w:color w:val="191919"/>
          <w:spacing w:val="-1"/>
          <w:sz w:val="24"/>
          <w:szCs w:val="24"/>
          <w:rPrChange w:id="126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12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tha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12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="00B17027" w:rsidRPr="00DB66F3">
        <w:rPr>
          <w:rFonts w:ascii="Times New Roman" w:hAnsi="Times New Roman"/>
          <w:color w:val="191919"/>
          <w:spacing w:val="-1"/>
          <w:sz w:val="24"/>
          <w:szCs w:val="24"/>
          <w:rPrChange w:id="129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13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="00B17027" w:rsidRPr="00DB66F3">
        <w:rPr>
          <w:rFonts w:ascii="Times New Roman" w:hAnsi="Times New Roman"/>
          <w:color w:val="191919"/>
          <w:spacing w:val="-5"/>
          <w:sz w:val="24"/>
          <w:szCs w:val="24"/>
          <w:rPrChange w:id="131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>f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13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ficia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13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="00B17027" w:rsidRPr="00DB66F3">
        <w:rPr>
          <w:rFonts w:ascii="Times New Roman" w:hAnsi="Times New Roman"/>
          <w:color w:val="191919"/>
          <w:spacing w:val="-1"/>
          <w:sz w:val="24"/>
          <w:szCs w:val="24"/>
          <w:rPrChange w:id="134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13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busines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13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13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 xml:space="preserve"> o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13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13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 xml:space="preserve"> th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14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="00B17027" w:rsidRPr="00DB66F3">
        <w:rPr>
          <w:rFonts w:ascii="Times New Roman" w:hAnsi="Times New Roman"/>
          <w:color w:val="191919"/>
          <w:spacing w:val="-1"/>
          <w:sz w:val="24"/>
          <w:szCs w:val="24"/>
          <w:rPrChange w:id="141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14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Universit</w:t>
      </w:r>
      <w:r w:rsidR="00B17027" w:rsidRPr="00DB66F3">
        <w:rPr>
          <w:rFonts w:ascii="Times New Roman" w:hAnsi="Times New Roman"/>
          <w:color w:val="191919"/>
          <w:spacing w:val="-13"/>
          <w:sz w:val="24"/>
          <w:szCs w:val="24"/>
          <w:rPrChange w:id="143" w:author="jhawkins" w:date="2011-04-01T11:13:00Z">
            <w:rPr>
              <w:rFonts w:ascii="Times New Roman" w:hAnsi="Times New Roman"/>
              <w:color w:val="191919"/>
              <w:spacing w:val="-13"/>
              <w:sz w:val="18"/>
              <w:szCs w:val="18"/>
            </w:rPr>
          </w:rPrChange>
        </w:rPr>
        <w:t>y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14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,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14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sickness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14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="00B17027" w:rsidRPr="00DB66F3">
        <w:rPr>
          <w:rFonts w:ascii="Times New Roman" w:hAnsi="Times New Roman"/>
          <w:color w:val="191919"/>
          <w:spacing w:val="-7"/>
          <w:sz w:val="24"/>
          <w:szCs w:val="24"/>
          <w:rPrChange w:id="147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14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14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="00B17027" w:rsidRPr="00DB66F3">
        <w:rPr>
          <w:rFonts w:ascii="Times New Roman" w:hAnsi="Times New Roman"/>
          <w:color w:val="191919"/>
          <w:spacing w:val="-7"/>
          <w:sz w:val="24"/>
          <w:szCs w:val="24"/>
          <w:rPrChange w:id="150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15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eme</w:t>
      </w:r>
      <w:r w:rsidR="00B17027" w:rsidRPr="00DB66F3">
        <w:rPr>
          <w:rFonts w:ascii="Times New Roman" w:hAnsi="Times New Roman"/>
          <w:color w:val="191919"/>
          <w:spacing w:val="-5"/>
          <w:sz w:val="24"/>
          <w:szCs w:val="24"/>
          <w:rPrChange w:id="152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>r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15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gencie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15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="00B17027" w:rsidRPr="00DB66F3">
        <w:rPr>
          <w:rFonts w:ascii="Times New Roman" w:hAnsi="Times New Roman"/>
          <w:color w:val="191919"/>
          <w:spacing w:val="-7"/>
          <w:sz w:val="24"/>
          <w:szCs w:val="24"/>
          <w:rPrChange w:id="155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15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suc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15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="00B17027" w:rsidRPr="00DB66F3">
        <w:rPr>
          <w:rFonts w:ascii="Times New Roman" w:hAnsi="Times New Roman"/>
          <w:color w:val="191919"/>
          <w:spacing w:val="-7"/>
          <w:sz w:val="24"/>
          <w:szCs w:val="24"/>
          <w:rPrChange w:id="158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15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16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="00B17027" w:rsidRPr="00DB66F3">
        <w:rPr>
          <w:rFonts w:ascii="Times New Roman" w:hAnsi="Times New Roman"/>
          <w:color w:val="191919"/>
          <w:spacing w:val="-7"/>
          <w:sz w:val="24"/>
          <w:szCs w:val="24"/>
          <w:rPrChange w:id="161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16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deat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16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="00B17027" w:rsidRPr="00DB66F3">
        <w:rPr>
          <w:rFonts w:ascii="Times New Roman" w:hAnsi="Times New Roman"/>
          <w:color w:val="191919"/>
          <w:spacing w:val="-7"/>
          <w:sz w:val="24"/>
          <w:szCs w:val="24"/>
          <w:rPrChange w:id="164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16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16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="00B17027" w:rsidRPr="00DB66F3">
        <w:rPr>
          <w:rFonts w:ascii="Times New Roman" w:hAnsi="Times New Roman"/>
          <w:color w:val="191919"/>
          <w:spacing w:val="-7"/>
          <w:sz w:val="24"/>
          <w:szCs w:val="24"/>
          <w:rPrChange w:id="167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16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immediat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16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="00B17027" w:rsidRPr="00DB66F3">
        <w:rPr>
          <w:rFonts w:ascii="Times New Roman" w:hAnsi="Times New Roman"/>
          <w:color w:val="191919"/>
          <w:spacing w:val="-7"/>
          <w:sz w:val="24"/>
          <w:szCs w:val="24"/>
          <w:rPrChange w:id="170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17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famil</w:t>
      </w:r>
      <w:r w:rsidR="00B17027" w:rsidRPr="00DB66F3">
        <w:rPr>
          <w:rFonts w:ascii="Times New Roman" w:hAnsi="Times New Roman"/>
          <w:color w:val="191919"/>
          <w:spacing w:val="-13"/>
          <w:sz w:val="24"/>
          <w:szCs w:val="24"/>
          <w:rPrChange w:id="172" w:author="jhawkins" w:date="2011-04-01T11:13:00Z">
            <w:rPr>
              <w:rFonts w:ascii="Times New Roman" w:hAnsi="Times New Roman"/>
              <w:color w:val="191919"/>
              <w:spacing w:val="-13"/>
              <w:sz w:val="18"/>
              <w:szCs w:val="18"/>
            </w:rPr>
          </w:rPrChange>
        </w:rPr>
        <w:t>y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17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="00B17027" w:rsidRPr="00DB66F3">
        <w:rPr>
          <w:rFonts w:ascii="Times New Roman" w:hAnsi="Times New Roman"/>
          <w:color w:val="191919"/>
          <w:spacing w:val="-7"/>
          <w:sz w:val="24"/>
          <w:szCs w:val="24"/>
          <w:rPrChange w:id="174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17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jur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17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="00B17027" w:rsidRPr="00DB66F3">
        <w:rPr>
          <w:rFonts w:ascii="Times New Roman" w:hAnsi="Times New Roman"/>
          <w:color w:val="191919"/>
          <w:spacing w:val="-7"/>
          <w:sz w:val="24"/>
          <w:szCs w:val="24"/>
          <w:rPrChange w:id="177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17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dut</w:t>
      </w:r>
      <w:r w:rsidR="00B17027" w:rsidRPr="00DB66F3">
        <w:rPr>
          <w:rFonts w:ascii="Times New Roman" w:hAnsi="Times New Roman"/>
          <w:color w:val="191919"/>
          <w:spacing w:val="-13"/>
          <w:sz w:val="24"/>
          <w:szCs w:val="24"/>
          <w:rPrChange w:id="179" w:author="jhawkins" w:date="2011-04-01T11:13:00Z">
            <w:rPr>
              <w:rFonts w:ascii="Times New Roman" w:hAnsi="Times New Roman"/>
              <w:color w:val="191919"/>
              <w:spacing w:val="-13"/>
              <w:sz w:val="18"/>
              <w:szCs w:val="18"/>
            </w:rPr>
          </w:rPrChange>
        </w:rPr>
        <w:t>y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18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="00B17027" w:rsidRPr="00DB66F3">
        <w:rPr>
          <w:rFonts w:ascii="Times New Roman" w:hAnsi="Times New Roman"/>
          <w:color w:val="191919"/>
          <w:spacing w:val="-7"/>
          <w:sz w:val="24"/>
          <w:szCs w:val="24"/>
          <w:rPrChange w:id="181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18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cour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18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="00B17027" w:rsidRPr="00DB66F3">
        <w:rPr>
          <w:rFonts w:ascii="Times New Roman" w:hAnsi="Times New Roman"/>
          <w:color w:val="191919"/>
          <w:spacing w:val="-7"/>
          <w:sz w:val="24"/>
          <w:szCs w:val="24"/>
          <w:rPrChange w:id="184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18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summons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18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="00B17027" w:rsidRPr="00DB66F3">
        <w:rPr>
          <w:rFonts w:ascii="Times New Roman" w:hAnsi="Times New Roman"/>
          <w:color w:val="191919"/>
          <w:spacing w:val="-7"/>
          <w:sz w:val="24"/>
          <w:szCs w:val="24"/>
          <w:rPrChange w:id="187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18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etc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18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="00B17027" w:rsidRPr="00DB66F3">
        <w:rPr>
          <w:rFonts w:ascii="Times New Roman" w:hAnsi="Times New Roman"/>
          <w:color w:val="191919"/>
          <w:spacing w:val="-10"/>
          <w:sz w:val="24"/>
          <w:szCs w:val="24"/>
          <w:rPrChange w:id="190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19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Whe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19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="00B17027" w:rsidRPr="00DB66F3">
        <w:rPr>
          <w:rFonts w:ascii="Times New Roman" w:hAnsi="Times New Roman"/>
          <w:color w:val="191919"/>
          <w:spacing w:val="-7"/>
          <w:sz w:val="24"/>
          <w:szCs w:val="24"/>
          <w:rPrChange w:id="193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19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19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="00B17027" w:rsidRPr="00DB66F3">
        <w:rPr>
          <w:rFonts w:ascii="Times New Roman" w:hAnsi="Times New Roman"/>
          <w:color w:val="191919"/>
          <w:spacing w:val="-7"/>
          <w:sz w:val="24"/>
          <w:szCs w:val="24"/>
          <w:rPrChange w:id="196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19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ar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19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="00B17027" w:rsidRPr="00DB66F3">
        <w:rPr>
          <w:rFonts w:ascii="Times New Roman" w:hAnsi="Times New Roman"/>
          <w:color w:val="191919"/>
          <w:spacing w:val="-7"/>
          <w:sz w:val="24"/>
          <w:szCs w:val="24"/>
          <w:rPrChange w:id="199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20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absen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20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="00B17027" w:rsidRPr="00DB66F3">
        <w:rPr>
          <w:rFonts w:ascii="Times New Roman" w:hAnsi="Times New Roman"/>
          <w:color w:val="191919"/>
          <w:spacing w:val="-7"/>
          <w:sz w:val="24"/>
          <w:szCs w:val="24"/>
          <w:rPrChange w:id="202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20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20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="00B17027" w:rsidRPr="00DB66F3">
        <w:rPr>
          <w:rFonts w:ascii="Times New Roman" w:hAnsi="Times New Roman"/>
          <w:color w:val="191919"/>
          <w:spacing w:val="-7"/>
          <w:sz w:val="24"/>
          <w:szCs w:val="24"/>
          <w:rPrChange w:id="205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20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eme</w:t>
      </w:r>
      <w:r w:rsidR="00B17027" w:rsidRPr="00DB66F3">
        <w:rPr>
          <w:rFonts w:ascii="Times New Roman" w:hAnsi="Times New Roman"/>
          <w:color w:val="191919"/>
          <w:spacing w:val="-5"/>
          <w:sz w:val="24"/>
          <w:szCs w:val="24"/>
          <w:rPrChange w:id="207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>r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20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ge</w:t>
      </w:r>
      <w:r w:rsidR="00B17027" w:rsidRPr="00DB66F3">
        <w:rPr>
          <w:rFonts w:ascii="Times New Roman" w:hAnsi="Times New Roman"/>
          <w:color w:val="191919"/>
          <w:spacing w:val="-3"/>
          <w:sz w:val="24"/>
          <w:szCs w:val="24"/>
          <w:rPrChange w:id="209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n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21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21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="00B17027" w:rsidRPr="00DB66F3">
        <w:rPr>
          <w:rFonts w:ascii="Times New Roman" w:hAnsi="Times New Roman"/>
          <w:color w:val="191919"/>
          <w:spacing w:val="-7"/>
          <w:sz w:val="24"/>
          <w:szCs w:val="24"/>
          <w:rPrChange w:id="212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21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reasons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21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="00B17027" w:rsidRPr="00DB66F3">
        <w:rPr>
          <w:rFonts w:ascii="Times New Roman" w:hAnsi="Times New Roman"/>
          <w:color w:val="191919"/>
          <w:spacing w:val="-7"/>
          <w:sz w:val="24"/>
          <w:szCs w:val="24"/>
          <w:rPrChange w:id="215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21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the numbe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21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="00B17027" w:rsidRPr="00DB66F3">
        <w:rPr>
          <w:rFonts w:ascii="Times New Roman" w:hAnsi="Times New Roman"/>
          <w:color w:val="191919"/>
          <w:spacing w:val="-4"/>
          <w:sz w:val="24"/>
          <w:szCs w:val="24"/>
          <w:rPrChange w:id="21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21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22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="00B17027" w:rsidRPr="00DB66F3">
        <w:rPr>
          <w:rFonts w:ascii="Times New Roman" w:hAnsi="Times New Roman"/>
          <w:color w:val="191919"/>
          <w:spacing w:val="-4"/>
          <w:sz w:val="24"/>
          <w:szCs w:val="24"/>
          <w:rPrChange w:id="22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22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excuse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22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="00B17027" w:rsidRPr="00DB66F3">
        <w:rPr>
          <w:rFonts w:ascii="Times New Roman" w:hAnsi="Times New Roman"/>
          <w:color w:val="191919"/>
          <w:spacing w:val="-4"/>
          <w:sz w:val="24"/>
          <w:szCs w:val="24"/>
          <w:rPrChange w:id="22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22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absence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22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="00B17027" w:rsidRPr="00DB66F3">
        <w:rPr>
          <w:rFonts w:ascii="Times New Roman" w:hAnsi="Times New Roman"/>
          <w:color w:val="191919"/>
          <w:spacing w:val="-4"/>
          <w:sz w:val="24"/>
          <w:szCs w:val="24"/>
          <w:rPrChange w:id="22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22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permitte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22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="00B17027" w:rsidRPr="00DB66F3">
        <w:rPr>
          <w:rFonts w:ascii="Times New Roman" w:hAnsi="Times New Roman"/>
          <w:color w:val="191919"/>
          <w:spacing w:val="-4"/>
          <w:sz w:val="24"/>
          <w:szCs w:val="24"/>
          <w:rPrChange w:id="23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23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shoul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23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="00B17027" w:rsidRPr="00DB66F3">
        <w:rPr>
          <w:rFonts w:ascii="Times New Roman" w:hAnsi="Times New Roman"/>
          <w:color w:val="191919"/>
          <w:spacing w:val="-4"/>
          <w:sz w:val="24"/>
          <w:szCs w:val="24"/>
          <w:rPrChange w:id="23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23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no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23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="00B17027" w:rsidRPr="00DB66F3">
        <w:rPr>
          <w:rFonts w:ascii="Times New Roman" w:hAnsi="Times New Roman"/>
          <w:color w:val="191919"/>
          <w:spacing w:val="-4"/>
          <w:sz w:val="24"/>
          <w:szCs w:val="24"/>
          <w:rPrChange w:id="23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23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excee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23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="00B17027" w:rsidRPr="00DB66F3">
        <w:rPr>
          <w:rFonts w:ascii="Times New Roman" w:hAnsi="Times New Roman"/>
          <w:color w:val="191919"/>
          <w:spacing w:val="-4"/>
          <w:sz w:val="24"/>
          <w:szCs w:val="24"/>
          <w:rPrChange w:id="23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24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24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="00B17027" w:rsidRPr="00DB66F3">
        <w:rPr>
          <w:rFonts w:ascii="Times New Roman" w:hAnsi="Times New Roman"/>
          <w:color w:val="191919"/>
          <w:spacing w:val="-4"/>
          <w:sz w:val="24"/>
          <w:szCs w:val="24"/>
          <w:rPrChange w:id="24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24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numbe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24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="00B17027" w:rsidRPr="00DB66F3">
        <w:rPr>
          <w:rFonts w:ascii="Times New Roman" w:hAnsi="Times New Roman"/>
          <w:color w:val="191919"/>
          <w:spacing w:val="-4"/>
          <w:sz w:val="24"/>
          <w:szCs w:val="24"/>
          <w:rPrChange w:id="24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24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24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="00B17027" w:rsidRPr="00DB66F3">
        <w:rPr>
          <w:rFonts w:ascii="Times New Roman" w:hAnsi="Times New Roman"/>
          <w:color w:val="191919"/>
          <w:spacing w:val="-4"/>
          <w:sz w:val="24"/>
          <w:szCs w:val="24"/>
          <w:rPrChange w:id="24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24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credi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25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="00B17027" w:rsidRPr="00DB66F3">
        <w:rPr>
          <w:rFonts w:ascii="Times New Roman" w:hAnsi="Times New Roman"/>
          <w:color w:val="191919"/>
          <w:spacing w:val="-4"/>
          <w:sz w:val="24"/>
          <w:szCs w:val="24"/>
          <w:rPrChange w:id="25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25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hour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25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="00B17027" w:rsidRPr="00DB66F3">
        <w:rPr>
          <w:rFonts w:ascii="Times New Roman" w:hAnsi="Times New Roman"/>
          <w:color w:val="191919"/>
          <w:spacing w:val="-4"/>
          <w:sz w:val="24"/>
          <w:szCs w:val="24"/>
          <w:rPrChange w:id="25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25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awarde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25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="00B17027" w:rsidRPr="00DB66F3">
        <w:rPr>
          <w:rFonts w:ascii="Times New Roman" w:hAnsi="Times New Roman"/>
          <w:color w:val="191919"/>
          <w:spacing w:val="-4"/>
          <w:sz w:val="24"/>
          <w:szCs w:val="24"/>
          <w:rPrChange w:id="25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25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25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="00B17027" w:rsidRPr="00DB66F3">
        <w:rPr>
          <w:rFonts w:ascii="Times New Roman" w:hAnsi="Times New Roman"/>
          <w:color w:val="191919"/>
          <w:spacing w:val="-4"/>
          <w:sz w:val="24"/>
          <w:szCs w:val="24"/>
          <w:rPrChange w:id="26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26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26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="00B17027" w:rsidRPr="00DB66F3">
        <w:rPr>
          <w:rFonts w:ascii="Times New Roman" w:hAnsi="Times New Roman"/>
          <w:color w:val="191919"/>
          <w:spacing w:val="-4"/>
          <w:sz w:val="24"/>
          <w:szCs w:val="24"/>
          <w:rPrChange w:id="26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26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cours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26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="00B17027" w:rsidRPr="00DB66F3">
        <w:rPr>
          <w:rFonts w:ascii="Times New Roman" w:hAnsi="Times New Roman"/>
          <w:color w:val="191919"/>
          <w:spacing w:val="-4"/>
          <w:sz w:val="24"/>
          <w:szCs w:val="24"/>
          <w:rPrChange w:id="26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26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excep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26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="00B17027" w:rsidRPr="00DB66F3">
        <w:rPr>
          <w:rFonts w:ascii="Times New Roman" w:hAnsi="Times New Roman"/>
          <w:color w:val="191919"/>
          <w:spacing w:val="-4"/>
          <w:sz w:val="24"/>
          <w:szCs w:val="24"/>
          <w:rPrChange w:id="26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27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27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="00B17027" w:rsidRPr="00DB66F3">
        <w:rPr>
          <w:rFonts w:ascii="Times New Roman" w:hAnsi="Times New Roman"/>
          <w:color w:val="191919"/>
          <w:spacing w:val="-4"/>
          <w:sz w:val="24"/>
          <w:szCs w:val="24"/>
          <w:rPrChange w:id="27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27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27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="00B17027" w:rsidRPr="00DB66F3">
        <w:rPr>
          <w:rFonts w:ascii="Times New Roman" w:hAnsi="Times New Roman"/>
          <w:color w:val="191919"/>
          <w:spacing w:val="-4"/>
          <w:sz w:val="24"/>
          <w:szCs w:val="24"/>
          <w:rPrChange w:id="27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27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mos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27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="00B17027" w:rsidRPr="00DB66F3">
        <w:rPr>
          <w:rFonts w:ascii="Times New Roman" w:hAnsi="Times New Roman"/>
          <w:color w:val="191919"/>
          <w:spacing w:val="-4"/>
          <w:sz w:val="24"/>
          <w:szCs w:val="24"/>
          <w:rPrChange w:id="27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27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</w:t>
      </w:r>
      <w:r w:rsidR="00B17027" w:rsidRPr="00DB66F3">
        <w:rPr>
          <w:rFonts w:ascii="Times New Roman" w:hAnsi="Times New Roman"/>
          <w:color w:val="191919"/>
          <w:spacing w:val="-3"/>
          <w:sz w:val="24"/>
          <w:szCs w:val="24"/>
          <w:rPrChange w:id="280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x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28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trem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28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="00B17027" w:rsidRPr="00DB66F3">
        <w:rPr>
          <w:rFonts w:ascii="Times New Roman" w:hAnsi="Times New Roman"/>
          <w:color w:val="191919"/>
          <w:spacing w:val="-4"/>
          <w:sz w:val="24"/>
          <w:szCs w:val="24"/>
          <w:rPrChange w:id="28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28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avoid- abl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28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="00B17027" w:rsidRPr="00DB66F3">
        <w:rPr>
          <w:rFonts w:ascii="Times New Roman" w:hAnsi="Times New Roman"/>
          <w:color w:val="191919"/>
          <w:spacing w:val="-4"/>
          <w:sz w:val="24"/>
          <w:szCs w:val="24"/>
          <w:rPrChange w:id="28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28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eme</w:t>
      </w:r>
      <w:r w:rsidR="00B17027" w:rsidRPr="00DB66F3">
        <w:rPr>
          <w:rFonts w:ascii="Times New Roman" w:hAnsi="Times New Roman"/>
          <w:color w:val="191919"/>
          <w:spacing w:val="-5"/>
          <w:sz w:val="24"/>
          <w:szCs w:val="24"/>
          <w:rPrChange w:id="288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>r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28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gencie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29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="00B17027" w:rsidRPr="00DB66F3">
        <w:rPr>
          <w:rFonts w:ascii="Times New Roman" w:hAnsi="Times New Roman"/>
          <w:color w:val="191919"/>
          <w:spacing w:val="-4"/>
          <w:sz w:val="24"/>
          <w:szCs w:val="24"/>
          <w:rPrChange w:id="29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29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(e.g.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29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="00B17027" w:rsidRPr="00DB66F3">
        <w:rPr>
          <w:rFonts w:ascii="Times New Roman" w:hAnsi="Times New Roman"/>
          <w:color w:val="191919"/>
          <w:spacing w:val="-4"/>
          <w:sz w:val="24"/>
          <w:szCs w:val="24"/>
          <w:rPrChange w:id="29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29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deat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29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="00B17027" w:rsidRPr="00DB66F3">
        <w:rPr>
          <w:rFonts w:ascii="Times New Roman" w:hAnsi="Times New Roman"/>
          <w:color w:val="191919"/>
          <w:spacing w:val="-4"/>
          <w:sz w:val="24"/>
          <w:szCs w:val="24"/>
          <w:rPrChange w:id="29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29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29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="00B17027" w:rsidRPr="00DB66F3">
        <w:rPr>
          <w:rFonts w:ascii="Times New Roman" w:hAnsi="Times New Roman"/>
          <w:color w:val="191919"/>
          <w:spacing w:val="-4"/>
          <w:sz w:val="24"/>
          <w:szCs w:val="24"/>
          <w:rPrChange w:id="30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30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famil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30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="00B17027" w:rsidRPr="00DB66F3">
        <w:rPr>
          <w:rFonts w:ascii="Times New Roman" w:hAnsi="Times New Roman"/>
          <w:color w:val="191919"/>
          <w:spacing w:val="-3"/>
          <w:sz w:val="24"/>
          <w:szCs w:val="24"/>
          <w:rPrChange w:id="303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30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members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30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="00B17027" w:rsidRPr="00DB66F3">
        <w:rPr>
          <w:rFonts w:ascii="Times New Roman" w:hAnsi="Times New Roman"/>
          <w:color w:val="191919"/>
          <w:spacing w:val="-4"/>
          <w:sz w:val="24"/>
          <w:szCs w:val="24"/>
          <w:rPrChange w:id="30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30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jur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30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="00B17027" w:rsidRPr="00DB66F3">
        <w:rPr>
          <w:rFonts w:ascii="Times New Roman" w:hAnsi="Times New Roman"/>
          <w:color w:val="191919"/>
          <w:spacing w:val="-4"/>
          <w:sz w:val="24"/>
          <w:szCs w:val="24"/>
          <w:rPrChange w:id="30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31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dut</w:t>
      </w:r>
      <w:r w:rsidR="00B17027" w:rsidRPr="00DB66F3">
        <w:rPr>
          <w:rFonts w:ascii="Times New Roman" w:hAnsi="Times New Roman"/>
          <w:color w:val="191919"/>
          <w:spacing w:val="-13"/>
          <w:sz w:val="24"/>
          <w:szCs w:val="24"/>
          <w:rPrChange w:id="311" w:author="jhawkins" w:date="2011-04-01T11:13:00Z">
            <w:rPr>
              <w:rFonts w:ascii="Times New Roman" w:hAnsi="Times New Roman"/>
              <w:color w:val="191919"/>
              <w:spacing w:val="-13"/>
              <w:sz w:val="18"/>
              <w:szCs w:val="18"/>
            </w:rPr>
          </w:rPrChange>
        </w:rPr>
        <w:t>y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31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="00B17027" w:rsidRPr="00DB66F3">
        <w:rPr>
          <w:rFonts w:ascii="Times New Roman" w:hAnsi="Times New Roman"/>
          <w:color w:val="191919"/>
          <w:spacing w:val="-4"/>
          <w:sz w:val="24"/>
          <w:szCs w:val="24"/>
          <w:rPrChange w:id="31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31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etc.)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31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="00B17027" w:rsidRPr="00DB66F3">
        <w:rPr>
          <w:rFonts w:ascii="Times New Roman" w:hAnsi="Times New Roman"/>
          <w:color w:val="191919"/>
          <w:spacing w:val="-7"/>
          <w:sz w:val="24"/>
          <w:szCs w:val="24"/>
          <w:rPrChange w:id="316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31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31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="00B17027" w:rsidRPr="00DB66F3">
        <w:rPr>
          <w:rFonts w:ascii="Times New Roman" w:hAnsi="Times New Roman"/>
          <w:color w:val="191919"/>
          <w:spacing w:val="-4"/>
          <w:sz w:val="24"/>
          <w:szCs w:val="24"/>
          <w:rPrChange w:id="31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32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instructo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32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="00B17027" w:rsidRPr="00DB66F3">
        <w:rPr>
          <w:rFonts w:ascii="Times New Roman" w:hAnsi="Times New Roman"/>
          <w:color w:val="191919"/>
          <w:spacing w:val="-4"/>
          <w:sz w:val="24"/>
          <w:szCs w:val="24"/>
          <w:rPrChange w:id="32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32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wil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32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="00B17027" w:rsidRPr="00DB66F3">
        <w:rPr>
          <w:rFonts w:ascii="Times New Roman" w:hAnsi="Times New Roman"/>
          <w:color w:val="191919"/>
          <w:spacing w:val="-4"/>
          <w:sz w:val="24"/>
          <w:szCs w:val="24"/>
          <w:rPrChange w:id="32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32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="00B17027" w:rsidRPr="00DB66F3">
        <w:rPr>
          <w:rFonts w:ascii="Times New Roman" w:hAnsi="Times New Roman"/>
          <w:color w:val="191919"/>
          <w:spacing w:val="-5"/>
          <w:sz w:val="24"/>
          <w:szCs w:val="24"/>
          <w:rPrChange w:id="327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>f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32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ficiall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32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="00B17027" w:rsidRPr="00DB66F3">
        <w:rPr>
          <w:rFonts w:ascii="Times New Roman" w:hAnsi="Times New Roman"/>
          <w:color w:val="191919"/>
          <w:spacing w:val="-3"/>
          <w:sz w:val="24"/>
          <w:szCs w:val="24"/>
          <w:rPrChange w:id="330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33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certif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33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="00B17027" w:rsidRPr="00DB66F3">
        <w:rPr>
          <w:rFonts w:ascii="Times New Roman" w:hAnsi="Times New Roman"/>
          <w:color w:val="191919"/>
          <w:spacing w:val="-3"/>
          <w:sz w:val="24"/>
          <w:szCs w:val="24"/>
          <w:rPrChange w:id="333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33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al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33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="00B17027" w:rsidRPr="00DB66F3">
        <w:rPr>
          <w:rFonts w:ascii="Times New Roman" w:hAnsi="Times New Roman"/>
          <w:color w:val="191919"/>
          <w:spacing w:val="-4"/>
          <w:sz w:val="24"/>
          <w:szCs w:val="24"/>
          <w:rPrChange w:id="33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33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excuse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33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="00B17027" w:rsidRPr="00DB66F3">
        <w:rPr>
          <w:rFonts w:ascii="Times New Roman" w:hAnsi="Times New Roman"/>
          <w:color w:val="191919"/>
          <w:spacing w:val="-4"/>
          <w:sz w:val="24"/>
          <w:szCs w:val="24"/>
          <w:rPrChange w:id="33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34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absences.</w:t>
      </w:r>
    </w:p>
    <w:p w:rsidR="00B17027" w:rsidRPr="00DB66F3" w:rsidRDefault="00B17027" w:rsidP="00C54745">
      <w:pPr>
        <w:pStyle w:val="Heading2"/>
        <w:rPr>
          <w:rFonts w:ascii="Times New Roman" w:hAnsi="Times New Roman"/>
          <w:color w:val="000000"/>
          <w:sz w:val="24"/>
          <w:szCs w:val="24"/>
          <w:rPrChange w:id="341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pacing w:val="-2"/>
          <w:sz w:val="24"/>
          <w:szCs w:val="24"/>
        </w:rPr>
        <w:t>S</w:t>
      </w:r>
      <w:r w:rsidRPr="00DB66F3">
        <w:rPr>
          <w:rFonts w:ascii="Times New Roman" w:hAnsi="Times New Roman"/>
          <w:color w:val="191919"/>
          <w:spacing w:val="-16"/>
          <w:sz w:val="24"/>
          <w:szCs w:val="24"/>
          <w:rPrChange w:id="342" w:author="jhawkins" w:date="2011-04-01T11:13:00Z">
            <w:rPr>
              <w:rFonts w:ascii="Times New Roman" w:hAnsi="Times New Roman"/>
              <w:color w:val="191919"/>
              <w:spacing w:val="-16"/>
              <w:sz w:val="18"/>
              <w:szCs w:val="18"/>
            </w:rPr>
          </w:rPrChange>
        </w:rPr>
        <w:t>TA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4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TEMEN</w:t>
      </w:r>
      <w:r w:rsidRPr="00DB66F3">
        <w:rPr>
          <w:rFonts w:ascii="Times New Roman" w:hAnsi="Times New Roman"/>
          <w:color w:val="191919"/>
          <w:sz w:val="24"/>
          <w:szCs w:val="24"/>
          <w:rPrChange w:id="34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7"/>
          <w:sz w:val="24"/>
          <w:szCs w:val="24"/>
          <w:rPrChange w:id="345" w:author="jhawkins" w:date="2011-04-01T11:13:00Z">
            <w:rPr>
              <w:rFonts w:ascii="Times New Roman" w:hAnsi="Times New Roman"/>
              <w:color w:val="191919"/>
              <w:spacing w:val="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4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34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4"/>
          <w:sz w:val="24"/>
          <w:szCs w:val="24"/>
          <w:rPrChange w:id="348" w:author="jhawkins" w:date="2011-04-01T11:13:00Z">
            <w:rPr>
              <w:rFonts w:ascii="Times New Roman" w:hAnsi="Times New Roman"/>
              <w:color w:val="191919"/>
              <w:spacing w:val="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</w:rPr>
        <w:t>D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4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ISRUPTIV</w:t>
      </w:r>
      <w:r w:rsidRPr="00DB66F3">
        <w:rPr>
          <w:rFonts w:ascii="Times New Roman" w:hAnsi="Times New Roman"/>
          <w:color w:val="191919"/>
          <w:sz w:val="24"/>
          <w:szCs w:val="24"/>
          <w:rPrChange w:id="35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E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5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35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10"/>
          <w:sz w:val="24"/>
          <w:szCs w:val="24"/>
          <w:rPrChange w:id="353" w:author="jhawkins" w:date="2011-04-01T11:13:00Z">
            <w:rPr>
              <w:rFonts w:ascii="Times New Roman" w:hAnsi="Times New Roman"/>
              <w:color w:val="191919"/>
              <w:spacing w:val="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</w:rPr>
        <w:t>O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5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BSTRUCTIV</w:t>
      </w:r>
      <w:r w:rsidRPr="00DB66F3">
        <w:rPr>
          <w:rFonts w:ascii="Times New Roman" w:hAnsi="Times New Roman"/>
          <w:color w:val="191919"/>
          <w:sz w:val="24"/>
          <w:szCs w:val="24"/>
          <w:rPrChange w:id="35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10"/>
          <w:sz w:val="24"/>
          <w:szCs w:val="24"/>
          <w:rPrChange w:id="356" w:author="jhawkins" w:date="2011-04-01T11:13:00Z">
            <w:rPr>
              <w:rFonts w:ascii="Times New Roman" w:hAnsi="Times New Roman"/>
              <w:color w:val="191919"/>
              <w:spacing w:val="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</w:rPr>
        <w:t>B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5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EH</w:t>
      </w:r>
      <w:r w:rsidRPr="00DB66F3">
        <w:rPr>
          <w:rFonts w:ascii="Times New Roman" w:hAnsi="Times New Roman"/>
          <w:color w:val="191919"/>
          <w:spacing w:val="-26"/>
          <w:sz w:val="24"/>
          <w:szCs w:val="24"/>
          <w:rPrChange w:id="358" w:author="jhawkins" w:date="2011-04-01T11:13:00Z">
            <w:rPr>
              <w:rFonts w:ascii="Times New Roman" w:hAnsi="Times New Roman"/>
              <w:color w:val="191919"/>
              <w:spacing w:val="-26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5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VIOR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30" w:after="0" w:line="250" w:lineRule="auto"/>
        <w:ind w:left="120" w:right="991"/>
        <w:jc w:val="both"/>
        <w:rPr>
          <w:rFonts w:ascii="Times New Roman" w:hAnsi="Times New Roman"/>
          <w:color w:val="000000"/>
          <w:sz w:val="24"/>
          <w:szCs w:val="24"/>
          <w:rPrChange w:id="360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6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36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6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6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Boar</w:t>
      </w:r>
      <w:r w:rsidRPr="00DB66F3">
        <w:rPr>
          <w:rFonts w:ascii="Times New Roman" w:hAnsi="Times New Roman"/>
          <w:color w:val="191919"/>
          <w:sz w:val="24"/>
          <w:szCs w:val="24"/>
          <w:rPrChange w:id="36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6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6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36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6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7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Regent</w:t>
      </w:r>
      <w:r w:rsidRPr="00DB66F3">
        <w:rPr>
          <w:rFonts w:ascii="Times New Roman" w:hAnsi="Times New Roman"/>
          <w:color w:val="191919"/>
          <w:sz w:val="24"/>
          <w:szCs w:val="24"/>
          <w:rPrChange w:id="37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7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7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37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7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7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37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7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7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Universit</w:t>
      </w:r>
      <w:r w:rsidRPr="00DB66F3">
        <w:rPr>
          <w:rFonts w:ascii="Times New Roman" w:hAnsi="Times New Roman"/>
          <w:color w:val="191919"/>
          <w:sz w:val="24"/>
          <w:szCs w:val="24"/>
          <w:rPrChange w:id="38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8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8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Syste</w:t>
      </w:r>
      <w:r w:rsidRPr="00DB66F3">
        <w:rPr>
          <w:rFonts w:ascii="Times New Roman" w:hAnsi="Times New Roman"/>
          <w:color w:val="191919"/>
          <w:sz w:val="24"/>
          <w:szCs w:val="24"/>
          <w:rPrChange w:id="38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8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8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38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8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8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Geo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389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9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gi</w:t>
      </w:r>
      <w:r w:rsidRPr="00DB66F3">
        <w:rPr>
          <w:rFonts w:ascii="Times New Roman" w:hAnsi="Times New Roman"/>
          <w:color w:val="191919"/>
          <w:sz w:val="24"/>
          <w:szCs w:val="24"/>
          <w:rPrChange w:id="39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9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9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rea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394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9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firm</w:t>
      </w:r>
      <w:r w:rsidRPr="00DB66F3">
        <w:rPr>
          <w:rFonts w:ascii="Times New Roman" w:hAnsi="Times New Roman"/>
          <w:color w:val="191919"/>
          <w:sz w:val="24"/>
          <w:szCs w:val="24"/>
          <w:rPrChange w:id="39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9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9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39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0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0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policie</w:t>
      </w:r>
      <w:r w:rsidRPr="00DB66F3">
        <w:rPr>
          <w:rFonts w:ascii="Times New Roman" w:hAnsi="Times New Roman"/>
          <w:color w:val="191919"/>
          <w:sz w:val="24"/>
          <w:szCs w:val="24"/>
          <w:rPrChange w:id="40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0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0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40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0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0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suppor</w:t>
      </w:r>
      <w:r w:rsidRPr="00DB66F3">
        <w:rPr>
          <w:rFonts w:ascii="Times New Roman" w:hAnsi="Times New Roman"/>
          <w:color w:val="191919"/>
          <w:sz w:val="24"/>
          <w:szCs w:val="24"/>
          <w:rPrChange w:id="40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0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1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full</w:t>
      </w:r>
      <w:r w:rsidRPr="00DB66F3">
        <w:rPr>
          <w:rFonts w:ascii="Times New Roman" w:hAnsi="Times New Roman"/>
          <w:color w:val="191919"/>
          <w:spacing w:val="-13"/>
          <w:sz w:val="24"/>
          <w:szCs w:val="24"/>
          <w:rPrChange w:id="411" w:author="jhawkins" w:date="2011-04-01T11:13:00Z">
            <w:rPr>
              <w:rFonts w:ascii="Times New Roman" w:hAnsi="Times New Roman"/>
              <w:color w:val="191919"/>
              <w:spacing w:val="-13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z w:val="24"/>
          <w:szCs w:val="24"/>
          <w:rPrChange w:id="41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1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1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freedo</w:t>
      </w:r>
      <w:r w:rsidRPr="00DB66F3">
        <w:rPr>
          <w:rFonts w:ascii="Times New Roman" w:hAnsi="Times New Roman"/>
          <w:color w:val="191919"/>
          <w:sz w:val="24"/>
          <w:szCs w:val="24"/>
          <w:rPrChange w:id="41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1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1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41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1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2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expressio</w:t>
      </w:r>
      <w:r w:rsidRPr="00DB66F3">
        <w:rPr>
          <w:rFonts w:ascii="Times New Roman" w:hAnsi="Times New Roman"/>
          <w:color w:val="191919"/>
          <w:sz w:val="24"/>
          <w:szCs w:val="24"/>
          <w:rPrChange w:id="42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2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2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42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2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2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eac</w:t>
      </w:r>
      <w:r w:rsidRPr="00DB66F3">
        <w:rPr>
          <w:rFonts w:ascii="Times New Roman" w:hAnsi="Times New Roman"/>
          <w:color w:val="191919"/>
          <w:sz w:val="24"/>
          <w:szCs w:val="24"/>
          <w:rPrChange w:id="42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428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2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membe</w:t>
      </w:r>
      <w:r w:rsidRPr="00DB66F3">
        <w:rPr>
          <w:rFonts w:ascii="Times New Roman" w:hAnsi="Times New Roman"/>
          <w:color w:val="191919"/>
          <w:sz w:val="24"/>
          <w:szCs w:val="24"/>
          <w:rPrChange w:id="43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3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3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43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3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3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the academi</w:t>
      </w:r>
      <w:r w:rsidRPr="00DB66F3">
        <w:rPr>
          <w:rFonts w:ascii="Times New Roman" w:hAnsi="Times New Roman"/>
          <w:color w:val="191919"/>
          <w:sz w:val="24"/>
          <w:szCs w:val="24"/>
          <w:rPrChange w:id="43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c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437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3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communit</w:t>
      </w:r>
      <w:r w:rsidRPr="00DB66F3">
        <w:rPr>
          <w:rFonts w:ascii="Times New Roman" w:hAnsi="Times New Roman"/>
          <w:color w:val="191919"/>
          <w:sz w:val="24"/>
          <w:szCs w:val="24"/>
          <w:rPrChange w:id="43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440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4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44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443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4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44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446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4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preserv</w:t>
      </w:r>
      <w:r w:rsidRPr="00DB66F3">
        <w:rPr>
          <w:rFonts w:ascii="Times New Roman" w:hAnsi="Times New Roman"/>
          <w:color w:val="191919"/>
          <w:sz w:val="24"/>
          <w:szCs w:val="24"/>
          <w:rPrChange w:id="44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449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5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45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452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5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protec</w:t>
      </w:r>
      <w:r w:rsidRPr="00DB66F3">
        <w:rPr>
          <w:rFonts w:ascii="Times New Roman" w:hAnsi="Times New Roman"/>
          <w:color w:val="191919"/>
          <w:sz w:val="24"/>
          <w:szCs w:val="24"/>
          <w:rPrChange w:id="45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455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5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45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458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5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right</w:t>
      </w:r>
      <w:r w:rsidRPr="00DB66F3">
        <w:rPr>
          <w:rFonts w:ascii="Times New Roman" w:hAnsi="Times New Roman"/>
          <w:color w:val="191919"/>
          <w:sz w:val="24"/>
          <w:szCs w:val="24"/>
          <w:rPrChange w:id="46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461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6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46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464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6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freedo</w:t>
      </w:r>
      <w:r w:rsidRPr="00DB66F3">
        <w:rPr>
          <w:rFonts w:ascii="Times New Roman" w:hAnsi="Times New Roman"/>
          <w:color w:val="191919"/>
          <w:sz w:val="24"/>
          <w:szCs w:val="24"/>
          <w:rPrChange w:id="46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467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6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46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470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7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it</w:t>
      </w:r>
      <w:r w:rsidRPr="00DB66F3">
        <w:rPr>
          <w:rFonts w:ascii="Times New Roman" w:hAnsi="Times New Roman"/>
          <w:color w:val="191919"/>
          <w:sz w:val="24"/>
          <w:szCs w:val="24"/>
          <w:rPrChange w:id="47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473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7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facult</w:t>
      </w:r>
      <w:r w:rsidRPr="00DB66F3">
        <w:rPr>
          <w:rFonts w:ascii="Times New Roman" w:hAnsi="Times New Roman"/>
          <w:color w:val="191919"/>
          <w:sz w:val="24"/>
          <w:szCs w:val="24"/>
          <w:rPrChange w:id="47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476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7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member</w:t>
      </w:r>
      <w:r w:rsidRPr="00DB66F3">
        <w:rPr>
          <w:rFonts w:ascii="Times New Roman" w:hAnsi="Times New Roman"/>
          <w:color w:val="191919"/>
          <w:sz w:val="24"/>
          <w:szCs w:val="24"/>
          <w:rPrChange w:id="47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479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8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48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482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8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</w:t>
      </w:r>
      <w:r w:rsidRPr="00DB66F3">
        <w:rPr>
          <w:rFonts w:ascii="Times New Roman" w:hAnsi="Times New Roman"/>
          <w:color w:val="191919"/>
          <w:sz w:val="24"/>
          <w:szCs w:val="24"/>
          <w:rPrChange w:id="48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485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8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48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488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8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engag</w:t>
      </w:r>
      <w:r w:rsidRPr="00DB66F3">
        <w:rPr>
          <w:rFonts w:ascii="Times New Roman" w:hAnsi="Times New Roman"/>
          <w:color w:val="191919"/>
          <w:sz w:val="24"/>
          <w:szCs w:val="24"/>
          <w:rPrChange w:id="49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491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9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49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494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9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debate</w:t>
      </w:r>
      <w:r w:rsidRPr="00DB66F3">
        <w:rPr>
          <w:rFonts w:ascii="Times New Roman" w:hAnsi="Times New Roman"/>
          <w:color w:val="191919"/>
          <w:sz w:val="24"/>
          <w:szCs w:val="24"/>
          <w:rPrChange w:id="49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497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498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9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iscussio</w:t>
      </w:r>
      <w:r w:rsidRPr="00DB66F3">
        <w:rPr>
          <w:rFonts w:ascii="Times New Roman" w:hAnsi="Times New Roman"/>
          <w:color w:val="191919"/>
          <w:sz w:val="24"/>
          <w:szCs w:val="24"/>
          <w:rPrChange w:id="50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501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0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and peacefu</w:t>
      </w:r>
      <w:r w:rsidRPr="00DB66F3">
        <w:rPr>
          <w:rFonts w:ascii="Times New Roman" w:hAnsi="Times New Roman"/>
          <w:color w:val="191919"/>
          <w:sz w:val="24"/>
          <w:szCs w:val="24"/>
          <w:rPrChange w:id="50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504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0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50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0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0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non-disruptiv</w:t>
      </w:r>
      <w:r w:rsidRPr="00DB66F3">
        <w:rPr>
          <w:rFonts w:ascii="Times New Roman" w:hAnsi="Times New Roman"/>
          <w:color w:val="191919"/>
          <w:sz w:val="24"/>
          <w:szCs w:val="24"/>
          <w:rPrChange w:id="50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510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1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protes</w:t>
      </w:r>
      <w:r w:rsidRPr="00DB66F3">
        <w:rPr>
          <w:rFonts w:ascii="Times New Roman" w:hAnsi="Times New Roman"/>
          <w:color w:val="191919"/>
          <w:sz w:val="24"/>
          <w:szCs w:val="24"/>
          <w:rPrChange w:id="51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1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1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51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1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1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dissent</w:t>
      </w:r>
      <w:r w:rsidRPr="00DB66F3">
        <w:rPr>
          <w:rFonts w:ascii="Times New Roman" w:hAnsi="Times New Roman"/>
          <w:color w:val="191919"/>
          <w:sz w:val="24"/>
          <w:szCs w:val="24"/>
          <w:rPrChange w:id="51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519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2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52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2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2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followin</w:t>
      </w:r>
      <w:r w:rsidRPr="00DB66F3">
        <w:rPr>
          <w:rFonts w:ascii="Times New Roman" w:hAnsi="Times New Roman"/>
          <w:color w:val="191919"/>
          <w:sz w:val="24"/>
          <w:szCs w:val="24"/>
          <w:rPrChange w:id="52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2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2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statemen</w:t>
      </w:r>
      <w:r w:rsidRPr="00DB66F3">
        <w:rPr>
          <w:rFonts w:ascii="Times New Roman" w:hAnsi="Times New Roman"/>
          <w:color w:val="191919"/>
          <w:sz w:val="24"/>
          <w:szCs w:val="24"/>
          <w:rPrChange w:id="52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528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2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relate</w:t>
      </w:r>
      <w:r w:rsidRPr="00DB66F3">
        <w:rPr>
          <w:rFonts w:ascii="Times New Roman" w:hAnsi="Times New Roman"/>
          <w:color w:val="191919"/>
          <w:sz w:val="24"/>
          <w:szCs w:val="24"/>
          <w:rPrChange w:id="53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531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3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specificall</w:t>
      </w:r>
      <w:r w:rsidRPr="00DB66F3">
        <w:rPr>
          <w:rFonts w:ascii="Times New Roman" w:hAnsi="Times New Roman"/>
          <w:color w:val="191919"/>
          <w:sz w:val="24"/>
          <w:szCs w:val="24"/>
          <w:rPrChange w:id="53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534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3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53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3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3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53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4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4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proble</w:t>
      </w:r>
      <w:r w:rsidRPr="00DB66F3">
        <w:rPr>
          <w:rFonts w:ascii="Times New Roman" w:hAnsi="Times New Roman"/>
          <w:color w:val="191919"/>
          <w:sz w:val="24"/>
          <w:szCs w:val="24"/>
          <w:rPrChange w:id="54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543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4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describe</w:t>
      </w:r>
      <w:r w:rsidRPr="00DB66F3">
        <w:rPr>
          <w:rFonts w:ascii="Times New Roman" w:hAnsi="Times New Roman"/>
          <w:color w:val="191919"/>
          <w:sz w:val="24"/>
          <w:szCs w:val="24"/>
          <w:rPrChange w:id="54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546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4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belo</w:t>
      </w:r>
      <w:r w:rsidRPr="00DB66F3">
        <w:rPr>
          <w:rFonts w:ascii="Times New Roman" w:hAnsi="Times New Roman"/>
          <w:color w:val="191919"/>
          <w:spacing w:val="-13"/>
          <w:sz w:val="24"/>
          <w:szCs w:val="24"/>
          <w:rPrChange w:id="548" w:author="jhawkins" w:date="2011-04-01T11:13:00Z">
            <w:rPr>
              <w:rFonts w:ascii="Times New Roman" w:hAnsi="Times New Roman"/>
              <w:color w:val="191919"/>
              <w:spacing w:val="-13"/>
              <w:sz w:val="18"/>
              <w:szCs w:val="18"/>
            </w:rPr>
          </w:rPrChange>
        </w:rPr>
        <w:t>w</w:t>
      </w:r>
      <w:r w:rsidRPr="00DB66F3">
        <w:rPr>
          <w:rFonts w:ascii="Times New Roman" w:hAnsi="Times New Roman"/>
          <w:color w:val="191919"/>
          <w:sz w:val="24"/>
          <w:szCs w:val="24"/>
          <w:rPrChange w:id="54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5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551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55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5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5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doe</w:t>
      </w:r>
      <w:r w:rsidRPr="00DB66F3">
        <w:rPr>
          <w:rFonts w:ascii="Times New Roman" w:hAnsi="Times New Roman"/>
          <w:color w:val="191919"/>
          <w:sz w:val="24"/>
          <w:szCs w:val="24"/>
          <w:rPrChange w:id="55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5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5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no</w:t>
      </w:r>
      <w:r w:rsidRPr="00DB66F3">
        <w:rPr>
          <w:rFonts w:ascii="Times New Roman" w:hAnsi="Times New Roman"/>
          <w:color w:val="191919"/>
          <w:sz w:val="24"/>
          <w:szCs w:val="24"/>
          <w:rPrChange w:id="55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5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6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change o</w:t>
      </w:r>
      <w:r w:rsidRPr="00DB66F3">
        <w:rPr>
          <w:rFonts w:ascii="Times New Roman" w:hAnsi="Times New Roman"/>
          <w:color w:val="191919"/>
          <w:sz w:val="24"/>
          <w:szCs w:val="24"/>
          <w:rPrChange w:id="56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6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6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56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6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6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56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6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6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wa</w:t>
      </w:r>
      <w:r w:rsidRPr="00DB66F3">
        <w:rPr>
          <w:rFonts w:ascii="Times New Roman" w:hAnsi="Times New Roman"/>
          <w:color w:val="191919"/>
          <w:sz w:val="24"/>
          <w:szCs w:val="24"/>
          <w:rPrChange w:id="57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7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7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infring</w:t>
      </w:r>
      <w:r w:rsidRPr="00DB66F3">
        <w:rPr>
          <w:rFonts w:ascii="Times New Roman" w:hAnsi="Times New Roman"/>
          <w:color w:val="191919"/>
          <w:sz w:val="24"/>
          <w:szCs w:val="24"/>
          <w:rPrChange w:id="57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7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7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upo</w:t>
      </w:r>
      <w:r w:rsidRPr="00DB66F3">
        <w:rPr>
          <w:rFonts w:ascii="Times New Roman" w:hAnsi="Times New Roman"/>
          <w:color w:val="191919"/>
          <w:sz w:val="24"/>
          <w:szCs w:val="24"/>
          <w:rPrChange w:id="57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7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7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57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8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8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Board</w:t>
      </w:r>
      <w:r w:rsidRPr="00DB66F3">
        <w:rPr>
          <w:rFonts w:ascii="Times New Roman" w:hAnsi="Times New Roman"/>
          <w:color w:val="191919"/>
          <w:spacing w:val="-12"/>
          <w:sz w:val="24"/>
          <w:szCs w:val="24"/>
          <w:rPrChange w:id="582" w:author="jhawkins" w:date="2011-04-01T11:13:00Z">
            <w:rPr>
              <w:rFonts w:ascii="Times New Roman" w:hAnsi="Times New Roman"/>
              <w:color w:val="191919"/>
              <w:spacing w:val="-12"/>
              <w:sz w:val="18"/>
              <w:szCs w:val="18"/>
            </w:rPr>
          </w:rPrChange>
        </w:rPr>
        <w:t>’</w:t>
      </w:r>
      <w:r w:rsidRPr="00DB66F3">
        <w:rPr>
          <w:rFonts w:ascii="Times New Roman" w:hAnsi="Times New Roman"/>
          <w:color w:val="191919"/>
          <w:sz w:val="24"/>
          <w:szCs w:val="24"/>
          <w:rPrChange w:id="58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8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8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existin</w:t>
      </w:r>
      <w:r w:rsidRPr="00DB66F3">
        <w:rPr>
          <w:rFonts w:ascii="Times New Roman" w:hAnsi="Times New Roman"/>
          <w:color w:val="191919"/>
          <w:sz w:val="24"/>
          <w:szCs w:val="24"/>
          <w:rPrChange w:id="58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8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8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policie</w:t>
      </w:r>
      <w:r w:rsidRPr="00DB66F3">
        <w:rPr>
          <w:rFonts w:ascii="Times New Roman" w:hAnsi="Times New Roman"/>
          <w:color w:val="191919"/>
          <w:sz w:val="24"/>
          <w:szCs w:val="24"/>
          <w:rPrChange w:id="58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590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9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59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9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9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practice</w:t>
      </w:r>
      <w:r w:rsidRPr="00DB66F3">
        <w:rPr>
          <w:rFonts w:ascii="Times New Roman" w:hAnsi="Times New Roman"/>
          <w:color w:val="191919"/>
          <w:sz w:val="24"/>
          <w:szCs w:val="24"/>
          <w:rPrChange w:id="59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596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9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59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9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0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suppor</w:t>
      </w:r>
      <w:r w:rsidRPr="00DB66F3">
        <w:rPr>
          <w:rFonts w:ascii="Times New Roman" w:hAnsi="Times New Roman"/>
          <w:color w:val="191919"/>
          <w:sz w:val="24"/>
          <w:szCs w:val="24"/>
          <w:rPrChange w:id="60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0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0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60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0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0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freedom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120" w:right="991"/>
        <w:jc w:val="both"/>
        <w:rPr>
          <w:rFonts w:ascii="Times New Roman" w:hAnsi="Times New Roman"/>
          <w:color w:val="000000"/>
          <w:sz w:val="24"/>
          <w:szCs w:val="24"/>
          <w:rPrChange w:id="607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proofErr w:type="gramStart"/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0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60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proofErr w:type="gramEnd"/>
      <w:r w:rsidRPr="00DB66F3">
        <w:rPr>
          <w:rFonts w:ascii="Times New Roman" w:hAnsi="Times New Roman"/>
          <w:color w:val="191919"/>
          <w:sz w:val="24"/>
          <w:szCs w:val="24"/>
          <w:rPrChange w:id="61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1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expressio</w:t>
      </w:r>
      <w:r w:rsidRPr="00DB66F3">
        <w:rPr>
          <w:rFonts w:ascii="Times New Roman" w:hAnsi="Times New Roman"/>
          <w:color w:val="191919"/>
          <w:sz w:val="24"/>
          <w:szCs w:val="24"/>
          <w:rPrChange w:id="61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n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1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61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d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1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action</w:t>
      </w:r>
      <w:r w:rsidRPr="00DB66F3">
        <w:rPr>
          <w:rFonts w:ascii="Times New Roman" w:hAnsi="Times New Roman"/>
          <w:color w:val="191919"/>
          <w:sz w:val="24"/>
          <w:szCs w:val="24"/>
          <w:rPrChange w:id="61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.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1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Rathe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618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z w:val="24"/>
          <w:szCs w:val="24"/>
          <w:rPrChange w:id="61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,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2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62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t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2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62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s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2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considere</w:t>
      </w:r>
      <w:r w:rsidRPr="00DB66F3">
        <w:rPr>
          <w:rFonts w:ascii="Times New Roman" w:hAnsi="Times New Roman"/>
          <w:color w:val="191919"/>
          <w:sz w:val="24"/>
          <w:szCs w:val="24"/>
          <w:rPrChange w:id="62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d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2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necessar</w:t>
      </w:r>
      <w:r w:rsidRPr="00DB66F3">
        <w:rPr>
          <w:rFonts w:ascii="Times New Roman" w:hAnsi="Times New Roman"/>
          <w:color w:val="191919"/>
          <w:sz w:val="24"/>
          <w:szCs w:val="24"/>
          <w:rPrChange w:id="62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y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2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62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o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3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comba</w:t>
      </w:r>
      <w:r w:rsidRPr="00DB66F3">
        <w:rPr>
          <w:rFonts w:ascii="Times New Roman" w:hAnsi="Times New Roman"/>
          <w:color w:val="191919"/>
          <w:sz w:val="24"/>
          <w:szCs w:val="24"/>
          <w:rPrChange w:id="63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t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3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63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e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3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ultimat</w:t>
      </w:r>
      <w:r w:rsidRPr="00DB66F3">
        <w:rPr>
          <w:rFonts w:ascii="Times New Roman" w:hAnsi="Times New Roman"/>
          <w:color w:val="191919"/>
          <w:sz w:val="24"/>
          <w:szCs w:val="24"/>
          <w:rPrChange w:id="63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e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3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637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3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fec</w:t>
      </w:r>
      <w:r w:rsidRPr="00DB66F3">
        <w:rPr>
          <w:rFonts w:ascii="Times New Roman" w:hAnsi="Times New Roman"/>
          <w:color w:val="191919"/>
          <w:sz w:val="24"/>
          <w:szCs w:val="24"/>
          <w:rPrChange w:id="63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t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4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64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r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4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irresponsibl</w:t>
      </w:r>
      <w:r w:rsidRPr="00DB66F3">
        <w:rPr>
          <w:rFonts w:ascii="Times New Roman" w:hAnsi="Times New Roman"/>
          <w:color w:val="191919"/>
          <w:sz w:val="24"/>
          <w:szCs w:val="24"/>
          <w:rPrChange w:id="64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e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4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disruptiv</w:t>
      </w:r>
      <w:r w:rsidRPr="00DB66F3">
        <w:rPr>
          <w:rFonts w:ascii="Times New Roman" w:hAnsi="Times New Roman"/>
          <w:color w:val="191919"/>
          <w:sz w:val="24"/>
          <w:szCs w:val="24"/>
          <w:rPrChange w:id="64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e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4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64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d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4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obs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649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5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ructiv</w:t>
      </w:r>
      <w:r w:rsidRPr="00DB66F3">
        <w:rPr>
          <w:rFonts w:ascii="Times New Roman" w:hAnsi="Times New Roman"/>
          <w:color w:val="191919"/>
          <w:sz w:val="24"/>
          <w:szCs w:val="24"/>
          <w:rPrChange w:id="65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e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5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action</w:t>
      </w:r>
      <w:r w:rsidRPr="00DB66F3">
        <w:rPr>
          <w:rFonts w:ascii="Times New Roman" w:hAnsi="Times New Roman"/>
          <w:color w:val="191919"/>
          <w:sz w:val="24"/>
          <w:szCs w:val="24"/>
          <w:rPrChange w:id="65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s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5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by student</w:t>
      </w:r>
      <w:r w:rsidRPr="00DB66F3">
        <w:rPr>
          <w:rFonts w:ascii="Times New Roman" w:hAnsi="Times New Roman"/>
          <w:color w:val="191919"/>
          <w:sz w:val="24"/>
          <w:szCs w:val="24"/>
          <w:rPrChange w:id="65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5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5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65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5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6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facult</w:t>
      </w:r>
      <w:r w:rsidRPr="00DB66F3">
        <w:rPr>
          <w:rFonts w:ascii="Times New Roman" w:hAnsi="Times New Roman"/>
          <w:color w:val="191919"/>
          <w:sz w:val="24"/>
          <w:szCs w:val="24"/>
          <w:rPrChange w:id="66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662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6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whic</w:t>
      </w:r>
      <w:r w:rsidRPr="00DB66F3">
        <w:rPr>
          <w:rFonts w:ascii="Times New Roman" w:hAnsi="Times New Roman"/>
          <w:color w:val="191919"/>
          <w:sz w:val="24"/>
          <w:szCs w:val="24"/>
          <w:rPrChange w:id="66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6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6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destro</w:t>
      </w:r>
      <w:r w:rsidRPr="00DB66F3">
        <w:rPr>
          <w:rFonts w:ascii="Times New Roman" w:hAnsi="Times New Roman"/>
          <w:color w:val="191919"/>
          <w:sz w:val="24"/>
          <w:szCs w:val="24"/>
          <w:rPrChange w:id="66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6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6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academi</w:t>
      </w:r>
      <w:r w:rsidRPr="00DB66F3">
        <w:rPr>
          <w:rFonts w:ascii="Times New Roman" w:hAnsi="Times New Roman"/>
          <w:color w:val="191919"/>
          <w:sz w:val="24"/>
          <w:szCs w:val="24"/>
          <w:rPrChange w:id="67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c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671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7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freedo</w:t>
      </w:r>
      <w:r w:rsidRPr="00DB66F3">
        <w:rPr>
          <w:rFonts w:ascii="Times New Roman" w:hAnsi="Times New Roman"/>
          <w:color w:val="191919"/>
          <w:sz w:val="24"/>
          <w:szCs w:val="24"/>
          <w:rPrChange w:id="67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7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7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67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7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7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67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8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8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institutiona</w:t>
      </w:r>
      <w:r w:rsidRPr="00DB66F3">
        <w:rPr>
          <w:rFonts w:ascii="Times New Roman" w:hAnsi="Times New Roman"/>
          <w:color w:val="191919"/>
          <w:sz w:val="24"/>
          <w:szCs w:val="24"/>
          <w:rPrChange w:id="68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683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8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structure</w:t>
      </w:r>
      <w:r w:rsidRPr="00DB66F3">
        <w:rPr>
          <w:rFonts w:ascii="Times New Roman" w:hAnsi="Times New Roman"/>
          <w:color w:val="191919"/>
          <w:sz w:val="24"/>
          <w:szCs w:val="24"/>
          <w:rPrChange w:id="68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8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8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throug</w:t>
      </w:r>
      <w:r w:rsidRPr="00DB66F3">
        <w:rPr>
          <w:rFonts w:ascii="Times New Roman" w:hAnsi="Times New Roman"/>
          <w:color w:val="191919"/>
          <w:sz w:val="24"/>
          <w:szCs w:val="24"/>
          <w:rPrChange w:id="68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8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9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whic</w:t>
      </w:r>
      <w:r w:rsidRPr="00DB66F3">
        <w:rPr>
          <w:rFonts w:ascii="Times New Roman" w:hAnsi="Times New Roman"/>
          <w:color w:val="191919"/>
          <w:sz w:val="24"/>
          <w:szCs w:val="24"/>
          <w:rPrChange w:id="69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9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9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69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9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9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Universit</w:t>
      </w:r>
      <w:r w:rsidRPr="00DB66F3">
        <w:rPr>
          <w:rFonts w:ascii="Times New Roman" w:hAnsi="Times New Roman"/>
          <w:color w:val="191919"/>
          <w:sz w:val="24"/>
          <w:szCs w:val="24"/>
          <w:rPrChange w:id="69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9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9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operates.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4"/>
          <w:szCs w:val="24"/>
          <w:rPrChange w:id="700" w:author="jhawkins" w:date="2011-04-01T11:13:00Z">
            <w:rPr>
              <w:rFonts w:ascii="Times New Roman" w:hAnsi="Times New Roman"/>
              <w:color w:val="000000"/>
              <w:sz w:val="20"/>
              <w:szCs w:val="20"/>
            </w:rPr>
          </w:rPrChange>
        </w:rPr>
      </w:pPr>
    </w:p>
    <w:p w:rsidR="00B17027" w:rsidRPr="00DB66F3" w:rsidRDefault="00C93F8A" w:rsidP="00B17027">
      <w:pPr>
        <w:widowControl w:val="0"/>
        <w:autoSpaceDE w:val="0"/>
        <w:autoSpaceDN w:val="0"/>
        <w:adjustRightInd w:val="0"/>
        <w:spacing w:after="0" w:line="250" w:lineRule="auto"/>
        <w:ind w:left="120" w:right="991"/>
        <w:jc w:val="both"/>
        <w:rPr>
          <w:rFonts w:ascii="Times New Roman" w:hAnsi="Times New Roman"/>
          <w:color w:val="000000"/>
          <w:sz w:val="24"/>
          <w:szCs w:val="24"/>
          <w:rPrChange w:id="701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noProof/>
          <w:color w:val="191919"/>
          <w:spacing w:val="-2"/>
          <w:sz w:val="24"/>
          <w:szCs w:val="24"/>
          <w:lang w:eastAsia="zh-CN"/>
          <w:rPrChange w:id="702" w:author="jhawkins" w:date="2011-04-01T11:13:00Z">
            <w:rPr>
              <w:rFonts w:ascii="Times New Roman" w:hAnsi="Times New Roman"/>
              <w:noProof/>
              <w:color w:val="191919"/>
              <w:spacing w:val="-2"/>
              <w:sz w:val="18"/>
              <w:szCs w:val="18"/>
              <w:lang w:eastAsia="zh-CN"/>
            </w:rPr>
          </w:rPrChange>
        </w:rPr>
        <w:pict>
          <v:group id="_x0000_s1489" style="position:absolute;left:0;text-align:left;margin-left:426.1pt;margin-top:-278.85pt;width:156.05pt;height:795.85pt;z-index:-251604992" coordorigin="9122,-62" coordsize="3121,15917">
            <v:group id="Group 2735" o:spid="_x0000_s1490" style="position:absolute;left:9122;top:-62;width:3121;height:15917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491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474747" stroked="f">
                <v:path arrowok="t"/>
              </v:rect>
              <v:rect id="Rectangle 2737" o:spid="_x0000_s1492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493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494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495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496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497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498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499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500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501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502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503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504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505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506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507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508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509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510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511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512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513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514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515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516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Text Box 2594" o:spid="_x0000_s1517" type="#_x0000_t202" style="position:absolute;left:11203;top:8034;width:720;height:111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Text Box 2594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593" o:spid="_x0000_s1518" type="#_x0000_t202" style="position:absolute;left:11423;top:9772;width:480;height:9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Text Box 2593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592" o:spid="_x0000_s1519" type="#_x0000_t202" style="position:absolute;left:11403;top:11621;width:480;height:12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Text Box 2592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591" o:spid="_x0000_s1520" type="#_x0000_t202" style="position:absolute;left:11383;top:13480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Text Box 2591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590" o:spid="_x0000_s1521" type="#_x0000_t202" style="position:absolute;left:11515;top:577;width:377;height:171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Text Box 2590" inset="0,0,0,0">
                <w:txbxContent>
                  <w:p w:rsidR="00BE7FB0" w:rsidRPr="008A161B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Text Box 2588" o:spid="_x0000_s1522" type="#_x0000_t202" style="position:absolute;left:11623;top:4416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F+tQ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lPPx4iTHrr0RA8a3YsDCqIkMTUaB5WB6eMAxvoAGui1zVcND6L6rhAXq5bwLb2TUowtJTXE6JuX&#10;7sXTCUcZkM34SdTgiey0sECHRvamgFASBOjQq+dTf0w0lXEZBaEHmgpU0bW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" o:allowincell="f" filled="f" stroked="f">
              <v:textbox style="layout-flow:vertical;mso-next-textbox:#Text Box 2588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587" o:spid="_x0000_s1523" type="#_x0000_t202" style="position:absolute;left:11623;top:6136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Text Box 2587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589" o:spid="_x0000_s1524" type="#_x0000_t202" style="position:absolute;left:11298;top:2540;width:747;height:17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yYtQIAALg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" o:allowincell="f" filled="f" stroked="f">
              <v:textbox style="layout-flow:vertical;mso-next-textbox:#Text Box 2589" inset="0,0,0,0">
                <w:txbxContent>
                  <w:p w:rsidR="00BE7FB0" w:rsidRPr="008A161B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</v:group>
        </w:pic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70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70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n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70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recen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70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t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70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years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70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, a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70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ne</w:t>
      </w:r>
      <w:r w:rsidR="00B17027" w:rsidRPr="00DB66F3">
        <w:rPr>
          <w:rFonts w:ascii="Times New Roman" w:hAnsi="Times New Roman"/>
          <w:color w:val="191919"/>
          <w:spacing w:val="-14"/>
          <w:sz w:val="24"/>
          <w:szCs w:val="24"/>
          <w:rPrChange w:id="710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>w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71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,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71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seriou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71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s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71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proble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71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m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71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ha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71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s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71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appeare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71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d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72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72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n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72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man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72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y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72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colleg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72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e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72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72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d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72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universit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72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y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73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campuse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73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s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73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73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n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73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73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e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73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nation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73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.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73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Som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73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e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74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students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74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,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74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facult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74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y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74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members an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74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74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 xml:space="preserve"> other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74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74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 xml:space="preserve"> have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74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75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 xml:space="preserve"> o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75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75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 xml:space="preserve"> occasion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75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75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 xml:space="preserve"> engage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75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75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 xml:space="preserve"> i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75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75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 xml:space="preserve"> demonstrations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75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76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 xml:space="preserve"> sit-ins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76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76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 xml:space="preserve"> an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76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76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 xml:space="preserve"> othe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76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76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 xml:space="preserve"> activitie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76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76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 xml:space="preserve"> tha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76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77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 xml:space="preserve"> hav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77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77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 xml:space="preserve"> clearl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77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77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 xml:space="preserve"> an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77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77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 xml:space="preserve"> deliberatel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77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77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 xml:space="preserve"> inte</w:t>
      </w:r>
      <w:r w:rsidR="00B17027" w:rsidRPr="00DB66F3">
        <w:rPr>
          <w:rFonts w:ascii="Times New Roman" w:hAnsi="Times New Roman"/>
          <w:color w:val="191919"/>
          <w:spacing w:val="-3"/>
          <w:sz w:val="24"/>
          <w:szCs w:val="24"/>
          <w:rPrChange w:id="779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r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78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fere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78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78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 xml:space="preserve"> wit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78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78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 xml:space="preserve"> th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78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78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 xml:space="preserve"> regu- </w:t>
      </w:r>
      <w:proofErr w:type="gramStart"/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78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la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78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proofErr w:type="gramEnd"/>
      <w:r w:rsidR="00B17027" w:rsidRPr="00DB66F3">
        <w:rPr>
          <w:rFonts w:ascii="Times New Roman" w:hAnsi="Times New Roman"/>
          <w:color w:val="191919"/>
          <w:spacing w:val="-8"/>
          <w:sz w:val="24"/>
          <w:szCs w:val="24"/>
          <w:rPrChange w:id="789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79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79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="00B17027" w:rsidRPr="00DB66F3">
        <w:rPr>
          <w:rFonts w:ascii="Times New Roman" w:hAnsi="Times New Roman"/>
          <w:color w:val="191919"/>
          <w:spacing w:val="-8"/>
          <w:sz w:val="24"/>
          <w:szCs w:val="24"/>
          <w:rPrChange w:id="792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79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orderl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79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="00B17027" w:rsidRPr="00DB66F3">
        <w:rPr>
          <w:rFonts w:ascii="Times New Roman" w:hAnsi="Times New Roman"/>
          <w:color w:val="191919"/>
          <w:spacing w:val="-8"/>
          <w:sz w:val="24"/>
          <w:szCs w:val="24"/>
          <w:rPrChange w:id="795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79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operatio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79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="00B17027" w:rsidRPr="00DB66F3">
        <w:rPr>
          <w:rFonts w:ascii="Times New Roman" w:hAnsi="Times New Roman"/>
          <w:color w:val="191919"/>
          <w:spacing w:val="-8"/>
          <w:sz w:val="24"/>
          <w:szCs w:val="24"/>
          <w:rPrChange w:id="798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79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80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="00B17027" w:rsidRPr="00DB66F3">
        <w:rPr>
          <w:rFonts w:ascii="Times New Roman" w:hAnsi="Times New Roman"/>
          <w:color w:val="191919"/>
          <w:spacing w:val="-8"/>
          <w:sz w:val="24"/>
          <w:szCs w:val="24"/>
          <w:rPrChange w:id="801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80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80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="00B17027" w:rsidRPr="00DB66F3">
        <w:rPr>
          <w:rFonts w:ascii="Times New Roman" w:hAnsi="Times New Roman"/>
          <w:color w:val="191919"/>
          <w:spacing w:val="-8"/>
          <w:sz w:val="24"/>
          <w:szCs w:val="24"/>
          <w:rPrChange w:id="804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80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institutio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80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="00B17027" w:rsidRPr="00DB66F3">
        <w:rPr>
          <w:rFonts w:ascii="Times New Roman" w:hAnsi="Times New Roman"/>
          <w:color w:val="191919"/>
          <w:spacing w:val="-8"/>
          <w:sz w:val="24"/>
          <w:szCs w:val="24"/>
          <w:rPrChange w:id="807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80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concerned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80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="00B17027" w:rsidRPr="00DB66F3">
        <w:rPr>
          <w:rFonts w:ascii="Times New Roman" w:hAnsi="Times New Roman"/>
          <w:color w:val="191919"/>
          <w:spacing w:val="-11"/>
          <w:sz w:val="24"/>
          <w:szCs w:val="24"/>
          <w:rPrChange w:id="810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14"/>
          <w:sz w:val="24"/>
          <w:szCs w:val="24"/>
          <w:rPrChange w:id="811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>T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81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ypicall</w:t>
      </w:r>
      <w:r w:rsidR="00B17027" w:rsidRPr="00DB66F3">
        <w:rPr>
          <w:rFonts w:ascii="Times New Roman" w:hAnsi="Times New Roman"/>
          <w:color w:val="191919"/>
          <w:spacing w:val="-13"/>
          <w:sz w:val="24"/>
          <w:szCs w:val="24"/>
          <w:rPrChange w:id="813" w:author="jhawkins" w:date="2011-04-01T11:13:00Z">
            <w:rPr>
              <w:rFonts w:ascii="Times New Roman" w:hAnsi="Times New Roman"/>
              <w:color w:val="191919"/>
              <w:spacing w:val="-13"/>
              <w:sz w:val="18"/>
              <w:szCs w:val="18"/>
            </w:rPr>
          </w:rPrChange>
        </w:rPr>
        <w:t>y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81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="00B17027" w:rsidRPr="00DB66F3">
        <w:rPr>
          <w:rFonts w:ascii="Times New Roman" w:hAnsi="Times New Roman"/>
          <w:color w:val="191919"/>
          <w:spacing w:val="-8"/>
          <w:sz w:val="24"/>
          <w:szCs w:val="24"/>
          <w:rPrChange w:id="815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81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thes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81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="00B17027" w:rsidRPr="00DB66F3">
        <w:rPr>
          <w:rFonts w:ascii="Times New Roman" w:hAnsi="Times New Roman"/>
          <w:color w:val="191919"/>
          <w:spacing w:val="-8"/>
          <w:sz w:val="24"/>
          <w:szCs w:val="24"/>
          <w:rPrChange w:id="818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81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action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82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="00B17027" w:rsidRPr="00DB66F3">
        <w:rPr>
          <w:rFonts w:ascii="Times New Roman" w:hAnsi="Times New Roman"/>
          <w:color w:val="191919"/>
          <w:spacing w:val="-8"/>
          <w:sz w:val="24"/>
          <w:szCs w:val="24"/>
          <w:rPrChange w:id="821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82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hav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82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="00B17027" w:rsidRPr="00DB66F3">
        <w:rPr>
          <w:rFonts w:ascii="Times New Roman" w:hAnsi="Times New Roman"/>
          <w:color w:val="191919"/>
          <w:spacing w:val="-8"/>
          <w:sz w:val="24"/>
          <w:szCs w:val="24"/>
          <w:rPrChange w:id="824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82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bee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82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="00B17027" w:rsidRPr="00DB66F3">
        <w:rPr>
          <w:rFonts w:ascii="Times New Roman" w:hAnsi="Times New Roman"/>
          <w:color w:val="191919"/>
          <w:spacing w:val="-8"/>
          <w:sz w:val="24"/>
          <w:szCs w:val="24"/>
          <w:rPrChange w:id="827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82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82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="00B17027" w:rsidRPr="00DB66F3">
        <w:rPr>
          <w:rFonts w:ascii="Times New Roman" w:hAnsi="Times New Roman"/>
          <w:color w:val="191919"/>
          <w:spacing w:val="-8"/>
          <w:sz w:val="24"/>
          <w:szCs w:val="24"/>
          <w:rPrChange w:id="830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83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physica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83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="00B17027" w:rsidRPr="00DB66F3">
        <w:rPr>
          <w:rFonts w:ascii="Times New Roman" w:hAnsi="Times New Roman"/>
          <w:color w:val="191919"/>
          <w:spacing w:val="-8"/>
          <w:sz w:val="24"/>
          <w:szCs w:val="24"/>
          <w:rPrChange w:id="833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83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occupatio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83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="00B17027" w:rsidRPr="00DB66F3">
        <w:rPr>
          <w:rFonts w:ascii="Times New Roman" w:hAnsi="Times New Roman"/>
          <w:color w:val="191919"/>
          <w:spacing w:val="-8"/>
          <w:sz w:val="24"/>
          <w:szCs w:val="24"/>
          <w:rPrChange w:id="836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83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83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="00B17027" w:rsidRPr="00DB66F3">
        <w:rPr>
          <w:rFonts w:ascii="Times New Roman" w:hAnsi="Times New Roman"/>
          <w:color w:val="191919"/>
          <w:spacing w:val="-8"/>
          <w:sz w:val="24"/>
          <w:szCs w:val="24"/>
          <w:rPrChange w:id="839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84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="00B17027" w:rsidRPr="00DB66F3">
        <w:rPr>
          <w:rFonts w:ascii="Times New Roman" w:hAnsi="Times New Roman"/>
          <w:color w:val="191919"/>
          <w:spacing w:val="-8"/>
          <w:sz w:val="24"/>
          <w:szCs w:val="24"/>
          <w:rPrChange w:id="841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84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buildi</w:t>
      </w:r>
      <w:r w:rsidR="00B17027" w:rsidRPr="00DB66F3">
        <w:rPr>
          <w:rFonts w:ascii="Times New Roman" w:hAnsi="Times New Roman"/>
          <w:color w:val="191919"/>
          <w:spacing w:val="-3"/>
          <w:sz w:val="24"/>
          <w:szCs w:val="24"/>
          <w:rPrChange w:id="843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n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84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="00B17027" w:rsidRPr="00DB66F3">
        <w:rPr>
          <w:rFonts w:ascii="Times New Roman" w:hAnsi="Times New Roman"/>
          <w:color w:val="191919"/>
          <w:spacing w:val="-8"/>
          <w:sz w:val="24"/>
          <w:szCs w:val="24"/>
          <w:rPrChange w:id="845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84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84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="00B17027" w:rsidRPr="00DB66F3">
        <w:rPr>
          <w:rFonts w:ascii="Times New Roman" w:hAnsi="Times New Roman"/>
          <w:color w:val="191919"/>
          <w:spacing w:val="-8"/>
          <w:sz w:val="24"/>
          <w:szCs w:val="24"/>
          <w:rPrChange w:id="848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84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campu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85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="00B17027" w:rsidRPr="00DB66F3">
        <w:rPr>
          <w:rFonts w:ascii="Times New Roman" w:hAnsi="Times New Roman"/>
          <w:color w:val="191919"/>
          <w:spacing w:val="-8"/>
          <w:sz w:val="24"/>
          <w:szCs w:val="24"/>
          <w:rPrChange w:id="851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85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are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85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="00B17027" w:rsidRPr="00DB66F3">
        <w:rPr>
          <w:rFonts w:ascii="Times New Roman" w:hAnsi="Times New Roman"/>
          <w:color w:val="191919"/>
          <w:spacing w:val="-8"/>
          <w:sz w:val="24"/>
          <w:szCs w:val="24"/>
          <w:rPrChange w:id="854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85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 xml:space="preserve">for 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85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="00B17027" w:rsidRPr="00DB66F3">
        <w:rPr>
          <w:rFonts w:ascii="Times New Roman" w:hAnsi="Times New Roman"/>
          <w:color w:val="191919"/>
          <w:spacing w:val="-4"/>
          <w:sz w:val="24"/>
          <w:szCs w:val="24"/>
          <w:rPrChange w:id="85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85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protracte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85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="00B17027" w:rsidRPr="00DB66F3">
        <w:rPr>
          <w:rFonts w:ascii="Times New Roman" w:hAnsi="Times New Roman"/>
          <w:color w:val="191919"/>
          <w:spacing w:val="-3"/>
          <w:sz w:val="24"/>
          <w:szCs w:val="24"/>
          <w:rPrChange w:id="860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86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perio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86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="00B17027" w:rsidRPr="00DB66F3">
        <w:rPr>
          <w:rFonts w:ascii="Times New Roman" w:hAnsi="Times New Roman"/>
          <w:color w:val="191919"/>
          <w:spacing w:val="-4"/>
          <w:sz w:val="24"/>
          <w:szCs w:val="24"/>
          <w:rPrChange w:id="86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86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86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="00B17027" w:rsidRPr="00DB66F3">
        <w:rPr>
          <w:rFonts w:ascii="Times New Roman" w:hAnsi="Times New Roman"/>
          <w:color w:val="191919"/>
          <w:spacing w:val="-4"/>
          <w:sz w:val="24"/>
          <w:szCs w:val="24"/>
          <w:rPrChange w:id="86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86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tim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86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="00B17027" w:rsidRPr="00DB66F3">
        <w:rPr>
          <w:rFonts w:ascii="Times New Roman" w:hAnsi="Times New Roman"/>
          <w:color w:val="191919"/>
          <w:spacing w:val="-3"/>
          <w:sz w:val="24"/>
          <w:szCs w:val="24"/>
          <w:rPrChange w:id="869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87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87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="00B17027" w:rsidRPr="00DB66F3">
        <w:rPr>
          <w:rFonts w:ascii="Times New Roman" w:hAnsi="Times New Roman"/>
          <w:color w:val="191919"/>
          <w:spacing w:val="-4"/>
          <w:sz w:val="24"/>
          <w:szCs w:val="24"/>
          <w:rPrChange w:id="87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87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87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="00B17027" w:rsidRPr="00DB66F3">
        <w:rPr>
          <w:rFonts w:ascii="Times New Roman" w:hAnsi="Times New Roman"/>
          <w:color w:val="191919"/>
          <w:spacing w:val="-4"/>
          <w:sz w:val="24"/>
          <w:szCs w:val="24"/>
          <w:rPrChange w:id="87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87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us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87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="00B17027" w:rsidRPr="00DB66F3">
        <w:rPr>
          <w:rFonts w:ascii="Times New Roman" w:hAnsi="Times New Roman"/>
          <w:color w:val="191919"/>
          <w:spacing w:val="-4"/>
          <w:sz w:val="24"/>
          <w:szCs w:val="24"/>
          <w:rPrChange w:id="87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87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of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88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="00B17027" w:rsidRPr="00DB66F3">
        <w:rPr>
          <w:rFonts w:ascii="Times New Roman" w:hAnsi="Times New Roman"/>
          <w:color w:val="191919"/>
          <w:spacing w:val="-4"/>
          <w:sz w:val="24"/>
          <w:szCs w:val="24"/>
          <w:rPrChange w:id="88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88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88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="00B17027" w:rsidRPr="00DB66F3">
        <w:rPr>
          <w:rFonts w:ascii="Times New Roman" w:hAnsi="Times New Roman"/>
          <w:color w:val="191919"/>
          <w:spacing w:val="-4"/>
          <w:sz w:val="24"/>
          <w:szCs w:val="24"/>
          <w:rPrChange w:id="88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88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displa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88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="00B17027" w:rsidRPr="00DB66F3">
        <w:rPr>
          <w:rFonts w:ascii="Times New Roman" w:hAnsi="Times New Roman"/>
          <w:color w:val="191919"/>
          <w:spacing w:val="-4"/>
          <w:sz w:val="24"/>
          <w:szCs w:val="24"/>
          <w:rPrChange w:id="88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88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of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88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="00B17027" w:rsidRPr="00DB66F3">
        <w:rPr>
          <w:rFonts w:ascii="Times New Roman" w:hAnsi="Times New Roman"/>
          <w:color w:val="191919"/>
          <w:spacing w:val="-4"/>
          <w:sz w:val="24"/>
          <w:szCs w:val="24"/>
          <w:rPrChange w:id="89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89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verba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89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="00B17027" w:rsidRPr="00DB66F3">
        <w:rPr>
          <w:rFonts w:ascii="Times New Roman" w:hAnsi="Times New Roman"/>
          <w:color w:val="191919"/>
          <w:spacing w:val="-4"/>
          <w:sz w:val="24"/>
          <w:szCs w:val="24"/>
          <w:rPrChange w:id="89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89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89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="00B17027" w:rsidRPr="00DB66F3">
        <w:rPr>
          <w:rFonts w:ascii="Times New Roman" w:hAnsi="Times New Roman"/>
          <w:color w:val="191919"/>
          <w:spacing w:val="-4"/>
          <w:sz w:val="24"/>
          <w:szCs w:val="24"/>
          <w:rPrChange w:id="89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89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writte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89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="00B17027" w:rsidRPr="00DB66F3">
        <w:rPr>
          <w:rFonts w:ascii="Times New Roman" w:hAnsi="Times New Roman"/>
          <w:color w:val="191919"/>
          <w:spacing w:val="-4"/>
          <w:sz w:val="24"/>
          <w:szCs w:val="24"/>
          <w:rPrChange w:id="89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90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obscenitie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90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="00B17027" w:rsidRPr="00DB66F3">
        <w:rPr>
          <w:rFonts w:ascii="Times New Roman" w:hAnsi="Times New Roman"/>
          <w:color w:val="191919"/>
          <w:spacing w:val="-3"/>
          <w:sz w:val="24"/>
          <w:szCs w:val="24"/>
          <w:rPrChange w:id="902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90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involvin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90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="00B17027" w:rsidRPr="00DB66F3">
        <w:rPr>
          <w:rFonts w:ascii="Times New Roman" w:hAnsi="Times New Roman"/>
          <w:color w:val="191919"/>
          <w:spacing w:val="-4"/>
          <w:sz w:val="24"/>
          <w:szCs w:val="24"/>
          <w:rPrChange w:id="90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90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indecen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90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="00B17027" w:rsidRPr="00DB66F3">
        <w:rPr>
          <w:rFonts w:ascii="Times New Roman" w:hAnsi="Times New Roman"/>
          <w:color w:val="191919"/>
          <w:spacing w:val="-3"/>
          <w:sz w:val="24"/>
          <w:szCs w:val="24"/>
          <w:rPrChange w:id="908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90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91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="00B17027" w:rsidRPr="00DB66F3">
        <w:rPr>
          <w:rFonts w:ascii="Times New Roman" w:hAnsi="Times New Roman"/>
          <w:color w:val="191919"/>
          <w:spacing w:val="-4"/>
          <w:sz w:val="24"/>
          <w:szCs w:val="24"/>
          <w:rPrChange w:id="91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91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disorderl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91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="00B17027" w:rsidRPr="00DB66F3">
        <w:rPr>
          <w:rFonts w:ascii="Times New Roman" w:hAnsi="Times New Roman"/>
          <w:color w:val="191919"/>
          <w:spacing w:val="-4"/>
          <w:sz w:val="24"/>
          <w:szCs w:val="24"/>
          <w:rPrChange w:id="91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91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cond</w:t>
      </w:r>
      <w:r w:rsidR="00B17027" w:rsidRPr="00DB66F3">
        <w:rPr>
          <w:rFonts w:ascii="Times New Roman" w:hAnsi="Times New Roman"/>
          <w:color w:val="191919"/>
          <w:spacing w:val="-3"/>
          <w:sz w:val="24"/>
          <w:szCs w:val="24"/>
          <w:rPrChange w:id="916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u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91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ct.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4"/>
          <w:szCs w:val="24"/>
          <w:rPrChange w:id="918" w:author="jhawkins" w:date="2011-04-01T11:13:00Z">
            <w:rPr>
              <w:rFonts w:ascii="Times New Roman" w:hAnsi="Times New Roman"/>
              <w:color w:val="000000"/>
              <w:sz w:val="20"/>
              <w:szCs w:val="2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120" w:right="991"/>
        <w:jc w:val="both"/>
        <w:rPr>
          <w:rFonts w:ascii="Times New Roman" w:hAnsi="Times New Roman"/>
          <w:color w:val="000000"/>
          <w:sz w:val="24"/>
          <w:szCs w:val="24"/>
          <w:rPrChange w:id="919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2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Thes</w:t>
      </w:r>
      <w:r w:rsidRPr="00DB66F3">
        <w:rPr>
          <w:rFonts w:ascii="Times New Roman" w:hAnsi="Times New Roman"/>
          <w:color w:val="191919"/>
          <w:sz w:val="24"/>
          <w:szCs w:val="24"/>
          <w:rPrChange w:id="92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e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2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action</w:t>
      </w:r>
      <w:r w:rsidRPr="00DB66F3">
        <w:rPr>
          <w:rFonts w:ascii="Times New Roman" w:hAnsi="Times New Roman"/>
          <w:color w:val="191919"/>
          <w:sz w:val="24"/>
          <w:szCs w:val="24"/>
          <w:rPrChange w:id="92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s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2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hav</w:t>
      </w:r>
      <w:r w:rsidRPr="00DB66F3">
        <w:rPr>
          <w:rFonts w:ascii="Times New Roman" w:hAnsi="Times New Roman"/>
          <w:color w:val="191919"/>
          <w:sz w:val="24"/>
          <w:szCs w:val="24"/>
          <w:rPrChange w:id="92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e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2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gon</w:t>
      </w:r>
      <w:r w:rsidRPr="00DB66F3">
        <w:rPr>
          <w:rFonts w:ascii="Times New Roman" w:hAnsi="Times New Roman"/>
          <w:color w:val="191919"/>
          <w:sz w:val="24"/>
          <w:szCs w:val="24"/>
          <w:rPrChange w:id="92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e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2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beyon</w:t>
      </w:r>
      <w:r w:rsidRPr="00DB66F3">
        <w:rPr>
          <w:rFonts w:ascii="Times New Roman" w:hAnsi="Times New Roman"/>
          <w:color w:val="191919"/>
          <w:sz w:val="24"/>
          <w:szCs w:val="24"/>
          <w:rPrChange w:id="92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d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3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al</w:t>
      </w:r>
      <w:r w:rsidRPr="00DB66F3">
        <w:rPr>
          <w:rFonts w:ascii="Times New Roman" w:hAnsi="Times New Roman"/>
          <w:color w:val="191919"/>
          <w:sz w:val="24"/>
          <w:szCs w:val="24"/>
          <w:rPrChange w:id="93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l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3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heretofor</w:t>
      </w:r>
      <w:r w:rsidRPr="00DB66F3">
        <w:rPr>
          <w:rFonts w:ascii="Times New Roman" w:hAnsi="Times New Roman"/>
          <w:color w:val="191919"/>
          <w:sz w:val="24"/>
          <w:szCs w:val="24"/>
          <w:rPrChange w:id="93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e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3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recognize</w:t>
      </w:r>
      <w:r w:rsidRPr="00DB66F3">
        <w:rPr>
          <w:rFonts w:ascii="Times New Roman" w:hAnsi="Times New Roman"/>
          <w:color w:val="191919"/>
          <w:sz w:val="24"/>
          <w:szCs w:val="24"/>
          <w:rPrChange w:id="93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d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3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bound</w:t>
      </w:r>
      <w:r w:rsidRPr="00DB66F3">
        <w:rPr>
          <w:rFonts w:ascii="Times New Roman" w:hAnsi="Times New Roman"/>
          <w:color w:val="191919"/>
          <w:sz w:val="24"/>
          <w:szCs w:val="24"/>
          <w:rPrChange w:id="93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s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3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93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f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4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meeting</w:t>
      </w:r>
      <w:r w:rsidRPr="00DB66F3">
        <w:rPr>
          <w:rFonts w:ascii="Times New Roman" w:hAnsi="Times New Roman"/>
          <w:color w:val="191919"/>
          <w:sz w:val="24"/>
          <w:szCs w:val="24"/>
          <w:rPrChange w:id="94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s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4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</w:t>
      </w:r>
      <w:r w:rsidRPr="00DB66F3">
        <w:rPr>
          <w:rFonts w:ascii="Times New Roman" w:hAnsi="Times New Roman"/>
          <w:color w:val="191919"/>
          <w:sz w:val="24"/>
          <w:szCs w:val="24"/>
          <w:rPrChange w:id="94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r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4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discussion</w:t>
      </w:r>
      <w:r w:rsidRPr="00DB66F3">
        <w:rPr>
          <w:rFonts w:ascii="Times New Roman" w:hAnsi="Times New Roman"/>
          <w:color w:val="191919"/>
          <w:sz w:val="24"/>
          <w:szCs w:val="24"/>
          <w:rPrChange w:id="94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,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4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persuasion</w:t>
      </w:r>
      <w:r w:rsidRPr="00DB66F3">
        <w:rPr>
          <w:rFonts w:ascii="Times New Roman" w:hAnsi="Times New Roman"/>
          <w:color w:val="191919"/>
          <w:sz w:val="24"/>
          <w:szCs w:val="24"/>
          <w:rPrChange w:id="94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,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4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94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r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5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eve</w:t>
      </w:r>
      <w:r w:rsidRPr="00DB66F3">
        <w:rPr>
          <w:rFonts w:ascii="Times New Roman" w:hAnsi="Times New Roman"/>
          <w:color w:val="191919"/>
          <w:sz w:val="24"/>
          <w:szCs w:val="24"/>
          <w:rPrChange w:id="95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n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5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protest</w:t>
      </w:r>
      <w:r w:rsidRPr="00DB66F3">
        <w:rPr>
          <w:rFonts w:ascii="Times New Roman" w:hAnsi="Times New Roman"/>
          <w:color w:val="191919"/>
          <w:sz w:val="24"/>
          <w:szCs w:val="24"/>
          <w:rPrChange w:id="95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,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5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95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n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5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957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5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95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: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6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(1</w:t>
      </w:r>
      <w:r w:rsidRPr="00DB66F3">
        <w:rPr>
          <w:rFonts w:ascii="Times New Roman" w:hAnsi="Times New Roman"/>
          <w:color w:val="191919"/>
          <w:sz w:val="24"/>
          <w:szCs w:val="24"/>
          <w:rPrChange w:id="96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)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6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acquies- cenc</w:t>
      </w:r>
      <w:r w:rsidRPr="00DB66F3">
        <w:rPr>
          <w:rFonts w:ascii="Times New Roman" w:hAnsi="Times New Roman"/>
          <w:color w:val="191919"/>
          <w:sz w:val="24"/>
          <w:szCs w:val="24"/>
          <w:rPrChange w:id="96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964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6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96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967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6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demand</w:t>
      </w:r>
      <w:r w:rsidRPr="00DB66F3">
        <w:rPr>
          <w:rFonts w:ascii="Times New Roman" w:hAnsi="Times New Roman"/>
          <w:color w:val="191919"/>
          <w:sz w:val="24"/>
          <w:szCs w:val="24"/>
          <w:rPrChange w:id="96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970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7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97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973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7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97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976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7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demonstrator</w:t>
      </w:r>
      <w:r w:rsidRPr="00DB66F3">
        <w:rPr>
          <w:rFonts w:ascii="Times New Roman" w:hAnsi="Times New Roman"/>
          <w:color w:val="191919"/>
          <w:sz w:val="24"/>
          <w:szCs w:val="24"/>
          <w:rPrChange w:id="97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979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8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98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982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8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98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985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8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conditio</w:t>
      </w:r>
      <w:r w:rsidRPr="00DB66F3">
        <w:rPr>
          <w:rFonts w:ascii="Times New Roman" w:hAnsi="Times New Roman"/>
          <w:color w:val="191919"/>
          <w:sz w:val="24"/>
          <w:szCs w:val="24"/>
          <w:rPrChange w:id="98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988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8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</w:t>
      </w:r>
      <w:r w:rsidRPr="00DB66F3">
        <w:rPr>
          <w:rFonts w:ascii="Times New Roman" w:hAnsi="Times New Roman"/>
          <w:color w:val="191919"/>
          <w:sz w:val="24"/>
          <w:szCs w:val="24"/>
          <w:rPrChange w:id="99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991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9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dispersa</w:t>
      </w:r>
      <w:r w:rsidRPr="00DB66F3">
        <w:rPr>
          <w:rFonts w:ascii="Times New Roman" w:hAnsi="Times New Roman"/>
          <w:color w:val="191919"/>
          <w:sz w:val="24"/>
          <w:szCs w:val="24"/>
          <w:rPrChange w:id="99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994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9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99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997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9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(2</w:t>
      </w:r>
      <w:r w:rsidRPr="00DB66F3">
        <w:rPr>
          <w:rFonts w:ascii="Times New Roman" w:hAnsi="Times New Roman"/>
          <w:color w:val="191919"/>
          <w:sz w:val="24"/>
          <w:szCs w:val="24"/>
          <w:rPrChange w:id="99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)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000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0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100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003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0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reasonabl</w:t>
      </w:r>
      <w:r w:rsidRPr="00DB66F3">
        <w:rPr>
          <w:rFonts w:ascii="Times New Roman" w:hAnsi="Times New Roman"/>
          <w:color w:val="191919"/>
          <w:sz w:val="24"/>
          <w:szCs w:val="24"/>
          <w:rPrChange w:id="100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006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0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100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009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1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writte</w:t>
      </w:r>
      <w:r w:rsidRPr="00DB66F3">
        <w:rPr>
          <w:rFonts w:ascii="Times New Roman" w:hAnsi="Times New Roman"/>
          <w:color w:val="191919"/>
          <w:sz w:val="24"/>
          <w:szCs w:val="24"/>
          <w:rPrChange w:id="101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012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1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direction</w:t>
      </w:r>
      <w:r w:rsidRPr="00DB66F3">
        <w:rPr>
          <w:rFonts w:ascii="Times New Roman" w:hAnsi="Times New Roman"/>
          <w:color w:val="191919"/>
          <w:sz w:val="24"/>
          <w:szCs w:val="24"/>
          <w:rPrChange w:id="101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015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1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101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018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1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institut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1020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2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ona</w:t>
      </w:r>
      <w:r w:rsidRPr="00DB66F3">
        <w:rPr>
          <w:rFonts w:ascii="Times New Roman" w:hAnsi="Times New Roman"/>
          <w:color w:val="191919"/>
          <w:sz w:val="24"/>
          <w:szCs w:val="24"/>
          <w:rPrChange w:id="102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023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2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025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2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ficial</w:t>
      </w:r>
      <w:r w:rsidRPr="00DB66F3">
        <w:rPr>
          <w:rFonts w:ascii="Times New Roman" w:hAnsi="Times New Roman"/>
          <w:color w:val="191919"/>
          <w:sz w:val="24"/>
          <w:szCs w:val="24"/>
          <w:rPrChange w:id="102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028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2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103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031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3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dis- pers</w:t>
      </w:r>
      <w:r w:rsidRPr="00DB66F3">
        <w:rPr>
          <w:rFonts w:ascii="Times New Roman" w:hAnsi="Times New Roman"/>
          <w:color w:val="191919"/>
          <w:sz w:val="24"/>
          <w:szCs w:val="24"/>
          <w:rPrChange w:id="103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3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3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hav</w:t>
      </w:r>
      <w:r w:rsidRPr="00DB66F3">
        <w:rPr>
          <w:rFonts w:ascii="Times New Roman" w:hAnsi="Times New Roman"/>
          <w:color w:val="191919"/>
          <w:sz w:val="24"/>
          <w:szCs w:val="24"/>
          <w:rPrChange w:id="103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3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3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bee</w:t>
      </w:r>
      <w:r w:rsidRPr="00DB66F3">
        <w:rPr>
          <w:rFonts w:ascii="Times New Roman" w:hAnsi="Times New Roman"/>
          <w:color w:val="191919"/>
          <w:sz w:val="24"/>
          <w:szCs w:val="24"/>
          <w:rPrChange w:id="103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4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4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ignored</w:t>
      </w:r>
      <w:r w:rsidRPr="00DB66F3">
        <w:rPr>
          <w:rFonts w:ascii="Times New Roman" w:hAnsi="Times New Roman"/>
          <w:color w:val="191919"/>
          <w:sz w:val="24"/>
          <w:szCs w:val="24"/>
          <w:rPrChange w:id="104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39"/>
          <w:sz w:val="24"/>
          <w:szCs w:val="24"/>
          <w:rPrChange w:id="1043" w:author="jhawkins" w:date="2011-04-01T11:13:00Z">
            <w:rPr>
              <w:rFonts w:ascii="Times New Roman" w:hAnsi="Times New Roman"/>
              <w:color w:val="191919"/>
              <w:spacing w:val="39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4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Suc</w:t>
      </w:r>
      <w:r w:rsidRPr="00DB66F3">
        <w:rPr>
          <w:rFonts w:ascii="Times New Roman" w:hAnsi="Times New Roman"/>
          <w:color w:val="191919"/>
          <w:sz w:val="24"/>
          <w:szCs w:val="24"/>
          <w:rPrChange w:id="104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4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4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activitie</w:t>
      </w:r>
      <w:r w:rsidRPr="00DB66F3">
        <w:rPr>
          <w:rFonts w:ascii="Times New Roman" w:hAnsi="Times New Roman"/>
          <w:color w:val="191919"/>
          <w:sz w:val="24"/>
          <w:szCs w:val="24"/>
          <w:rPrChange w:id="104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4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5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thu</w:t>
      </w:r>
      <w:r w:rsidRPr="00DB66F3">
        <w:rPr>
          <w:rFonts w:ascii="Times New Roman" w:hAnsi="Times New Roman"/>
          <w:color w:val="191919"/>
          <w:sz w:val="24"/>
          <w:szCs w:val="24"/>
          <w:rPrChange w:id="105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5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5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hav</w:t>
      </w:r>
      <w:r w:rsidRPr="00DB66F3">
        <w:rPr>
          <w:rFonts w:ascii="Times New Roman" w:hAnsi="Times New Roman"/>
          <w:color w:val="191919"/>
          <w:sz w:val="24"/>
          <w:szCs w:val="24"/>
          <w:rPrChange w:id="105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5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5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becom</w:t>
      </w:r>
      <w:r w:rsidRPr="00DB66F3">
        <w:rPr>
          <w:rFonts w:ascii="Times New Roman" w:hAnsi="Times New Roman"/>
          <w:color w:val="191919"/>
          <w:sz w:val="24"/>
          <w:szCs w:val="24"/>
          <w:rPrChange w:id="105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5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5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clearl</w:t>
      </w:r>
      <w:r w:rsidRPr="00DB66F3">
        <w:rPr>
          <w:rFonts w:ascii="Times New Roman" w:hAnsi="Times New Roman"/>
          <w:color w:val="191919"/>
          <w:sz w:val="24"/>
          <w:szCs w:val="24"/>
          <w:rPrChange w:id="106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6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6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recognizabl</w:t>
      </w:r>
      <w:r w:rsidRPr="00DB66F3">
        <w:rPr>
          <w:rFonts w:ascii="Times New Roman" w:hAnsi="Times New Roman"/>
          <w:color w:val="191919"/>
          <w:sz w:val="24"/>
          <w:szCs w:val="24"/>
          <w:rPrChange w:id="106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6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6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106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6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6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106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7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7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actio</w:t>
      </w:r>
      <w:r w:rsidRPr="00DB66F3">
        <w:rPr>
          <w:rFonts w:ascii="Times New Roman" w:hAnsi="Times New Roman"/>
          <w:color w:val="191919"/>
          <w:sz w:val="24"/>
          <w:szCs w:val="24"/>
          <w:rPrChange w:id="107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7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7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107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7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7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force</w:t>
      </w:r>
      <w:r w:rsidRPr="00DB66F3">
        <w:rPr>
          <w:rFonts w:ascii="Times New Roman" w:hAnsi="Times New Roman"/>
          <w:color w:val="191919"/>
          <w:sz w:val="24"/>
          <w:szCs w:val="24"/>
          <w:rPrChange w:id="107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7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8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operatin</w:t>
      </w:r>
      <w:r w:rsidRPr="00DB66F3">
        <w:rPr>
          <w:rFonts w:ascii="Times New Roman" w:hAnsi="Times New Roman"/>
          <w:color w:val="191919"/>
          <w:sz w:val="24"/>
          <w:szCs w:val="24"/>
          <w:rPrChange w:id="108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8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8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outsid</w:t>
      </w:r>
      <w:r w:rsidRPr="00DB66F3">
        <w:rPr>
          <w:rFonts w:ascii="Times New Roman" w:hAnsi="Times New Roman"/>
          <w:color w:val="191919"/>
          <w:sz w:val="24"/>
          <w:szCs w:val="24"/>
          <w:rPrChange w:id="108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8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8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al</w:t>
      </w:r>
      <w:r w:rsidRPr="00DB66F3">
        <w:rPr>
          <w:rFonts w:ascii="Times New Roman" w:hAnsi="Times New Roman"/>
          <w:color w:val="191919"/>
          <w:sz w:val="24"/>
          <w:szCs w:val="24"/>
          <w:rPrChange w:id="108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8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8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1090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9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tablishe</w:t>
      </w:r>
      <w:r w:rsidRPr="00DB66F3">
        <w:rPr>
          <w:rFonts w:ascii="Times New Roman" w:hAnsi="Times New Roman"/>
          <w:color w:val="191919"/>
          <w:sz w:val="24"/>
          <w:szCs w:val="24"/>
          <w:rPrChange w:id="109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9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9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channels o</w:t>
      </w:r>
      <w:r w:rsidRPr="00DB66F3">
        <w:rPr>
          <w:rFonts w:ascii="Times New Roman" w:hAnsi="Times New Roman"/>
          <w:color w:val="191919"/>
          <w:sz w:val="24"/>
          <w:szCs w:val="24"/>
          <w:rPrChange w:id="109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9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9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109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9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0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campus</w:t>
      </w:r>
      <w:r w:rsidRPr="00DB66F3">
        <w:rPr>
          <w:rFonts w:ascii="Times New Roman" w:hAnsi="Times New Roman"/>
          <w:color w:val="191919"/>
          <w:sz w:val="24"/>
          <w:szCs w:val="24"/>
          <w:rPrChange w:id="110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10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0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includin</w:t>
      </w:r>
      <w:r w:rsidRPr="00DB66F3">
        <w:rPr>
          <w:rFonts w:ascii="Times New Roman" w:hAnsi="Times New Roman"/>
          <w:color w:val="191919"/>
          <w:sz w:val="24"/>
          <w:szCs w:val="24"/>
          <w:rPrChange w:id="110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1105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0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tha</w:t>
      </w:r>
      <w:r w:rsidRPr="00DB66F3">
        <w:rPr>
          <w:rFonts w:ascii="Times New Roman" w:hAnsi="Times New Roman"/>
          <w:color w:val="191919"/>
          <w:sz w:val="24"/>
          <w:szCs w:val="24"/>
          <w:rPrChange w:id="110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10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0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111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11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1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intellectua</w:t>
      </w:r>
      <w:r w:rsidRPr="00DB66F3">
        <w:rPr>
          <w:rFonts w:ascii="Times New Roman" w:hAnsi="Times New Roman"/>
          <w:color w:val="191919"/>
          <w:sz w:val="24"/>
          <w:szCs w:val="24"/>
          <w:rPrChange w:id="111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1114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1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debat</w:t>
      </w:r>
      <w:r w:rsidRPr="00DB66F3">
        <w:rPr>
          <w:rFonts w:ascii="Times New Roman" w:hAnsi="Times New Roman"/>
          <w:color w:val="191919"/>
          <w:sz w:val="24"/>
          <w:szCs w:val="24"/>
          <w:rPrChange w:id="111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1117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1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111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12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2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persuasio</w:t>
      </w:r>
      <w:r w:rsidRPr="00DB66F3">
        <w:rPr>
          <w:rFonts w:ascii="Times New Roman" w:hAnsi="Times New Roman"/>
          <w:color w:val="191919"/>
          <w:sz w:val="24"/>
          <w:szCs w:val="24"/>
          <w:rPrChange w:id="112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12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2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whic</w:t>
      </w:r>
      <w:r w:rsidRPr="00DB66F3">
        <w:rPr>
          <w:rFonts w:ascii="Times New Roman" w:hAnsi="Times New Roman"/>
          <w:color w:val="191919"/>
          <w:sz w:val="24"/>
          <w:szCs w:val="24"/>
          <w:rPrChange w:id="112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12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2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ar</w:t>
      </w:r>
      <w:r w:rsidRPr="00DB66F3">
        <w:rPr>
          <w:rFonts w:ascii="Times New Roman" w:hAnsi="Times New Roman"/>
          <w:color w:val="191919"/>
          <w:sz w:val="24"/>
          <w:szCs w:val="24"/>
          <w:rPrChange w:id="112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12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3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113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13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3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113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13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3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very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40" w:lineRule="auto"/>
        <w:ind w:left="120" w:right="9763"/>
        <w:jc w:val="both"/>
        <w:rPr>
          <w:rFonts w:ascii="Times New Roman" w:hAnsi="Times New Roman"/>
          <w:color w:val="000000"/>
          <w:sz w:val="24"/>
          <w:szCs w:val="24"/>
          <w:rPrChange w:id="1137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proofErr w:type="gramStart"/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3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hear</w:t>
      </w:r>
      <w:r w:rsidRPr="00DB66F3">
        <w:rPr>
          <w:rFonts w:ascii="Times New Roman" w:hAnsi="Times New Roman"/>
          <w:color w:val="191919"/>
          <w:sz w:val="24"/>
          <w:szCs w:val="24"/>
          <w:rPrChange w:id="113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proofErr w:type="gramEnd"/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14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4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114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14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4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education.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  <w:sz w:val="24"/>
          <w:szCs w:val="24"/>
          <w:rPrChange w:id="1145" w:author="jhawkins" w:date="2011-04-01T11:13:00Z">
            <w:rPr>
              <w:rFonts w:ascii="Times New Roman" w:hAnsi="Times New Roman"/>
              <w:color w:val="00000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120" w:right="991"/>
        <w:jc w:val="both"/>
        <w:rPr>
          <w:rFonts w:ascii="Times New Roman" w:hAnsi="Times New Roman"/>
          <w:color w:val="000000"/>
          <w:sz w:val="24"/>
          <w:szCs w:val="24"/>
          <w:rPrChange w:id="1146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4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114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1149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5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Boar</w:t>
      </w:r>
      <w:r w:rsidRPr="00DB66F3">
        <w:rPr>
          <w:rFonts w:ascii="Times New Roman" w:hAnsi="Times New Roman"/>
          <w:color w:val="191919"/>
          <w:sz w:val="24"/>
          <w:szCs w:val="24"/>
          <w:rPrChange w:id="115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1152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5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115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1155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5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Regent</w:t>
      </w:r>
      <w:r w:rsidRPr="00DB66F3">
        <w:rPr>
          <w:rFonts w:ascii="Times New Roman" w:hAnsi="Times New Roman"/>
          <w:color w:val="191919"/>
          <w:sz w:val="24"/>
          <w:szCs w:val="24"/>
          <w:rPrChange w:id="115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1158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5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116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1161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6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deepl</w:t>
      </w:r>
      <w:r w:rsidRPr="00DB66F3">
        <w:rPr>
          <w:rFonts w:ascii="Times New Roman" w:hAnsi="Times New Roman"/>
          <w:color w:val="191919"/>
          <w:sz w:val="24"/>
          <w:szCs w:val="24"/>
          <w:rPrChange w:id="116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1164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6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concerne</w:t>
      </w:r>
      <w:r w:rsidRPr="00DB66F3">
        <w:rPr>
          <w:rFonts w:ascii="Times New Roman" w:hAnsi="Times New Roman"/>
          <w:color w:val="191919"/>
          <w:sz w:val="24"/>
          <w:szCs w:val="24"/>
          <w:rPrChange w:id="116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167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6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116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1170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7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thi</w:t>
      </w:r>
      <w:r w:rsidRPr="00DB66F3">
        <w:rPr>
          <w:rFonts w:ascii="Times New Roman" w:hAnsi="Times New Roman"/>
          <w:color w:val="191919"/>
          <w:sz w:val="24"/>
          <w:szCs w:val="24"/>
          <w:rPrChange w:id="117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1173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7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problem</w:t>
      </w:r>
      <w:r w:rsidRPr="00DB66F3">
        <w:rPr>
          <w:rFonts w:ascii="Times New Roman" w:hAnsi="Times New Roman"/>
          <w:color w:val="191919"/>
          <w:sz w:val="24"/>
          <w:szCs w:val="24"/>
          <w:rPrChange w:id="117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1176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7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Unde</w:t>
      </w:r>
      <w:r w:rsidRPr="00DB66F3">
        <w:rPr>
          <w:rFonts w:ascii="Times New Roman" w:hAnsi="Times New Roman"/>
          <w:color w:val="191919"/>
          <w:sz w:val="24"/>
          <w:szCs w:val="24"/>
          <w:rPrChange w:id="117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1179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8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118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1182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8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Constitutio</w:t>
      </w:r>
      <w:r w:rsidRPr="00DB66F3">
        <w:rPr>
          <w:rFonts w:ascii="Times New Roman" w:hAnsi="Times New Roman"/>
          <w:color w:val="191919"/>
          <w:sz w:val="24"/>
          <w:szCs w:val="24"/>
          <w:rPrChange w:id="118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185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8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118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1188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8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119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1191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9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Stat</w:t>
      </w:r>
      <w:r w:rsidRPr="00DB66F3">
        <w:rPr>
          <w:rFonts w:ascii="Times New Roman" w:hAnsi="Times New Roman"/>
          <w:color w:val="191919"/>
          <w:sz w:val="24"/>
          <w:szCs w:val="24"/>
          <w:rPrChange w:id="119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1194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9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119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1197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9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Geo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199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20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gia</w:t>
      </w:r>
      <w:r w:rsidRPr="00DB66F3">
        <w:rPr>
          <w:rFonts w:ascii="Times New Roman" w:hAnsi="Times New Roman"/>
          <w:color w:val="191919"/>
          <w:sz w:val="24"/>
          <w:szCs w:val="24"/>
          <w:rPrChange w:id="120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1202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20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unde</w:t>
      </w:r>
      <w:r w:rsidRPr="00DB66F3">
        <w:rPr>
          <w:rFonts w:ascii="Times New Roman" w:hAnsi="Times New Roman"/>
          <w:color w:val="191919"/>
          <w:sz w:val="24"/>
          <w:szCs w:val="24"/>
          <w:rPrChange w:id="120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1205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20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al</w:t>
      </w:r>
      <w:r w:rsidRPr="00DB66F3">
        <w:rPr>
          <w:rFonts w:ascii="Times New Roman" w:hAnsi="Times New Roman"/>
          <w:color w:val="191919"/>
          <w:sz w:val="24"/>
          <w:szCs w:val="24"/>
          <w:rPrChange w:id="120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1208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20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applicabl</w:t>
      </w:r>
      <w:r w:rsidRPr="00DB66F3">
        <w:rPr>
          <w:rFonts w:ascii="Times New Roman" w:hAnsi="Times New Roman"/>
          <w:color w:val="191919"/>
          <w:sz w:val="24"/>
          <w:szCs w:val="24"/>
          <w:rPrChange w:id="121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1211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21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cour</w:t>
      </w:r>
      <w:r w:rsidRPr="00DB66F3">
        <w:rPr>
          <w:rFonts w:ascii="Times New Roman" w:hAnsi="Times New Roman"/>
          <w:color w:val="191919"/>
          <w:sz w:val="24"/>
          <w:szCs w:val="24"/>
          <w:rPrChange w:id="121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1214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21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ruling</w:t>
      </w:r>
      <w:r w:rsidRPr="00DB66F3">
        <w:rPr>
          <w:rFonts w:ascii="Times New Roman" w:hAnsi="Times New Roman"/>
          <w:color w:val="191919"/>
          <w:sz w:val="24"/>
          <w:szCs w:val="24"/>
          <w:rPrChange w:id="121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1217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21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and i</w:t>
      </w:r>
      <w:r w:rsidRPr="00DB66F3">
        <w:rPr>
          <w:rFonts w:ascii="Times New Roman" w:hAnsi="Times New Roman"/>
          <w:color w:val="191919"/>
          <w:sz w:val="24"/>
          <w:szCs w:val="24"/>
          <w:rPrChange w:id="121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220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22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keepin</w:t>
      </w:r>
      <w:r w:rsidRPr="00DB66F3">
        <w:rPr>
          <w:rFonts w:ascii="Times New Roman" w:hAnsi="Times New Roman"/>
          <w:color w:val="191919"/>
          <w:sz w:val="24"/>
          <w:szCs w:val="24"/>
          <w:rPrChange w:id="122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223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22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wit</w:t>
      </w:r>
      <w:r w:rsidRPr="00DB66F3">
        <w:rPr>
          <w:rFonts w:ascii="Times New Roman" w:hAnsi="Times New Roman"/>
          <w:color w:val="191919"/>
          <w:sz w:val="24"/>
          <w:szCs w:val="24"/>
          <w:rPrChange w:id="122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226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22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122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229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23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traditio</w:t>
      </w:r>
      <w:r w:rsidRPr="00DB66F3">
        <w:rPr>
          <w:rFonts w:ascii="Times New Roman" w:hAnsi="Times New Roman"/>
          <w:color w:val="191919"/>
          <w:sz w:val="24"/>
          <w:szCs w:val="24"/>
          <w:rPrChange w:id="123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23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23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123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235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23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highe</w:t>
      </w:r>
      <w:r w:rsidRPr="00DB66F3">
        <w:rPr>
          <w:rFonts w:ascii="Times New Roman" w:hAnsi="Times New Roman"/>
          <w:color w:val="191919"/>
          <w:sz w:val="24"/>
          <w:szCs w:val="24"/>
          <w:rPrChange w:id="123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238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23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educatio</w:t>
      </w:r>
      <w:r w:rsidRPr="00DB66F3">
        <w:rPr>
          <w:rFonts w:ascii="Times New Roman" w:hAnsi="Times New Roman"/>
          <w:color w:val="191919"/>
          <w:sz w:val="24"/>
          <w:szCs w:val="24"/>
          <w:rPrChange w:id="124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24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24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124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244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24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124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247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24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Unite</w:t>
      </w:r>
      <w:r w:rsidRPr="00DB66F3">
        <w:rPr>
          <w:rFonts w:ascii="Times New Roman" w:hAnsi="Times New Roman"/>
          <w:color w:val="191919"/>
          <w:sz w:val="24"/>
          <w:szCs w:val="24"/>
          <w:rPrChange w:id="124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250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25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States</w:t>
      </w:r>
      <w:r w:rsidRPr="00DB66F3">
        <w:rPr>
          <w:rFonts w:ascii="Times New Roman" w:hAnsi="Times New Roman"/>
          <w:color w:val="191919"/>
          <w:sz w:val="24"/>
          <w:szCs w:val="24"/>
          <w:rPrChange w:id="125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253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25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125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256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25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Boar</w:t>
      </w:r>
      <w:r w:rsidRPr="00DB66F3">
        <w:rPr>
          <w:rFonts w:ascii="Times New Roman" w:hAnsi="Times New Roman"/>
          <w:color w:val="191919"/>
          <w:sz w:val="24"/>
          <w:szCs w:val="24"/>
          <w:rPrChange w:id="125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259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26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126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262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26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ultimatel</w:t>
      </w:r>
      <w:r w:rsidRPr="00DB66F3">
        <w:rPr>
          <w:rFonts w:ascii="Times New Roman" w:hAnsi="Times New Roman"/>
          <w:color w:val="191919"/>
          <w:sz w:val="24"/>
          <w:szCs w:val="24"/>
          <w:rPrChange w:id="126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26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26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responsibl</w:t>
      </w:r>
      <w:r w:rsidRPr="00DB66F3">
        <w:rPr>
          <w:rFonts w:ascii="Times New Roman" w:hAnsi="Times New Roman"/>
          <w:color w:val="191919"/>
          <w:sz w:val="24"/>
          <w:szCs w:val="24"/>
          <w:rPrChange w:id="126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268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26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</w:t>
      </w:r>
      <w:r w:rsidRPr="00DB66F3">
        <w:rPr>
          <w:rFonts w:ascii="Times New Roman" w:hAnsi="Times New Roman"/>
          <w:color w:val="191919"/>
          <w:sz w:val="24"/>
          <w:szCs w:val="24"/>
          <w:rPrChange w:id="127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271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27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127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274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27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orderl</w:t>
      </w:r>
      <w:r w:rsidRPr="00DB66F3">
        <w:rPr>
          <w:rFonts w:ascii="Times New Roman" w:hAnsi="Times New Roman"/>
          <w:color w:val="191919"/>
          <w:sz w:val="24"/>
          <w:szCs w:val="24"/>
          <w:rPrChange w:id="127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277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27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op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1279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28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ratio</w:t>
      </w:r>
      <w:r w:rsidRPr="00DB66F3">
        <w:rPr>
          <w:rFonts w:ascii="Times New Roman" w:hAnsi="Times New Roman"/>
          <w:color w:val="191919"/>
          <w:sz w:val="24"/>
          <w:szCs w:val="24"/>
          <w:rPrChange w:id="128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282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28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128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285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28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128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288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28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several institution</w:t>
      </w:r>
      <w:r w:rsidRPr="00DB66F3">
        <w:rPr>
          <w:rFonts w:ascii="Times New Roman" w:hAnsi="Times New Roman"/>
          <w:color w:val="191919"/>
          <w:sz w:val="24"/>
          <w:szCs w:val="24"/>
          <w:rPrChange w:id="129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291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29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129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294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29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129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297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29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Universit</w:t>
      </w:r>
      <w:r w:rsidRPr="00DB66F3">
        <w:rPr>
          <w:rFonts w:ascii="Times New Roman" w:hAnsi="Times New Roman"/>
          <w:color w:val="191919"/>
          <w:sz w:val="24"/>
          <w:szCs w:val="24"/>
          <w:rPrChange w:id="129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300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30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Syste</w:t>
      </w:r>
      <w:r w:rsidRPr="00DB66F3">
        <w:rPr>
          <w:rFonts w:ascii="Times New Roman" w:hAnsi="Times New Roman"/>
          <w:color w:val="191919"/>
          <w:sz w:val="24"/>
          <w:szCs w:val="24"/>
          <w:rPrChange w:id="130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303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30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130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306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30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130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309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31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preservatio</w:t>
      </w:r>
      <w:r w:rsidRPr="00DB66F3">
        <w:rPr>
          <w:rFonts w:ascii="Times New Roman" w:hAnsi="Times New Roman"/>
          <w:color w:val="191919"/>
          <w:sz w:val="24"/>
          <w:szCs w:val="24"/>
          <w:rPrChange w:id="131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312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31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131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315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31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academi</w:t>
      </w:r>
      <w:r w:rsidRPr="00DB66F3">
        <w:rPr>
          <w:rFonts w:ascii="Times New Roman" w:hAnsi="Times New Roman"/>
          <w:color w:val="191919"/>
          <w:sz w:val="24"/>
          <w:szCs w:val="24"/>
          <w:rPrChange w:id="131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c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318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31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freedo</w:t>
      </w:r>
      <w:r w:rsidRPr="00DB66F3">
        <w:rPr>
          <w:rFonts w:ascii="Times New Roman" w:hAnsi="Times New Roman"/>
          <w:color w:val="191919"/>
          <w:sz w:val="24"/>
          <w:szCs w:val="24"/>
          <w:rPrChange w:id="132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321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32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132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324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32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thes</w:t>
      </w:r>
      <w:r w:rsidRPr="00DB66F3">
        <w:rPr>
          <w:rFonts w:ascii="Times New Roman" w:hAnsi="Times New Roman"/>
          <w:color w:val="191919"/>
          <w:sz w:val="24"/>
          <w:szCs w:val="24"/>
          <w:rPrChange w:id="132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327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32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institutions</w:t>
      </w:r>
      <w:r w:rsidRPr="00DB66F3">
        <w:rPr>
          <w:rFonts w:ascii="Times New Roman" w:hAnsi="Times New Roman"/>
          <w:color w:val="191919"/>
          <w:sz w:val="24"/>
          <w:szCs w:val="24"/>
          <w:rPrChange w:id="132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33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33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133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333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33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boar</w:t>
      </w:r>
      <w:r w:rsidRPr="00DB66F3">
        <w:rPr>
          <w:rFonts w:ascii="Times New Roman" w:hAnsi="Times New Roman"/>
          <w:color w:val="191919"/>
          <w:sz w:val="24"/>
          <w:szCs w:val="24"/>
          <w:rPrChange w:id="133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336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33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canno</w:t>
      </w:r>
      <w:r w:rsidRPr="00DB66F3">
        <w:rPr>
          <w:rFonts w:ascii="Times New Roman" w:hAnsi="Times New Roman"/>
          <w:color w:val="191919"/>
          <w:sz w:val="24"/>
          <w:szCs w:val="24"/>
          <w:rPrChange w:id="133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339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34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134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342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34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wil</w:t>
      </w:r>
      <w:r w:rsidRPr="00DB66F3">
        <w:rPr>
          <w:rFonts w:ascii="Times New Roman" w:hAnsi="Times New Roman"/>
          <w:color w:val="191919"/>
          <w:sz w:val="24"/>
          <w:szCs w:val="24"/>
          <w:rPrChange w:id="134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34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 xml:space="preserve"> no</w:t>
      </w:r>
      <w:r w:rsidRPr="00DB66F3">
        <w:rPr>
          <w:rFonts w:ascii="Times New Roman" w:hAnsi="Times New Roman"/>
          <w:color w:val="191919"/>
          <w:sz w:val="24"/>
          <w:szCs w:val="24"/>
          <w:rPrChange w:id="134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347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34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dives</w:t>
      </w:r>
      <w:r w:rsidRPr="00DB66F3">
        <w:rPr>
          <w:rFonts w:ascii="Times New Roman" w:hAnsi="Times New Roman"/>
          <w:color w:val="191919"/>
          <w:sz w:val="24"/>
          <w:szCs w:val="24"/>
          <w:rPrChange w:id="134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350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35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itself o</w:t>
      </w:r>
      <w:r w:rsidRPr="00DB66F3">
        <w:rPr>
          <w:rFonts w:ascii="Times New Roman" w:hAnsi="Times New Roman"/>
          <w:color w:val="191919"/>
          <w:sz w:val="24"/>
          <w:szCs w:val="24"/>
          <w:rPrChange w:id="135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35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35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thi</w:t>
      </w:r>
      <w:r w:rsidRPr="00DB66F3">
        <w:rPr>
          <w:rFonts w:ascii="Times New Roman" w:hAnsi="Times New Roman"/>
          <w:color w:val="191919"/>
          <w:sz w:val="24"/>
          <w:szCs w:val="24"/>
          <w:rPrChange w:id="135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35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35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responsibilit</w:t>
      </w:r>
      <w:r w:rsidRPr="00DB66F3">
        <w:rPr>
          <w:rFonts w:ascii="Times New Roman" w:hAnsi="Times New Roman"/>
          <w:color w:val="191919"/>
          <w:spacing w:val="-13"/>
          <w:sz w:val="24"/>
          <w:szCs w:val="24"/>
          <w:rPrChange w:id="1358" w:author="jhawkins" w:date="2011-04-01T11:13:00Z">
            <w:rPr>
              <w:rFonts w:ascii="Times New Roman" w:hAnsi="Times New Roman"/>
              <w:color w:val="191919"/>
              <w:spacing w:val="-13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z w:val="24"/>
          <w:szCs w:val="24"/>
          <w:rPrChange w:id="135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4"/>
          <w:szCs w:val="24"/>
          <w:rPrChange w:id="1360" w:author="jhawkins" w:date="2011-04-01T11:13:00Z">
            <w:rPr>
              <w:rFonts w:ascii="Times New Roman" w:hAnsi="Times New Roman"/>
              <w:color w:val="000000"/>
              <w:sz w:val="20"/>
              <w:szCs w:val="2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120" w:right="991"/>
        <w:jc w:val="both"/>
        <w:rPr>
          <w:rFonts w:ascii="Times New Roman" w:hAnsi="Times New Roman"/>
          <w:color w:val="000000"/>
          <w:sz w:val="24"/>
          <w:szCs w:val="24"/>
          <w:rPrChange w:id="1361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36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</w:t>
      </w:r>
      <w:r w:rsidRPr="00DB66F3">
        <w:rPr>
          <w:rFonts w:ascii="Times New Roman" w:hAnsi="Times New Roman"/>
          <w:color w:val="191919"/>
          <w:sz w:val="24"/>
          <w:szCs w:val="24"/>
          <w:rPrChange w:id="136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364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36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thes</w:t>
      </w:r>
      <w:r w:rsidRPr="00DB66F3">
        <w:rPr>
          <w:rFonts w:ascii="Times New Roman" w:hAnsi="Times New Roman"/>
          <w:color w:val="191919"/>
          <w:sz w:val="24"/>
          <w:szCs w:val="24"/>
          <w:rPrChange w:id="136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367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36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reason</w:t>
      </w:r>
      <w:r w:rsidRPr="00DB66F3">
        <w:rPr>
          <w:rFonts w:ascii="Times New Roman" w:hAnsi="Times New Roman"/>
          <w:color w:val="191919"/>
          <w:sz w:val="24"/>
          <w:szCs w:val="24"/>
          <w:rPrChange w:id="136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370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37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137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373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37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137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376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37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orde</w:t>
      </w:r>
      <w:r w:rsidRPr="00DB66F3">
        <w:rPr>
          <w:rFonts w:ascii="Times New Roman" w:hAnsi="Times New Roman"/>
          <w:color w:val="191919"/>
          <w:sz w:val="24"/>
          <w:szCs w:val="24"/>
          <w:rPrChange w:id="137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379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38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138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382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38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respon</w:t>
      </w:r>
      <w:r w:rsidRPr="00DB66F3">
        <w:rPr>
          <w:rFonts w:ascii="Times New Roman" w:hAnsi="Times New Roman"/>
          <w:color w:val="191919"/>
          <w:sz w:val="24"/>
          <w:szCs w:val="24"/>
          <w:rPrChange w:id="138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385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38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directl</w:t>
      </w:r>
      <w:r w:rsidRPr="00DB66F3">
        <w:rPr>
          <w:rFonts w:ascii="Times New Roman" w:hAnsi="Times New Roman"/>
          <w:color w:val="191919"/>
          <w:sz w:val="24"/>
          <w:szCs w:val="24"/>
          <w:rPrChange w:id="138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388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38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139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391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39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specificall</w:t>
      </w:r>
      <w:r w:rsidRPr="00DB66F3">
        <w:rPr>
          <w:rFonts w:ascii="Times New Roman" w:hAnsi="Times New Roman"/>
          <w:color w:val="191919"/>
          <w:sz w:val="24"/>
          <w:szCs w:val="24"/>
          <w:rPrChange w:id="139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394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39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139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397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39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thi</w:t>
      </w:r>
      <w:r w:rsidRPr="00DB66F3">
        <w:rPr>
          <w:rFonts w:ascii="Times New Roman" w:hAnsi="Times New Roman"/>
          <w:color w:val="191919"/>
          <w:sz w:val="24"/>
          <w:szCs w:val="24"/>
          <w:rPrChange w:id="139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400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40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ne</w:t>
      </w:r>
      <w:r w:rsidRPr="00DB66F3">
        <w:rPr>
          <w:rFonts w:ascii="Times New Roman" w:hAnsi="Times New Roman"/>
          <w:color w:val="191919"/>
          <w:sz w:val="24"/>
          <w:szCs w:val="24"/>
          <w:rPrChange w:id="140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w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403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40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proble</w:t>
      </w:r>
      <w:r w:rsidRPr="00DB66F3">
        <w:rPr>
          <w:rFonts w:ascii="Times New Roman" w:hAnsi="Times New Roman"/>
          <w:color w:val="191919"/>
          <w:sz w:val="24"/>
          <w:szCs w:val="24"/>
          <w:rPrChange w:id="140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406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40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140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409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41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Boar</w:t>
      </w:r>
      <w:r w:rsidRPr="00DB66F3">
        <w:rPr>
          <w:rFonts w:ascii="Times New Roman" w:hAnsi="Times New Roman"/>
          <w:color w:val="191919"/>
          <w:sz w:val="24"/>
          <w:szCs w:val="24"/>
          <w:rPrChange w:id="141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412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41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141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415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41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Regent</w:t>
      </w:r>
      <w:r w:rsidRPr="00DB66F3">
        <w:rPr>
          <w:rFonts w:ascii="Times New Roman" w:hAnsi="Times New Roman"/>
          <w:color w:val="191919"/>
          <w:sz w:val="24"/>
          <w:szCs w:val="24"/>
          <w:rPrChange w:id="141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418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41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stipulate</w:t>
      </w:r>
      <w:r w:rsidRPr="00DB66F3">
        <w:rPr>
          <w:rFonts w:ascii="Times New Roman" w:hAnsi="Times New Roman"/>
          <w:color w:val="191919"/>
          <w:sz w:val="24"/>
          <w:szCs w:val="24"/>
          <w:rPrChange w:id="142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421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42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tha</w:t>
      </w:r>
      <w:r w:rsidRPr="00DB66F3">
        <w:rPr>
          <w:rFonts w:ascii="Times New Roman" w:hAnsi="Times New Roman"/>
          <w:color w:val="191919"/>
          <w:sz w:val="24"/>
          <w:szCs w:val="24"/>
          <w:rPrChange w:id="142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424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42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1426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z w:val="24"/>
          <w:szCs w:val="24"/>
          <w:rPrChange w:id="142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428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42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</w:t>
      </w:r>
      <w:r w:rsidRPr="00DB66F3">
        <w:rPr>
          <w:rFonts w:ascii="Times New Roman" w:hAnsi="Times New Roman"/>
          <w:color w:val="191919"/>
          <w:sz w:val="24"/>
          <w:szCs w:val="24"/>
          <w:rPrChange w:id="143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431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43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faculty membe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1433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z w:val="24"/>
          <w:szCs w:val="24"/>
          <w:rPrChange w:id="143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435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43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administrato</w:t>
      </w:r>
      <w:r w:rsidRPr="00DB66F3">
        <w:rPr>
          <w:rFonts w:ascii="Times New Roman" w:hAnsi="Times New Roman"/>
          <w:color w:val="191919"/>
          <w:sz w:val="24"/>
          <w:szCs w:val="24"/>
          <w:rPrChange w:id="143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438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43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144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441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44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employee</w:t>
      </w:r>
      <w:r w:rsidRPr="00DB66F3">
        <w:rPr>
          <w:rFonts w:ascii="Times New Roman" w:hAnsi="Times New Roman"/>
          <w:color w:val="191919"/>
          <w:sz w:val="24"/>
          <w:szCs w:val="24"/>
          <w:rPrChange w:id="144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444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44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actin</w:t>
      </w:r>
      <w:r w:rsidRPr="00DB66F3">
        <w:rPr>
          <w:rFonts w:ascii="Times New Roman" w:hAnsi="Times New Roman"/>
          <w:color w:val="191919"/>
          <w:sz w:val="24"/>
          <w:szCs w:val="24"/>
          <w:rPrChange w:id="144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447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44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individuall</w:t>
      </w:r>
      <w:r w:rsidRPr="00DB66F3">
        <w:rPr>
          <w:rFonts w:ascii="Times New Roman" w:hAnsi="Times New Roman"/>
          <w:color w:val="191919"/>
          <w:sz w:val="24"/>
          <w:szCs w:val="24"/>
          <w:rPrChange w:id="144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450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45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145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453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45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145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456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45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concer</w:t>
      </w:r>
      <w:r w:rsidRPr="00DB66F3">
        <w:rPr>
          <w:rFonts w:ascii="Times New Roman" w:hAnsi="Times New Roman"/>
          <w:color w:val="191919"/>
          <w:sz w:val="24"/>
          <w:szCs w:val="24"/>
          <w:rPrChange w:id="145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459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46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wit</w:t>
      </w:r>
      <w:r w:rsidRPr="00DB66F3">
        <w:rPr>
          <w:rFonts w:ascii="Times New Roman" w:hAnsi="Times New Roman"/>
          <w:color w:val="191919"/>
          <w:sz w:val="24"/>
          <w:szCs w:val="24"/>
          <w:rPrChange w:id="146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462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46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others</w:t>
      </w:r>
      <w:r w:rsidRPr="00DB66F3">
        <w:rPr>
          <w:rFonts w:ascii="Times New Roman" w:hAnsi="Times New Roman"/>
          <w:color w:val="191919"/>
          <w:sz w:val="24"/>
          <w:szCs w:val="24"/>
          <w:rPrChange w:id="146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465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46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wh</w:t>
      </w:r>
      <w:r w:rsidRPr="00DB66F3">
        <w:rPr>
          <w:rFonts w:ascii="Times New Roman" w:hAnsi="Times New Roman"/>
          <w:color w:val="191919"/>
          <w:sz w:val="24"/>
          <w:szCs w:val="24"/>
          <w:rPrChange w:id="146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468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46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clearl</w:t>
      </w:r>
      <w:r w:rsidRPr="00DB66F3">
        <w:rPr>
          <w:rFonts w:ascii="Times New Roman" w:hAnsi="Times New Roman"/>
          <w:color w:val="191919"/>
          <w:sz w:val="24"/>
          <w:szCs w:val="24"/>
          <w:rPrChange w:id="147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471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47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obstruct</w:t>
      </w:r>
      <w:r w:rsidRPr="00DB66F3">
        <w:rPr>
          <w:rFonts w:ascii="Times New Roman" w:hAnsi="Times New Roman"/>
          <w:color w:val="191919"/>
          <w:sz w:val="24"/>
          <w:szCs w:val="24"/>
          <w:rPrChange w:id="147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474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47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147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477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47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disrupts</w:t>
      </w:r>
      <w:r w:rsidRPr="00DB66F3">
        <w:rPr>
          <w:rFonts w:ascii="Times New Roman" w:hAnsi="Times New Roman"/>
          <w:color w:val="191919"/>
          <w:sz w:val="24"/>
          <w:szCs w:val="24"/>
          <w:rPrChange w:id="147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480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48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148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483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48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attemp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1485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148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487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48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148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490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49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obstruc</w:t>
      </w:r>
      <w:r w:rsidRPr="00DB66F3">
        <w:rPr>
          <w:rFonts w:ascii="Times New Roman" w:hAnsi="Times New Roman"/>
          <w:color w:val="191919"/>
          <w:sz w:val="24"/>
          <w:szCs w:val="24"/>
          <w:rPrChange w:id="149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493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49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149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496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49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dis- rup</w:t>
      </w:r>
      <w:r w:rsidRPr="00DB66F3">
        <w:rPr>
          <w:rFonts w:ascii="Times New Roman" w:hAnsi="Times New Roman"/>
          <w:color w:val="191919"/>
          <w:sz w:val="24"/>
          <w:szCs w:val="24"/>
          <w:rPrChange w:id="149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499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50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150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502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50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teaching</w:t>
      </w:r>
      <w:r w:rsidRPr="00DB66F3">
        <w:rPr>
          <w:rFonts w:ascii="Times New Roman" w:hAnsi="Times New Roman"/>
          <w:color w:val="191919"/>
          <w:sz w:val="24"/>
          <w:szCs w:val="24"/>
          <w:rPrChange w:id="150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505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50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research</w:t>
      </w:r>
      <w:r w:rsidRPr="00DB66F3">
        <w:rPr>
          <w:rFonts w:ascii="Times New Roman" w:hAnsi="Times New Roman"/>
          <w:color w:val="191919"/>
          <w:sz w:val="24"/>
          <w:szCs w:val="24"/>
          <w:rPrChange w:id="150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508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50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administrative</w:t>
      </w:r>
      <w:r w:rsidRPr="00DB66F3">
        <w:rPr>
          <w:rFonts w:ascii="Times New Roman" w:hAnsi="Times New Roman"/>
          <w:color w:val="191919"/>
          <w:sz w:val="24"/>
          <w:szCs w:val="24"/>
          <w:rPrChange w:id="151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511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51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disciplinar</w:t>
      </w:r>
      <w:r w:rsidRPr="00DB66F3">
        <w:rPr>
          <w:rFonts w:ascii="Times New Roman" w:hAnsi="Times New Roman"/>
          <w:color w:val="191919"/>
          <w:spacing w:val="-13"/>
          <w:sz w:val="24"/>
          <w:szCs w:val="24"/>
          <w:rPrChange w:id="1513" w:author="jhawkins" w:date="2011-04-01T11:13:00Z">
            <w:rPr>
              <w:rFonts w:ascii="Times New Roman" w:hAnsi="Times New Roman"/>
              <w:color w:val="191919"/>
              <w:spacing w:val="-13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z w:val="24"/>
          <w:szCs w:val="24"/>
          <w:rPrChange w:id="151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515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51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151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518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51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publi</w:t>
      </w:r>
      <w:r w:rsidRPr="00DB66F3">
        <w:rPr>
          <w:rFonts w:ascii="Times New Roman" w:hAnsi="Times New Roman"/>
          <w:color w:val="191919"/>
          <w:sz w:val="24"/>
          <w:szCs w:val="24"/>
          <w:rPrChange w:id="152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c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521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52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servic</w:t>
      </w:r>
      <w:r w:rsidRPr="00DB66F3">
        <w:rPr>
          <w:rFonts w:ascii="Times New Roman" w:hAnsi="Times New Roman"/>
          <w:color w:val="191919"/>
          <w:sz w:val="24"/>
          <w:szCs w:val="24"/>
          <w:rPrChange w:id="152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524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52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activit</w:t>
      </w:r>
      <w:r w:rsidRPr="00DB66F3">
        <w:rPr>
          <w:rFonts w:ascii="Times New Roman" w:hAnsi="Times New Roman"/>
          <w:color w:val="191919"/>
          <w:spacing w:val="-13"/>
          <w:sz w:val="24"/>
          <w:szCs w:val="24"/>
          <w:rPrChange w:id="1526" w:author="jhawkins" w:date="2011-04-01T11:13:00Z">
            <w:rPr>
              <w:rFonts w:ascii="Times New Roman" w:hAnsi="Times New Roman"/>
              <w:color w:val="191919"/>
              <w:spacing w:val="-13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z w:val="24"/>
          <w:szCs w:val="24"/>
          <w:rPrChange w:id="152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528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52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153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531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53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153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534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53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othe</w:t>
      </w:r>
      <w:r w:rsidRPr="00DB66F3">
        <w:rPr>
          <w:rFonts w:ascii="Times New Roman" w:hAnsi="Times New Roman"/>
          <w:color w:val="191919"/>
          <w:sz w:val="24"/>
          <w:szCs w:val="24"/>
          <w:rPrChange w:id="153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537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53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activit</w:t>
      </w:r>
      <w:r w:rsidRPr="00DB66F3">
        <w:rPr>
          <w:rFonts w:ascii="Times New Roman" w:hAnsi="Times New Roman"/>
          <w:color w:val="191919"/>
          <w:sz w:val="24"/>
          <w:szCs w:val="24"/>
          <w:rPrChange w:id="153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540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54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authorize</w:t>
      </w:r>
      <w:r w:rsidRPr="00DB66F3">
        <w:rPr>
          <w:rFonts w:ascii="Times New Roman" w:hAnsi="Times New Roman"/>
          <w:color w:val="191919"/>
          <w:sz w:val="24"/>
          <w:szCs w:val="24"/>
          <w:rPrChange w:id="154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543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54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154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546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54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154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549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55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discha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551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55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ge</w:t>
      </w:r>
      <w:r w:rsidRPr="00DB66F3">
        <w:rPr>
          <w:rFonts w:ascii="Times New Roman" w:hAnsi="Times New Roman"/>
          <w:color w:val="191919"/>
          <w:sz w:val="24"/>
          <w:szCs w:val="24"/>
          <w:rPrChange w:id="155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554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55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155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557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55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hel</w:t>
      </w:r>
      <w:r w:rsidRPr="00DB66F3">
        <w:rPr>
          <w:rFonts w:ascii="Times New Roman" w:hAnsi="Times New Roman"/>
          <w:color w:val="191919"/>
          <w:sz w:val="24"/>
          <w:szCs w:val="24"/>
          <w:rPrChange w:id="155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560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56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156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563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56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any campu</w:t>
      </w:r>
      <w:r w:rsidRPr="00DB66F3">
        <w:rPr>
          <w:rFonts w:ascii="Times New Roman" w:hAnsi="Times New Roman"/>
          <w:color w:val="191919"/>
          <w:sz w:val="24"/>
          <w:szCs w:val="24"/>
          <w:rPrChange w:id="156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566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56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156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569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57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157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572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57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Universit</w:t>
      </w:r>
      <w:r w:rsidRPr="00DB66F3">
        <w:rPr>
          <w:rFonts w:ascii="Times New Roman" w:hAnsi="Times New Roman"/>
          <w:color w:val="191919"/>
          <w:sz w:val="24"/>
          <w:szCs w:val="24"/>
          <w:rPrChange w:id="157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575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57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Syste</w:t>
      </w:r>
      <w:r w:rsidRPr="00DB66F3">
        <w:rPr>
          <w:rFonts w:ascii="Times New Roman" w:hAnsi="Times New Roman"/>
          <w:color w:val="191919"/>
          <w:sz w:val="24"/>
          <w:szCs w:val="24"/>
          <w:rPrChange w:id="157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578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57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158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581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58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Geo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583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58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gi</w:t>
      </w:r>
      <w:r w:rsidRPr="00DB66F3">
        <w:rPr>
          <w:rFonts w:ascii="Times New Roman" w:hAnsi="Times New Roman"/>
          <w:color w:val="191919"/>
          <w:sz w:val="24"/>
          <w:szCs w:val="24"/>
          <w:rPrChange w:id="158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586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58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158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589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59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considere</w:t>
      </w:r>
      <w:r w:rsidRPr="00DB66F3">
        <w:rPr>
          <w:rFonts w:ascii="Times New Roman" w:hAnsi="Times New Roman"/>
          <w:color w:val="191919"/>
          <w:sz w:val="24"/>
          <w:szCs w:val="24"/>
          <w:rPrChange w:id="159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592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59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159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595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59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159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598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59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Boar</w:t>
      </w:r>
      <w:r w:rsidRPr="00DB66F3">
        <w:rPr>
          <w:rFonts w:ascii="Times New Roman" w:hAnsi="Times New Roman"/>
          <w:color w:val="191919"/>
          <w:sz w:val="24"/>
          <w:szCs w:val="24"/>
          <w:rPrChange w:id="160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601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60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160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604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60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hav</w:t>
      </w:r>
      <w:r w:rsidRPr="00DB66F3">
        <w:rPr>
          <w:rFonts w:ascii="Times New Roman" w:hAnsi="Times New Roman"/>
          <w:color w:val="191919"/>
          <w:sz w:val="24"/>
          <w:szCs w:val="24"/>
          <w:rPrChange w:id="160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607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60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committe</w:t>
      </w:r>
      <w:r w:rsidRPr="00DB66F3">
        <w:rPr>
          <w:rFonts w:ascii="Times New Roman" w:hAnsi="Times New Roman"/>
          <w:color w:val="191919"/>
          <w:sz w:val="24"/>
          <w:szCs w:val="24"/>
          <w:rPrChange w:id="160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610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61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161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613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61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ac</w:t>
      </w:r>
      <w:r w:rsidRPr="00DB66F3">
        <w:rPr>
          <w:rFonts w:ascii="Times New Roman" w:hAnsi="Times New Roman"/>
          <w:color w:val="191919"/>
          <w:sz w:val="24"/>
          <w:szCs w:val="24"/>
          <w:rPrChange w:id="161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616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61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161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619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62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gros</w:t>
      </w:r>
      <w:r w:rsidRPr="00DB66F3">
        <w:rPr>
          <w:rFonts w:ascii="Times New Roman" w:hAnsi="Times New Roman"/>
          <w:color w:val="191919"/>
          <w:sz w:val="24"/>
          <w:szCs w:val="24"/>
          <w:rPrChange w:id="162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622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62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irresponsibilit</w:t>
      </w:r>
      <w:r w:rsidRPr="00DB66F3">
        <w:rPr>
          <w:rFonts w:ascii="Times New Roman" w:hAnsi="Times New Roman"/>
          <w:color w:val="191919"/>
          <w:sz w:val="24"/>
          <w:szCs w:val="24"/>
          <w:rPrChange w:id="162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625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62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162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628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62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1630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63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al</w:t>
      </w:r>
      <w:r w:rsidRPr="00DB66F3">
        <w:rPr>
          <w:rFonts w:ascii="Times New Roman" w:hAnsi="Times New Roman"/>
          <w:color w:val="191919"/>
          <w:sz w:val="24"/>
          <w:szCs w:val="24"/>
          <w:rPrChange w:id="163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633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63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163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636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63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subjec</w:t>
      </w:r>
      <w:r w:rsidRPr="00DB66F3">
        <w:rPr>
          <w:rFonts w:ascii="Times New Roman" w:hAnsi="Times New Roman"/>
          <w:color w:val="191919"/>
          <w:sz w:val="24"/>
          <w:szCs w:val="24"/>
          <w:rPrChange w:id="163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639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64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to disciplinar</w:t>
      </w:r>
      <w:r w:rsidRPr="00DB66F3">
        <w:rPr>
          <w:rFonts w:ascii="Times New Roman" w:hAnsi="Times New Roman"/>
          <w:color w:val="191919"/>
          <w:sz w:val="24"/>
          <w:szCs w:val="24"/>
          <w:rPrChange w:id="164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1642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64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procedures</w:t>
      </w:r>
      <w:r w:rsidRPr="00DB66F3">
        <w:rPr>
          <w:rFonts w:ascii="Times New Roman" w:hAnsi="Times New Roman"/>
          <w:color w:val="191919"/>
          <w:sz w:val="24"/>
          <w:szCs w:val="24"/>
          <w:rPrChange w:id="164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64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64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possibl</w:t>
      </w:r>
      <w:r w:rsidRPr="00DB66F3">
        <w:rPr>
          <w:rFonts w:ascii="Times New Roman" w:hAnsi="Times New Roman"/>
          <w:color w:val="191919"/>
          <w:sz w:val="24"/>
          <w:szCs w:val="24"/>
          <w:rPrChange w:id="164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64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64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resultin</w:t>
      </w:r>
      <w:r w:rsidRPr="00DB66F3">
        <w:rPr>
          <w:rFonts w:ascii="Times New Roman" w:hAnsi="Times New Roman"/>
          <w:color w:val="191919"/>
          <w:sz w:val="24"/>
          <w:szCs w:val="24"/>
          <w:rPrChange w:id="165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65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proofErr w:type="gramStart"/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65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165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proofErr w:type="gramEnd"/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65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65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dismissa</w:t>
      </w:r>
      <w:r w:rsidRPr="00DB66F3">
        <w:rPr>
          <w:rFonts w:ascii="Times New Roman" w:hAnsi="Times New Roman"/>
          <w:color w:val="191919"/>
          <w:sz w:val="24"/>
          <w:szCs w:val="24"/>
          <w:rPrChange w:id="165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65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65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165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66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66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terminatio</w:t>
      </w:r>
      <w:r w:rsidRPr="00DB66F3">
        <w:rPr>
          <w:rFonts w:ascii="Times New Roman" w:hAnsi="Times New Roman"/>
          <w:color w:val="191919"/>
          <w:sz w:val="24"/>
          <w:szCs w:val="24"/>
          <w:rPrChange w:id="166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1663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66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166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66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66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employment.</w:t>
      </w:r>
    </w:p>
    <w:p w:rsidR="00B17027" w:rsidRPr="00DB66F3" w:rsidRDefault="00B17027" w:rsidP="00C54745">
      <w:pPr>
        <w:pStyle w:val="Heading2"/>
        <w:rPr>
          <w:rFonts w:ascii="Times New Roman" w:hAnsi="Times New Roman"/>
          <w:color w:val="000000"/>
          <w:sz w:val="24"/>
          <w:szCs w:val="24"/>
          <w:rPrChange w:id="1668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pacing w:val="-2"/>
          <w:sz w:val="24"/>
          <w:szCs w:val="24"/>
        </w:rPr>
        <w:lastRenderedPageBreak/>
        <w:t>C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66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AREE</w:t>
      </w:r>
      <w:r w:rsidRPr="00DB66F3">
        <w:rPr>
          <w:rFonts w:ascii="Times New Roman" w:hAnsi="Times New Roman"/>
          <w:color w:val="191919"/>
          <w:sz w:val="24"/>
          <w:szCs w:val="24"/>
          <w:rPrChange w:id="167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10"/>
          <w:sz w:val="24"/>
          <w:szCs w:val="24"/>
          <w:rPrChange w:id="1671" w:author="jhawkins" w:date="2011-04-01T11:13:00Z">
            <w:rPr>
              <w:rFonts w:ascii="Times New Roman" w:hAnsi="Times New Roman"/>
              <w:color w:val="191919"/>
              <w:spacing w:val="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</w:rPr>
        <w:t>S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67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1673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67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VICES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30" w:after="0" w:line="250" w:lineRule="auto"/>
        <w:ind w:left="120" w:right="991"/>
        <w:jc w:val="both"/>
        <w:rPr>
          <w:rFonts w:ascii="Times New Roman" w:hAnsi="Times New Roman"/>
          <w:color w:val="000000"/>
          <w:sz w:val="24"/>
          <w:szCs w:val="24"/>
          <w:rPrChange w:id="1675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67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167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1678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67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overal</w:t>
      </w:r>
      <w:r w:rsidRPr="00DB66F3">
        <w:rPr>
          <w:rFonts w:ascii="Times New Roman" w:hAnsi="Times New Roman"/>
          <w:color w:val="191919"/>
          <w:sz w:val="24"/>
          <w:szCs w:val="24"/>
          <w:rPrChange w:id="168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1681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68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missio</w:t>
      </w:r>
      <w:r w:rsidRPr="00DB66F3">
        <w:rPr>
          <w:rFonts w:ascii="Times New Roman" w:hAnsi="Times New Roman"/>
          <w:color w:val="191919"/>
          <w:sz w:val="24"/>
          <w:szCs w:val="24"/>
          <w:rPrChange w:id="168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1684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68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168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1687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68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168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1690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69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692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69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fic</w:t>
      </w:r>
      <w:r w:rsidRPr="00DB66F3">
        <w:rPr>
          <w:rFonts w:ascii="Times New Roman" w:hAnsi="Times New Roman"/>
          <w:color w:val="191919"/>
          <w:sz w:val="24"/>
          <w:szCs w:val="24"/>
          <w:rPrChange w:id="169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1695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69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169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1698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69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Caree</w:t>
      </w:r>
      <w:r w:rsidRPr="00DB66F3">
        <w:rPr>
          <w:rFonts w:ascii="Times New Roman" w:hAnsi="Times New Roman"/>
          <w:color w:val="191919"/>
          <w:sz w:val="24"/>
          <w:szCs w:val="24"/>
          <w:rPrChange w:id="170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1701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70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Service</w:t>
      </w:r>
      <w:r w:rsidRPr="00DB66F3">
        <w:rPr>
          <w:rFonts w:ascii="Times New Roman" w:hAnsi="Times New Roman"/>
          <w:color w:val="191919"/>
          <w:sz w:val="24"/>
          <w:szCs w:val="24"/>
          <w:rPrChange w:id="170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1704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70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170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1707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70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170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1710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71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creat</w:t>
      </w:r>
      <w:r w:rsidRPr="00DB66F3">
        <w:rPr>
          <w:rFonts w:ascii="Times New Roman" w:hAnsi="Times New Roman"/>
          <w:color w:val="191919"/>
          <w:sz w:val="24"/>
          <w:szCs w:val="24"/>
          <w:rPrChange w:id="171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1713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71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171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1716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71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maintai</w:t>
      </w:r>
      <w:r w:rsidRPr="00DB66F3">
        <w:rPr>
          <w:rFonts w:ascii="Times New Roman" w:hAnsi="Times New Roman"/>
          <w:color w:val="191919"/>
          <w:sz w:val="24"/>
          <w:szCs w:val="24"/>
          <w:rPrChange w:id="171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719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72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172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1722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72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educationa</w:t>
      </w:r>
      <w:r w:rsidRPr="00DB66F3">
        <w:rPr>
          <w:rFonts w:ascii="Times New Roman" w:hAnsi="Times New Roman"/>
          <w:color w:val="191919"/>
          <w:sz w:val="24"/>
          <w:szCs w:val="24"/>
          <w:rPrChange w:id="172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725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72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environmen</w:t>
      </w:r>
      <w:r w:rsidRPr="00DB66F3">
        <w:rPr>
          <w:rFonts w:ascii="Times New Roman" w:hAnsi="Times New Roman"/>
          <w:color w:val="191919"/>
          <w:sz w:val="24"/>
          <w:szCs w:val="24"/>
          <w:rPrChange w:id="172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1728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72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whic</w:t>
      </w:r>
      <w:r w:rsidRPr="00DB66F3">
        <w:rPr>
          <w:rFonts w:ascii="Times New Roman" w:hAnsi="Times New Roman"/>
          <w:color w:val="191919"/>
          <w:sz w:val="24"/>
          <w:szCs w:val="24"/>
          <w:rPrChange w:id="173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1731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73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complements</w:t>
      </w:r>
      <w:r w:rsidRPr="00DB66F3">
        <w:rPr>
          <w:rFonts w:ascii="Times New Roman" w:hAnsi="Times New Roman"/>
          <w:color w:val="191919"/>
          <w:sz w:val="24"/>
          <w:szCs w:val="24"/>
          <w:rPrChange w:id="173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734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73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73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73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hance</w:t>
      </w:r>
      <w:r w:rsidRPr="00DB66F3">
        <w:rPr>
          <w:rFonts w:ascii="Times New Roman" w:hAnsi="Times New Roman"/>
          <w:color w:val="191919"/>
          <w:sz w:val="24"/>
          <w:szCs w:val="24"/>
          <w:rPrChange w:id="173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1739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74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174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1742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74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sup- port</w:t>
      </w:r>
      <w:r w:rsidRPr="00DB66F3">
        <w:rPr>
          <w:rFonts w:ascii="Times New Roman" w:hAnsi="Times New Roman"/>
          <w:color w:val="191919"/>
          <w:sz w:val="24"/>
          <w:szCs w:val="24"/>
          <w:rPrChange w:id="174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745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74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174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748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74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broade</w:t>
      </w:r>
      <w:r w:rsidRPr="00DB66F3">
        <w:rPr>
          <w:rFonts w:ascii="Times New Roman" w:hAnsi="Times New Roman"/>
          <w:color w:val="191919"/>
          <w:sz w:val="24"/>
          <w:szCs w:val="24"/>
          <w:rPrChange w:id="175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751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75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academi</w:t>
      </w:r>
      <w:r w:rsidRPr="00DB66F3">
        <w:rPr>
          <w:rFonts w:ascii="Times New Roman" w:hAnsi="Times New Roman"/>
          <w:color w:val="191919"/>
          <w:sz w:val="24"/>
          <w:szCs w:val="24"/>
          <w:rPrChange w:id="175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c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754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75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missio</w:t>
      </w:r>
      <w:r w:rsidRPr="00DB66F3">
        <w:rPr>
          <w:rFonts w:ascii="Times New Roman" w:hAnsi="Times New Roman"/>
          <w:color w:val="191919"/>
          <w:sz w:val="24"/>
          <w:szCs w:val="24"/>
          <w:rPrChange w:id="175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757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75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175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17"/>
          <w:sz w:val="24"/>
          <w:szCs w:val="24"/>
          <w:rPrChange w:id="1760" w:author="jhawkins" w:date="2011-04-01T11:13:00Z">
            <w:rPr>
              <w:rFonts w:ascii="Times New Roman" w:hAnsi="Times New Roman"/>
              <w:color w:val="191919"/>
              <w:spacing w:val="-1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76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Alban</w:t>
      </w:r>
      <w:r w:rsidRPr="00DB66F3">
        <w:rPr>
          <w:rFonts w:ascii="Times New Roman" w:hAnsi="Times New Roman"/>
          <w:color w:val="191919"/>
          <w:sz w:val="24"/>
          <w:szCs w:val="24"/>
          <w:rPrChange w:id="176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763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76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Stat</w:t>
      </w:r>
      <w:r w:rsidRPr="00DB66F3">
        <w:rPr>
          <w:rFonts w:ascii="Times New Roman" w:hAnsi="Times New Roman"/>
          <w:color w:val="191919"/>
          <w:sz w:val="24"/>
          <w:szCs w:val="24"/>
          <w:rPrChange w:id="176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766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76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Universit</w:t>
      </w:r>
      <w:r w:rsidRPr="00DB66F3">
        <w:rPr>
          <w:rFonts w:ascii="Times New Roman" w:hAnsi="Times New Roman"/>
          <w:color w:val="191919"/>
          <w:spacing w:val="-13"/>
          <w:sz w:val="24"/>
          <w:szCs w:val="24"/>
          <w:rPrChange w:id="1768" w:author="jhawkins" w:date="2011-04-01T11:13:00Z">
            <w:rPr>
              <w:rFonts w:ascii="Times New Roman" w:hAnsi="Times New Roman"/>
              <w:color w:val="191919"/>
              <w:spacing w:val="-13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z w:val="24"/>
          <w:szCs w:val="24"/>
          <w:rPrChange w:id="176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33"/>
          <w:sz w:val="24"/>
          <w:szCs w:val="24"/>
          <w:rPrChange w:id="1770" w:author="jhawkins" w:date="2011-04-01T11:13:00Z">
            <w:rPr>
              <w:rFonts w:ascii="Times New Roman" w:hAnsi="Times New Roman"/>
              <w:color w:val="191919"/>
              <w:spacing w:val="3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77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177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773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77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177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776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77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177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779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78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utmos</w:t>
      </w:r>
      <w:r w:rsidRPr="00DB66F3">
        <w:rPr>
          <w:rFonts w:ascii="Times New Roman" w:hAnsi="Times New Roman"/>
          <w:color w:val="191919"/>
          <w:sz w:val="24"/>
          <w:szCs w:val="24"/>
          <w:rPrChange w:id="178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782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78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importanc</w:t>
      </w:r>
      <w:r w:rsidRPr="00DB66F3">
        <w:rPr>
          <w:rFonts w:ascii="Times New Roman" w:hAnsi="Times New Roman"/>
          <w:color w:val="191919"/>
          <w:sz w:val="24"/>
          <w:szCs w:val="24"/>
          <w:rPrChange w:id="178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785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78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178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788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78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recogniz</w:t>
      </w:r>
      <w:r w:rsidRPr="00DB66F3">
        <w:rPr>
          <w:rFonts w:ascii="Times New Roman" w:hAnsi="Times New Roman"/>
          <w:color w:val="191919"/>
          <w:sz w:val="24"/>
          <w:szCs w:val="24"/>
          <w:rPrChange w:id="179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791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79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179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794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79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addres</w:t>
      </w:r>
      <w:r w:rsidRPr="00DB66F3">
        <w:rPr>
          <w:rFonts w:ascii="Times New Roman" w:hAnsi="Times New Roman"/>
          <w:color w:val="191919"/>
          <w:sz w:val="24"/>
          <w:szCs w:val="24"/>
          <w:rPrChange w:id="179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797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79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179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800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80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unique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1802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80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</w:t>
      </w:r>
      <w:r w:rsidRPr="00DB66F3">
        <w:rPr>
          <w:rFonts w:ascii="Times New Roman" w:hAnsi="Times New Roman"/>
          <w:color w:val="191919"/>
          <w:sz w:val="24"/>
          <w:szCs w:val="24"/>
          <w:rPrChange w:id="180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805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80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180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808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80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diversity o</w:t>
      </w:r>
      <w:r w:rsidRPr="00DB66F3">
        <w:rPr>
          <w:rFonts w:ascii="Times New Roman" w:hAnsi="Times New Roman"/>
          <w:color w:val="191919"/>
          <w:sz w:val="24"/>
          <w:szCs w:val="24"/>
          <w:rPrChange w:id="181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1811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81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ou</w:t>
      </w:r>
      <w:r w:rsidRPr="00DB66F3">
        <w:rPr>
          <w:rFonts w:ascii="Times New Roman" w:hAnsi="Times New Roman"/>
          <w:color w:val="191919"/>
          <w:sz w:val="24"/>
          <w:szCs w:val="24"/>
          <w:rPrChange w:id="181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1814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81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</w:t>
      </w:r>
      <w:r w:rsidRPr="00DB66F3">
        <w:rPr>
          <w:rFonts w:ascii="Times New Roman" w:hAnsi="Times New Roman"/>
          <w:color w:val="191919"/>
          <w:sz w:val="24"/>
          <w:szCs w:val="24"/>
          <w:rPrChange w:id="181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1817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81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181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1820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82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alumn</w:t>
      </w:r>
      <w:r w:rsidRPr="00DB66F3">
        <w:rPr>
          <w:rFonts w:ascii="Times New Roman" w:hAnsi="Times New Roman"/>
          <w:color w:val="191919"/>
          <w:sz w:val="24"/>
          <w:szCs w:val="24"/>
          <w:rPrChange w:id="182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1823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82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182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1826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82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182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1829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83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addres</w:t>
      </w:r>
      <w:r w:rsidRPr="00DB66F3">
        <w:rPr>
          <w:rFonts w:ascii="Times New Roman" w:hAnsi="Times New Roman"/>
          <w:color w:val="191919"/>
          <w:sz w:val="24"/>
          <w:szCs w:val="24"/>
          <w:rPrChange w:id="183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1832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83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proactivel</w:t>
      </w:r>
      <w:r w:rsidRPr="00DB66F3">
        <w:rPr>
          <w:rFonts w:ascii="Times New Roman" w:hAnsi="Times New Roman"/>
          <w:color w:val="191919"/>
          <w:sz w:val="24"/>
          <w:szCs w:val="24"/>
          <w:rPrChange w:id="183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835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83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thei</w:t>
      </w:r>
      <w:r w:rsidRPr="00DB66F3">
        <w:rPr>
          <w:rFonts w:ascii="Times New Roman" w:hAnsi="Times New Roman"/>
          <w:color w:val="191919"/>
          <w:sz w:val="24"/>
          <w:szCs w:val="24"/>
          <w:rPrChange w:id="183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1838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83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caree</w:t>
      </w:r>
      <w:r w:rsidRPr="00DB66F3">
        <w:rPr>
          <w:rFonts w:ascii="Times New Roman" w:hAnsi="Times New Roman"/>
          <w:color w:val="191919"/>
          <w:sz w:val="24"/>
          <w:szCs w:val="24"/>
          <w:rPrChange w:id="184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1841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84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developmen</w:t>
      </w:r>
      <w:r w:rsidRPr="00DB66F3">
        <w:rPr>
          <w:rFonts w:ascii="Times New Roman" w:hAnsi="Times New Roman"/>
          <w:color w:val="191919"/>
          <w:sz w:val="24"/>
          <w:szCs w:val="24"/>
          <w:rPrChange w:id="184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844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84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184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1847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84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jo</w:t>
      </w:r>
      <w:r w:rsidRPr="00DB66F3">
        <w:rPr>
          <w:rFonts w:ascii="Times New Roman" w:hAnsi="Times New Roman"/>
          <w:color w:val="191919"/>
          <w:sz w:val="24"/>
          <w:szCs w:val="24"/>
          <w:rPrChange w:id="184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1850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85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searc</w:t>
      </w:r>
      <w:r w:rsidRPr="00DB66F3">
        <w:rPr>
          <w:rFonts w:ascii="Times New Roman" w:hAnsi="Times New Roman"/>
          <w:color w:val="191919"/>
          <w:sz w:val="24"/>
          <w:szCs w:val="24"/>
          <w:rPrChange w:id="185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1853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85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needs</w:t>
      </w:r>
      <w:r w:rsidRPr="00DB66F3">
        <w:rPr>
          <w:rFonts w:ascii="Times New Roman" w:hAnsi="Times New Roman"/>
          <w:color w:val="191919"/>
          <w:sz w:val="24"/>
          <w:szCs w:val="24"/>
          <w:rPrChange w:id="185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1856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85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Thi</w:t>
      </w:r>
      <w:r w:rsidRPr="00DB66F3">
        <w:rPr>
          <w:rFonts w:ascii="Times New Roman" w:hAnsi="Times New Roman"/>
          <w:color w:val="191919"/>
          <w:sz w:val="24"/>
          <w:szCs w:val="24"/>
          <w:rPrChange w:id="185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1859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86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wil</w:t>
      </w:r>
      <w:r w:rsidRPr="00DB66F3">
        <w:rPr>
          <w:rFonts w:ascii="Times New Roman" w:hAnsi="Times New Roman"/>
          <w:color w:val="191919"/>
          <w:sz w:val="24"/>
          <w:szCs w:val="24"/>
          <w:rPrChange w:id="186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1862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86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186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1865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86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accomplishe</w:t>
      </w:r>
      <w:r w:rsidRPr="00DB66F3">
        <w:rPr>
          <w:rFonts w:ascii="Times New Roman" w:hAnsi="Times New Roman"/>
          <w:color w:val="191919"/>
          <w:sz w:val="24"/>
          <w:szCs w:val="24"/>
          <w:rPrChange w:id="186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1868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86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187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1871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87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providin</w:t>
      </w:r>
      <w:r w:rsidRPr="00DB66F3">
        <w:rPr>
          <w:rFonts w:ascii="Times New Roman" w:hAnsi="Times New Roman"/>
          <w:color w:val="191919"/>
          <w:sz w:val="24"/>
          <w:szCs w:val="24"/>
          <w:rPrChange w:id="187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1874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87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pro- fessiona</w:t>
      </w:r>
      <w:r w:rsidRPr="00DB66F3">
        <w:rPr>
          <w:rFonts w:ascii="Times New Roman" w:hAnsi="Times New Roman"/>
          <w:color w:val="191919"/>
          <w:sz w:val="24"/>
          <w:szCs w:val="24"/>
          <w:rPrChange w:id="187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1877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87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advisemen</w:t>
      </w:r>
      <w:r w:rsidRPr="00DB66F3">
        <w:rPr>
          <w:rFonts w:ascii="Times New Roman" w:hAnsi="Times New Roman"/>
          <w:color w:val="191919"/>
          <w:sz w:val="24"/>
          <w:szCs w:val="24"/>
          <w:rPrChange w:id="187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1880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88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188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1883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88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188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1886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88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mos</w:t>
      </w:r>
      <w:r w:rsidRPr="00DB66F3">
        <w:rPr>
          <w:rFonts w:ascii="Times New Roman" w:hAnsi="Times New Roman"/>
          <w:color w:val="191919"/>
          <w:sz w:val="24"/>
          <w:szCs w:val="24"/>
          <w:rPrChange w:id="188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1889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89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up-to-dat</w:t>
      </w:r>
      <w:r w:rsidRPr="00DB66F3">
        <w:rPr>
          <w:rFonts w:ascii="Times New Roman" w:hAnsi="Times New Roman"/>
          <w:color w:val="191919"/>
          <w:sz w:val="24"/>
          <w:szCs w:val="24"/>
          <w:rPrChange w:id="189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1892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89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guidanc</w:t>
      </w:r>
      <w:r w:rsidRPr="00DB66F3">
        <w:rPr>
          <w:rFonts w:ascii="Times New Roman" w:hAnsi="Times New Roman"/>
          <w:color w:val="191919"/>
          <w:sz w:val="24"/>
          <w:szCs w:val="24"/>
          <w:rPrChange w:id="189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1895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89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resource</w:t>
      </w:r>
      <w:r w:rsidRPr="00DB66F3">
        <w:rPr>
          <w:rFonts w:ascii="Times New Roman" w:hAnsi="Times New Roman"/>
          <w:color w:val="191919"/>
          <w:sz w:val="24"/>
          <w:szCs w:val="24"/>
          <w:rPrChange w:id="189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1898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89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available</w:t>
      </w:r>
      <w:r w:rsidRPr="00DB66F3">
        <w:rPr>
          <w:rFonts w:ascii="Times New Roman" w:hAnsi="Times New Roman"/>
          <w:color w:val="191919"/>
          <w:sz w:val="24"/>
          <w:szCs w:val="24"/>
          <w:rPrChange w:id="190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1901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90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190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1904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90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sta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906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z w:val="24"/>
          <w:szCs w:val="24"/>
          <w:rPrChange w:id="190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1908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90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seek</w:t>
      </w:r>
      <w:r w:rsidRPr="00DB66F3">
        <w:rPr>
          <w:rFonts w:ascii="Times New Roman" w:hAnsi="Times New Roman"/>
          <w:color w:val="191919"/>
          <w:sz w:val="24"/>
          <w:szCs w:val="24"/>
          <w:rPrChange w:id="191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1911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91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191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1914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91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assis</w:t>
      </w:r>
      <w:r w:rsidRPr="00DB66F3">
        <w:rPr>
          <w:rFonts w:ascii="Times New Roman" w:hAnsi="Times New Roman"/>
          <w:color w:val="191919"/>
          <w:sz w:val="24"/>
          <w:szCs w:val="24"/>
          <w:rPrChange w:id="191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1917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91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</w:t>
      </w:r>
      <w:r w:rsidRPr="00DB66F3">
        <w:rPr>
          <w:rFonts w:ascii="Times New Roman" w:hAnsi="Times New Roman"/>
          <w:color w:val="191919"/>
          <w:sz w:val="24"/>
          <w:szCs w:val="24"/>
          <w:rPrChange w:id="191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1920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92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192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1923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92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alumn</w:t>
      </w:r>
      <w:r w:rsidRPr="00DB66F3">
        <w:rPr>
          <w:rFonts w:ascii="Times New Roman" w:hAnsi="Times New Roman"/>
          <w:color w:val="191919"/>
          <w:sz w:val="24"/>
          <w:szCs w:val="24"/>
          <w:rPrChange w:id="192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1926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92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wit</w:t>
      </w:r>
      <w:r w:rsidRPr="00DB66F3">
        <w:rPr>
          <w:rFonts w:ascii="Times New Roman" w:hAnsi="Times New Roman"/>
          <w:color w:val="191919"/>
          <w:sz w:val="24"/>
          <w:szCs w:val="24"/>
          <w:rPrChange w:id="192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1929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1930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c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93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hoosin</w:t>
      </w:r>
      <w:r w:rsidRPr="00DB66F3">
        <w:rPr>
          <w:rFonts w:ascii="Times New Roman" w:hAnsi="Times New Roman"/>
          <w:color w:val="191919"/>
          <w:sz w:val="24"/>
          <w:szCs w:val="24"/>
          <w:rPrChange w:id="193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1933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93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caree</w:t>
      </w:r>
      <w:r w:rsidRPr="00DB66F3">
        <w:rPr>
          <w:rFonts w:ascii="Times New Roman" w:hAnsi="Times New Roman"/>
          <w:color w:val="191919"/>
          <w:sz w:val="24"/>
          <w:szCs w:val="24"/>
          <w:rPrChange w:id="193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1936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93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in- terest</w:t>
      </w:r>
      <w:r w:rsidRPr="00DB66F3">
        <w:rPr>
          <w:rFonts w:ascii="Times New Roman" w:hAnsi="Times New Roman"/>
          <w:color w:val="191919"/>
          <w:sz w:val="24"/>
          <w:szCs w:val="24"/>
          <w:rPrChange w:id="193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93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94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gainin</w:t>
      </w:r>
      <w:r w:rsidRPr="00DB66F3">
        <w:rPr>
          <w:rFonts w:ascii="Times New Roman" w:hAnsi="Times New Roman"/>
          <w:color w:val="191919"/>
          <w:sz w:val="24"/>
          <w:szCs w:val="24"/>
          <w:rPrChange w:id="194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94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94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relate</w:t>
      </w:r>
      <w:r w:rsidRPr="00DB66F3">
        <w:rPr>
          <w:rFonts w:ascii="Times New Roman" w:hAnsi="Times New Roman"/>
          <w:color w:val="191919"/>
          <w:sz w:val="24"/>
          <w:szCs w:val="24"/>
          <w:rPrChange w:id="194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1945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94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wor</w:t>
      </w:r>
      <w:r w:rsidRPr="00DB66F3">
        <w:rPr>
          <w:rFonts w:ascii="Times New Roman" w:hAnsi="Times New Roman"/>
          <w:color w:val="191919"/>
          <w:sz w:val="24"/>
          <w:szCs w:val="24"/>
          <w:rPrChange w:id="194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k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94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94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experience</w:t>
      </w:r>
      <w:r w:rsidRPr="00DB66F3">
        <w:rPr>
          <w:rFonts w:ascii="Times New Roman" w:hAnsi="Times New Roman"/>
          <w:color w:val="191919"/>
          <w:sz w:val="24"/>
          <w:szCs w:val="24"/>
          <w:rPrChange w:id="195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1951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95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195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95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95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providin</w:t>
      </w:r>
      <w:r w:rsidRPr="00DB66F3">
        <w:rPr>
          <w:rFonts w:ascii="Times New Roman" w:hAnsi="Times New Roman"/>
          <w:color w:val="191919"/>
          <w:sz w:val="24"/>
          <w:szCs w:val="24"/>
          <w:rPrChange w:id="195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95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95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guidanc</w:t>
      </w:r>
      <w:r w:rsidRPr="00DB66F3">
        <w:rPr>
          <w:rFonts w:ascii="Times New Roman" w:hAnsi="Times New Roman"/>
          <w:color w:val="191919"/>
          <w:sz w:val="24"/>
          <w:szCs w:val="24"/>
          <w:rPrChange w:id="195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1960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96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196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96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96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thei</w:t>
      </w:r>
      <w:r w:rsidRPr="00DB66F3">
        <w:rPr>
          <w:rFonts w:ascii="Times New Roman" w:hAnsi="Times New Roman"/>
          <w:color w:val="191919"/>
          <w:sz w:val="24"/>
          <w:szCs w:val="24"/>
          <w:rPrChange w:id="196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96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96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full-tim</w:t>
      </w:r>
      <w:r w:rsidRPr="00DB66F3">
        <w:rPr>
          <w:rFonts w:ascii="Times New Roman" w:hAnsi="Times New Roman"/>
          <w:color w:val="191919"/>
          <w:sz w:val="24"/>
          <w:szCs w:val="24"/>
          <w:rPrChange w:id="196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1969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97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professiona</w:t>
      </w:r>
      <w:r w:rsidRPr="00DB66F3">
        <w:rPr>
          <w:rFonts w:ascii="Times New Roman" w:hAnsi="Times New Roman"/>
          <w:color w:val="191919"/>
          <w:sz w:val="24"/>
          <w:szCs w:val="24"/>
          <w:rPrChange w:id="197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97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97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jo</w:t>
      </w:r>
      <w:r w:rsidRPr="00DB66F3">
        <w:rPr>
          <w:rFonts w:ascii="Times New Roman" w:hAnsi="Times New Roman"/>
          <w:color w:val="191919"/>
          <w:sz w:val="24"/>
          <w:szCs w:val="24"/>
          <w:rPrChange w:id="197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97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97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searc</w:t>
      </w:r>
      <w:r w:rsidRPr="00DB66F3">
        <w:rPr>
          <w:rFonts w:ascii="Times New Roman" w:hAnsi="Times New Roman"/>
          <w:color w:val="191919"/>
          <w:sz w:val="24"/>
          <w:szCs w:val="24"/>
          <w:rPrChange w:id="197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97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97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throug</w:t>
      </w:r>
      <w:r w:rsidRPr="00DB66F3">
        <w:rPr>
          <w:rFonts w:ascii="Times New Roman" w:hAnsi="Times New Roman"/>
          <w:color w:val="191919"/>
          <w:sz w:val="24"/>
          <w:szCs w:val="24"/>
          <w:rPrChange w:id="198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98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98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thre</w:t>
      </w:r>
      <w:r w:rsidRPr="00DB66F3">
        <w:rPr>
          <w:rFonts w:ascii="Times New Roman" w:hAnsi="Times New Roman"/>
          <w:color w:val="191919"/>
          <w:sz w:val="24"/>
          <w:szCs w:val="24"/>
          <w:rPrChange w:id="198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98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98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disti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1986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98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</w:t>
      </w:r>
      <w:r w:rsidRPr="00DB66F3">
        <w:rPr>
          <w:rFonts w:ascii="Times New Roman" w:hAnsi="Times New Roman"/>
          <w:color w:val="191919"/>
          <w:sz w:val="24"/>
          <w:szCs w:val="24"/>
          <w:rPrChange w:id="198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98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99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areas: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4"/>
          <w:szCs w:val="24"/>
          <w:rPrChange w:id="1991" w:author="jhawkins" w:date="2011-04-01T11:13:00Z">
            <w:rPr>
              <w:rFonts w:ascii="Times New Roman" w:hAnsi="Times New Roman"/>
              <w:color w:val="000000"/>
              <w:sz w:val="20"/>
              <w:szCs w:val="2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24"/>
          <w:szCs w:val="24"/>
          <w:rPrChange w:id="1992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proofErr w:type="gramStart"/>
      <w:r w:rsidRPr="00DB66F3">
        <w:rPr>
          <w:rFonts w:ascii="Times New Roman" w:hAnsi="Times New Roman"/>
          <w:color w:val="191919"/>
          <w:sz w:val="24"/>
          <w:szCs w:val="24"/>
          <w:rPrChange w:id="199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• </w:t>
      </w:r>
      <w:r w:rsidRPr="00DB66F3">
        <w:rPr>
          <w:rFonts w:ascii="Times New Roman" w:hAnsi="Times New Roman"/>
          <w:color w:val="191919"/>
          <w:spacing w:val="27"/>
          <w:sz w:val="24"/>
          <w:szCs w:val="24"/>
          <w:rPrChange w:id="1994" w:author="jhawkins" w:date="2011-04-01T11:13:00Z">
            <w:rPr>
              <w:rFonts w:ascii="Times New Roman" w:hAnsi="Times New Roman"/>
              <w:color w:val="191919"/>
              <w:spacing w:val="2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99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Self</w:t>
      </w:r>
      <w:proofErr w:type="gramEnd"/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99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-Assessment</w:t>
      </w:r>
      <w:r w:rsidRPr="00DB66F3">
        <w:rPr>
          <w:rFonts w:ascii="Times New Roman" w:hAnsi="Times New Roman"/>
          <w:color w:val="191919"/>
          <w:sz w:val="24"/>
          <w:szCs w:val="24"/>
          <w:rPrChange w:id="199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: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99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99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Caree</w:t>
      </w:r>
      <w:r w:rsidRPr="00DB66F3">
        <w:rPr>
          <w:rFonts w:ascii="Times New Roman" w:hAnsi="Times New Roman"/>
          <w:color w:val="191919"/>
          <w:sz w:val="24"/>
          <w:szCs w:val="24"/>
          <w:rPrChange w:id="200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00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00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advisemen</w:t>
      </w:r>
      <w:r w:rsidRPr="00DB66F3">
        <w:rPr>
          <w:rFonts w:ascii="Times New Roman" w:hAnsi="Times New Roman"/>
          <w:color w:val="191919"/>
          <w:sz w:val="24"/>
          <w:szCs w:val="24"/>
          <w:rPrChange w:id="200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2004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00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200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00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00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testing.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  <w:sz w:val="24"/>
          <w:szCs w:val="24"/>
          <w:rPrChange w:id="2009" w:author="jhawkins" w:date="2011-04-01T11:13:00Z">
            <w:rPr>
              <w:rFonts w:ascii="Times New Roman" w:hAnsi="Times New Roman"/>
              <w:color w:val="00000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24"/>
          <w:szCs w:val="24"/>
          <w:rPrChange w:id="2010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proofErr w:type="gramStart"/>
      <w:r w:rsidRPr="00DB66F3">
        <w:rPr>
          <w:rFonts w:ascii="Times New Roman" w:hAnsi="Times New Roman"/>
          <w:color w:val="191919"/>
          <w:sz w:val="24"/>
          <w:szCs w:val="24"/>
          <w:rPrChange w:id="201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• </w:t>
      </w:r>
      <w:r w:rsidRPr="00DB66F3">
        <w:rPr>
          <w:rFonts w:ascii="Times New Roman" w:hAnsi="Times New Roman"/>
          <w:color w:val="191919"/>
          <w:spacing w:val="27"/>
          <w:sz w:val="24"/>
          <w:szCs w:val="24"/>
          <w:rPrChange w:id="2012" w:author="jhawkins" w:date="2011-04-01T11:13:00Z">
            <w:rPr>
              <w:rFonts w:ascii="Times New Roman" w:hAnsi="Times New Roman"/>
              <w:color w:val="191919"/>
              <w:spacing w:val="2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01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Experientia</w:t>
      </w:r>
      <w:r w:rsidRPr="00DB66F3">
        <w:rPr>
          <w:rFonts w:ascii="Times New Roman" w:hAnsi="Times New Roman"/>
          <w:color w:val="191919"/>
          <w:sz w:val="24"/>
          <w:szCs w:val="24"/>
          <w:rPrChange w:id="201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proofErr w:type="gramEnd"/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2015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01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Learnin</w:t>
      </w:r>
      <w:r w:rsidRPr="00DB66F3">
        <w:rPr>
          <w:rFonts w:ascii="Times New Roman" w:hAnsi="Times New Roman"/>
          <w:color w:val="191919"/>
          <w:sz w:val="24"/>
          <w:szCs w:val="24"/>
          <w:rPrChange w:id="201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2018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01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Opportunities</w:t>
      </w:r>
      <w:r w:rsidRPr="00DB66F3">
        <w:rPr>
          <w:rFonts w:ascii="Times New Roman" w:hAnsi="Times New Roman"/>
          <w:color w:val="191919"/>
          <w:sz w:val="24"/>
          <w:szCs w:val="24"/>
          <w:rPrChange w:id="202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: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2021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02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Shadowin</w:t>
      </w:r>
      <w:r w:rsidRPr="00DB66F3">
        <w:rPr>
          <w:rFonts w:ascii="Times New Roman" w:hAnsi="Times New Roman"/>
          <w:color w:val="191919"/>
          <w:sz w:val="24"/>
          <w:szCs w:val="24"/>
          <w:rPrChange w:id="202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02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02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202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02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02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mentorin</w:t>
      </w:r>
      <w:r w:rsidRPr="00DB66F3">
        <w:rPr>
          <w:rFonts w:ascii="Times New Roman" w:hAnsi="Times New Roman"/>
          <w:color w:val="191919"/>
          <w:sz w:val="24"/>
          <w:szCs w:val="24"/>
          <w:rPrChange w:id="202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2030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03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experiences</w:t>
      </w:r>
      <w:r w:rsidRPr="00DB66F3">
        <w:rPr>
          <w:rFonts w:ascii="Times New Roman" w:hAnsi="Times New Roman"/>
          <w:color w:val="191919"/>
          <w:sz w:val="24"/>
          <w:szCs w:val="24"/>
          <w:rPrChange w:id="203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2033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03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internship</w:t>
      </w:r>
      <w:r w:rsidRPr="00DB66F3">
        <w:rPr>
          <w:rFonts w:ascii="Times New Roman" w:hAnsi="Times New Roman"/>
          <w:color w:val="191919"/>
          <w:sz w:val="24"/>
          <w:szCs w:val="24"/>
          <w:rPrChange w:id="203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03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03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203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03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04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cooperativ</w:t>
      </w:r>
      <w:r w:rsidRPr="00DB66F3">
        <w:rPr>
          <w:rFonts w:ascii="Times New Roman" w:hAnsi="Times New Roman"/>
          <w:color w:val="191919"/>
          <w:sz w:val="24"/>
          <w:szCs w:val="24"/>
          <w:rPrChange w:id="204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2042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04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education.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  <w:sz w:val="24"/>
          <w:szCs w:val="24"/>
          <w:rPrChange w:id="2044" w:author="jhawkins" w:date="2011-04-01T11:13:00Z">
            <w:rPr>
              <w:rFonts w:ascii="Times New Roman" w:hAnsi="Times New Roman"/>
              <w:color w:val="00000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24"/>
          <w:szCs w:val="24"/>
          <w:rPrChange w:id="2045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proofErr w:type="gramStart"/>
      <w:r w:rsidRPr="00DB66F3">
        <w:rPr>
          <w:rFonts w:ascii="Times New Roman" w:hAnsi="Times New Roman"/>
          <w:color w:val="191919"/>
          <w:sz w:val="24"/>
          <w:szCs w:val="24"/>
          <w:rPrChange w:id="204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• </w:t>
      </w:r>
      <w:r w:rsidRPr="00DB66F3">
        <w:rPr>
          <w:rFonts w:ascii="Times New Roman" w:hAnsi="Times New Roman"/>
          <w:color w:val="191919"/>
          <w:spacing w:val="27"/>
          <w:sz w:val="24"/>
          <w:szCs w:val="24"/>
          <w:rPrChange w:id="2047" w:author="jhawkins" w:date="2011-04-01T11:13:00Z">
            <w:rPr>
              <w:rFonts w:ascii="Times New Roman" w:hAnsi="Times New Roman"/>
              <w:color w:val="191919"/>
              <w:spacing w:val="2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04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Professiona</w:t>
      </w:r>
      <w:r w:rsidRPr="00DB66F3">
        <w:rPr>
          <w:rFonts w:ascii="Times New Roman" w:hAnsi="Times New Roman"/>
          <w:color w:val="191919"/>
          <w:sz w:val="24"/>
          <w:szCs w:val="24"/>
          <w:rPrChange w:id="204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proofErr w:type="gramEnd"/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05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05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Employmen</w:t>
      </w:r>
      <w:r w:rsidRPr="00DB66F3">
        <w:rPr>
          <w:rFonts w:ascii="Times New Roman" w:hAnsi="Times New Roman"/>
          <w:color w:val="191919"/>
          <w:sz w:val="24"/>
          <w:szCs w:val="24"/>
          <w:rPrChange w:id="205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2053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05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Services</w:t>
      </w:r>
      <w:r w:rsidRPr="00DB66F3">
        <w:rPr>
          <w:rFonts w:ascii="Times New Roman" w:hAnsi="Times New Roman"/>
          <w:color w:val="191919"/>
          <w:sz w:val="24"/>
          <w:szCs w:val="24"/>
          <w:rPrChange w:id="205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: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05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05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On-campu</w:t>
      </w:r>
      <w:r w:rsidRPr="00DB66F3">
        <w:rPr>
          <w:rFonts w:ascii="Times New Roman" w:hAnsi="Times New Roman"/>
          <w:color w:val="191919"/>
          <w:sz w:val="24"/>
          <w:szCs w:val="24"/>
          <w:rPrChange w:id="205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05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06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recruitment</w:t>
      </w:r>
      <w:r w:rsidRPr="00DB66F3">
        <w:rPr>
          <w:rFonts w:ascii="Times New Roman" w:hAnsi="Times New Roman"/>
          <w:color w:val="191919"/>
          <w:sz w:val="24"/>
          <w:szCs w:val="24"/>
          <w:rPrChange w:id="206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2062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06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jo</w:t>
      </w:r>
      <w:r w:rsidRPr="00DB66F3">
        <w:rPr>
          <w:rFonts w:ascii="Times New Roman" w:hAnsi="Times New Roman"/>
          <w:color w:val="191919"/>
          <w:sz w:val="24"/>
          <w:szCs w:val="24"/>
          <w:rPrChange w:id="206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06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06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fairs</w:t>
      </w:r>
      <w:r w:rsidRPr="00DB66F3">
        <w:rPr>
          <w:rFonts w:ascii="Times New Roman" w:hAnsi="Times New Roman"/>
          <w:color w:val="191919"/>
          <w:sz w:val="24"/>
          <w:szCs w:val="24"/>
          <w:rPrChange w:id="206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06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06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job</w:t>
      </w:r>
      <w:r w:rsidRPr="00DB66F3">
        <w:rPr>
          <w:rFonts w:ascii="Times New Roman" w:hAnsi="Times New Roman"/>
          <w:color w:val="191919"/>
          <w:sz w:val="24"/>
          <w:szCs w:val="24"/>
          <w:rPrChange w:id="207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07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07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listings</w:t>
      </w:r>
      <w:r w:rsidRPr="00DB66F3">
        <w:rPr>
          <w:rFonts w:ascii="Times New Roman" w:hAnsi="Times New Roman"/>
          <w:color w:val="191919"/>
          <w:sz w:val="24"/>
          <w:szCs w:val="24"/>
          <w:rPrChange w:id="207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07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07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interne</w:t>
      </w:r>
      <w:r w:rsidRPr="00DB66F3">
        <w:rPr>
          <w:rFonts w:ascii="Times New Roman" w:hAnsi="Times New Roman"/>
          <w:color w:val="191919"/>
          <w:sz w:val="24"/>
          <w:szCs w:val="24"/>
          <w:rPrChange w:id="207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2077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07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resources</w:t>
      </w:r>
      <w:r w:rsidRPr="00DB66F3">
        <w:rPr>
          <w:rFonts w:ascii="Times New Roman" w:hAnsi="Times New Roman"/>
          <w:color w:val="191919"/>
          <w:sz w:val="24"/>
          <w:szCs w:val="24"/>
          <w:rPrChange w:id="207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08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08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resum</w:t>
      </w:r>
      <w:r w:rsidRPr="00DB66F3">
        <w:rPr>
          <w:rFonts w:ascii="Times New Roman" w:hAnsi="Times New Roman"/>
          <w:color w:val="191919"/>
          <w:sz w:val="24"/>
          <w:szCs w:val="24"/>
          <w:rPrChange w:id="208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08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08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referrals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  <w:sz w:val="24"/>
          <w:szCs w:val="24"/>
          <w:rPrChange w:id="2085" w:author="jhawkins" w:date="2011-04-01T11:13:00Z">
            <w:rPr>
              <w:rFonts w:ascii="Times New Roman" w:hAnsi="Times New Roman"/>
              <w:color w:val="00000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480" w:right="1340"/>
        <w:rPr>
          <w:rFonts w:ascii="Times New Roman" w:hAnsi="Times New Roman"/>
          <w:color w:val="000000"/>
          <w:sz w:val="24"/>
          <w:szCs w:val="24"/>
          <w:rPrChange w:id="2086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proofErr w:type="gramStart"/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08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208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proofErr w:type="gramEnd"/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08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09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jo</w:t>
      </w:r>
      <w:r w:rsidRPr="00DB66F3">
        <w:rPr>
          <w:rFonts w:ascii="Times New Roman" w:hAnsi="Times New Roman"/>
          <w:color w:val="191919"/>
          <w:sz w:val="24"/>
          <w:szCs w:val="24"/>
          <w:rPrChange w:id="209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09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09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searc</w:t>
      </w:r>
      <w:r w:rsidRPr="00DB66F3">
        <w:rPr>
          <w:rFonts w:ascii="Times New Roman" w:hAnsi="Times New Roman"/>
          <w:color w:val="191919"/>
          <w:sz w:val="24"/>
          <w:szCs w:val="24"/>
          <w:rPrChange w:id="209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09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09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readines</w:t>
      </w:r>
      <w:r w:rsidRPr="00DB66F3">
        <w:rPr>
          <w:rFonts w:ascii="Times New Roman" w:hAnsi="Times New Roman"/>
          <w:color w:val="191919"/>
          <w:sz w:val="24"/>
          <w:szCs w:val="24"/>
          <w:rPrChange w:id="209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09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09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workshops</w:t>
      </w:r>
      <w:r w:rsidRPr="00DB66F3">
        <w:rPr>
          <w:rFonts w:ascii="Times New Roman" w:hAnsi="Times New Roman"/>
          <w:color w:val="191919"/>
          <w:sz w:val="24"/>
          <w:szCs w:val="24"/>
          <w:rPrChange w:id="210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. </w:t>
      </w:r>
      <w:r w:rsidRPr="00DB66F3">
        <w:rPr>
          <w:rFonts w:ascii="Times New Roman" w:hAnsi="Times New Roman"/>
          <w:color w:val="191919"/>
          <w:spacing w:val="38"/>
          <w:sz w:val="24"/>
          <w:szCs w:val="24"/>
          <w:rPrChange w:id="2101" w:author="jhawkins" w:date="2011-04-01T11:13:00Z">
            <w:rPr>
              <w:rFonts w:ascii="Times New Roman" w:hAnsi="Times New Roman"/>
              <w:color w:val="191919"/>
              <w:spacing w:val="3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10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Service</w:t>
      </w:r>
      <w:r w:rsidRPr="00DB66F3">
        <w:rPr>
          <w:rFonts w:ascii="Times New Roman" w:hAnsi="Times New Roman"/>
          <w:color w:val="191919"/>
          <w:sz w:val="24"/>
          <w:szCs w:val="24"/>
          <w:rPrChange w:id="210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10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10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als</w:t>
      </w:r>
      <w:r w:rsidRPr="00DB66F3">
        <w:rPr>
          <w:rFonts w:ascii="Times New Roman" w:hAnsi="Times New Roman"/>
          <w:color w:val="191919"/>
          <w:sz w:val="24"/>
          <w:szCs w:val="24"/>
          <w:rPrChange w:id="210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10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10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includ</w:t>
      </w:r>
      <w:r w:rsidRPr="00DB66F3">
        <w:rPr>
          <w:rFonts w:ascii="Times New Roman" w:hAnsi="Times New Roman"/>
          <w:color w:val="191919"/>
          <w:sz w:val="24"/>
          <w:szCs w:val="24"/>
          <w:rPrChange w:id="210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2110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11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graduat</w:t>
      </w:r>
      <w:r w:rsidRPr="00DB66F3">
        <w:rPr>
          <w:rFonts w:ascii="Times New Roman" w:hAnsi="Times New Roman"/>
          <w:color w:val="191919"/>
          <w:sz w:val="24"/>
          <w:szCs w:val="24"/>
          <w:rPrChange w:id="211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2113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11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211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11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11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professiona</w:t>
      </w:r>
      <w:r w:rsidRPr="00DB66F3">
        <w:rPr>
          <w:rFonts w:ascii="Times New Roman" w:hAnsi="Times New Roman"/>
          <w:color w:val="191919"/>
          <w:sz w:val="24"/>
          <w:szCs w:val="24"/>
          <w:rPrChange w:id="211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11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12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schoo</w:t>
      </w:r>
      <w:r w:rsidRPr="00DB66F3">
        <w:rPr>
          <w:rFonts w:ascii="Times New Roman" w:hAnsi="Times New Roman"/>
          <w:color w:val="191919"/>
          <w:sz w:val="24"/>
          <w:szCs w:val="24"/>
          <w:rPrChange w:id="212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12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12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visitations</w:t>
      </w:r>
      <w:r w:rsidRPr="00DB66F3">
        <w:rPr>
          <w:rFonts w:ascii="Times New Roman" w:hAnsi="Times New Roman"/>
          <w:color w:val="191919"/>
          <w:sz w:val="24"/>
          <w:szCs w:val="24"/>
          <w:rPrChange w:id="212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2125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z w:val="24"/>
          <w:szCs w:val="24"/>
          <w:rPrChange w:id="212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12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12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caree</w:t>
      </w:r>
      <w:r w:rsidRPr="00DB66F3">
        <w:rPr>
          <w:rFonts w:ascii="Times New Roman" w:hAnsi="Times New Roman"/>
          <w:color w:val="191919"/>
          <w:sz w:val="24"/>
          <w:szCs w:val="24"/>
          <w:rPrChange w:id="212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2130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13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resourc</w:t>
      </w:r>
      <w:r w:rsidRPr="00DB66F3">
        <w:rPr>
          <w:rFonts w:ascii="Times New Roman" w:hAnsi="Times New Roman"/>
          <w:color w:val="191919"/>
          <w:sz w:val="24"/>
          <w:szCs w:val="24"/>
          <w:rPrChange w:id="213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13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13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li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2135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13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rar</w:t>
      </w:r>
      <w:r w:rsidRPr="00DB66F3">
        <w:rPr>
          <w:rFonts w:ascii="Times New Roman" w:hAnsi="Times New Roman"/>
          <w:color w:val="191919"/>
          <w:sz w:val="24"/>
          <w:szCs w:val="24"/>
          <w:rPrChange w:id="213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13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13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and compute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2140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14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-base</w:t>
      </w:r>
      <w:r w:rsidRPr="00DB66F3">
        <w:rPr>
          <w:rFonts w:ascii="Times New Roman" w:hAnsi="Times New Roman"/>
          <w:color w:val="191919"/>
          <w:sz w:val="24"/>
          <w:szCs w:val="24"/>
          <w:rPrChange w:id="214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14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14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programs.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  <w:rPrChange w:id="2145" w:author="jhawkins" w:date="2011-04-01T11:13:00Z">
            <w:rPr>
              <w:rFonts w:ascii="Times New Roman" w:hAnsi="Times New Roman"/>
              <w:color w:val="000000"/>
              <w:sz w:val="20"/>
              <w:szCs w:val="2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  <w:rPrChange w:id="2146" w:author="jhawkins" w:date="2011-04-01T11:13:00Z">
            <w:rPr>
              <w:rFonts w:ascii="Times New Roman" w:hAnsi="Times New Roman"/>
              <w:color w:val="000000"/>
              <w:sz w:val="20"/>
              <w:szCs w:val="2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  <w:rPrChange w:id="2147" w:author="jhawkins" w:date="2011-04-01T11:13:00Z">
            <w:rPr>
              <w:rFonts w:ascii="Times New Roman" w:hAnsi="Times New Roman"/>
              <w:color w:val="000000"/>
              <w:sz w:val="20"/>
              <w:szCs w:val="2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  <w:rPrChange w:id="2148" w:author="jhawkins" w:date="2011-04-01T11:13:00Z">
            <w:rPr>
              <w:rFonts w:ascii="Times New Roman" w:hAnsi="Times New Roman"/>
              <w:color w:val="000000"/>
              <w:sz w:val="20"/>
              <w:szCs w:val="2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  <w:rPrChange w:id="2149" w:author="jhawkins" w:date="2011-04-01T11:13:00Z">
            <w:rPr>
              <w:rFonts w:ascii="Times New Roman" w:hAnsi="Times New Roman"/>
              <w:color w:val="000000"/>
              <w:sz w:val="20"/>
              <w:szCs w:val="2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  <w:rPrChange w:id="2150" w:author="jhawkins" w:date="2011-04-01T11:13:00Z">
            <w:rPr>
              <w:rFonts w:ascii="Times New Roman" w:hAnsi="Times New Roman"/>
              <w:color w:val="000000"/>
              <w:sz w:val="20"/>
              <w:szCs w:val="20"/>
            </w:rPr>
          </w:rPrChange>
        </w:rPr>
      </w:pPr>
    </w:p>
    <w:p w:rsidR="00B17027" w:rsidRPr="00DB66F3" w:rsidRDefault="00B17027" w:rsidP="00B17027">
      <w:pPr>
        <w:widowControl w:val="0"/>
        <w:tabs>
          <w:tab w:val="left" w:pos="10700"/>
        </w:tabs>
        <w:autoSpaceDE w:val="0"/>
        <w:autoSpaceDN w:val="0"/>
        <w:adjustRightInd w:val="0"/>
        <w:spacing w:after="0" w:line="451" w:lineRule="exact"/>
        <w:ind w:left="4137"/>
        <w:rPr>
          <w:rFonts w:ascii="Century Gothic" w:hAnsi="Century Gothic" w:cs="Century Gothic"/>
          <w:color w:val="000000"/>
          <w:sz w:val="24"/>
          <w:szCs w:val="24"/>
          <w:rPrChange w:id="2151" w:author="jhawkins" w:date="2011-04-01T11:13:00Z">
            <w:rPr>
              <w:rFonts w:ascii="Century Gothic" w:hAnsi="Century Gothic" w:cs="Century Gothic"/>
              <w:color w:val="000000"/>
              <w:sz w:val="36"/>
              <w:szCs w:val="36"/>
            </w:rPr>
          </w:rPrChange>
        </w:rPr>
      </w:pPr>
      <w:r w:rsidRPr="00DB66F3">
        <w:rPr>
          <w:rFonts w:ascii="Times New Roman" w:hAnsi="Times New Roman"/>
          <w:color w:val="191919"/>
          <w:position w:val="-5"/>
          <w:sz w:val="24"/>
          <w:szCs w:val="24"/>
          <w:rPrChange w:id="2152" w:author="jhawkins" w:date="2011-04-01T11:13:00Z">
            <w:rPr>
              <w:rFonts w:ascii="Times New Roman" w:hAnsi="Times New Roman"/>
              <w:color w:val="191919"/>
              <w:position w:val="-5"/>
              <w:sz w:val="20"/>
              <w:szCs w:val="20"/>
            </w:rPr>
          </w:rPrChange>
        </w:rPr>
        <w:t>2008-2012 Unde</w:t>
      </w:r>
      <w:r w:rsidRPr="00DB66F3">
        <w:rPr>
          <w:rFonts w:ascii="Times New Roman" w:hAnsi="Times New Roman"/>
          <w:color w:val="191919"/>
          <w:spacing w:val="-4"/>
          <w:position w:val="-5"/>
          <w:sz w:val="24"/>
          <w:szCs w:val="24"/>
          <w:rPrChange w:id="2153" w:author="jhawkins" w:date="2011-04-01T11:13:00Z">
            <w:rPr>
              <w:rFonts w:ascii="Times New Roman" w:hAnsi="Times New Roman"/>
              <w:color w:val="191919"/>
              <w:spacing w:val="-4"/>
              <w:position w:val="-5"/>
              <w:sz w:val="20"/>
              <w:szCs w:val="20"/>
            </w:rPr>
          </w:rPrChange>
        </w:rPr>
        <w:t>r</w:t>
      </w:r>
      <w:r w:rsidRPr="00DB66F3">
        <w:rPr>
          <w:rFonts w:ascii="Times New Roman" w:hAnsi="Times New Roman"/>
          <w:color w:val="191919"/>
          <w:position w:val="-5"/>
          <w:sz w:val="24"/>
          <w:szCs w:val="24"/>
          <w:rPrChange w:id="2154" w:author="jhawkins" w:date="2011-04-01T11:13:00Z">
            <w:rPr>
              <w:rFonts w:ascii="Times New Roman" w:hAnsi="Times New Roman"/>
              <w:color w:val="191919"/>
              <w:position w:val="-5"/>
              <w:sz w:val="20"/>
              <w:szCs w:val="20"/>
            </w:rPr>
          </w:rPrChange>
        </w:rPr>
        <w:t>graduate Catalog</w:t>
      </w:r>
      <w:r w:rsidRPr="00DB66F3">
        <w:rPr>
          <w:rFonts w:ascii="Times New Roman" w:hAnsi="Times New Roman"/>
          <w:color w:val="191919"/>
          <w:position w:val="-5"/>
          <w:sz w:val="24"/>
          <w:szCs w:val="24"/>
          <w:rPrChange w:id="2155" w:author="jhawkins" w:date="2011-04-01T11:13:00Z">
            <w:rPr>
              <w:rFonts w:ascii="Times New Roman" w:hAnsi="Times New Roman"/>
              <w:color w:val="191919"/>
              <w:position w:val="-5"/>
              <w:sz w:val="20"/>
              <w:szCs w:val="20"/>
            </w:rPr>
          </w:rPrChange>
        </w:rPr>
        <w:tab/>
      </w:r>
      <w:r w:rsidRPr="00DB66F3">
        <w:rPr>
          <w:rFonts w:ascii="Century Gothic" w:hAnsi="Century Gothic" w:cs="Century Gothic"/>
          <w:b/>
          <w:bCs/>
          <w:color w:val="191919"/>
          <w:position w:val="2"/>
          <w:sz w:val="24"/>
          <w:szCs w:val="24"/>
          <w:rPrChange w:id="2156" w:author="jhawkins" w:date="2011-04-01T11:13:00Z">
            <w:rPr>
              <w:rFonts w:ascii="Century Gothic" w:hAnsi="Century Gothic" w:cs="Century Gothic"/>
              <w:b/>
              <w:bCs/>
              <w:color w:val="191919"/>
              <w:position w:val="2"/>
              <w:sz w:val="36"/>
              <w:szCs w:val="36"/>
            </w:rPr>
          </w:rPrChange>
        </w:rPr>
        <w:t>43</w:t>
      </w:r>
    </w:p>
    <w:p w:rsidR="00B17027" w:rsidRPr="00DB66F3" w:rsidRDefault="00B17027" w:rsidP="00B17027">
      <w:pPr>
        <w:widowControl w:val="0"/>
        <w:tabs>
          <w:tab w:val="left" w:pos="10700"/>
        </w:tabs>
        <w:autoSpaceDE w:val="0"/>
        <w:autoSpaceDN w:val="0"/>
        <w:adjustRightInd w:val="0"/>
        <w:spacing w:after="0" w:line="451" w:lineRule="exact"/>
        <w:ind w:left="4137"/>
        <w:rPr>
          <w:rFonts w:ascii="Century Gothic" w:hAnsi="Century Gothic" w:cs="Century Gothic"/>
          <w:color w:val="000000"/>
          <w:sz w:val="24"/>
          <w:szCs w:val="24"/>
          <w:rPrChange w:id="2157" w:author="jhawkins" w:date="2011-04-01T11:13:00Z">
            <w:rPr>
              <w:rFonts w:ascii="Century Gothic" w:hAnsi="Century Gothic" w:cs="Century Gothic"/>
              <w:color w:val="000000"/>
              <w:sz w:val="36"/>
              <w:szCs w:val="36"/>
            </w:rPr>
          </w:rPrChange>
        </w:rPr>
        <w:sectPr w:rsidR="00B17027" w:rsidRPr="00DB66F3">
          <w:type w:val="continuous"/>
          <w:pgSz w:w="12240" w:h="15840"/>
          <w:pgMar w:top="1480" w:right="420" w:bottom="280" w:left="600" w:header="720" w:footer="720" w:gutter="0"/>
          <w:cols w:space="720" w:equalWidth="0">
            <w:col w:w="11220"/>
          </w:cols>
          <w:noEndnote/>
        </w:sectPr>
      </w:pPr>
    </w:p>
    <w:p w:rsidR="00B17027" w:rsidRPr="00DB66F3" w:rsidRDefault="00C93F8A" w:rsidP="00B17027">
      <w:pPr>
        <w:widowControl w:val="0"/>
        <w:autoSpaceDE w:val="0"/>
        <w:autoSpaceDN w:val="0"/>
        <w:adjustRightInd w:val="0"/>
        <w:spacing w:before="72" w:after="0" w:line="195" w:lineRule="exact"/>
        <w:ind w:left="615"/>
        <w:rPr>
          <w:rFonts w:ascii="Century Gothic" w:hAnsi="Century Gothic" w:cs="Century Gothic"/>
          <w:color w:val="000000"/>
          <w:sz w:val="24"/>
          <w:szCs w:val="24"/>
          <w:rPrChange w:id="2158" w:author="jhawkins" w:date="2011-04-01T11:13:00Z">
            <w:rPr>
              <w:rFonts w:ascii="Century Gothic" w:hAnsi="Century Gothic" w:cs="Century Gothic"/>
              <w:color w:val="000000"/>
              <w:sz w:val="16"/>
              <w:szCs w:val="16"/>
            </w:rPr>
          </w:rPrChange>
        </w:rPr>
      </w:pPr>
      <w:ins w:id="2159" w:author="juliette" w:date="2011-03-17T16:48:00Z">
        <w:r w:rsidRPr="00DB66F3">
          <w:rPr>
            <w:rFonts w:ascii="Times New Roman" w:hAnsi="Times New Roman"/>
            <w:noProof/>
            <w:color w:val="191919"/>
            <w:spacing w:val="-7"/>
            <w:sz w:val="24"/>
            <w:szCs w:val="24"/>
            <w:lang w:eastAsia="zh-CN"/>
            <w:rPrChange w:id="2160" w:author="jhawkins" w:date="2011-04-01T11:13:00Z">
              <w:rPr>
                <w:rFonts w:ascii="Times New Roman" w:hAnsi="Times New Roman"/>
                <w:noProof/>
                <w:color w:val="191919"/>
                <w:spacing w:val="-7"/>
                <w:sz w:val="72"/>
                <w:szCs w:val="72"/>
                <w:lang w:eastAsia="zh-CN"/>
              </w:rPr>
            </w:rPrChange>
          </w:rPr>
          <w:lastRenderedPageBreak/>
          <w:pict>
            <v:group id="_x0000_s1353" style="position:absolute;left:0;text-align:left;margin-left:-60.2pt;margin-top:-19.8pt;width:191pt;height:795.85pt;z-index:-251608064" coordorigin="-720,-62" coordsize="3820,15917">
              <v:group id="_x0000_s1354" style="position:absolute;left:-720;top:-62;width:3820;height:15917" coordorigin="-720,-62" coordsize="3820,15839">
                <v:rect id="_x0000_s1355" style="position:absolute;top:-62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474747" stroked="f">
                  <v:path arrowok="t"/>
                </v:rect>
                <v:rect id="Rectangle 2702" o:spid="_x0000_s1356" style="position:absolute;top:4232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  <v:path arrowok="t"/>
                </v:rect>
                <v:rect id="Rectangle 2703" o:spid="_x0000_s1357" style="position:absolute;top:2426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  <v:path arrowok="t"/>
                </v:rect>
                <v:rect id="_x0000_s1358" style="position:absolute;left:760;top:331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  <v:path arrowok="t"/>
                </v:rect>
                <v:rect id="_x0000_s1359" style="position:absolute;left:740;top:311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  <v:path arrowok="t"/>
                </v:rect>
                <v:rect id="Rectangle 2706" o:spid="_x0000_s1360" style="position:absolute;top:24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  <v:path arrowok="t"/>
                </v:rect>
                <v:rect id="Rectangle 2707" o:spid="_x0000_s1361" style="position:absolute;top:42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  <v:path arrowok="t"/>
                </v:rect>
                <v:group id="Group 2708" o:spid="_x0000_s1362" style="position:absolute;left:-720;top:6042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  <v:shape id="Freeform 2709" o:spid="_x0000_s1363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  <v:path arrowok="t" o:connecttype="custom" o:connectlocs="1804,0;720,0" o:connectangles="0,0"/>
                  </v:shape>
                  <v:shape id="Freeform 2710" o:spid="_x0000_s1364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  <v:path arrowok="t" o:connecttype="custom" o:connectlocs="720,0;1804,0" o:connectangles="0,0"/>
                  </v:shape>
                </v:group>
                <v:group id="Group 2711" o:spid="_x0000_s1365" style="position:absolute;left:-696;top:7842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  <v:shape id="Freeform 2712" o:spid="_x0000_s1366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13" o:spid="_x0000_s1367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group id="Group 2714" o:spid="_x0000_s1368" style="position:absolute;left:-687;top:9642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  <v:shape id="Freeform 2715" o:spid="_x0000_s1369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  <v:path arrowok="t" o:connecttype="custom" o:connectlocs="1772,0;687,0" o:connectangles="0,0"/>
                  </v:shape>
                  <v:shape id="Freeform 2716" o:spid="_x0000_s1370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  <v:path arrowok="t" o:connecttype="custom" o:connectlocs="687,0;1772,0" o:connectangles="0,0"/>
                  </v:shape>
                </v:group>
                <v:group id="Group 2717" o:spid="_x0000_s1371" style="position:absolute;left:-705;top:11442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  <v:shape id="Freeform 2718" o:spid="_x0000_s1372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  <v:path arrowok="t" o:connecttype="custom" o:connectlocs="1790,0;705,0" o:connectangles="0,0"/>
                  </v:shape>
                  <v:shape id="Freeform 2719" o:spid="_x0000_s1373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  <v:path arrowok="t" o:connecttype="custom" o:connectlocs="705,0;1790,0" o:connectangles="0,0"/>
                  </v:shape>
                </v:group>
                <v:group id="_x0000_s1374" style="position:absolute;left:-696;top:13242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  <v:shape id="Freeform 2721" o:spid="_x0000_s1375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22" o:spid="_x0000_s1376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shape id="_x0000_s1377" style="position:absolute;left:1039;top:15042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  <v:path arrowok="t" o:connecttype="custom" o:connectlocs="0,0;44,0" o:connectangles="0,0"/>
                </v:shape>
                <v:shape id="_x0000_s1378" style="position:absolute;top:15042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  <v:path arrowok="t" o:connecttype="custom" o:connectlocs="0,0;400,0" o:connectangles="0,0"/>
                </v:shape>
                <v:rect id="_x0000_s1379" style="position:absolute;left:400;top:14802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  <v:path arrowok="t"/>
                </v:rect>
                <v:rect id="_x0000_s1380" style="position:absolute;left:380;top:14782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  <v:path arrowok="t"/>
                </v:rect>
              </v:group>
              <v:shape id="Text Box 2699" o:spid="_x0000_s1381" type="#_x0000_t202" style="position:absolute;left:377;top:13537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  <v:textbox style="layout-flow:vertical;mso-layout-flow-alt:bottom-to-top;mso-next-textbox:#Text Box 2699" inset="0,0,0,0">
                  <w:txbxContent>
                    <w:p w:rsidR="00BE7FB0" w:rsidRDefault="00BE7FB0" w:rsidP="00BE7FB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Text Box 2698" o:spid="_x0000_s1382" type="#_x0000_t202" style="position:absolute;left:377;top:8243;width:720;height:110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  <v:textbox style="layout-flow:vertical;mso-layout-flow-alt:bottom-to-top;mso-next-textbox:#Text Box 2698" inset="0,0,0,0">
                  <w:txbxContent>
                    <w:p w:rsidR="00BE7FB0" w:rsidRDefault="00BE7FB0" w:rsidP="00BE7FB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BE7FB0" w:rsidRDefault="00BE7FB0" w:rsidP="00BE7FB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BE7FB0" w:rsidRDefault="00BE7FB0" w:rsidP="00BE7FB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Text Box 2697" o:spid="_x0000_s1383" type="#_x0000_t202" style="position:absolute;left:397;top:11806;width:480;height:121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  <v:textbox style="layout-flow:vertical;mso-layout-flow-alt:bottom-to-top;mso-next-textbox:#Text Box 2697" inset="0,0,0,0">
                  <w:txbxContent>
                    <w:p w:rsidR="00BE7FB0" w:rsidRDefault="00BE7FB0" w:rsidP="00BE7FB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BE7FB0" w:rsidRDefault="00BE7FB0" w:rsidP="00BE7FB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Text Box 2696" o:spid="_x0000_s1384" type="#_x0000_t202" style="position:absolute;left:397;top:10116;width:480;height:98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  <v:textbox style="layout-flow:vertical;mso-layout-flow-alt:bottom-to-top;mso-next-textbox:#Text Box 2696" inset="0,0,0,0">
                  <w:txbxContent>
                    <w:p w:rsidR="00BE7FB0" w:rsidRDefault="00BE7FB0" w:rsidP="00BE7FB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BE7FB0" w:rsidRDefault="00BE7FB0" w:rsidP="00BE7FB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Text Box 2695" o:spid="_x0000_s1385" type="#_x0000_t202" style="position:absolute;left:417;top:6480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  <v:textbox style="layout-flow:vertical;mso-layout-flow-alt:bottom-to-top;mso-next-textbox:#Text Box 2695" inset="0,0,0,0">
                  <w:txbxContent>
                    <w:p w:rsidR="00BE7FB0" w:rsidRDefault="00BE7FB0" w:rsidP="00BE7FB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Education</w:t>
                      </w:r>
                    </w:p>
                  </w:txbxContent>
                </v:textbox>
              </v:shape>
              <v:shape id="Text Box 2694" o:spid="_x0000_s1386" type="#_x0000_t202" style="position:absolute;left:417;top:4760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  <v:textbox style="layout-flow:vertical;mso-layout-flow-alt:bottom-to-top;mso-next-textbox:#Text Box 2694" inset="0,0,0,0">
                  <w:txbxContent>
                    <w:p w:rsidR="00BE7FB0" w:rsidRDefault="00BE7FB0" w:rsidP="00BE7FB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Business</w:t>
                      </w:r>
                    </w:p>
                  </w:txbxContent>
                </v:textbox>
              </v:shape>
              <v:shape id="Text Box 2693" o:spid="_x0000_s1387" type="#_x0000_t202" style="position:absolute;left:170;top:2509;width:707;height:17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  <v:textbox style="layout-flow:vertical;mso-layout-flow-alt:bottom-to-top;mso-next-textbox:#Text Box 2693" inset="0,0,0,0">
                  <w:txbxContent>
                    <w:p w:rsidR="00BE7FB0" w:rsidRPr="008A161B" w:rsidRDefault="00BE7FB0" w:rsidP="00BE7FB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8A161B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Arts &amp; Humanities</w:t>
                      </w:r>
                    </w:p>
                  </w:txbxContent>
                </v:textbox>
              </v:shape>
              <v:shape id="Text Box 2692" o:spid="_x0000_s1388" type="#_x0000_t202" style="position:absolute;left:400;top:591;width:477;height:16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  <v:textbox style="layout-flow:vertical;mso-layout-flow-alt:bottom-to-top;mso-next-textbox:#Text Box 2692" inset="0,0,0,0">
                  <w:txbxContent>
                    <w:p w:rsidR="00BE7FB0" w:rsidRPr="008A161B" w:rsidRDefault="00BE7FB0" w:rsidP="00BE7FB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FFFFFF" w:themeColor="background1"/>
                          <w:sz w:val="20"/>
                          <w:szCs w:val="20"/>
                        </w:rPr>
                      </w:pPr>
                      <w:r w:rsidRPr="008A161B">
                        <w:rPr>
                          <w:rFonts w:ascii="Century Gothic" w:hAnsi="Century Gothic" w:cs="Century Gothic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Albany State </w:t>
                      </w:r>
                    </w:p>
                  </w:txbxContent>
                </v:textbox>
              </v:shape>
            </v:group>
          </w:pict>
        </w:r>
      </w:ins>
      <w:r w:rsidRPr="00DB66F3">
        <w:rPr>
          <w:noProof/>
          <w:sz w:val="24"/>
          <w:szCs w:val="24"/>
          <w:rPrChange w:id="2161" w:author="jhawkins" w:date="2011-04-01T11:13:00Z">
            <w:rPr>
              <w:noProof/>
            </w:rPr>
          </w:rPrChange>
        </w:rPr>
        <w:pict>
          <v:shape id="Text Box 1466" o:spid="_x0000_s1097" type="#_x0000_t202" style="position:absolute;left:0;text-align:left;margin-left:20.95pt;margin-top:48.85pt;width:12pt;height:63.8pt;z-index:-2516387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B17027" w:rsidRDefault="00B17027" w:rsidP="00B1702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="00B17027" w:rsidRPr="00DB66F3">
        <w:rPr>
          <w:rFonts w:ascii="Century Gothic" w:hAnsi="Century Gothic" w:cs="Century Gothic"/>
          <w:b/>
          <w:bCs/>
          <w:color w:val="191919"/>
          <w:sz w:val="24"/>
          <w:szCs w:val="24"/>
          <w:rPrChange w:id="2162" w:author="jhawkins" w:date="2011-04-01T11:13:00Z">
            <w:rPr>
              <w:rFonts w:ascii="Century Gothic" w:hAnsi="Century Gothic" w:cs="Century Gothic"/>
              <w:b/>
              <w:bCs/>
              <w:color w:val="191919"/>
              <w:sz w:val="16"/>
              <w:szCs w:val="16"/>
            </w:rPr>
          </w:rPrChange>
        </w:rPr>
        <w:t>Academic Information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10" w:after="0" w:line="120" w:lineRule="exact"/>
        <w:rPr>
          <w:rFonts w:ascii="Century Gothic" w:hAnsi="Century Gothic" w:cs="Century Gothic"/>
          <w:color w:val="000000"/>
          <w:sz w:val="24"/>
          <w:szCs w:val="24"/>
          <w:rPrChange w:id="2163" w:author="jhawkins" w:date="2011-04-01T11:13:00Z">
            <w:rPr>
              <w:rFonts w:ascii="Century Gothic" w:hAnsi="Century Gothic" w:cs="Century Gothic"/>
              <w:color w:val="000000"/>
              <w:sz w:val="12"/>
              <w:szCs w:val="12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4"/>
          <w:szCs w:val="24"/>
          <w:rPrChange w:id="2164" w:author="jhawkins" w:date="2011-04-01T11:13:00Z">
            <w:rPr>
              <w:rFonts w:ascii="Century Gothic" w:hAnsi="Century Gothic" w:cs="Century Gothic"/>
              <w:color w:val="000000"/>
              <w:sz w:val="20"/>
              <w:szCs w:val="20"/>
            </w:rPr>
          </w:rPrChange>
        </w:rPr>
      </w:pPr>
    </w:p>
    <w:p w:rsidR="00B17027" w:rsidRPr="00DB66F3" w:rsidRDefault="00B17027" w:rsidP="00C54745">
      <w:pPr>
        <w:pStyle w:val="Heading2"/>
        <w:ind w:left="300" w:firstLine="720"/>
        <w:rPr>
          <w:rFonts w:ascii="Times New Roman" w:hAnsi="Times New Roman"/>
          <w:color w:val="000000"/>
          <w:sz w:val="24"/>
          <w:szCs w:val="24"/>
          <w:rPrChange w:id="2165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pacing w:val="-2"/>
          <w:sz w:val="24"/>
          <w:szCs w:val="24"/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16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z w:val="24"/>
          <w:szCs w:val="24"/>
          <w:rPrChange w:id="216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10"/>
          <w:sz w:val="24"/>
          <w:szCs w:val="24"/>
          <w:rPrChange w:id="2168" w:author="jhawkins" w:date="2011-04-01T11:13:00Z">
            <w:rPr>
              <w:rFonts w:ascii="Times New Roman" w:hAnsi="Times New Roman"/>
              <w:color w:val="191919"/>
              <w:spacing w:val="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</w:rPr>
        <w:t>R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16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IGH</w:t>
      </w:r>
      <w:r w:rsidRPr="00DB66F3">
        <w:rPr>
          <w:rFonts w:ascii="Times New Roman" w:hAnsi="Times New Roman"/>
          <w:color w:val="191919"/>
          <w:sz w:val="24"/>
          <w:szCs w:val="24"/>
          <w:rPrChange w:id="217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4"/>
          <w:sz w:val="24"/>
          <w:szCs w:val="24"/>
          <w:rPrChange w:id="2171" w:author="jhawkins" w:date="2011-04-01T11:13:00Z">
            <w:rPr>
              <w:rFonts w:ascii="Times New Roman" w:hAnsi="Times New Roman"/>
              <w:color w:val="191919"/>
              <w:spacing w:val="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2172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217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10"/>
          <w:sz w:val="24"/>
          <w:szCs w:val="24"/>
          <w:rPrChange w:id="2174" w:author="jhawkins" w:date="2011-04-01T11:13:00Z">
            <w:rPr>
              <w:rFonts w:ascii="Times New Roman" w:hAnsi="Times New Roman"/>
              <w:color w:val="191919"/>
              <w:spacing w:val="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</w:rPr>
        <w:t>S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17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HAR</w:t>
      </w:r>
      <w:r w:rsidRPr="00DB66F3">
        <w:rPr>
          <w:rFonts w:ascii="Times New Roman" w:hAnsi="Times New Roman"/>
          <w:color w:val="191919"/>
          <w:sz w:val="24"/>
          <w:szCs w:val="24"/>
          <w:rPrChange w:id="217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10"/>
          <w:sz w:val="24"/>
          <w:szCs w:val="24"/>
          <w:rPrChange w:id="2177" w:author="jhawkins" w:date="2011-04-01T11:13:00Z">
            <w:rPr>
              <w:rFonts w:ascii="Times New Roman" w:hAnsi="Times New Roman"/>
              <w:color w:val="191919"/>
              <w:spacing w:val="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17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217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10"/>
          <w:sz w:val="24"/>
          <w:szCs w:val="24"/>
          <w:rPrChange w:id="2180" w:author="jhawkins" w:date="2011-04-01T11:13:00Z">
            <w:rPr>
              <w:rFonts w:ascii="Times New Roman" w:hAnsi="Times New Roman"/>
              <w:color w:val="191919"/>
              <w:spacing w:val="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</w:rPr>
        <w:t>P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18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OLIC</w:t>
      </w:r>
      <w:r w:rsidRPr="00DB66F3">
        <w:rPr>
          <w:rFonts w:ascii="Times New Roman" w:hAnsi="Times New Roman"/>
          <w:color w:val="191919"/>
          <w:sz w:val="24"/>
          <w:szCs w:val="24"/>
          <w:rPrChange w:id="218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4"/>
          <w:sz w:val="24"/>
          <w:szCs w:val="24"/>
          <w:rPrChange w:id="2183" w:author="jhawkins" w:date="2011-04-01T11:13:00Z">
            <w:rPr>
              <w:rFonts w:ascii="Times New Roman" w:hAnsi="Times New Roman"/>
              <w:color w:val="191919"/>
              <w:spacing w:val="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</w:rPr>
        <w:t>M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18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AKING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30" w:after="0" w:line="250" w:lineRule="auto"/>
        <w:ind w:left="1020" w:right="71"/>
        <w:jc w:val="both"/>
        <w:rPr>
          <w:rFonts w:ascii="Times New Roman" w:hAnsi="Times New Roman"/>
          <w:color w:val="000000"/>
          <w:sz w:val="24"/>
          <w:szCs w:val="24"/>
          <w:rPrChange w:id="2185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18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218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7"/>
          <w:sz w:val="24"/>
          <w:szCs w:val="24"/>
          <w:rPrChange w:id="2188" w:author="jhawkins" w:date="2011-04-01T11:13:00Z">
            <w:rPr>
              <w:rFonts w:ascii="Times New Roman" w:hAnsi="Times New Roman"/>
              <w:color w:val="191919"/>
              <w:spacing w:val="-1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18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Alban</w:t>
      </w:r>
      <w:r w:rsidRPr="00DB66F3">
        <w:rPr>
          <w:rFonts w:ascii="Times New Roman" w:hAnsi="Times New Roman"/>
          <w:color w:val="191919"/>
          <w:sz w:val="24"/>
          <w:szCs w:val="24"/>
          <w:rPrChange w:id="219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2191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19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Stat</w:t>
      </w:r>
      <w:r w:rsidRPr="00DB66F3">
        <w:rPr>
          <w:rFonts w:ascii="Times New Roman" w:hAnsi="Times New Roman"/>
          <w:color w:val="191919"/>
          <w:sz w:val="24"/>
          <w:szCs w:val="24"/>
          <w:rPrChange w:id="219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2194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19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Universit</w:t>
      </w:r>
      <w:r w:rsidRPr="00DB66F3">
        <w:rPr>
          <w:rFonts w:ascii="Times New Roman" w:hAnsi="Times New Roman"/>
          <w:color w:val="191919"/>
          <w:sz w:val="24"/>
          <w:szCs w:val="24"/>
          <w:rPrChange w:id="219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2197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19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</w:t>
      </w:r>
      <w:r w:rsidRPr="00DB66F3">
        <w:rPr>
          <w:rFonts w:ascii="Times New Roman" w:hAnsi="Times New Roman"/>
          <w:color w:val="191919"/>
          <w:sz w:val="24"/>
          <w:szCs w:val="24"/>
          <w:rPrChange w:id="219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2200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20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hav</w:t>
      </w:r>
      <w:r w:rsidRPr="00DB66F3">
        <w:rPr>
          <w:rFonts w:ascii="Times New Roman" w:hAnsi="Times New Roman"/>
          <w:color w:val="191919"/>
          <w:sz w:val="24"/>
          <w:szCs w:val="24"/>
          <w:rPrChange w:id="220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2203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z w:val="24"/>
          <w:szCs w:val="24"/>
          <w:rPrChange w:id="220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2205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20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collectiv</w:t>
      </w:r>
      <w:r w:rsidRPr="00DB66F3">
        <w:rPr>
          <w:rFonts w:ascii="Times New Roman" w:hAnsi="Times New Roman"/>
          <w:color w:val="191919"/>
          <w:sz w:val="24"/>
          <w:szCs w:val="24"/>
          <w:rPrChange w:id="220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2208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20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righ</w:t>
      </w:r>
      <w:r w:rsidRPr="00DB66F3">
        <w:rPr>
          <w:rFonts w:ascii="Times New Roman" w:hAnsi="Times New Roman"/>
          <w:color w:val="191919"/>
          <w:sz w:val="24"/>
          <w:szCs w:val="24"/>
          <w:rPrChange w:id="221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2211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21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221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2214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21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221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2217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21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appropriat</w:t>
      </w:r>
      <w:r w:rsidRPr="00DB66F3">
        <w:rPr>
          <w:rFonts w:ascii="Times New Roman" w:hAnsi="Times New Roman"/>
          <w:color w:val="191919"/>
          <w:sz w:val="24"/>
          <w:szCs w:val="24"/>
          <w:rPrChange w:id="221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2220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22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voic</w:t>
      </w:r>
      <w:r w:rsidRPr="00DB66F3">
        <w:rPr>
          <w:rFonts w:ascii="Times New Roman" w:hAnsi="Times New Roman"/>
          <w:color w:val="191919"/>
          <w:sz w:val="24"/>
          <w:szCs w:val="24"/>
          <w:rPrChange w:id="222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2223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22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222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2226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22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222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2229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23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makin</w:t>
      </w:r>
      <w:r w:rsidRPr="00DB66F3">
        <w:rPr>
          <w:rFonts w:ascii="Times New Roman" w:hAnsi="Times New Roman"/>
          <w:color w:val="191919"/>
          <w:sz w:val="24"/>
          <w:szCs w:val="24"/>
          <w:rPrChange w:id="223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2232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23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223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2235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23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institutiona</w:t>
      </w:r>
      <w:r w:rsidRPr="00DB66F3">
        <w:rPr>
          <w:rFonts w:ascii="Times New Roman" w:hAnsi="Times New Roman"/>
          <w:color w:val="191919"/>
          <w:sz w:val="24"/>
          <w:szCs w:val="24"/>
          <w:rPrChange w:id="223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2238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23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polic</w:t>
      </w:r>
      <w:r w:rsidRPr="00DB66F3">
        <w:rPr>
          <w:rFonts w:ascii="Times New Roman" w:hAnsi="Times New Roman"/>
          <w:color w:val="191919"/>
          <w:sz w:val="24"/>
          <w:szCs w:val="24"/>
          <w:rPrChange w:id="224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2241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24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gen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2243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24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rall</w:t>
      </w:r>
      <w:r w:rsidRPr="00DB66F3">
        <w:rPr>
          <w:rFonts w:ascii="Times New Roman" w:hAnsi="Times New Roman"/>
          <w:color w:val="191919"/>
          <w:sz w:val="24"/>
          <w:szCs w:val="24"/>
          <w:rPrChange w:id="224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2246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24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2248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24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fectin</w:t>
      </w:r>
      <w:r w:rsidRPr="00DB66F3">
        <w:rPr>
          <w:rFonts w:ascii="Times New Roman" w:hAnsi="Times New Roman"/>
          <w:color w:val="191919"/>
          <w:sz w:val="24"/>
          <w:szCs w:val="24"/>
          <w:rPrChange w:id="225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2251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25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their socia</w:t>
      </w:r>
      <w:r w:rsidRPr="00DB66F3">
        <w:rPr>
          <w:rFonts w:ascii="Times New Roman" w:hAnsi="Times New Roman"/>
          <w:color w:val="191919"/>
          <w:sz w:val="24"/>
          <w:szCs w:val="24"/>
          <w:rPrChange w:id="225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2254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25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225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2257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25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academi</w:t>
      </w:r>
      <w:r w:rsidRPr="00DB66F3">
        <w:rPr>
          <w:rFonts w:ascii="Times New Roman" w:hAnsi="Times New Roman"/>
          <w:color w:val="191919"/>
          <w:sz w:val="24"/>
          <w:szCs w:val="24"/>
          <w:rPrChange w:id="225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c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2260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26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2262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26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fairs</w:t>
      </w:r>
      <w:r w:rsidRPr="00DB66F3">
        <w:rPr>
          <w:rFonts w:ascii="Times New Roman" w:hAnsi="Times New Roman"/>
          <w:color w:val="191919"/>
          <w:sz w:val="24"/>
          <w:szCs w:val="24"/>
          <w:rPrChange w:id="226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;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2265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26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howeve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2267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z w:val="24"/>
          <w:szCs w:val="24"/>
          <w:rPrChange w:id="226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2269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27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thi</w:t>
      </w:r>
      <w:r w:rsidRPr="00DB66F3">
        <w:rPr>
          <w:rFonts w:ascii="Times New Roman" w:hAnsi="Times New Roman"/>
          <w:color w:val="191919"/>
          <w:sz w:val="24"/>
          <w:szCs w:val="24"/>
          <w:rPrChange w:id="227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2272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27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righ</w:t>
      </w:r>
      <w:r w:rsidRPr="00DB66F3">
        <w:rPr>
          <w:rFonts w:ascii="Times New Roman" w:hAnsi="Times New Roman"/>
          <w:color w:val="191919"/>
          <w:sz w:val="24"/>
          <w:szCs w:val="24"/>
          <w:rPrChange w:id="227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2275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27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227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2278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27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subjec</w:t>
      </w:r>
      <w:r w:rsidRPr="00DB66F3">
        <w:rPr>
          <w:rFonts w:ascii="Times New Roman" w:hAnsi="Times New Roman"/>
          <w:color w:val="191919"/>
          <w:sz w:val="24"/>
          <w:szCs w:val="24"/>
          <w:rPrChange w:id="228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2281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28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228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2284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28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228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2287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28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supervenin</w:t>
      </w:r>
      <w:r w:rsidRPr="00DB66F3">
        <w:rPr>
          <w:rFonts w:ascii="Times New Roman" w:hAnsi="Times New Roman"/>
          <w:color w:val="191919"/>
          <w:sz w:val="24"/>
          <w:szCs w:val="24"/>
          <w:rPrChange w:id="228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2290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29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responsibilit</w:t>
      </w:r>
      <w:r w:rsidRPr="00DB66F3">
        <w:rPr>
          <w:rFonts w:ascii="Times New Roman" w:hAnsi="Times New Roman"/>
          <w:color w:val="191919"/>
          <w:sz w:val="24"/>
          <w:szCs w:val="24"/>
          <w:rPrChange w:id="229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2293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29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229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2296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29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229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2299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30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institutio</w:t>
      </w:r>
      <w:r w:rsidRPr="00DB66F3">
        <w:rPr>
          <w:rFonts w:ascii="Times New Roman" w:hAnsi="Times New Roman"/>
          <w:color w:val="191919"/>
          <w:sz w:val="24"/>
          <w:szCs w:val="24"/>
          <w:rPrChange w:id="230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2302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30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230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2305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30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assur</w:t>
      </w:r>
      <w:r w:rsidRPr="00DB66F3">
        <w:rPr>
          <w:rFonts w:ascii="Times New Roman" w:hAnsi="Times New Roman"/>
          <w:color w:val="191919"/>
          <w:sz w:val="24"/>
          <w:szCs w:val="24"/>
          <w:rPrChange w:id="230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2308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30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adeq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2310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u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31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at</w:t>
      </w:r>
      <w:r w:rsidRPr="00DB66F3">
        <w:rPr>
          <w:rFonts w:ascii="Times New Roman" w:hAnsi="Times New Roman"/>
          <w:color w:val="191919"/>
          <w:sz w:val="24"/>
          <w:szCs w:val="24"/>
          <w:rPrChange w:id="231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2313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31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protectio</w:t>
      </w:r>
      <w:r w:rsidRPr="00DB66F3">
        <w:rPr>
          <w:rFonts w:ascii="Times New Roman" w:hAnsi="Times New Roman"/>
          <w:color w:val="191919"/>
          <w:sz w:val="24"/>
          <w:szCs w:val="24"/>
          <w:rPrChange w:id="231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2316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31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</w:t>
      </w:r>
      <w:r w:rsidRPr="00DB66F3">
        <w:rPr>
          <w:rFonts w:ascii="Times New Roman" w:hAnsi="Times New Roman"/>
          <w:color w:val="191919"/>
          <w:sz w:val="24"/>
          <w:szCs w:val="24"/>
          <w:rPrChange w:id="231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2319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32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es- sentia</w:t>
      </w:r>
      <w:r w:rsidRPr="00DB66F3">
        <w:rPr>
          <w:rFonts w:ascii="Times New Roman" w:hAnsi="Times New Roman"/>
          <w:color w:val="191919"/>
          <w:sz w:val="24"/>
          <w:szCs w:val="24"/>
          <w:rPrChange w:id="232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2322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32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interest</w:t>
      </w:r>
      <w:r w:rsidRPr="00DB66F3">
        <w:rPr>
          <w:rFonts w:ascii="Times New Roman" w:hAnsi="Times New Roman"/>
          <w:color w:val="191919"/>
          <w:sz w:val="24"/>
          <w:szCs w:val="24"/>
          <w:rPrChange w:id="232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2325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32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232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2328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32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policie</w:t>
      </w:r>
      <w:r w:rsidRPr="00DB66F3">
        <w:rPr>
          <w:rFonts w:ascii="Times New Roman" w:hAnsi="Times New Roman"/>
          <w:color w:val="191919"/>
          <w:sz w:val="24"/>
          <w:szCs w:val="24"/>
          <w:rPrChange w:id="233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2331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33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233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2334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33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233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2337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33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institution</w:t>
      </w:r>
      <w:r w:rsidRPr="00DB66F3">
        <w:rPr>
          <w:rFonts w:ascii="Times New Roman" w:hAnsi="Times New Roman"/>
          <w:color w:val="191919"/>
          <w:sz w:val="24"/>
          <w:szCs w:val="24"/>
          <w:rPrChange w:id="233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2340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34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Thi</w:t>
      </w:r>
      <w:r w:rsidRPr="00DB66F3">
        <w:rPr>
          <w:rFonts w:ascii="Times New Roman" w:hAnsi="Times New Roman"/>
          <w:color w:val="191919"/>
          <w:sz w:val="24"/>
          <w:szCs w:val="24"/>
          <w:rPrChange w:id="234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2343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34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collectiv</w:t>
      </w:r>
      <w:r w:rsidRPr="00DB66F3">
        <w:rPr>
          <w:rFonts w:ascii="Times New Roman" w:hAnsi="Times New Roman"/>
          <w:color w:val="191919"/>
          <w:sz w:val="24"/>
          <w:szCs w:val="24"/>
          <w:rPrChange w:id="234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2346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34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righ</w:t>
      </w:r>
      <w:r w:rsidRPr="00DB66F3">
        <w:rPr>
          <w:rFonts w:ascii="Times New Roman" w:hAnsi="Times New Roman"/>
          <w:color w:val="191919"/>
          <w:sz w:val="24"/>
          <w:szCs w:val="24"/>
          <w:rPrChange w:id="234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2349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35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235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2352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35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recognize</w:t>
      </w:r>
      <w:r w:rsidRPr="00DB66F3">
        <w:rPr>
          <w:rFonts w:ascii="Times New Roman" w:hAnsi="Times New Roman"/>
          <w:color w:val="191919"/>
          <w:sz w:val="24"/>
          <w:szCs w:val="24"/>
          <w:rPrChange w:id="235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2355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35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235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2358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35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236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2361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36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inclusio</w:t>
      </w:r>
      <w:r w:rsidRPr="00DB66F3">
        <w:rPr>
          <w:rFonts w:ascii="Times New Roman" w:hAnsi="Times New Roman"/>
          <w:color w:val="191919"/>
          <w:sz w:val="24"/>
          <w:szCs w:val="24"/>
          <w:rPrChange w:id="236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2364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36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236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2367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36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</w:t>
      </w:r>
      <w:r w:rsidRPr="00DB66F3">
        <w:rPr>
          <w:rFonts w:ascii="Times New Roman" w:hAnsi="Times New Roman"/>
          <w:color w:val="191919"/>
          <w:sz w:val="24"/>
          <w:szCs w:val="24"/>
          <w:rPrChange w:id="236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2370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37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representat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2372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37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237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2375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37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wit</w:t>
      </w:r>
      <w:r w:rsidRPr="00DB66F3">
        <w:rPr>
          <w:rFonts w:ascii="Times New Roman" w:hAnsi="Times New Roman"/>
          <w:color w:val="191919"/>
          <w:sz w:val="24"/>
          <w:szCs w:val="24"/>
          <w:rPrChange w:id="237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2378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37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ful</w:t>
      </w:r>
      <w:r w:rsidRPr="00DB66F3">
        <w:rPr>
          <w:rFonts w:ascii="Times New Roman" w:hAnsi="Times New Roman"/>
          <w:color w:val="191919"/>
          <w:sz w:val="24"/>
          <w:szCs w:val="24"/>
          <w:rPrChange w:id="238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2381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38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votin</w:t>
      </w:r>
      <w:r w:rsidRPr="00DB66F3">
        <w:rPr>
          <w:rFonts w:ascii="Times New Roman" w:hAnsi="Times New Roman"/>
          <w:color w:val="191919"/>
          <w:sz w:val="24"/>
          <w:szCs w:val="24"/>
          <w:rPrChange w:id="238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2384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38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priv- ilege</w:t>
      </w:r>
      <w:r w:rsidRPr="00DB66F3">
        <w:rPr>
          <w:rFonts w:ascii="Times New Roman" w:hAnsi="Times New Roman"/>
          <w:color w:val="191919"/>
          <w:sz w:val="24"/>
          <w:szCs w:val="24"/>
          <w:rPrChange w:id="238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2"/>
          <w:sz w:val="24"/>
          <w:szCs w:val="24"/>
          <w:rPrChange w:id="2387" w:author="jhawkins" w:date="2011-04-01T11:13:00Z">
            <w:rPr>
              <w:rFonts w:ascii="Times New Roman" w:hAnsi="Times New Roman"/>
              <w:color w:val="191919"/>
              <w:spacing w:val="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38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238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2"/>
          <w:sz w:val="24"/>
          <w:szCs w:val="24"/>
          <w:rPrChange w:id="2390" w:author="jhawkins" w:date="2011-04-01T11:13:00Z">
            <w:rPr>
              <w:rFonts w:ascii="Times New Roman" w:hAnsi="Times New Roman"/>
              <w:color w:val="191919"/>
              <w:spacing w:val="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39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al</w:t>
      </w:r>
      <w:r w:rsidRPr="00DB66F3">
        <w:rPr>
          <w:rFonts w:ascii="Times New Roman" w:hAnsi="Times New Roman"/>
          <w:color w:val="191919"/>
          <w:sz w:val="24"/>
          <w:szCs w:val="24"/>
          <w:rPrChange w:id="239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2"/>
          <w:sz w:val="24"/>
          <w:szCs w:val="24"/>
          <w:rPrChange w:id="2393" w:author="jhawkins" w:date="2011-04-01T11:13:00Z">
            <w:rPr>
              <w:rFonts w:ascii="Times New Roman" w:hAnsi="Times New Roman"/>
              <w:color w:val="191919"/>
              <w:spacing w:val="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39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standin</w:t>
      </w:r>
      <w:r w:rsidRPr="00DB66F3">
        <w:rPr>
          <w:rFonts w:ascii="Times New Roman" w:hAnsi="Times New Roman"/>
          <w:color w:val="191919"/>
          <w:sz w:val="24"/>
          <w:szCs w:val="24"/>
          <w:rPrChange w:id="239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2"/>
          <w:sz w:val="24"/>
          <w:szCs w:val="24"/>
          <w:rPrChange w:id="2396" w:author="jhawkins" w:date="2011-04-01T11:13:00Z">
            <w:rPr>
              <w:rFonts w:ascii="Times New Roman" w:hAnsi="Times New Roman"/>
              <w:color w:val="191919"/>
              <w:spacing w:val="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39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institutiona</w:t>
      </w:r>
      <w:r w:rsidRPr="00DB66F3">
        <w:rPr>
          <w:rFonts w:ascii="Times New Roman" w:hAnsi="Times New Roman"/>
          <w:color w:val="191919"/>
          <w:sz w:val="24"/>
          <w:szCs w:val="24"/>
          <w:rPrChange w:id="239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2"/>
          <w:sz w:val="24"/>
          <w:szCs w:val="24"/>
          <w:rPrChange w:id="2399" w:author="jhawkins" w:date="2011-04-01T11:13:00Z">
            <w:rPr>
              <w:rFonts w:ascii="Times New Roman" w:hAnsi="Times New Roman"/>
              <w:color w:val="191919"/>
              <w:spacing w:val="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40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committees</w:t>
      </w:r>
      <w:r w:rsidRPr="00DB66F3">
        <w:rPr>
          <w:rFonts w:ascii="Times New Roman" w:hAnsi="Times New Roman"/>
          <w:color w:val="191919"/>
          <w:sz w:val="24"/>
          <w:szCs w:val="24"/>
          <w:rPrChange w:id="240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2402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2403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240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2"/>
          <w:sz w:val="24"/>
          <w:szCs w:val="24"/>
          <w:rPrChange w:id="2405" w:author="jhawkins" w:date="2011-04-01T11:13:00Z">
            <w:rPr>
              <w:rFonts w:ascii="Times New Roman" w:hAnsi="Times New Roman"/>
              <w:color w:val="191919"/>
              <w:spacing w:val="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40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240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2"/>
          <w:sz w:val="24"/>
          <w:szCs w:val="24"/>
          <w:rPrChange w:id="2408" w:author="jhawkins" w:date="2011-04-01T11:13:00Z">
            <w:rPr>
              <w:rFonts w:ascii="Times New Roman" w:hAnsi="Times New Roman"/>
              <w:color w:val="191919"/>
              <w:spacing w:val="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40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exten</w:t>
      </w:r>
      <w:r w:rsidRPr="00DB66F3">
        <w:rPr>
          <w:rFonts w:ascii="Times New Roman" w:hAnsi="Times New Roman"/>
          <w:color w:val="191919"/>
          <w:sz w:val="24"/>
          <w:szCs w:val="24"/>
          <w:rPrChange w:id="241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2"/>
          <w:sz w:val="24"/>
          <w:szCs w:val="24"/>
          <w:rPrChange w:id="2411" w:author="jhawkins" w:date="2011-04-01T11:13:00Z">
            <w:rPr>
              <w:rFonts w:ascii="Times New Roman" w:hAnsi="Times New Roman"/>
              <w:color w:val="191919"/>
              <w:spacing w:val="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41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tha</w:t>
      </w:r>
      <w:r w:rsidRPr="00DB66F3">
        <w:rPr>
          <w:rFonts w:ascii="Times New Roman" w:hAnsi="Times New Roman"/>
          <w:color w:val="191919"/>
          <w:sz w:val="24"/>
          <w:szCs w:val="24"/>
          <w:rPrChange w:id="241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2"/>
          <w:sz w:val="24"/>
          <w:szCs w:val="24"/>
          <w:rPrChange w:id="2414" w:author="jhawkins" w:date="2011-04-01T11:13:00Z">
            <w:rPr>
              <w:rFonts w:ascii="Times New Roman" w:hAnsi="Times New Roman"/>
              <w:color w:val="191919"/>
              <w:spacing w:val="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41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</w:t>
      </w:r>
      <w:r w:rsidRPr="00DB66F3">
        <w:rPr>
          <w:rFonts w:ascii="Times New Roman" w:hAnsi="Times New Roman"/>
          <w:color w:val="191919"/>
          <w:sz w:val="24"/>
          <w:szCs w:val="24"/>
          <w:rPrChange w:id="241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2"/>
          <w:sz w:val="24"/>
          <w:szCs w:val="24"/>
          <w:rPrChange w:id="2417" w:author="jhawkins" w:date="2011-04-01T11:13:00Z">
            <w:rPr>
              <w:rFonts w:ascii="Times New Roman" w:hAnsi="Times New Roman"/>
              <w:color w:val="191919"/>
              <w:spacing w:val="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41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ar</w:t>
      </w:r>
      <w:r w:rsidRPr="00DB66F3">
        <w:rPr>
          <w:rFonts w:ascii="Times New Roman" w:hAnsi="Times New Roman"/>
          <w:color w:val="191919"/>
          <w:sz w:val="24"/>
          <w:szCs w:val="24"/>
          <w:rPrChange w:id="241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2"/>
          <w:sz w:val="24"/>
          <w:szCs w:val="24"/>
          <w:rPrChange w:id="2420" w:author="jhawkins" w:date="2011-04-01T11:13:00Z">
            <w:rPr>
              <w:rFonts w:ascii="Times New Roman" w:hAnsi="Times New Roman"/>
              <w:color w:val="191919"/>
              <w:spacing w:val="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42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foreclose</w:t>
      </w:r>
      <w:r w:rsidRPr="00DB66F3">
        <w:rPr>
          <w:rFonts w:ascii="Times New Roman" w:hAnsi="Times New Roman"/>
          <w:color w:val="191919"/>
          <w:sz w:val="24"/>
          <w:szCs w:val="24"/>
          <w:rPrChange w:id="242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2"/>
          <w:sz w:val="24"/>
          <w:szCs w:val="24"/>
          <w:rPrChange w:id="2423" w:author="jhawkins" w:date="2011-04-01T11:13:00Z">
            <w:rPr>
              <w:rFonts w:ascii="Times New Roman" w:hAnsi="Times New Roman"/>
              <w:color w:val="191919"/>
              <w:spacing w:val="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42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fro</w:t>
      </w:r>
      <w:r w:rsidRPr="00DB66F3">
        <w:rPr>
          <w:rFonts w:ascii="Times New Roman" w:hAnsi="Times New Roman"/>
          <w:color w:val="191919"/>
          <w:sz w:val="24"/>
          <w:szCs w:val="24"/>
          <w:rPrChange w:id="242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2"/>
          <w:sz w:val="24"/>
          <w:szCs w:val="24"/>
          <w:rPrChange w:id="2426" w:author="jhawkins" w:date="2011-04-01T11:13:00Z">
            <w:rPr>
              <w:rFonts w:ascii="Times New Roman" w:hAnsi="Times New Roman"/>
              <w:color w:val="191919"/>
              <w:spacing w:val="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42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sharin</w:t>
      </w:r>
      <w:r w:rsidRPr="00DB66F3">
        <w:rPr>
          <w:rFonts w:ascii="Times New Roman" w:hAnsi="Times New Roman"/>
          <w:color w:val="191919"/>
          <w:sz w:val="24"/>
          <w:szCs w:val="24"/>
          <w:rPrChange w:id="242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2"/>
          <w:sz w:val="24"/>
          <w:szCs w:val="24"/>
          <w:rPrChange w:id="2429" w:author="jhawkins" w:date="2011-04-01T11:13:00Z">
            <w:rPr>
              <w:rFonts w:ascii="Times New Roman" w:hAnsi="Times New Roman"/>
              <w:color w:val="191919"/>
              <w:spacing w:val="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43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243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2"/>
          <w:sz w:val="24"/>
          <w:szCs w:val="24"/>
          <w:rPrChange w:id="2432" w:author="jhawkins" w:date="2011-04-01T11:13:00Z">
            <w:rPr>
              <w:rFonts w:ascii="Times New Roman" w:hAnsi="Times New Roman"/>
              <w:color w:val="191919"/>
              <w:spacing w:val="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43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243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2"/>
          <w:sz w:val="24"/>
          <w:szCs w:val="24"/>
          <w:rPrChange w:id="2435" w:author="jhawkins" w:date="2011-04-01T11:13:00Z">
            <w:rPr>
              <w:rFonts w:ascii="Times New Roman" w:hAnsi="Times New Roman"/>
              <w:color w:val="191919"/>
              <w:spacing w:val="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43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makin</w:t>
      </w:r>
      <w:r w:rsidRPr="00DB66F3">
        <w:rPr>
          <w:rFonts w:ascii="Times New Roman" w:hAnsi="Times New Roman"/>
          <w:color w:val="191919"/>
          <w:sz w:val="24"/>
          <w:szCs w:val="24"/>
          <w:rPrChange w:id="243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2"/>
          <w:sz w:val="24"/>
          <w:szCs w:val="24"/>
          <w:rPrChange w:id="2438" w:author="jhawkins" w:date="2011-04-01T11:13:00Z">
            <w:rPr>
              <w:rFonts w:ascii="Times New Roman" w:hAnsi="Times New Roman"/>
              <w:color w:val="191919"/>
              <w:spacing w:val="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43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244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2"/>
          <w:sz w:val="24"/>
          <w:szCs w:val="24"/>
          <w:rPrChange w:id="2441" w:author="jhawkins" w:date="2011-04-01T11:13:00Z">
            <w:rPr>
              <w:rFonts w:ascii="Times New Roman" w:hAnsi="Times New Roman"/>
              <w:color w:val="191919"/>
              <w:spacing w:val="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44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part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2443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44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cula</w:t>
      </w:r>
      <w:r w:rsidRPr="00DB66F3">
        <w:rPr>
          <w:rFonts w:ascii="Times New Roman" w:hAnsi="Times New Roman"/>
          <w:color w:val="191919"/>
          <w:sz w:val="24"/>
          <w:szCs w:val="24"/>
          <w:rPrChange w:id="244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2"/>
          <w:sz w:val="24"/>
          <w:szCs w:val="24"/>
          <w:rPrChange w:id="2446" w:author="jhawkins" w:date="2011-04-01T11:13:00Z">
            <w:rPr>
              <w:rFonts w:ascii="Times New Roman" w:hAnsi="Times New Roman"/>
              <w:color w:val="191919"/>
              <w:spacing w:val="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44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decisions</w:t>
      </w:r>
      <w:r w:rsidRPr="00DB66F3">
        <w:rPr>
          <w:rFonts w:ascii="Times New Roman" w:hAnsi="Times New Roman"/>
          <w:color w:val="191919"/>
          <w:sz w:val="24"/>
          <w:szCs w:val="24"/>
          <w:rPrChange w:id="244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2"/>
          <w:sz w:val="24"/>
          <w:szCs w:val="24"/>
          <w:rPrChange w:id="2449" w:author="jhawkins" w:date="2011-04-01T11:13:00Z">
            <w:rPr>
              <w:rFonts w:ascii="Times New Roman" w:hAnsi="Times New Roman"/>
              <w:color w:val="191919"/>
              <w:spacing w:val="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45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or kind</w:t>
      </w:r>
      <w:r w:rsidRPr="00DB66F3">
        <w:rPr>
          <w:rFonts w:ascii="Times New Roman" w:hAnsi="Times New Roman"/>
          <w:color w:val="191919"/>
          <w:sz w:val="24"/>
          <w:szCs w:val="24"/>
          <w:rPrChange w:id="245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2452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45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245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2455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45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decisions</w:t>
      </w:r>
      <w:r w:rsidRPr="00DB66F3">
        <w:rPr>
          <w:rFonts w:ascii="Times New Roman" w:hAnsi="Times New Roman"/>
          <w:color w:val="191919"/>
          <w:sz w:val="24"/>
          <w:szCs w:val="24"/>
          <w:rPrChange w:id="245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2458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45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246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2461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46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institutiona</w:t>
      </w:r>
      <w:r w:rsidRPr="00DB66F3">
        <w:rPr>
          <w:rFonts w:ascii="Times New Roman" w:hAnsi="Times New Roman"/>
          <w:color w:val="191919"/>
          <w:sz w:val="24"/>
          <w:szCs w:val="24"/>
          <w:rPrChange w:id="246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2464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46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polic</w:t>
      </w:r>
      <w:r w:rsidRPr="00DB66F3">
        <w:rPr>
          <w:rFonts w:ascii="Times New Roman" w:hAnsi="Times New Roman"/>
          <w:color w:val="191919"/>
          <w:sz w:val="24"/>
          <w:szCs w:val="24"/>
          <w:rPrChange w:id="246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2467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46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246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2470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47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interes</w:t>
      </w:r>
      <w:r w:rsidRPr="00DB66F3">
        <w:rPr>
          <w:rFonts w:ascii="Times New Roman" w:hAnsi="Times New Roman"/>
          <w:color w:val="191919"/>
          <w:sz w:val="24"/>
          <w:szCs w:val="24"/>
          <w:rPrChange w:id="247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2473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47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deeme</w:t>
      </w:r>
      <w:r w:rsidRPr="00DB66F3">
        <w:rPr>
          <w:rFonts w:ascii="Times New Roman" w:hAnsi="Times New Roman"/>
          <w:color w:val="191919"/>
          <w:sz w:val="24"/>
          <w:szCs w:val="24"/>
          <w:rPrChange w:id="247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2476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47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247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2479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48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requir</w:t>
      </w:r>
      <w:r w:rsidRPr="00DB66F3">
        <w:rPr>
          <w:rFonts w:ascii="Times New Roman" w:hAnsi="Times New Roman"/>
          <w:color w:val="191919"/>
          <w:sz w:val="24"/>
          <w:szCs w:val="24"/>
          <w:rPrChange w:id="248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2482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48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248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2485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48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foreclosur</w:t>
      </w:r>
      <w:r w:rsidRPr="00DB66F3">
        <w:rPr>
          <w:rFonts w:ascii="Times New Roman" w:hAnsi="Times New Roman"/>
          <w:color w:val="191919"/>
          <w:sz w:val="24"/>
          <w:szCs w:val="24"/>
          <w:rPrChange w:id="248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2488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48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wil</w:t>
      </w:r>
      <w:r w:rsidRPr="00DB66F3">
        <w:rPr>
          <w:rFonts w:ascii="Times New Roman" w:hAnsi="Times New Roman"/>
          <w:color w:val="191919"/>
          <w:sz w:val="24"/>
          <w:szCs w:val="24"/>
          <w:rPrChange w:id="249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2491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49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249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2494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49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explicitl</w:t>
      </w:r>
      <w:r w:rsidRPr="00DB66F3">
        <w:rPr>
          <w:rFonts w:ascii="Times New Roman" w:hAnsi="Times New Roman"/>
          <w:color w:val="191919"/>
          <w:sz w:val="24"/>
          <w:szCs w:val="24"/>
          <w:rPrChange w:id="249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2497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49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stated</w:t>
      </w:r>
      <w:r w:rsidRPr="00DB66F3">
        <w:rPr>
          <w:rFonts w:ascii="Times New Roman" w:hAnsi="Times New Roman"/>
          <w:color w:val="191919"/>
          <w:sz w:val="24"/>
          <w:szCs w:val="24"/>
          <w:rPrChange w:id="249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2500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50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</w:t>
      </w:r>
      <w:r w:rsidRPr="00DB66F3">
        <w:rPr>
          <w:rFonts w:ascii="Times New Roman" w:hAnsi="Times New Roman"/>
          <w:color w:val="191919"/>
          <w:sz w:val="24"/>
          <w:szCs w:val="24"/>
          <w:rPrChange w:id="250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2503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50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wil</w:t>
      </w:r>
      <w:r w:rsidRPr="00DB66F3">
        <w:rPr>
          <w:rFonts w:ascii="Times New Roman" w:hAnsi="Times New Roman"/>
          <w:color w:val="191919"/>
          <w:sz w:val="24"/>
          <w:szCs w:val="24"/>
          <w:rPrChange w:id="250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2506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50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alway</w:t>
      </w:r>
      <w:r w:rsidRPr="00DB66F3">
        <w:rPr>
          <w:rFonts w:ascii="Times New Roman" w:hAnsi="Times New Roman"/>
          <w:color w:val="191919"/>
          <w:sz w:val="24"/>
          <w:szCs w:val="24"/>
          <w:rPrChange w:id="250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2509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51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shar</w:t>
      </w:r>
      <w:r w:rsidRPr="00DB66F3">
        <w:rPr>
          <w:rFonts w:ascii="Times New Roman" w:hAnsi="Times New Roman"/>
          <w:color w:val="191919"/>
          <w:sz w:val="24"/>
          <w:szCs w:val="24"/>
          <w:rPrChange w:id="251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2512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51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251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2515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51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the formulatio</w:t>
      </w:r>
      <w:r w:rsidRPr="00DB66F3">
        <w:rPr>
          <w:rFonts w:ascii="Times New Roman" w:hAnsi="Times New Roman"/>
          <w:color w:val="191919"/>
          <w:sz w:val="24"/>
          <w:szCs w:val="24"/>
          <w:rPrChange w:id="251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n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51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251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f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52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standard</w:t>
      </w:r>
      <w:r w:rsidRPr="00DB66F3">
        <w:rPr>
          <w:rFonts w:ascii="Times New Roman" w:hAnsi="Times New Roman"/>
          <w:color w:val="191919"/>
          <w:sz w:val="24"/>
          <w:szCs w:val="24"/>
          <w:rPrChange w:id="252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s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52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252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f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52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</w:t>
      </w:r>
      <w:r w:rsidRPr="00DB66F3">
        <w:rPr>
          <w:rFonts w:ascii="Times New Roman" w:hAnsi="Times New Roman"/>
          <w:color w:val="191919"/>
          <w:sz w:val="24"/>
          <w:szCs w:val="24"/>
          <w:rPrChange w:id="252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t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52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conduct</w:t>
      </w:r>
      <w:r w:rsidRPr="00DB66F3">
        <w:rPr>
          <w:rFonts w:ascii="Times New Roman" w:hAnsi="Times New Roman"/>
          <w:color w:val="191919"/>
          <w:sz w:val="24"/>
          <w:szCs w:val="24"/>
          <w:rPrChange w:id="252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2528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52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253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e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53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statu</w:t>
      </w:r>
      <w:r w:rsidRPr="00DB66F3">
        <w:rPr>
          <w:rFonts w:ascii="Times New Roman" w:hAnsi="Times New Roman"/>
          <w:color w:val="191919"/>
          <w:sz w:val="24"/>
          <w:szCs w:val="24"/>
          <w:rPrChange w:id="253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s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53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253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f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53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253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e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53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Universit</w:t>
      </w:r>
      <w:r w:rsidRPr="00DB66F3">
        <w:rPr>
          <w:rFonts w:ascii="Times New Roman" w:hAnsi="Times New Roman"/>
          <w:color w:val="191919"/>
          <w:sz w:val="24"/>
          <w:szCs w:val="24"/>
          <w:rPrChange w:id="253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y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53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254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s a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54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full</w:t>
      </w:r>
      <w:r w:rsidRPr="00DB66F3">
        <w:rPr>
          <w:rFonts w:ascii="Times New Roman" w:hAnsi="Times New Roman"/>
          <w:color w:val="191919"/>
          <w:sz w:val="24"/>
          <w:szCs w:val="24"/>
          <w:rPrChange w:id="254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y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54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accredite</w:t>
      </w:r>
      <w:r w:rsidRPr="00DB66F3">
        <w:rPr>
          <w:rFonts w:ascii="Times New Roman" w:hAnsi="Times New Roman"/>
          <w:color w:val="191919"/>
          <w:sz w:val="24"/>
          <w:szCs w:val="24"/>
          <w:rPrChange w:id="254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d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54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membe</w:t>
      </w:r>
      <w:r w:rsidRPr="00DB66F3">
        <w:rPr>
          <w:rFonts w:ascii="Times New Roman" w:hAnsi="Times New Roman"/>
          <w:color w:val="191919"/>
          <w:sz w:val="24"/>
          <w:szCs w:val="24"/>
          <w:rPrChange w:id="254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r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54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254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f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54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255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e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55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Souther</w:t>
      </w:r>
      <w:r w:rsidRPr="00DB66F3">
        <w:rPr>
          <w:rFonts w:ascii="Times New Roman" w:hAnsi="Times New Roman"/>
          <w:color w:val="191919"/>
          <w:sz w:val="24"/>
          <w:szCs w:val="24"/>
          <w:rPrChange w:id="255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2553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55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Associa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2555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55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io</w:t>
      </w:r>
      <w:r w:rsidRPr="00DB66F3">
        <w:rPr>
          <w:rFonts w:ascii="Times New Roman" w:hAnsi="Times New Roman"/>
          <w:color w:val="191919"/>
          <w:sz w:val="24"/>
          <w:szCs w:val="24"/>
          <w:rPrChange w:id="255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n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55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255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f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56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Colleges an</w:t>
      </w:r>
      <w:r w:rsidRPr="00DB66F3">
        <w:rPr>
          <w:rFonts w:ascii="Times New Roman" w:hAnsi="Times New Roman"/>
          <w:color w:val="191919"/>
          <w:sz w:val="24"/>
          <w:szCs w:val="24"/>
          <w:rPrChange w:id="256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2562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56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School</w:t>
      </w:r>
      <w:r w:rsidRPr="00DB66F3">
        <w:rPr>
          <w:rFonts w:ascii="Times New Roman" w:hAnsi="Times New Roman"/>
          <w:color w:val="191919"/>
          <w:sz w:val="24"/>
          <w:szCs w:val="24"/>
          <w:rPrChange w:id="256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2565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56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require</w:t>
      </w:r>
      <w:r w:rsidRPr="00DB66F3">
        <w:rPr>
          <w:rFonts w:ascii="Times New Roman" w:hAnsi="Times New Roman"/>
          <w:color w:val="191919"/>
          <w:sz w:val="24"/>
          <w:szCs w:val="24"/>
          <w:rPrChange w:id="256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2568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56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tha</w:t>
      </w:r>
      <w:r w:rsidRPr="00DB66F3">
        <w:rPr>
          <w:rFonts w:ascii="Times New Roman" w:hAnsi="Times New Roman"/>
          <w:color w:val="191919"/>
          <w:sz w:val="24"/>
          <w:szCs w:val="24"/>
          <w:rPrChange w:id="257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2571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57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cautio</w:t>
      </w:r>
      <w:r w:rsidRPr="00DB66F3">
        <w:rPr>
          <w:rFonts w:ascii="Times New Roman" w:hAnsi="Times New Roman"/>
          <w:color w:val="191919"/>
          <w:sz w:val="24"/>
          <w:szCs w:val="24"/>
          <w:rPrChange w:id="257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2574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57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257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2577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57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exercise</w:t>
      </w:r>
      <w:r w:rsidRPr="00DB66F3">
        <w:rPr>
          <w:rFonts w:ascii="Times New Roman" w:hAnsi="Times New Roman"/>
          <w:color w:val="191919"/>
          <w:sz w:val="24"/>
          <w:szCs w:val="24"/>
          <w:rPrChange w:id="257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2580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58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258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2583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58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retainin</w:t>
      </w:r>
      <w:r w:rsidRPr="00DB66F3">
        <w:rPr>
          <w:rFonts w:ascii="Times New Roman" w:hAnsi="Times New Roman"/>
          <w:color w:val="191919"/>
          <w:sz w:val="24"/>
          <w:szCs w:val="24"/>
          <w:rPrChange w:id="258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2586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58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258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2589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59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</w:t>
      </w:r>
      <w:r w:rsidRPr="00DB66F3">
        <w:rPr>
          <w:rFonts w:ascii="Times New Roman" w:hAnsi="Times New Roman"/>
          <w:color w:val="191919"/>
          <w:sz w:val="24"/>
          <w:szCs w:val="24"/>
          <w:rPrChange w:id="259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2592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59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wh</w:t>
      </w:r>
      <w:r w:rsidRPr="00DB66F3">
        <w:rPr>
          <w:rFonts w:ascii="Times New Roman" w:hAnsi="Times New Roman"/>
          <w:color w:val="191919"/>
          <w:sz w:val="24"/>
          <w:szCs w:val="24"/>
          <w:rPrChange w:id="259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59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59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fall</w:t>
      </w:r>
      <w:r w:rsidRPr="00DB66F3">
        <w:rPr>
          <w:rFonts w:ascii="Times New Roman" w:hAnsi="Times New Roman"/>
          <w:color w:val="191919"/>
          <w:sz w:val="24"/>
          <w:szCs w:val="24"/>
          <w:rPrChange w:id="259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2598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59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belo</w:t>
      </w:r>
      <w:r w:rsidRPr="00DB66F3">
        <w:rPr>
          <w:rFonts w:ascii="Times New Roman" w:hAnsi="Times New Roman"/>
          <w:color w:val="191919"/>
          <w:sz w:val="24"/>
          <w:szCs w:val="24"/>
          <w:rPrChange w:id="260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w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2601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60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260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2604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60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accepte</w:t>
      </w:r>
      <w:r w:rsidRPr="00DB66F3">
        <w:rPr>
          <w:rFonts w:ascii="Times New Roman" w:hAnsi="Times New Roman"/>
          <w:color w:val="191919"/>
          <w:sz w:val="24"/>
          <w:szCs w:val="24"/>
          <w:rPrChange w:id="260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2607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60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academi</w:t>
      </w:r>
      <w:r w:rsidRPr="00DB66F3">
        <w:rPr>
          <w:rFonts w:ascii="Times New Roman" w:hAnsi="Times New Roman"/>
          <w:color w:val="191919"/>
          <w:sz w:val="24"/>
          <w:szCs w:val="24"/>
          <w:rPrChange w:id="260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c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2610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61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standards</w:t>
      </w:r>
      <w:r w:rsidRPr="00DB66F3">
        <w:rPr>
          <w:rFonts w:ascii="Times New Roman" w:hAnsi="Times New Roman"/>
          <w:color w:val="191919"/>
          <w:sz w:val="24"/>
          <w:szCs w:val="24"/>
          <w:rPrChange w:id="261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2613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61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2615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61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261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2618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61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ar</w:t>
      </w:r>
      <w:r w:rsidRPr="00DB66F3">
        <w:rPr>
          <w:rFonts w:ascii="Times New Roman" w:hAnsi="Times New Roman"/>
          <w:color w:val="191919"/>
          <w:sz w:val="24"/>
          <w:szCs w:val="24"/>
          <w:rPrChange w:id="262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2621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62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reviewed eac</w:t>
      </w:r>
      <w:r w:rsidRPr="00DB66F3">
        <w:rPr>
          <w:rFonts w:ascii="Times New Roman" w:hAnsi="Times New Roman"/>
          <w:color w:val="191919"/>
          <w:sz w:val="24"/>
          <w:szCs w:val="24"/>
          <w:rPrChange w:id="262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62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62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yea</w:t>
      </w:r>
      <w:r w:rsidRPr="00DB66F3">
        <w:rPr>
          <w:rFonts w:ascii="Times New Roman" w:hAnsi="Times New Roman"/>
          <w:color w:val="191919"/>
          <w:sz w:val="24"/>
          <w:szCs w:val="24"/>
          <w:rPrChange w:id="262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62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62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262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63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63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determin</w:t>
      </w:r>
      <w:r w:rsidRPr="00DB66F3">
        <w:rPr>
          <w:rFonts w:ascii="Times New Roman" w:hAnsi="Times New Roman"/>
          <w:color w:val="191919"/>
          <w:sz w:val="24"/>
          <w:szCs w:val="24"/>
          <w:rPrChange w:id="263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2633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63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thei</w:t>
      </w:r>
      <w:r w:rsidRPr="00DB66F3">
        <w:rPr>
          <w:rFonts w:ascii="Times New Roman" w:hAnsi="Times New Roman"/>
          <w:color w:val="191919"/>
          <w:sz w:val="24"/>
          <w:szCs w:val="24"/>
          <w:rPrChange w:id="263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63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63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academi</w:t>
      </w:r>
      <w:r w:rsidRPr="00DB66F3">
        <w:rPr>
          <w:rFonts w:ascii="Times New Roman" w:hAnsi="Times New Roman"/>
          <w:color w:val="191919"/>
          <w:sz w:val="24"/>
          <w:szCs w:val="24"/>
          <w:rPrChange w:id="263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c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2639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64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status</w:t>
      </w:r>
      <w:r w:rsidRPr="00DB66F3">
        <w:rPr>
          <w:rFonts w:ascii="Times New Roman" w:hAnsi="Times New Roman"/>
          <w:color w:val="191919"/>
          <w:sz w:val="24"/>
          <w:szCs w:val="24"/>
          <w:rPrChange w:id="264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64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64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</w:t>
      </w:r>
      <w:r w:rsidRPr="00DB66F3">
        <w:rPr>
          <w:rFonts w:ascii="Times New Roman" w:hAnsi="Times New Roman"/>
          <w:color w:val="191919"/>
          <w:sz w:val="24"/>
          <w:szCs w:val="24"/>
          <w:rPrChange w:id="264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64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64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ar</w:t>
      </w:r>
      <w:r w:rsidRPr="00DB66F3">
        <w:rPr>
          <w:rFonts w:ascii="Times New Roman" w:hAnsi="Times New Roman"/>
          <w:color w:val="191919"/>
          <w:sz w:val="24"/>
          <w:szCs w:val="24"/>
          <w:rPrChange w:id="264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64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64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notifie</w:t>
      </w:r>
      <w:r w:rsidRPr="00DB66F3">
        <w:rPr>
          <w:rFonts w:ascii="Times New Roman" w:hAnsi="Times New Roman"/>
          <w:color w:val="191919"/>
          <w:sz w:val="24"/>
          <w:szCs w:val="24"/>
          <w:rPrChange w:id="265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2651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65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265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65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65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extende</w:t>
      </w:r>
      <w:r w:rsidRPr="00DB66F3">
        <w:rPr>
          <w:rFonts w:ascii="Times New Roman" w:hAnsi="Times New Roman"/>
          <w:color w:val="191919"/>
          <w:sz w:val="24"/>
          <w:szCs w:val="24"/>
          <w:rPrChange w:id="265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2657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65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probatio</w:t>
      </w:r>
      <w:r w:rsidRPr="00DB66F3">
        <w:rPr>
          <w:rFonts w:ascii="Times New Roman" w:hAnsi="Times New Roman"/>
          <w:color w:val="191919"/>
          <w:sz w:val="24"/>
          <w:szCs w:val="24"/>
          <w:rPrChange w:id="265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66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66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266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66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66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suspensions.</w:t>
      </w:r>
    </w:p>
    <w:p w:rsidR="00B17027" w:rsidRPr="00DB66F3" w:rsidRDefault="00B17027" w:rsidP="00C54745">
      <w:pPr>
        <w:pStyle w:val="Heading1"/>
        <w:ind w:left="300" w:firstLine="720"/>
        <w:rPr>
          <w:rFonts w:ascii="Times New Roman" w:hAnsi="Times New Roman"/>
          <w:color w:val="000000"/>
          <w:sz w:val="24"/>
          <w:szCs w:val="24"/>
          <w:rPrChange w:id="2665" w:author="jhawkins" w:date="2011-04-01T11:13:00Z">
            <w:rPr>
              <w:rFonts w:ascii="Times New Roman" w:hAnsi="Times New Roman"/>
              <w:color w:val="000000"/>
              <w:sz w:val="54"/>
              <w:szCs w:val="54"/>
            </w:rPr>
          </w:rPrChange>
        </w:rPr>
      </w:pP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2666" w:author="jhawkins" w:date="2011-04-01T11:13:00Z">
            <w:rPr>
              <w:rFonts w:ascii="Times New Roman" w:hAnsi="Times New Roman"/>
              <w:color w:val="191919"/>
              <w:spacing w:val="-7"/>
              <w:sz w:val="72"/>
              <w:szCs w:val="72"/>
            </w:rPr>
          </w:rPrChange>
        </w:rPr>
        <w:t>DEGRE</w:t>
      </w:r>
      <w:r w:rsidRPr="00DB66F3">
        <w:rPr>
          <w:rFonts w:ascii="Times New Roman" w:hAnsi="Times New Roman"/>
          <w:color w:val="191919"/>
          <w:sz w:val="24"/>
          <w:szCs w:val="24"/>
          <w:rPrChange w:id="2667" w:author="jhawkins" w:date="2011-04-01T11:13:00Z">
            <w:rPr>
              <w:rFonts w:ascii="Times New Roman" w:hAnsi="Times New Roman"/>
              <w:color w:val="191919"/>
              <w:sz w:val="54"/>
              <w:szCs w:val="54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31"/>
          <w:sz w:val="24"/>
          <w:szCs w:val="24"/>
          <w:rPrChange w:id="2668" w:author="jhawkins" w:date="2011-04-01T11:13:00Z">
            <w:rPr>
              <w:rFonts w:ascii="Times New Roman" w:hAnsi="Times New Roman"/>
              <w:color w:val="191919"/>
              <w:spacing w:val="31"/>
              <w:sz w:val="54"/>
              <w:szCs w:val="54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2669" w:author="jhawkins" w:date="2011-04-01T11:13:00Z">
            <w:rPr>
              <w:rFonts w:ascii="Times New Roman" w:hAnsi="Times New Roman"/>
              <w:color w:val="191919"/>
              <w:spacing w:val="-7"/>
              <w:sz w:val="72"/>
              <w:szCs w:val="72"/>
            </w:rPr>
          </w:rPrChange>
        </w:rPr>
        <w:t>REQUIREMENTS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40" w:lineRule="auto"/>
        <w:ind w:left="1020" w:right="2273"/>
        <w:jc w:val="both"/>
        <w:rPr>
          <w:rFonts w:ascii="Times New Roman" w:hAnsi="Times New Roman"/>
          <w:color w:val="000000"/>
          <w:sz w:val="24"/>
          <w:szCs w:val="24"/>
          <w:rPrChange w:id="2670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z w:val="24"/>
          <w:szCs w:val="24"/>
          <w:rPrChange w:id="267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2672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67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candidat</w:t>
      </w:r>
      <w:r w:rsidRPr="00DB66F3">
        <w:rPr>
          <w:rFonts w:ascii="Times New Roman" w:hAnsi="Times New Roman"/>
          <w:color w:val="191919"/>
          <w:sz w:val="24"/>
          <w:szCs w:val="24"/>
          <w:rPrChange w:id="267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2675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67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</w:t>
      </w:r>
      <w:r w:rsidRPr="00DB66F3">
        <w:rPr>
          <w:rFonts w:ascii="Times New Roman" w:hAnsi="Times New Roman"/>
          <w:color w:val="191919"/>
          <w:sz w:val="24"/>
          <w:szCs w:val="24"/>
          <w:rPrChange w:id="267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67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67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268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68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68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Baccalaureat</w:t>
      </w:r>
      <w:r w:rsidRPr="00DB66F3">
        <w:rPr>
          <w:rFonts w:ascii="Times New Roman" w:hAnsi="Times New Roman"/>
          <w:color w:val="191919"/>
          <w:sz w:val="24"/>
          <w:szCs w:val="24"/>
          <w:rPrChange w:id="268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2684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68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degre</w:t>
      </w:r>
      <w:r w:rsidRPr="00DB66F3">
        <w:rPr>
          <w:rFonts w:ascii="Times New Roman" w:hAnsi="Times New Roman"/>
          <w:color w:val="191919"/>
          <w:sz w:val="24"/>
          <w:szCs w:val="24"/>
          <w:rPrChange w:id="268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68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68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fro</w:t>
      </w:r>
      <w:r w:rsidRPr="00DB66F3">
        <w:rPr>
          <w:rFonts w:ascii="Times New Roman" w:hAnsi="Times New Roman"/>
          <w:color w:val="191919"/>
          <w:sz w:val="24"/>
          <w:szCs w:val="24"/>
          <w:rPrChange w:id="268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2690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69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Alban</w:t>
      </w:r>
      <w:r w:rsidRPr="00DB66F3">
        <w:rPr>
          <w:rFonts w:ascii="Times New Roman" w:hAnsi="Times New Roman"/>
          <w:color w:val="191919"/>
          <w:sz w:val="24"/>
          <w:szCs w:val="24"/>
          <w:rPrChange w:id="269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69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69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Stat</w:t>
      </w:r>
      <w:r w:rsidRPr="00DB66F3">
        <w:rPr>
          <w:rFonts w:ascii="Times New Roman" w:hAnsi="Times New Roman"/>
          <w:color w:val="191919"/>
          <w:sz w:val="24"/>
          <w:szCs w:val="24"/>
          <w:rPrChange w:id="269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69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69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Universit</w:t>
      </w:r>
      <w:r w:rsidRPr="00DB66F3">
        <w:rPr>
          <w:rFonts w:ascii="Times New Roman" w:hAnsi="Times New Roman"/>
          <w:color w:val="191919"/>
          <w:sz w:val="24"/>
          <w:szCs w:val="24"/>
          <w:rPrChange w:id="269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69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70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mus</w:t>
      </w:r>
      <w:r w:rsidRPr="00DB66F3">
        <w:rPr>
          <w:rFonts w:ascii="Times New Roman" w:hAnsi="Times New Roman"/>
          <w:color w:val="191919"/>
          <w:sz w:val="24"/>
          <w:szCs w:val="24"/>
          <w:rPrChange w:id="270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70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70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satisf</w:t>
      </w:r>
      <w:r w:rsidRPr="00DB66F3">
        <w:rPr>
          <w:rFonts w:ascii="Times New Roman" w:hAnsi="Times New Roman"/>
          <w:color w:val="191919"/>
          <w:sz w:val="24"/>
          <w:szCs w:val="24"/>
          <w:rPrChange w:id="270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70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70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270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70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70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followin</w:t>
      </w:r>
      <w:r w:rsidRPr="00DB66F3">
        <w:rPr>
          <w:rFonts w:ascii="Times New Roman" w:hAnsi="Times New Roman"/>
          <w:color w:val="191919"/>
          <w:sz w:val="24"/>
          <w:szCs w:val="24"/>
          <w:rPrChange w:id="271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71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71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requirements: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  <w:sz w:val="24"/>
          <w:szCs w:val="24"/>
          <w:rPrChange w:id="2713" w:author="jhawkins" w:date="2011-04-01T11:13:00Z">
            <w:rPr>
              <w:rFonts w:ascii="Times New Roman" w:hAnsi="Times New Roman"/>
              <w:color w:val="00000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24"/>
          <w:szCs w:val="24"/>
          <w:rPrChange w:id="2714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71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1</w:t>
      </w:r>
      <w:r w:rsidRPr="00DB66F3">
        <w:rPr>
          <w:rFonts w:ascii="Times New Roman" w:hAnsi="Times New Roman"/>
          <w:color w:val="191919"/>
          <w:sz w:val="24"/>
          <w:szCs w:val="24"/>
          <w:rPrChange w:id="271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2"/>
          <w:sz w:val="24"/>
          <w:szCs w:val="24"/>
          <w:rPrChange w:id="2717" w:author="jhawkins" w:date="2011-04-01T11:13:00Z">
            <w:rPr>
              <w:rFonts w:ascii="Times New Roman" w:hAnsi="Times New Roman"/>
              <w:color w:val="191919"/>
              <w:spacing w:val="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71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Complet</w:t>
      </w:r>
      <w:r w:rsidRPr="00DB66F3">
        <w:rPr>
          <w:rFonts w:ascii="Times New Roman" w:hAnsi="Times New Roman"/>
          <w:color w:val="191919"/>
          <w:sz w:val="24"/>
          <w:szCs w:val="24"/>
          <w:rPrChange w:id="271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2720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z w:val="24"/>
          <w:szCs w:val="24"/>
          <w:rPrChange w:id="272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72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72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prescribe</w:t>
      </w:r>
      <w:r w:rsidRPr="00DB66F3">
        <w:rPr>
          <w:rFonts w:ascii="Times New Roman" w:hAnsi="Times New Roman"/>
          <w:color w:val="191919"/>
          <w:sz w:val="24"/>
          <w:szCs w:val="24"/>
          <w:rPrChange w:id="272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72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72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curriculum.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9" w:after="0" w:line="250" w:lineRule="auto"/>
        <w:ind w:left="1380" w:right="1395" w:hanging="180"/>
        <w:rPr>
          <w:rFonts w:ascii="Times New Roman" w:hAnsi="Times New Roman"/>
          <w:color w:val="000000"/>
          <w:sz w:val="24"/>
          <w:szCs w:val="24"/>
          <w:rPrChange w:id="2727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72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2</w:t>
      </w:r>
      <w:r w:rsidRPr="00DB66F3">
        <w:rPr>
          <w:rFonts w:ascii="Times New Roman" w:hAnsi="Times New Roman"/>
          <w:color w:val="191919"/>
          <w:sz w:val="24"/>
          <w:szCs w:val="24"/>
          <w:rPrChange w:id="272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73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73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Complet</w:t>
      </w:r>
      <w:r w:rsidRPr="00DB66F3">
        <w:rPr>
          <w:rFonts w:ascii="Times New Roman" w:hAnsi="Times New Roman"/>
          <w:color w:val="191919"/>
          <w:sz w:val="24"/>
          <w:szCs w:val="24"/>
          <w:rPrChange w:id="273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2733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z w:val="24"/>
          <w:szCs w:val="24"/>
          <w:rPrChange w:id="273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73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73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minimu</w:t>
      </w:r>
      <w:r w:rsidRPr="00DB66F3">
        <w:rPr>
          <w:rFonts w:ascii="Times New Roman" w:hAnsi="Times New Roman"/>
          <w:color w:val="191919"/>
          <w:sz w:val="24"/>
          <w:szCs w:val="24"/>
          <w:rPrChange w:id="273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2738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73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274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74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74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12</w:t>
      </w:r>
      <w:r w:rsidRPr="00DB66F3">
        <w:rPr>
          <w:rFonts w:ascii="Times New Roman" w:hAnsi="Times New Roman"/>
          <w:color w:val="191919"/>
          <w:sz w:val="24"/>
          <w:szCs w:val="24"/>
          <w:rPrChange w:id="274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0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74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74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semeste</w:t>
      </w:r>
      <w:r w:rsidRPr="00DB66F3">
        <w:rPr>
          <w:rFonts w:ascii="Times New Roman" w:hAnsi="Times New Roman"/>
          <w:color w:val="191919"/>
          <w:sz w:val="24"/>
          <w:szCs w:val="24"/>
          <w:rPrChange w:id="274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74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74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hour</w:t>
      </w:r>
      <w:r w:rsidRPr="00DB66F3">
        <w:rPr>
          <w:rFonts w:ascii="Times New Roman" w:hAnsi="Times New Roman"/>
          <w:color w:val="191919"/>
          <w:sz w:val="24"/>
          <w:szCs w:val="24"/>
          <w:rPrChange w:id="274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75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75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wit</w:t>
      </w:r>
      <w:r w:rsidRPr="00DB66F3">
        <w:rPr>
          <w:rFonts w:ascii="Times New Roman" w:hAnsi="Times New Roman"/>
          <w:color w:val="191919"/>
          <w:sz w:val="24"/>
          <w:szCs w:val="24"/>
          <w:rPrChange w:id="275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75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z w:val="24"/>
          <w:szCs w:val="24"/>
          <w:rPrChange w:id="275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75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75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grad</w:t>
      </w:r>
      <w:r w:rsidRPr="00DB66F3">
        <w:rPr>
          <w:rFonts w:ascii="Times New Roman" w:hAnsi="Times New Roman"/>
          <w:color w:val="191919"/>
          <w:sz w:val="24"/>
          <w:szCs w:val="24"/>
          <w:rPrChange w:id="275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75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75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poin</w:t>
      </w:r>
      <w:r w:rsidRPr="00DB66F3">
        <w:rPr>
          <w:rFonts w:ascii="Times New Roman" w:hAnsi="Times New Roman"/>
          <w:color w:val="191919"/>
          <w:sz w:val="24"/>
          <w:szCs w:val="24"/>
          <w:rPrChange w:id="276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76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76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averag</w:t>
      </w:r>
      <w:r w:rsidRPr="00DB66F3">
        <w:rPr>
          <w:rFonts w:ascii="Times New Roman" w:hAnsi="Times New Roman"/>
          <w:color w:val="191919"/>
          <w:sz w:val="24"/>
          <w:szCs w:val="24"/>
          <w:rPrChange w:id="276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2764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76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276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76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76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276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77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77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leas</w:t>
      </w:r>
      <w:r w:rsidRPr="00DB66F3">
        <w:rPr>
          <w:rFonts w:ascii="Times New Roman" w:hAnsi="Times New Roman"/>
          <w:color w:val="191919"/>
          <w:sz w:val="24"/>
          <w:szCs w:val="24"/>
          <w:rPrChange w:id="277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77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77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2.0</w:t>
      </w:r>
      <w:r w:rsidRPr="00DB66F3">
        <w:rPr>
          <w:rFonts w:ascii="Times New Roman" w:hAnsi="Times New Roman"/>
          <w:color w:val="191919"/>
          <w:sz w:val="24"/>
          <w:szCs w:val="24"/>
          <w:rPrChange w:id="277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0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77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77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(C-average</w:t>
      </w:r>
      <w:r w:rsidRPr="00DB66F3">
        <w:rPr>
          <w:rFonts w:ascii="Times New Roman" w:hAnsi="Times New Roman"/>
          <w:color w:val="191919"/>
          <w:sz w:val="24"/>
          <w:szCs w:val="24"/>
          <w:rPrChange w:id="277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)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2779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78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278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78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78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278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78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78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departmental requirement.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24"/>
          <w:szCs w:val="24"/>
          <w:rPrChange w:id="2787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78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3</w:t>
      </w:r>
      <w:r w:rsidRPr="00DB66F3">
        <w:rPr>
          <w:rFonts w:ascii="Times New Roman" w:hAnsi="Times New Roman"/>
          <w:color w:val="191919"/>
          <w:sz w:val="24"/>
          <w:szCs w:val="24"/>
          <w:rPrChange w:id="278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2"/>
          <w:sz w:val="24"/>
          <w:szCs w:val="24"/>
          <w:rPrChange w:id="2790" w:author="jhawkins" w:date="2011-04-01T11:13:00Z">
            <w:rPr>
              <w:rFonts w:ascii="Times New Roman" w:hAnsi="Times New Roman"/>
              <w:color w:val="191919"/>
              <w:spacing w:val="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79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Pas</w:t>
      </w:r>
      <w:r w:rsidRPr="00DB66F3">
        <w:rPr>
          <w:rFonts w:ascii="Times New Roman" w:hAnsi="Times New Roman"/>
          <w:color w:val="191919"/>
          <w:sz w:val="24"/>
          <w:szCs w:val="24"/>
          <w:rPrChange w:id="279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79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79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279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79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79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Regents</w:t>
      </w:r>
      <w:r w:rsidRPr="00DB66F3">
        <w:rPr>
          <w:rFonts w:ascii="Times New Roman" w:hAnsi="Times New Roman"/>
          <w:color w:val="191919"/>
          <w:sz w:val="24"/>
          <w:szCs w:val="24"/>
          <w:rPrChange w:id="279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’</w:t>
      </w:r>
      <w:r w:rsidRPr="00DB66F3">
        <w:rPr>
          <w:rFonts w:ascii="Times New Roman" w:hAnsi="Times New Roman"/>
          <w:color w:val="191919"/>
          <w:spacing w:val="-20"/>
          <w:sz w:val="24"/>
          <w:szCs w:val="24"/>
          <w:rPrChange w:id="2799" w:author="jhawkins" w:date="2011-04-01T11:13:00Z">
            <w:rPr>
              <w:rFonts w:ascii="Times New Roman" w:hAnsi="Times New Roman"/>
              <w:color w:val="191919"/>
              <w:spacing w:val="-2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2800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80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est.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9" w:after="0" w:line="240" w:lineRule="auto"/>
        <w:ind w:left="1200"/>
        <w:rPr>
          <w:rFonts w:ascii="Times New Roman" w:hAnsi="Times New Roman"/>
          <w:color w:val="000000"/>
          <w:sz w:val="24"/>
          <w:szCs w:val="24"/>
          <w:rPrChange w:id="2802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80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4</w:t>
      </w:r>
      <w:r w:rsidRPr="00DB66F3">
        <w:rPr>
          <w:rFonts w:ascii="Times New Roman" w:hAnsi="Times New Roman"/>
          <w:color w:val="191919"/>
          <w:sz w:val="24"/>
          <w:szCs w:val="24"/>
          <w:rPrChange w:id="280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2"/>
          <w:sz w:val="24"/>
          <w:szCs w:val="24"/>
          <w:rPrChange w:id="2805" w:author="jhawkins" w:date="2011-04-01T11:13:00Z">
            <w:rPr>
              <w:rFonts w:ascii="Times New Roman" w:hAnsi="Times New Roman"/>
              <w:color w:val="191919"/>
              <w:spacing w:val="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80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Complet</w:t>
      </w:r>
      <w:r w:rsidRPr="00DB66F3">
        <w:rPr>
          <w:rFonts w:ascii="Times New Roman" w:hAnsi="Times New Roman"/>
          <w:color w:val="191919"/>
          <w:sz w:val="24"/>
          <w:szCs w:val="24"/>
          <w:rPrChange w:id="280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2808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z w:val="24"/>
          <w:szCs w:val="24"/>
          <w:rPrChange w:id="280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81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81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yea</w:t>
      </w:r>
      <w:r w:rsidRPr="00DB66F3">
        <w:rPr>
          <w:rFonts w:ascii="Times New Roman" w:hAnsi="Times New Roman"/>
          <w:color w:val="191919"/>
          <w:sz w:val="24"/>
          <w:szCs w:val="24"/>
          <w:rPrChange w:id="281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81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81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281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81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81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residenc</w:t>
      </w:r>
      <w:r w:rsidRPr="00DB66F3">
        <w:rPr>
          <w:rFonts w:ascii="Times New Roman" w:hAnsi="Times New Roman"/>
          <w:color w:val="191919"/>
          <w:sz w:val="24"/>
          <w:szCs w:val="24"/>
          <w:rPrChange w:id="281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2819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82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wit</w:t>
      </w:r>
      <w:r w:rsidRPr="00DB66F3">
        <w:rPr>
          <w:rFonts w:ascii="Times New Roman" w:hAnsi="Times New Roman"/>
          <w:color w:val="191919"/>
          <w:sz w:val="24"/>
          <w:szCs w:val="24"/>
          <w:rPrChange w:id="282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82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z w:val="24"/>
          <w:szCs w:val="24"/>
          <w:rPrChange w:id="282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82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82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minimu</w:t>
      </w:r>
      <w:r w:rsidRPr="00DB66F3">
        <w:rPr>
          <w:rFonts w:ascii="Times New Roman" w:hAnsi="Times New Roman"/>
          <w:color w:val="191919"/>
          <w:sz w:val="24"/>
          <w:szCs w:val="24"/>
          <w:rPrChange w:id="282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2827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82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282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83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83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3</w:t>
      </w:r>
      <w:r w:rsidRPr="00DB66F3">
        <w:rPr>
          <w:rFonts w:ascii="Times New Roman" w:hAnsi="Times New Roman"/>
          <w:color w:val="191919"/>
          <w:sz w:val="24"/>
          <w:szCs w:val="24"/>
          <w:rPrChange w:id="283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0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83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83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semeste</w:t>
      </w:r>
      <w:r w:rsidRPr="00DB66F3">
        <w:rPr>
          <w:rFonts w:ascii="Times New Roman" w:hAnsi="Times New Roman"/>
          <w:color w:val="191919"/>
          <w:sz w:val="24"/>
          <w:szCs w:val="24"/>
          <w:rPrChange w:id="283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83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83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hours.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9" w:after="0" w:line="240" w:lineRule="auto"/>
        <w:ind w:left="1200"/>
        <w:rPr>
          <w:rFonts w:ascii="Times New Roman" w:hAnsi="Times New Roman"/>
          <w:color w:val="000000"/>
          <w:sz w:val="24"/>
          <w:szCs w:val="24"/>
          <w:rPrChange w:id="2838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83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5</w:t>
      </w:r>
      <w:r w:rsidRPr="00DB66F3">
        <w:rPr>
          <w:rFonts w:ascii="Times New Roman" w:hAnsi="Times New Roman"/>
          <w:color w:val="191919"/>
          <w:sz w:val="24"/>
          <w:szCs w:val="24"/>
          <w:rPrChange w:id="284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2"/>
          <w:sz w:val="24"/>
          <w:szCs w:val="24"/>
          <w:rPrChange w:id="2841" w:author="jhawkins" w:date="2011-04-01T11:13:00Z">
            <w:rPr>
              <w:rFonts w:ascii="Times New Roman" w:hAnsi="Times New Roman"/>
              <w:color w:val="191919"/>
              <w:spacing w:val="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2842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84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ak</w:t>
      </w:r>
      <w:r w:rsidRPr="00DB66F3">
        <w:rPr>
          <w:rFonts w:ascii="Times New Roman" w:hAnsi="Times New Roman"/>
          <w:color w:val="191919"/>
          <w:sz w:val="24"/>
          <w:szCs w:val="24"/>
          <w:rPrChange w:id="284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84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84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284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84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84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Exi</w:t>
      </w:r>
      <w:r w:rsidRPr="00DB66F3">
        <w:rPr>
          <w:rFonts w:ascii="Times New Roman" w:hAnsi="Times New Roman"/>
          <w:color w:val="191919"/>
          <w:sz w:val="24"/>
          <w:szCs w:val="24"/>
          <w:rPrChange w:id="285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85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85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Examinatio</w:t>
      </w:r>
      <w:r w:rsidRPr="00DB66F3">
        <w:rPr>
          <w:rFonts w:ascii="Times New Roman" w:hAnsi="Times New Roman"/>
          <w:color w:val="191919"/>
          <w:sz w:val="24"/>
          <w:szCs w:val="24"/>
          <w:rPrChange w:id="285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2854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85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285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85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85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majo</w:t>
      </w:r>
      <w:r w:rsidRPr="00DB66F3">
        <w:rPr>
          <w:rFonts w:ascii="Times New Roman" w:hAnsi="Times New Roman"/>
          <w:color w:val="191919"/>
          <w:sz w:val="24"/>
          <w:szCs w:val="24"/>
          <w:rPrChange w:id="285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86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86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are</w:t>
      </w:r>
      <w:r w:rsidRPr="00DB66F3">
        <w:rPr>
          <w:rFonts w:ascii="Times New Roman" w:hAnsi="Times New Roman"/>
          <w:color w:val="191919"/>
          <w:sz w:val="24"/>
          <w:szCs w:val="24"/>
          <w:rPrChange w:id="286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86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86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examination.</w:t>
      </w:r>
    </w:p>
    <w:p w:rsidR="00B17027" w:rsidRPr="00DB66F3" w:rsidRDefault="00B17027" w:rsidP="00C54745">
      <w:pPr>
        <w:pStyle w:val="Heading2"/>
        <w:ind w:left="300" w:firstLine="720"/>
        <w:rPr>
          <w:rFonts w:ascii="Times New Roman" w:hAnsi="Times New Roman"/>
          <w:color w:val="000000"/>
          <w:sz w:val="24"/>
          <w:szCs w:val="24"/>
          <w:rPrChange w:id="2865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pacing w:val="-2"/>
          <w:sz w:val="24"/>
          <w:szCs w:val="24"/>
        </w:rPr>
        <w:t>A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86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PPLIC</w:t>
      </w:r>
      <w:r w:rsidRPr="00DB66F3">
        <w:rPr>
          <w:rFonts w:ascii="Times New Roman" w:hAnsi="Times New Roman"/>
          <w:color w:val="191919"/>
          <w:spacing w:val="-16"/>
          <w:sz w:val="24"/>
          <w:szCs w:val="24"/>
          <w:rPrChange w:id="2867" w:author="jhawkins" w:date="2011-04-01T11:13:00Z">
            <w:rPr>
              <w:rFonts w:ascii="Times New Roman" w:hAnsi="Times New Roman"/>
              <w:color w:val="191919"/>
              <w:spacing w:val="-16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86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TIO</w:t>
      </w:r>
      <w:r w:rsidRPr="00DB66F3">
        <w:rPr>
          <w:rFonts w:ascii="Times New Roman" w:hAnsi="Times New Roman"/>
          <w:color w:val="191919"/>
          <w:sz w:val="24"/>
          <w:szCs w:val="24"/>
          <w:rPrChange w:id="286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10"/>
          <w:sz w:val="24"/>
          <w:szCs w:val="24"/>
          <w:rPrChange w:id="2870" w:author="jhawkins" w:date="2011-04-01T11:13:00Z">
            <w:rPr>
              <w:rFonts w:ascii="Times New Roman" w:hAnsi="Times New Roman"/>
              <w:color w:val="191919"/>
              <w:spacing w:val="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87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</w:t>
      </w:r>
      <w:r w:rsidRPr="00DB66F3">
        <w:rPr>
          <w:rFonts w:ascii="Times New Roman" w:hAnsi="Times New Roman"/>
          <w:color w:val="191919"/>
          <w:sz w:val="24"/>
          <w:szCs w:val="24"/>
          <w:rPrChange w:id="287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10"/>
          <w:sz w:val="24"/>
          <w:szCs w:val="24"/>
          <w:rPrChange w:id="2873" w:author="jhawkins" w:date="2011-04-01T11:13:00Z">
            <w:rPr>
              <w:rFonts w:ascii="Times New Roman" w:hAnsi="Times New Roman"/>
              <w:color w:val="191919"/>
              <w:spacing w:val="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</w:rPr>
        <w:t>D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87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EGREE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30" w:after="0" w:line="250" w:lineRule="auto"/>
        <w:ind w:left="1020" w:right="72"/>
        <w:jc w:val="both"/>
        <w:rPr>
          <w:rFonts w:ascii="Times New Roman" w:hAnsi="Times New Roman"/>
          <w:color w:val="000000"/>
          <w:sz w:val="24"/>
          <w:szCs w:val="24"/>
          <w:rPrChange w:id="2875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z w:val="24"/>
          <w:szCs w:val="24"/>
          <w:rPrChange w:id="287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2877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87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Degre</w:t>
      </w:r>
      <w:r w:rsidRPr="00DB66F3">
        <w:rPr>
          <w:rFonts w:ascii="Times New Roman" w:hAnsi="Times New Roman"/>
          <w:color w:val="191919"/>
          <w:sz w:val="24"/>
          <w:szCs w:val="24"/>
          <w:rPrChange w:id="287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2880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88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Applicatio</w:t>
      </w:r>
      <w:r w:rsidRPr="00DB66F3">
        <w:rPr>
          <w:rFonts w:ascii="Times New Roman" w:hAnsi="Times New Roman"/>
          <w:color w:val="191919"/>
          <w:sz w:val="24"/>
          <w:szCs w:val="24"/>
          <w:rPrChange w:id="288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2883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88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Car</w:t>
      </w:r>
      <w:r w:rsidRPr="00DB66F3">
        <w:rPr>
          <w:rFonts w:ascii="Times New Roman" w:hAnsi="Times New Roman"/>
          <w:color w:val="191919"/>
          <w:sz w:val="24"/>
          <w:szCs w:val="24"/>
          <w:rPrChange w:id="288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2886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88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shoul</w:t>
      </w:r>
      <w:r w:rsidRPr="00DB66F3">
        <w:rPr>
          <w:rFonts w:ascii="Times New Roman" w:hAnsi="Times New Roman"/>
          <w:color w:val="191919"/>
          <w:sz w:val="24"/>
          <w:szCs w:val="24"/>
          <w:rPrChange w:id="288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2889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89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289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2892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89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file</w:t>
      </w:r>
      <w:r w:rsidRPr="00DB66F3">
        <w:rPr>
          <w:rFonts w:ascii="Times New Roman" w:hAnsi="Times New Roman"/>
          <w:color w:val="191919"/>
          <w:sz w:val="24"/>
          <w:szCs w:val="24"/>
          <w:rPrChange w:id="289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2895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89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whe</w:t>
      </w:r>
      <w:r w:rsidRPr="00DB66F3">
        <w:rPr>
          <w:rFonts w:ascii="Times New Roman" w:hAnsi="Times New Roman"/>
          <w:color w:val="191919"/>
          <w:sz w:val="24"/>
          <w:szCs w:val="24"/>
          <w:rPrChange w:id="289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2898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89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</w:t>
      </w:r>
      <w:r w:rsidRPr="00DB66F3">
        <w:rPr>
          <w:rFonts w:ascii="Times New Roman" w:hAnsi="Times New Roman"/>
          <w:color w:val="191919"/>
          <w:sz w:val="24"/>
          <w:szCs w:val="24"/>
          <w:rPrChange w:id="290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2901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90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hav</w:t>
      </w:r>
      <w:r w:rsidRPr="00DB66F3">
        <w:rPr>
          <w:rFonts w:ascii="Times New Roman" w:hAnsi="Times New Roman"/>
          <w:color w:val="191919"/>
          <w:sz w:val="24"/>
          <w:szCs w:val="24"/>
          <w:rPrChange w:id="290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2904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90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thirt</w:t>
      </w:r>
      <w:r w:rsidRPr="00DB66F3">
        <w:rPr>
          <w:rFonts w:ascii="Times New Roman" w:hAnsi="Times New Roman"/>
          <w:color w:val="191919"/>
          <w:sz w:val="24"/>
          <w:szCs w:val="24"/>
          <w:rPrChange w:id="290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2907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90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(30</w:t>
      </w:r>
      <w:r w:rsidRPr="00DB66F3">
        <w:rPr>
          <w:rFonts w:ascii="Times New Roman" w:hAnsi="Times New Roman"/>
          <w:color w:val="191919"/>
          <w:sz w:val="24"/>
          <w:szCs w:val="24"/>
          <w:rPrChange w:id="290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)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2910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91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hour</w:t>
      </w:r>
      <w:r w:rsidRPr="00DB66F3">
        <w:rPr>
          <w:rFonts w:ascii="Times New Roman" w:hAnsi="Times New Roman"/>
          <w:color w:val="191919"/>
          <w:sz w:val="24"/>
          <w:szCs w:val="24"/>
          <w:rPrChange w:id="291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2913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91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291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2916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91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les</w:t>
      </w:r>
      <w:r w:rsidRPr="00DB66F3">
        <w:rPr>
          <w:rFonts w:ascii="Times New Roman" w:hAnsi="Times New Roman"/>
          <w:color w:val="191919"/>
          <w:sz w:val="24"/>
          <w:szCs w:val="24"/>
          <w:rPrChange w:id="291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2919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92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292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2922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92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complet</w:t>
      </w:r>
      <w:r w:rsidRPr="00DB66F3">
        <w:rPr>
          <w:rFonts w:ascii="Times New Roman" w:hAnsi="Times New Roman"/>
          <w:color w:val="191919"/>
          <w:sz w:val="24"/>
          <w:szCs w:val="24"/>
          <w:rPrChange w:id="292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2925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92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</w:t>
      </w:r>
      <w:r w:rsidRPr="00DB66F3">
        <w:rPr>
          <w:rFonts w:ascii="Times New Roman" w:hAnsi="Times New Roman"/>
          <w:color w:val="191919"/>
          <w:sz w:val="24"/>
          <w:szCs w:val="24"/>
          <w:rPrChange w:id="292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2928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92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graduation</w:t>
      </w:r>
      <w:r w:rsidRPr="00DB66F3">
        <w:rPr>
          <w:rFonts w:ascii="Times New Roman" w:hAnsi="Times New Roman"/>
          <w:color w:val="191919"/>
          <w:sz w:val="24"/>
          <w:szCs w:val="24"/>
          <w:rPrChange w:id="293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293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93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293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2934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93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applicatio</w:t>
      </w:r>
      <w:r w:rsidRPr="00DB66F3">
        <w:rPr>
          <w:rFonts w:ascii="Times New Roman" w:hAnsi="Times New Roman"/>
          <w:color w:val="191919"/>
          <w:sz w:val="24"/>
          <w:szCs w:val="24"/>
          <w:rPrChange w:id="293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2937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93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ma</w:t>
      </w:r>
      <w:r w:rsidRPr="00DB66F3">
        <w:rPr>
          <w:rFonts w:ascii="Times New Roman" w:hAnsi="Times New Roman"/>
          <w:color w:val="191919"/>
          <w:sz w:val="24"/>
          <w:szCs w:val="24"/>
          <w:rPrChange w:id="293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2940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94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294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2943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94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se- cure</w:t>
      </w:r>
      <w:r w:rsidRPr="00DB66F3">
        <w:rPr>
          <w:rFonts w:ascii="Times New Roman" w:hAnsi="Times New Roman"/>
          <w:color w:val="191919"/>
          <w:sz w:val="24"/>
          <w:szCs w:val="24"/>
          <w:rPrChange w:id="294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d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94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fro</w:t>
      </w:r>
      <w:r w:rsidRPr="00DB66F3">
        <w:rPr>
          <w:rFonts w:ascii="Times New Roman" w:hAnsi="Times New Roman"/>
          <w:color w:val="191919"/>
          <w:sz w:val="24"/>
          <w:szCs w:val="24"/>
          <w:rPrChange w:id="294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m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94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294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e </w:t>
      </w:r>
      <w:ins w:id="2950" w:author="jhawkins" w:date="2011-04-01T11:54:00Z">
        <w:r w:rsidR="004A1AC8">
          <w:rPr>
            <w:rFonts w:ascii="Times New Roman" w:hAnsi="Times New Roman"/>
            <w:color w:val="191919"/>
            <w:sz w:val="24"/>
            <w:szCs w:val="24"/>
          </w:rPr>
          <w:t xml:space="preserve">Office of Academic Services and </w:t>
        </w:r>
      </w:ins>
      <w:proofErr w:type="spellStart"/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95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Registra</w:t>
      </w:r>
      <w:r w:rsidRPr="00DB66F3">
        <w:rPr>
          <w:rFonts w:ascii="Times New Roman" w:hAnsi="Times New Roman"/>
          <w:color w:val="191919"/>
          <w:spacing w:val="5"/>
          <w:sz w:val="24"/>
          <w:szCs w:val="24"/>
          <w:rPrChange w:id="2952" w:author="jhawkins" w:date="2011-04-01T11:13:00Z">
            <w:rPr>
              <w:rFonts w:ascii="Times New Roman" w:hAnsi="Times New Roman"/>
              <w:color w:val="191919"/>
              <w:spacing w:val="5"/>
              <w:sz w:val="18"/>
              <w:szCs w:val="18"/>
            </w:rPr>
          </w:rPrChange>
        </w:rPr>
        <w:t>r</w:t>
      </w:r>
      <w:del w:id="2953" w:author="jhawkins" w:date="2011-04-01T11:54:00Z">
        <w:r w:rsidRPr="00DB66F3" w:rsidDel="004A1AC8">
          <w:rPr>
            <w:rFonts w:ascii="Times New Roman" w:hAnsi="Times New Roman"/>
            <w:color w:val="191919"/>
            <w:spacing w:val="-12"/>
            <w:sz w:val="24"/>
            <w:szCs w:val="24"/>
            <w:rPrChange w:id="2954" w:author="jhawkins" w:date="2011-04-01T11:13:00Z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</w:rPrChange>
          </w:rPr>
          <w:delText>’</w:delText>
        </w:r>
        <w:r w:rsidRPr="00DB66F3" w:rsidDel="004A1AC8">
          <w:rPr>
            <w:rFonts w:ascii="Times New Roman" w:hAnsi="Times New Roman"/>
            <w:color w:val="191919"/>
            <w:sz w:val="24"/>
            <w:szCs w:val="24"/>
            <w:rPrChange w:id="2955" w:author="jhawkins" w:date="2011-04-01T11:13:00Z">
              <w:rPr>
                <w:rFonts w:ascii="Times New Roman" w:hAnsi="Times New Roman"/>
                <w:color w:val="191919"/>
                <w:sz w:val="18"/>
                <w:szCs w:val="18"/>
              </w:rPr>
            </w:rPrChange>
          </w:rPr>
          <w:delText xml:space="preserve">s </w:delText>
        </w:r>
      </w:del>
      <w:del w:id="2956" w:author="jhawkins" w:date="2011-04-01T11:55:00Z">
        <w:r w:rsidRPr="00DB66F3" w:rsidDel="004A1AC8">
          <w:rPr>
            <w:rFonts w:ascii="Times New Roman" w:hAnsi="Times New Roman"/>
            <w:color w:val="191919"/>
            <w:spacing w:val="-2"/>
            <w:sz w:val="24"/>
            <w:szCs w:val="24"/>
            <w:rPrChange w:id="2957" w:author="jhawkins" w:date="2011-04-01T11:13:00Z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</w:rPrChange>
          </w:rPr>
          <w:delText>o</w:delText>
        </w:r>
        <w:r w:rsidRPr="00DB66F3" w:rsidDel="004A1AC8">
          <w:rPr>
            <w:rFonts w:ascii="Times New Roman" w:hAnsi="Times New Roman"/>
            <w:color w:val="191919"/>
            <w:spacing w:val="-5"/>
            <w:sz w:val="24"/>
            <w:szCs w:val="24"/>
            <w:rPrChange w:id="2958" w:author="jhawkins" w:date="2011-04-01T11:13:00Z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</w:rPrChange>
          </w:rPr>
          <w:delText>f</w:delText>
        </w:r>
        <w:r w:rsidRPr="00DB66F3" w:rsidDel="004A1AC8">
          <w:rPr>
            <w:rFonts w:ascii="Times New Roman" w:hAnsi="Times New Roman"/>
            <w:color w:val="191919"/>
            <w:spacing w:val="-2"/>
            <w:sz w:val="24"/>
            <w:szCs w:val="24"/>
            <w:rPrChange w:id="2959" w:author="jhawkins" w:date="2011-04-01T11:13:00Z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</w:rPrChange>
          </w:rPr>
          <w:delText>fice</w:delText>
        </w:r>
      </w:del>
      <w:r w:rsidRPr="00DB66F3">
        <w:rPr>
          <w:rFonts w:ascii="Times New Roman" w:hAnsi="Times New Roman"/>
          <w:color w:val="191919"/>
          <w:sz w:val="24"/>
          <w:szCs w:val="24"/>
          <w:rPrChange w:id="296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.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96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296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n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96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proofErr w:type="spellEnd"/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96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hi</w:t>
      </w:r>
      <w:r w:rsidRPr="00DB66F3">
        <w:rPr>
          <w:rFonts w:ascii="Times New Roman" w:hAnsi="Times New Roman"/>
          <w:color w:val="191919"/>
          <w:sz w:val="24"/>
          <w:szCs w:val="24"/>
          <w:rPrChange w:id="296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s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96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applicatio</w:t>
      </w:r>
      <w:r w:rsidRPr="00DB66F3">
        <w:rPr>
          <w:rFonts w:ascii="Times New Roman" w:hAnsi="Times New Roman"/>
          <w:color w:val="191919"/>
          <w:sz w:val="24"/>
          <w:szCs w:val="24"/>
          <w:rPrChange w:id="296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n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96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</w:t>
      </w:r>
      <w:r w:rsidRPr="00DB66F3">
        <w:rPr>
          <w:rFonts w:ascii="Times New Roman" w:hAnsi="Times New Roman"/>
          <w:color w:val="191919"/>
          <w:sz w:val="24"/>
          <w:szCs w:val="24"/>
          <w:rPrChange w:id="296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s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97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mus</w:t>
      </w:r>
      <w:r w:rsidRPr="00DB66F3">
        <w:rPr>
          <w:rFonts w:ascii="Times New Roman" w:hAnsi="Times New Roman"/>
          <w:color w:val="191919"/>
          <w:sz w:val="24"/>
          <w:szCs w:val="24"/>
          <w:rPrChange w:id="297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t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97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indicat</w:t>
      </w:r>
      <w:r w:rsidRPr="00DB66F3">
        <w:rPr>
          <w:rFonts w:ascii="Times New Roman" w:hAnsi="Times New Roman"/>
          <w:color w:val="191919"/>
          <w:sz w:val="24"/>
          <w:szCs w:val="24"/>
          <w:rPrChange w:id="297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e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97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intende</w:t>
      </w:r>
      <w:r w:rsidRPr="00DB66F3">
        <w:rPr>
          <w:rFonts w:ascii="Times New Roman" w:hAnsi="Times New Roman"/>
          <w:color w:val="191919"/>
          <w:sz w:val="24"/>
          <w:szCs w:val="24"/>
          <w:rPrChange w:id="297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d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97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dat</w:t>
      </w:r>
      <w:r w:rsidRPr="00DB66F3">
        <w:rPr>
          <w:rFonts w:ascii="Times New Roman" w:hAnsi="Times New Roman"/>
          <w:color w:val="191919"/>
          <w:sz w:val="24"/>
          <w:szCs w:val="24"/>
          <w:rPrChange w:id="297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e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97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297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f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98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graduation</w:t>
      </w:r>
      <w:r w:rsidRPr="00DB66F3">
        <w:rPr>
          <w:rFonts w:ascii="Times New Roman" w:hAnsi="Times New Roman"/>
          <w:color w:val="191919"/>
          <w:sz w:val="24"/>
          <w:szCs w:val="24"/>
          <w:rPrChange w:id="298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.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98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</w:t>
      </w:r>
      <w:r w:rsidRPr="00DB66F3">
        <w:rPr>
          <w:rFonts w:ascii="Times New Roman" w:hAnsi="Times New Roman"/>
          <w:color w:val="191919"/>
          <w:sz w:val="24"/>
          <w:szCs w:val="24"/>
          <w:rPrChange w:id="298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s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98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wh</w:t>
      </w:r>
      <w:r w:rsidRPr="00DB66F3">
        <w:rPr>
          <w:rFonts w:ascii="Times New Roman" w:hAnsi="Times New Roman"/>
          <w:color w:val="191919"/>
          <w:sz w:val="24"/>
          <w:szCs w:val="24"/>
          <w:rPrChange w:id="298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o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98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fai</w:t>
      </w:r>
      <w:r w:rsidRPr="00DB66F3">
        <w:rPr>
          <w:rFonts w:ascii="Times New Roman" w:hAnsi="Times New Roman"/>
          <w:color w:val="191919"/>
          <w:sz w:val="24"/>
          <w:szCs w:val="24"/>
          <w:rPrChange w:id="298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l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98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298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2990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99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graduat</w:t>
      </w:r>
      <w:r w:rsidRPr="00DB66F3">
        <w:rPr>
          <w:rFonts w:ascii="Times New Roman" w:hAnsi="Times New Roman"/>
          <w:color w:val="191919"/>
          <w:sz w:val="24"/>
          <w:szCs w:val="24"/>
          <w:rPrChange w:id="299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e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99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299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s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99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indi- cate</w:t>
      </w:r>
      <w:r w:rsidRPr="00DB66F3">
        <w:rPr>
          <w:rFonts w:ascii="Times New Roman" w:hAnsi="Times New Roman"/>
          <w:color w:val="191919"/>
          <w:sz w:val="24"/>
          <w:szCs w:val="24"/>
          <w:rPrChange w:id="299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2997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299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shoul</w:t>
      </w:r>
      <w:r w:rsidRPr="00DB66F3">
        <w:rPr>
          <w:rFonts w:ascii="Times New Roman" w:hAnsi="Times New Roman"/>
          <w:color w:val="191919"/>
          <w:sz w:val="24"/>
          <w:szCs w:val="24"/>
          <w:rPrChange w:id="299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00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00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complet</w:t>
      </w:r>
      <w:r w:rsidRPr="00DB66F3">
        <w:rPr>
          <w:rFonts w:ascii="Times New Roman" w:hAnsi="Times New Roman"/>
          <w:color w:val="191919"/>
          <w:sz w:val="24"/>
          <w:szCs w:val="24"/>
          <w:rPrChange w:id="300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3003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00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anothe</w:t>
      </w:r>
      <w:r w:rsidRPr="00DB66F3">
        <w:rPr>
          <w:rFonts w:ascii="Times New Roman" w:hAnsi="Times New Roman"/>
          <w:color w:val="191919"/>
          <w:sz w:val="24"/>
          <w:szCs w:val="24"/>
          <w:rPrChange w:id="300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00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00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form.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4"/>
          <w:szCs w:val="24"/>
          <w:rPrChange w:id="3008" w:author="jhawkins" w:date="2011-04-01T11:13:00Z">
            <w:rPr>
              <w:rFonts w:ascii="Times New Roman" w:hAnsi="Times New Roman"/>
              <w:color w:val="000000"/>
              <w:sz w:val="20"/>
              <w:szCs w:val="2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1020" w:right="71"/>
        <w:jc w:val="both"/>
        <w:rPr>
          <w:rFonts w:ascii="Times New Roman" w:hAnsi="Times New Roman"/>
          <w:color w:val="000000"/>
          <w:sz w:val="24"/>
          <w:szCs w:val="24"/>
          <w:rPrChange w:id="3009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01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</w:t>
      </w:r>
      <w:r w:rsidRPr="00DB66F3">
        <w:rPr>
          <w:rFonts w:ascii="Times New Roman" w:hAnsi="Times New Roman"/>
          <w:color w:val="191919"/>
          <w:sz w:val="24"/>
          <w:szCs w:val="24"/>
          <w:rPrChange w:id="301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3012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01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wh</w:t>
      </w:r>
      <w:r w:rsidRPr="00DB66F3">
        <w:rPr>
          <w:rFonts w:ascii="Times New Roman" w:hAnsi="Times New Roman"/>
          <w:color w:val="191919"/>
          <w:sz w:val="24"/>
          <w:szCs w:val="24"/>
          <w:rPrChange w:id="301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3015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01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complet</w:t>
      </w:r>
      <w:r w:rsidRPr="00DB66F3">
        <w:rPr>
          <w:rFonts w:ascii="Times New Roman" w:hAnsi="Times New Roman"/>
          <w:color w:val="191919"/>
          <w:sz w:val="24"/>
          <w:szCs w:val="24"/>
          <w:rPrChange w:id="301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3018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01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al</w:t>
      </w:r>
      <w:r w:rsidRPr="00DB66F3">
        <w:rPr>
          <w:rFonts w:ascii="Times New Roman" w:hAnsi="Times New Roman"/>
          <w:color w:val="191919"/>
          <w:sz w:val="24"/>
          <w:szCs w:val="24"/>
          <w:rPrChange w:id="302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3021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02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requirement</w:t>
      </w:r>
      <w:r w:rsidRPr="00DB66F3">
        <w:rPr>
          <w:rFonts w:ascii="Times New Roman" w:hAnsi="Times New Roman"/>
          <w:color w:val="191919"/>
          <w:sz w:val="24"/>
          <w:szCs w:val="24"/>
          <w:rPrChange w:id="302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3024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02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</w:t>
      </w:r>
      <w:r w:rsidRPr="00DB66F3">
        <w:rPr>
          <w:rFonts w:ascii="Times New Roman" w:hAnsi="Times New Roman"/>
          <w:color w:val="191919"/>
          <w:sz w:val="24"/>
          <w:szCs w:val="24"/>
          <w:rPrChange w:id="302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3027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z w:val="24"/>
          <w:szCs w:val="24"/>
          <w:rPrChange w:id="302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3029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03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degre</w:t>
      </w:r>
      <w:r w:rsidRPr="00DB66F3">
        <w:rPr>
          <w:rFonts w:ascii="Times New Roman" w:hAnsi="Times New Roman"/>
          <w:color w:val="191919"/>
          <w:sz w:val="24"/>
          <w:szCs w:val="24"/>
          <w:rPrChange w:id="303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3032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03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303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3035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03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303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3038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03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clos</w:t>
      </w:r>
      <w:r w:rsidRPr="00DB66F3">
        <w:rPr>
          <w:rFonts w:ascii="Times New Roman" w:hAnsi="Times New Roman"/>
          <w:color w:val="191919"/>
          <w:sz w:val="24"/>
          <w:szCs w:val="24"/>
          <w:rPrChange w:id="304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3041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04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304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3044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04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304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3047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04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summe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3049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z w:val="24"/>
          <w:szCs w:val="24"/>
          <w:rPrChange w:id="305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3051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05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fal</w:t>
      </w:r>
      <w:r w:rsidRPr="00DB66F3">
        <w:rPr>
          <w:rFonts w:ascii="Times New Roman" w:hAnsi="Times New Roman"/>
          <w:color w:val="191919"/>
          <w:sz w:val="24"/>
          <w:szCs w:val="24"/>
          <w:rPrChange w:id="305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3054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05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305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3057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05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sprin</w:t>
      </w:r>
      <w:r w:rsidRPr="00DB66F3">
        <w:rPr>
          <w:rFonts w:ascii="Times New Roman" w:hAnsi="Times New Roman"/>
          <w:color w:val="191919"/>
          <w:sz w:val="24"/>
          <w:szCs w:val="24"/>
          <w:rPrChange w:id="305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3060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06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semeste</w:t>
      </w:r>
      <w:r w:rsidRPr="00DB66F3">
        <w:rPr>
          <w:rFonts w:ascii="Times New Roman" w:hAnsi="Times New Roman"/>
          <w:color w:val="191919"/>
          <w:sz w:val="24"/>
          <w:szCs w:val="24"/>
          <w:rPrChange w:id="306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3063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06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wil</w:t>
      </w:r>
      <w:r w:rsidRPr="00DB66F3">
        <w:rPr>
          <w:rFonts w:ascii="Times New Roman" w:hAnsi="Times New Roman"/>
          <w:color w:val="191919"/>
          <w:sz w:val="24"/>
          <w:szCs w:val="24"/>
          <w:rPrChange w:id="306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3066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06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306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3069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07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give</w:t>
      </w:r>
      <w:r w:rsidRPr="00DB66F3">
        <w:rPr>
          <w:rFonts w:ascii="Times New Roman" w:hAnsi="Times New Roman"/>
          <w:color w:val="191919"/>
          <w:sz w:val="24"/>
          <w:szCs w:val="24"/>
          <w:rPrChange w:id="307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3072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z w:val="24"/>
          <w:szCs w:val="24"/>
          <w:rPrChange w:id="307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3074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07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statem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3076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07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nt</w:t>
      </w:r>
      <w:r w:rsidRPr="00DB66F3">
        <w:rPr>
          <w:rFonts w:ascii="Times New Roman" w:hAnsi="Times New Roman"/>
          <w:color w:val="191919"/>
          <w:sz w:val="24"/>
          <w:szCs w:val="24"/>
          <w:rPrChange w:id="307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3079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08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upo</w:t>
      </w:r>
      <w:r w:rsidRPr="00DB66F3">
        <w:rPr>
          <w:rFonts w:ascii="Times New Roman" w:hAnsi="Times New Roman"/>
          <w:color w:val="191919"/>
          <w:sz w:val="24"/>
          <w:szCs w:val="24"/>
          <w:rPrChange w:id="308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3082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08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request, certifyin</w:t>
      </w:r>
      <w:r w:rsidRPr="00DB66F3">
        <w:rPr>
          <w:rFonts w:ascii="Times New Roman" w:hAnsi="Times New Roman"/>
          <w:color w:val="191919"/>
          <w:sz w:val="24"/>
          <w:szCs w:val="24"/>
          <w:rPrChange w:id="308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3085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08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requirement</w:t>
      </w:r>
      <w:r w:rsidRPr="00DB66F3">
        <w:rPr>
          <w:rFonts w:ascii="Times New Roman" w:hAnsi="Times New Roman"/>
          <w:color w:val="191919"/>
          <w:sz w:val="24"/>
          <w:szCs w:val="24"/>
          <w:rPrChange w:id="308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3088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08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hav</w:t>
      </w:r>
      <w:r w:rsidRPr="00DB66F3">
        <w:rPr>
          <w:rFonts w:ascii="Times New Roman" w:hAnsi="Times New Roman"/>
          <w:color w:val="191919"/>
          <w:sz w:val="24"/>
          <w:szCs w:val="24"/>
          <w:rPrChange w:id="309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3091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09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bee</w:t>
      </w:r>
      <w:r w:rsidRPr="00DB66F3">
        <w:rPr>
          <w:rFonts w:ascii="Times New Roman" w:hAnsi="Times New Roman"/>
          <w:color w:val="191919"/>
          <w:sz w:val="24"/>
          <w:szCs w:val="24"/>
          <w:rPrChange w:id="309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3094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09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completed</w:t>
      </w:r>
      <w:r w:rsidRPr="00DB66F3">
        <w:rPr>
          <w:rFonts w:ascii="Times New Roman" w:hAnsi="Times New Roman"/>
          <w:color w:val="191919"/>
          <w:sz w:val="24"/>
          <w:szCs w:val="24"/>
          <w:rPrChange w:id="309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3097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09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Credit</w:t>
      </w:r>
      <w:r w:rsidRPr="00DB66F3">
        <w:rPr>
          <w:rFonts w:ascii="Times New Roman" w:hAnsi="Times New Roman"/>
          <w:color w:val="191919"/>
          <w:sz w:val="24"/>
          <w:szCs w:val="24"/>
          <w:rPrChange w:id="309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3100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10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ma</w:t>
      </w:r>
      <w:r w:rsidRPr="00DB66F3">
        <w:rPr>
          <w:rFonts w:ascii="Times New Roman" w:hAnsi="Times New Roman"/>
          <w:color w:val="191919"/>
          <w:sz w:val="24"/>
          <w:szCs w:val="24"/>
          <w:rPrChange w:id="310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3103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10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310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3106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10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certifie</w:t>
      </w:r>
      <w:r w:rsidRPr="00DB66F3">
        <w:rPr>
          <w:rFonts w:ascii="Times New Roman" w:hAnsi="Times New Roman"/>
          <w:color w:val="191919"/>
          <w:sz w:val="24"/>
          <w:szCs w:val="24"/>
          <w:rPrChange w:id="310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3109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11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311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3112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11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311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3115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11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Stat</w:t>
      </w:r>
      <w:r w:rsidRPr="00DB66F3">
        <w:rPr>
          <w:rFonts w:ascii="Times New Roman" w:hAnsi="Times New Roman"/>
          <w:color w:val="191919"/>
          <w:sz w:val="24"/>
          <w:szCs w:val="24"/>
          <w:rPrChange w:id="311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3118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11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Departmen</w:t>
      </w:r>
      <w:r w:rsidRPr="00DB66F3">
        <w:rPr>
          <w:rFonts w:ascii="Times New Roman" w:hAnsi="Times New Roman"/>
          <w:color w:val="191919"/>
          <w:sz w:val="24"/>
          <w:szCs w:val="24"/>
          <w:rPrChange w:id="312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3121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12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312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3124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12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Educatio</w:t>
      </w:r>
      <w:r w:rsidRPr="00DB66F3">
        <w:rPr>
          <w:rFonts w:ascii="Times New Roman" w:hAnsi="Times New Roman"/>
          <w:color w:val="191919"/>
          <w:sz w:val="24"/>
          <w:szCs w:val="24"/>
          <w:rPrChange w:id="312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3127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12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312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3130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13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orde</w:t>
      </w:r>
      <w:r w:rsidRPr="00DB66F3">
        <w:rPr>
          <w:rFonts w:ascii="Times New Roman" w:hAnsi="Times New Roman"/>
          <w:color w:val="191919"/>
          <w:sz w:val="24"/>
          <w:szCs w:val="24"/>
          <w:rPrChange w:id="313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3133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13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tha</w:t>
      </w:r>
      <w:r w:rsidRPr="00DB66F3">
        <w:rPr>
          <w:rFonts w:ascii="Times New Roman" w:hAnsi="Times New Roman"/>
          <w:color w:val="191919"/>
          <w:sz w:val="24"/>
          <w:szCs w:val="24"/>
          <w:rPrChange w:id="313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3136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13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313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3139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14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3141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14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rtificate</w:t>
      </w:r>
      <w:r w:rsidRPr="00DB66F3">
        <w:rPr>
          <w:rFonts w:ascii="Times New Roman" w:hAnsi="Times New Roman"/>
          <w:color w:val="191919"/>
          <w:sz w:val="24"/>
          <w:szCs w:val="24"/>
          <w:rPrChange w:id="314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3144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14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314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3147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14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teach ma</w:t>
      </w:r>
      <w:r w:rsidRPr="00DB66F3">
        <w:rPr>
          <w:rFonts w:ascii="Times New Roman" w:hAnsi="Times New Roman"/>
          <w:color w:val="191919"/>
          <w:sz w:val="24"/>
          <w:szCs w:val="24"/>
          <w:rPrChange w:id="314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15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15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315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15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15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issue</w:t>
      </w:r>
      <w:r w:rsidRPr="00DB66F3">
        <w:rPr>
          <w:rFonts w:ascii="Times New Roman" w:hAnsi="Times New Roman"/>
          <w:color w:val="191919"/>
          <w:sz w:val="24"/>
          <w:szCs w:val="24"/>
          <w:rPrChange w:id="315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15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15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315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15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16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316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16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16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tim</w:t>
      </w:r>
      <w:r w:rsidRPr="00DB66F3">
        <w:rPr>
          <w:rFonts w:ascii="Times New Roman" w:hAnsi="Times New Roman"/>
          <w:color w:val="191919"/>
          <w:sz w:val="24"/>
          <w:szCs w:val="24"/>
          <w:rPrChange w:id="316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3165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16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durin</w:t>
      </w:r>
      <w:r w:rsidRPr="00DB66F3">
        <w:rPr>
          <w:rFonts w:ascii="Times New Roman" w:hAnsi="Times New Roman"/>
          <w:color w:val="191919"/>
          <w:sz w:val="24"/>
          <w:szCs w:val="24"/>
          <w:rPrChange w:id="316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16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16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317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17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17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schoo</w:t>
      </w:r>
      <w:r w:rsidRPr="00DB66F3">
        <w:rPr>
          <w:rFonts w:ascii="Times New Roman" w:hAnsi="Times New Roman"/>
          <w:color w:val="191919"/>
          <w:sz w:val="24"/>
          <w:szCs w:val="24"/>
          <w:rPrChange w:id="317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17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17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term</w:t>
      </w:r>
      <w:r w:rsidRPr="00DB66F3">
        <w:rPr>
          <w:rFonts w:ascii="Times New Roman" w:hAnsi="Times New Roman"/>
          <w:color w:val="191919"/>
          <w:sz w:val="24"/>
          <w:szCs w:val="24"/>
          <w:rPrChange w:id="317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17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17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Degree</w:t>
      </w:r>
      <w:r w:rsidRPr="00DB66F3">
        <w:rPr>
          <w:rFonts w:ascii="Times New Roman" w:hAnsi="Times New Roman"/>
          <w:color w:val="191919"/>
          <w:sz w:val="24"/>
          <w:szCs w:val="24"/>
          <w:rPrChange w:id="317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18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18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wil</w:t>
      </w:r>
      <w:r w:rsidRPr="00DB66F3">
        <w:rPr>
          <w:rFonts w:ascii="Times New Roman" w:hAnsi="Times New Roman"/>
          <w:color w:val="191919"/>
          <w:sz w:val="24"/>
          <w:szCs w:val="24"/>
          <w:rPrChange w:id="318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18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18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318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18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18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awarde</w:t>
      </w:r>
      <w:r w:rsidRPr="00DB66F3">
        <w:rPr>
          <w:rFonts w:ascii="Times New Roman" w:hAnsi="Times New Roman"/>
          <w:color w:val="191919"/>
          <w:sz w:val="24"/>
          <w:szCs w:val="24"/>
          <w:rPrChange w:id="318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18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19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pursuan</w:t>
      </w:r>
      <w:r w:rsidRPr="00DB66F3">
        <w:rPr>
          <w:rFonts w:ascii="Times New Roman" w:hAnsi="Times New Roman"/>
          <w:color w:val="191919"/>
          <w:sz w:val="24"/>
          <w:szCs w:val="24"/>
          <w:rPrChange w:id="319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19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19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319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19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19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graduation.</w:t>
      </w:r>
    </w:p>
    <w:p w:rsidR="00B17027" w:rsidRPr="00DB66F3" w:rsidRDefault="00B17027" w:rsidP="00C54745">
      <w:pPr>
        <w:pStyle w:val="Heading2"/>
        <w:ind w:left="300" w:firstLine="720"/>
        <w:rPr>
          <w:rFonts w:ascii="Times New Roman" w:hAnsi="Times New Roman"/>
          <w:color w:val="000000"/>
          <w:sz w:val="24"/>
          <w:szCs w:val="24"/>
          <w:rPrChange w:id="3197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pacing w:val="-2"/>
          <w:sz w:val="24"/>
          <w:szCs w:val="24"/>
        </w:rPr>
        <w:t>C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19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OMMENCEMENT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30" w:after="0" w:line="250" w:lineRule="auto"/>
        <w:ind w:left="1020" w:right="71"/>
        <w:jc w:val="both"/>
        <w:rPr>
          <w:rFonts w:ascii="Times New Roman" w:hAnsi="Times New Roman"/>
          <w:color w:val="000000"/>
          <w:sz w:val="24"/>
          <w:szCs w:val="24"/>
          <w:rPrChange w:id="3199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20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Commencemen</w:t>
      </w:r>
      <w:r w:rsidRPr="00DB66F3">
        <w:rPr>
          <w:rFonts w:ascii="Times New Roman" w:hAnsi="Times New Roman"/>
          <w:color w:val="191919"/>
          <w:sz w:val="24"/>
          <w:szCs w:val="24"/>
          <w:rPrChange w:id="320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3202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20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320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3205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z w:val="24"/>
          <w:szCs w:val="24"/>
          <w:rPrChange w:id="320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3207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20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par</w:t>
      </w:r>
      <w:r w:rsidRPr="00DB66F3">
        <w:rPr>
          <w:rFonts w:ascii="Times New Roman" w:hAnsi="Times New Roman"/>
          <w:color w:val="191919"/>
          <w:sz w:val="24"/>
          <w:szCs w:val="24"/>
          <w:rPrChange w:id="320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3210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21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321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3213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21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321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3216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21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academi</w:t>
      </w:r>
      <w:r w:rsidRPr="00DB66F3">
        <w:rPr>
          <w:rFonts w:ascii="Times New Roman" w:hAnsi="Times New Roman"/>
          <w:color w:val="191919"/>
          <w:sz w:val="24"/>
          <w:szCs w:val="24"/>
          <w:rPrChange w:id="321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c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3219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22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process</w:t>
      </w:r>
      <w:r w:rsidRPr="00DB66F3">
        <w:rPr>
          <w:rFonts w:ascii="Times New Roman" w:hAnsi="Times New Roman"/>
          <w:color w:val="191919"/>
          <w:sz w:val="24"/>
          <w:szCs w:val="24"/>
          <w:rPrChange w:id="322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3222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22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Therefore</w:t>
      </w:r>
      <w:r w:rsidRPr="00DB66F3">
        <w:rPr>
          <w:rFonts w:ascii="Times New Roman" w:hAnsi="Times New Roman"/>
          <w:color w:val="191919"/>
          <w:sz w:val="24"/>
          <w:szCs w:val="24"/>
          <w:rPrChange w:id="322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3225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22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</w:t>
      </w:r>
      <w:r w:rsidRPr="00DB66F3">
        <w:rPr>
          <w:rFonts w:ascii="Times New Roman" w:hAnsi="Times New Roman"/>
          <w:color w:val="191919"/>
          <w:sz w:val="24"/>
          <w:szCs w:val="24"/>
          <w:rPrChange w:id="322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3228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22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ar</w:t>
      </w:r>
      <w:r w:rsidRPr="00DB66F3">
        <w:rPr>
          <w:rFonts w:ascii="Times New Roman" w:hAnsi="Times New Roman"/>
          <w:color w:val="191919"/>
          <w:sz w:val="24"/>
          <w:szCs w:val="24"/>
          <w:rPrChange w:id="323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3231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23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require</w:t>
      </w:r>
      <w:r w:rsidRPr="00DB66F3">
        <w:rPr>
          <w:rFonts w:ascii="Times New Roman" w:hAnsi="Times New Roman"/>
          <w:color w:val="191919"/>
          <w:sz w:val="24"/>
          <w:szCs w:val="24"/>
          <w:rPrChange w:id="323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3234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23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323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3237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23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323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3240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24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presen</w:t>
      </w:r>
      <w:r w:rsidRPr="00DB66F3">
        <w:rPr>
          <w:rFonts w:ascii="Times New Roman" w:hAnsi="Times New Roman"/>
          <w:color w:val="191919"/>
          <w:sz w:val="24"/>
          <w:szCs w:val="24"/>
          <w:rPrChange w:id="324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3243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24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324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3246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24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receiv</w:t>
      </w:r>
      <w:r w:rsidRPr="00DB66F3">
        <w:rPr>
          <w:rFonts w:ascii="Times New Roman" w:hAnsi="Times New Roman"/>
          <w:color w:val="191919"/>
          <w:sz w:val="24"/>
          <w:szCs w:val="24"/>
          <w:rPrChange w:id="324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3249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25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thei</w:t>
      </w:r>
      <w:r w:rsidRPr="00DB66F3">
        <w:rPr>
          <w:rFonts w:ascii="Times New Roman" w:hAnsi="Times New Roman"/>
          <w:color w:val="191919"/>
          <w:sz w:val="24"/>
          <w:szCs w:val="24"/>
          <w:rPrChange w:id="325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3252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25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degrees</w:t>
      </w:r>
      <w:r w:rsidRPr="00DB66F3">
        <w:rPr>
          <w:rFonts w:ascii="Times New Roman" w:hAnsi="Times New Roman"/>
          <w:color w:val="191919"/>
          <w:sz w:val="24"/>
          <w:szCs w:val="24"/>
          <w:rPrChange w:id="325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3255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25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Gradu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3257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25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tin</w:t>
      </w:r>
      <w:r w:rsidRPr="00DB66F3">
        <w:rPr>
          <w:rFonts w:ascii="Times New Roman" w:hAnsi="Times New Roman"/>
          <w:color w:val="191919"/>
          <w:sz w:val="24"/>
          <w:szCs w:val="24"/>
          <w:rPrChange w:id="325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3260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26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326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3263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26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absentia, whe</w:t>
      </w:r>
      <w:r w:rsidRPr="00DB66F3">
        <w:rPr>
          <w:rFonts w:ascii="Times New Roman" w:hAnsi="Times New Roman"/>
          <w:color w:val="191919"/>
          <w:sz w:val="24"/>
          <w:szCs w:val="24"/>
          <w:rPrChange w:id="326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2"/>
          <w:sz w:val="24"/>
          <w:szCs w:val="24"/>
          <w:rPrChange w:id="3266" w:author="jhawkins" w:date="2011-04-01T11:13:00Z">
            <w:rPr>
              <w:rFonts w:ascii="Times New Roman" w:hAnsi="Times New Roman"/>
              <w:color w:val="191919"/>
              <w:spacing w:val="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26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</w:t>
      </w:r>
      <w:r w:rsidRPr="00DB66F3">
        <w:rPr>
          <w:rFonts w:ascii="Times New Roman" w:hAnsi="Times New Roman"/>
          <w:color w:val="191919"/>
          <w:sz w:val="24"/>
          <w:szCs w:val="24"/>
          <w:rPrChange w:id="326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2"/>
          <w:sz w:val="24"/>
          <w:szCs w:val="24"/>
          <w:rPrChange w:id="3269" w:author="jhawkins" w:date="2011-04-01T11:13:00Z">
            <w:rPr>
              <w:rFonts w:ascii="Times New Roman" w:hAnsi="Times New Roman"/>
              <w:color w:val="191919"/>
              <w:spacing w:val="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27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canno</w:t>
      </w:r>
      <w:r w:rsidRPr="00DB66F3">
        <w:rPr>
          <w:rFonts w:ascii="Times New Roman" w:hAnsi="Times New Roman"/>
          <w:color w:val="191919"/>
          <w:sz w:val="24"/>
          <w:szCs w:val="24"/>
          <w:rPrChange w:id="327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3272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27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attend</w:t>
      </w:r>
      <w:r w:rsidRPr="00DB66F3">
        <w:rPr>
          <w:rFonts w:ascii="Times New Roman" w:hAnsi="Times New Roman"/>
          <w:color w:val="191919"/>
          <w:sz w:val="24"/>
          <w:szCs w:val="24"/>
          <w:rPrChange w:id="327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3275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27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require</w:t>
      </w:r>
      <w:r w:rsidRPr="00DB66F3">
        <w:rPr>
          <w:rFonts w:ascii="Times New Roman" w:hAnsi="Times New Roman"/>
          <w:color w:val="191919"/>
          <w:sz w:val="24"/>
          <w:szCs w:val="24"/>
          <w:rPrChange w:id="327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3278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27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approva</w:t>
      </w:r>
      <w:r w:rsidRPr="00DB66F3">
        <w:rPr>
          <w:rFonts w:ascii="Times New Roman" w:hAnsi="Times New Roman"/>
          <w:color w:val="191919"/>
          <w:sz w:val="24"/>
          <w:szCs w:val="24"/>
          <w:rPrChange w:id="328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3281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28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328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2"/>
          <w:sz w:val="24"/>
          <w:szCs w:val="24"/>
          <w:rPrChange w:id="3284" w:author="jhawkins" w:date="2011-04-01T11:13:00Z">
            <w:rPr>
              <w:rFonts w:ascii="Times New Roman" w:hAnsi="Times New Roman"/>
              <w:color w:val="191919"/>
              <w:spacing w:val="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28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328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2"/>
          <w:sz w:val="24"/>
          <w:szCs w:val="24"/>
          <w:rPrChange w:id="3287" w:author="jhawkins" w:date="2011-04-01T11:13:00Z">
            <w:rPr>
              <w:rFonts w:ascii="Times New Roman" w:hAnsi="Times New Roman"/>
              <w:color w:val="191919"/>
              <w:spacing w:val="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28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acceptabl</w:t>
      </w:r>
      <w:r w:rsidRPr="00DB66F3">
        <w:rPr>
          <w:rFonts w:ascii="Times New Roman" w:hAnsi="Times New Roman"/>
          <w:color w:val="191919"/>
          <w:sz w:val="24"/>
          <w:szCs w:val="24"/>
          <w:rPrChange w:id="328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3290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29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excus</w:t>
      </w:r>
      <w:r w:rsidRPr="00DB66F3">
        <w:rPr>
          <w:rFonts w:ascii="Times New Roman" w:hAnsi="Times New Roman"/>
          <w:color w:val="191919"/>
          <w:sz w:val="24"/>
          <w:szCs w:val="24"/>
          <w:rPrChange w:id="329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3293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29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fro</w:t>
      </w:r>
      <w:r w:rsidRPr="00DB66F3">
        <w:rPr>
          <w:rFonts w:ascii="Times New Roman" w:hAnsi="Times New Roman"/>
          <w:color w:val="191919"/>
          <w:sz w:val="24"/>
          <w:szCs w:val="24"/>
          <w:rPrChange w:id="329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2"/>
          <w:sz w:val="24"/>
          <w:szCs w:val="24"/>
          <w:rPrChange w:id="3296" w:author="jhawkins" w:date="2011-04-01T11:13:00Z">
            <w:rPr>
              <w:rFonts w:ascii="Times New Roman" w:hAnsi="Times New Roman"/>
              <w:color w:val="191919"/>
              <w:spacing w:val="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29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329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3299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3"/>
          <w:sz w:val="24"/>
          <w:szCs w:val="24"/>
          <w:rPrChange w:id="3300" w:author="jhawkins" w:date="2011-04-01T11:13:00Z">
            <w:rPr>
              <w:rFonts w:ascii="Times New Roman" w:hAnsi="Times New Roman"/>
              <w:color w:val="191919"/>
              <w:spacing w:val="-13"/>
              <w:sz w:val="18"/>
              <w:szCs w:val="18"/>
            </w:rPr>
          </w:rPrChange>
        </w:rPr>
        <w:t>V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30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ic</w:t>
      </w:r>
      <w:r w:rsidRPr="00DB66F3">
        <w:rPr>
          <w:rFonts w:ascii="Times New Roman" w:hAnsi="Times New Roman"/>
          <w:color w:val="191919"/>
          <w:sz w:val="24"/>
          <w:szCs w:val="24"/>
          <w:rPrChange w:id="330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3303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30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Presiden</w:t>
      </w:r>
      <w:r w:rsidRPr="00DB66F3">
        <w:rPr>
          <w:rFonts w:ascii="Times New Roman" w:hAnsi="Times New Roman"/>
          <w:color w:val="191919"/>
          <w:sz w:val="24"/>
          <w:szCs w:val="24"/>
          <w:rPrChange w:id="330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3306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30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</w:t>
      </w:r>
      <w:r w:rsidRPr="00DB66F3">
        <w:rPr>
          <w:rFonts w:ascii="Times New Roman" w:hAnsi="Times New Roman"/>
          <w:color w:val="191919"/>
          <w:sz w:val="24"/>
          <w:szCs w:val="24"/>
          <w:rPrChange w:id="330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3309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31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Academi</w:t>
      </w:r>
      <w:r w:rsidRPr="00DB66F3">
        <w:rPr>
          <w:rFonts w:ascii="Times New Roman" w:hAnsi="Times New Roman"/>
          <w:color w:val="191919"/>
          <w:sz w:val="24"/>
          <w:szCs w:val="24"/>
          <w:rPrChange w:id="331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c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3312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31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3314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31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fairs</w:t>
      </w:r>
      <w:r w:rsidRPr="00DB66F3">
        <w:rPr>
          <w:rFonts w:ascii="Times New Roman" w:hAnsi="Times New Roman"/>
          <w:color w:val="191919"/>
          <w:sz w:val="24"/>
          <w:szCs w:val="24"/>
          <w:rPrChange w:id="331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2"/>
          <w:sz w:val="24"/>
          <w:szCs w:val="24"/>
          <w:rPrChange w:id="3317" w:author="jhawkins" w:date="2011-04-01T11:13:00Z">
            <w:rPr>
              <w:rFonts w:ascii="Times New Roman" w:hAnsi="Times New Roman"/>
              <w:color w:val="191919"/>
              <w:spacing w:val="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31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Request</w:t>
      </w:r>
      <w:r w:rsidRPr="00DB66F3">
        <w:rPr>
          <w:rFonts w:ascii="Times New Roman" w:hAnsi="Times New Roman"/>
          <w:color w:val="191919"/>
          <w:sz w:val="24"/>
          <w:szCs w:val="24"/>
          <w:rPrChange w:id="331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2"/>
          <w:sz w:val="24"/>
          <w:szCs w:val="24"/>
          <w:rPrChange w:id="3320" w:author="jhawkins" w:date="2011-04-01T11:13:00Z">
            <w:rPr>
              <w:rFonts w:ascii="Times New Roman" w:hAnsi="Times New Roman"/>
              <w:color w:val="191919"/>
              <w:spacing w:val="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3321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332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2"/>
          <w:sz w:val="24"/>
          <w:szCs w:val="24"/>
          <w:rPrChange w:id="3323" w:author="jhawkins" w:date="2011-04-01T11:13:00Z">
            <w:rPr>
              <w:rFonts w:ascii="Times New Roman" w:hAnsi="Times New Roman"/>
              <w:color w:val="191919"/>
              <w:spacing w:val="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32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graduat</w:t>
      </w:r>
      <w:r w:rsidRPr="00DB66F3">
        <w:rPr>
          <w:rFonts w:ascii="Times New Roman" w:hAnsi="Times New Roman"/>
          <w:color w:val="191919"/>
          <w:sz w:val="24"/>
          <w:szCs w:val="24"/>
          <w:rPrChange w:id="332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3326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32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 absenti</w:t>
      </w:r>
      <w:r w:rsidRPr="00DB66F3">
        <w:rPr>
          <w:rFonts w:ascii="Times New Roman" w:hAnsi="Times New Roman"/>
          <w:color w:val="191919"/>
          <w:sz w:val="24"/>
          <w:szCs w:val="24"/>
          <w:rPrChange w:id="332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3329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33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shoul</w:t>
      </w:r>
      <w:r w:rsidRPr="00DB66F3">
        <w:rPr>
          <w:rFonts w:ascii="Times New Roman" w:hAnsi="Times New Roman"/>
          <w:color w:val="191919"/>
          <w:sz w:val="24"/>
          <w:szCs w:val="24"/>
          <w:rPrChange w:id="333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33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33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333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33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33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sen</w:t>
      </w:r>
      <w:r w:rsidRPr="00DB66F3">
        <w:rPr>
          <w:rFonts w:ascii="Times New Roman" w:hAnsi="Times New Roman"/>
          <w:color w:val="191919"/>
          <w:sz w:val="24"/>
          <w:szCs w:val="24"/>
          <w:rPrChange w:id="333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33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33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334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34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34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334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34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34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3346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34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fic</w:t>
      </w:r>
      <w:r w:rsidRPr="00DB66F3">
        <w:rPr>
          <w:rFonts w:ascii="Times New Roman" w:hAnsi="Times New Roman"/>
          <w:color w:val="191919"/>
          <w:sz w:val="24"/>
          <w:szCs w:val="24"/>
          <w:rPrChange w:id="334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34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35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</w:t>
      </w:r>
      <w:r w:rsidRPr="00DB66F3">
        <w:rPr>
          <w:rFonts w:ascii="Times New Roman" w:hAnsi="Times New Roman"/>
          <w:color w:val="191919"/>
          <w:sz w:val="24"/>
          <w:szCs w:val="24"/>
          <w:rPrChange w:id="335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3352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35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Academi</w:t>
      </w:r>
      <w:r w:rsidRPr="00DB66F3">
        <w:rPr>
          <w:rFonts w:ascii="Times New Roman" w:hAnsi="Times New Roman"/>
          <w:color w:val="191919"/>
          <w:sz w:val="24"/>
          <w:szCs w:val="24"/>
          <w:rPrChange w:id="335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c</w:t>
      </w:r>
      <w:r w:rsidRPr="00DB66F3">
        <w:rPr>
          <w:rFonts w:ascii="Times New Roman" w:hAnsi="Times New Roman"/>
          <w:color w:val="191919"/>
          <w:spacing w:val="-13"/>
          <w:sz w:val="24"/>
          <w:szCs w:val="24"/>
          <w:rPrChange w:id="3355" w:author="jhawkins" w:date="2011-04-01T11:13:00Z">
            <w:rPr>
              <w:rFonts w:ascii="Times New Roman" w:hAnsi="Times New Roman"/>
              <w:color w:val="191919"/>
              <w:spacing w:val="-1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35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3357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35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fairs.</w:t>
      </w:r>
    </w:p>
    <w:p w:rsidR="00B17027" w:rsidRPr="00DB66F3" w:rsidRDefault="00B17027" w:rsidP="00C54745">
      <w:pPr>
        <w:pStyle w:val="Heading2"/>
        <w:ind w:left="300" w:firstLine="720"/>
        <w:rPr>
          <w:rFonts w:ascii="Times New Roman" w:hAnsi="Times New Roman"/>
          <w:color w:val="000000"/>
          <w:sz w:val="24"/>
          <w:szCs w:val="24"/>
          <w:rPrChange w:id="3359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pacing w:val="-2"/>
          <w:sz w:val="24"/>
          <w:szCs w:val="24"/>
        </w:rPr>
        <w:t>R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36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EGENTS</w:t>
      </w:r>
      <w:r w:rsidRPr="00DB66F3">
        <w:rPr>
          <w:rFonts w:ascii="Times New Roman" w:hAnsi="Times New Roman"/>
          <w:color w:val="191919"/>
          <w:sz w:val="24"/>
          <w:szCs w:val="24"/>
        </w:rPr>
        <w:t>’</w:t>
      </w:r>
      <w:r w:rsidRPr="00DB66F3">
        <w:rPr>
          <w:rFonts w:ascii="Times New Roman" w:hAnsi="Times New Roman"/>
          <w:color w:val="191919"/>
          <w:spacing w:val="-27"/>
          <w:sz w:val="24"/>
          <w:szCs w:val="24"/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36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EST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30" w:after="0" w:line="250" w:lineRule="auto"/>
        <w:ind w:left="1020" w:right="73"/>
        <w:jc w:val="both"/>
        <w:rPr>
          <w:rFonts w:ascii="Times New Roman" w:hAnsi="Times New Roman"/>
          <w:color w:val="000000"/>
          <w:sz w:val="24"/>
          <w:szCs w:val="24"/>
          <w:rPrChange w:id="3362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36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336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36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36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examinatio</w:t>
      </w:r>
      <w:r w:rsidRPr="00DB66F3">
        <w:rPr>
          <w:rFonts w:ascii="Times New Roman" w:hAnsi="Times New Roman"/>
          <w:color w:val="191919"/>
          <w:sz w:val="24"/>
          <w:szCs w:val="24"/>
          <w:rPrChange w:id="336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3368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36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337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37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37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asses</w:t>
      </w:r>
      <w:r w:rsidRPr="00DB66F3">
        <w:rPr>
          <w:rFonts w:ascii="Times New Roman" w:hAnsi="Times New Roman"/>
          <w:color w:val="191919"/>
          <w:sz w:val="24"/>
          <w:szCs w:val="24"/>
          <w:rPrChange w:id="337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37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37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337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37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37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competenc</w:t>
      </w:r>
      <w:r w:rsidRPr="00DB66F3">
        <w:rPr>
          <w:rFonts w:ascii="Times New Roman" w:hAnsi="Times New Roman"/>
          <w:color w:val="191919"/>
          <w:sz w:val="24"/>
          <w:szCs w:val="24"/>
          <w:rPrChange w:id="337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3380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38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leve</w:t>
      </w:r>
      <w:r w:rsidRPr="00DB66F3">
        <w:rPr>
          <w:rFonts w:ascii="Times New Roman" w:hAnsi="Times New Roman"/>
          <w:color w:val="191919"/>
          <w:sz w:val="24"/>
          <w:szCs w:val="24"/>
          <w:rPrChange w:id="338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38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38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338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38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38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readin</w:t>
      </w:r>
      <w:r w:rsidRPr="00DB66F3">
        <w:rPr>
          <w:rFonts w:ascii="Times New Roman" w:hAnsi="Times New Roman"/>
          <w:color w:val="191919"/>
          <w:sz w:val="24"/>
          <w:szCs w:val="24"/>
          <w:rPrChange w:id="338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38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39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339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39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39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writin</w:t>
      </w:r>
      <w:r w:rsidRPr="00DB66F3">
        <w:rPr>
          <w:rFonts w:ascii="Times New Roman" w:hAnsi="Times New Roman"/>
          <w:color w:val="191919"/>
          <w:sz w:val="24"/>
          <w:szCs w:val="24"/>
          <w:rPrChange w:id="339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39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39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339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39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39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</w:t>
      </w:r>
      <w:r w:rsidRPr="00DB66F3">
        <w:rPr>
          <w:rFonts w:ascii="Times New Roman" w:hAnsi="Times New Roman"/>
          <w:color w:val="191919"/>
          <w:sz w:val="24"/>
          <w:szCs w:val="24"/>
          <w:rPrChange w:id="340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40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40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enrolle</w:t>
      </w:r>
      <w:r w:rsidRPr="00DB66F3">
        <w:rPr>
          <w:rFonts w:ascii="Times New Roman" w:hAnsi="Times New Roman"/>
          <w:color w:val="191919"/>
          <w:sz w:val="24"/>
          <w:szCs w:val="24"/>
          <w:rPrChange w:id="340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40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40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340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40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40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degre</w:t>
      </w:r>
      <w:r w:rsidRPr="00DB66F3">
        <w:rPr>
          <w:rFonts w:ascii="Times New Roman" w:hAnsi="Times New Roman"/>
          <w:color w:val="191919"/>
          <w:sz w:val="24"/>
          <w:szCs w:val="24"/>
          <w:rPrChange w:id="340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41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41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program</w:t>
      </w:r>
      <w:r w:rsidRPr="00DB66F3">
        <w:rPr>
          <w:rFonts w:ascii="Times New Roman" w:hAnsi="Times New Roman"/>
          <w:color w:val="191919"/>
          <w:sz w:val="24"/>
          <w:szCs w:val="24"/>
          <w:rPrChange w:id="341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41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41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341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41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41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341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41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42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Universit</w:t>
      </w:r>
      <w:r w:rsidRPr="00DB66F3">
        <w:rPr>
          <w:rFonts w:ascii="Times New Roman" w:hAnsi="Times New Roman"/>
          <w:color w:val="191919"/>
          <w:sz w:val="24"/>
          <w:szCs w:val="24"/>
          <w:rPrChange w:id="342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3422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42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Syste</w:t>
      </w:r>
      <w:r w:rsidRPr="00DB66F3">
        <w:rPr>
          <w:rFonts w:ascii="Times New Roman" w:hAnsi="Times New Roman"/>
          <w:color w:val="191919"/>
          <w:sz w:val="24"/>
          <w:szCs w:val="24"/>
          <w:rPrChange w:id="342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42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42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Institu- tion</w:t>
      </w:r>
      <w:r w:rsidRPr="00DB66F3">
        <w:rPr>
          <w:rFonts w:ascii="Times New Roman" w:hAnsi="Times New Roman"/>
          <w:color w:val="191919"/>
          <w:sz w:val="24"/>
          <w:szCs w:val="24"/>
          <w:rPrChange w:id="342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42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 xml:space="preserve"> wil</w:t>
      </w:r>
      <w:r w:rsidRPr="00DB66F3">
        <w:rPr>
          <w:rFonts w:ascii="Times New Roman" w:hAnsi="Times New Roman"/>
          <w:color w:val="191919"/>
          <w:sz w:val="24"/>
          <w:szCs w:val="24"/>
          <w:rPrChange w:id="342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43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 xml:space="preserve"> b</w:t>
      </w:r>
      <w:r w:rsidRPr="00DB66F3">
        <w:rPr>
          <w:rFonts w:ascii="Times New Roman" w:hAnsi="Times New Roman"/>
          <w:color w:val="191919"/>
          <w:sz w:val="24"/>
          <w:szCs w:val="24"/>
          <w:rPrChange w:id="343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43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 xml:space="preserve"> administered</w:t>
      </w:r>
      <w:r w:rsidRPr="00DB66F3">
        <w:rPr>
          <w:rFonts w:ascii="Times New Roman" w:hAnsi="Times New Roman"/>
          <w:color w:val="191919"/>
          <w:sz w:val="24"/>
          <w:szCs w:val="24"/>
          <w:rPrChange w:id="343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3434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43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343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43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 xml:space="preserve"> followin</w:t>
      </w:r>
      <w:r w:rsidRPr="00DB66F3">
        <w:rPr>
          <w:rFonts w:ascii="Times New Roman" w:hAnsi="Times New Roman"/>
          <w:color w:val="191919"/>
          <w:sz w:val="24"/>
          <w:szCs w:val="24"/>
          <w:rPrChange w:id="343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43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 xml:space="preserve"> statemen</w:t>
      </w:r>
      <w:r w:rsidRPr="00DB66F3">
        <w:rPr>
          <w:rFonts w:ascii="Times New Roman" w:hAnsi="Times New Roman"/>
          <w:color w:val="191919"/>
          <w:sz w:val="24"/>
          <w:szCs w:val="24"/>
          <w:rPrChange w:id="344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44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 xml:space="preserve"> shal</w:t>
      </w:r>
      <w:r w:rsidRPr="00DB66F3">
        <w:rPr>
          <w:rFonts w:ascii="Times New Roman" w:hAnsi="Times New Roman"/>
          <w:color w:val="191919"/>
          <w:sz w:val="24"/>
          <w:szCs w:val="24"/>
          <w:rPrChange w:id="344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44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 xml:space="preserve"> b</w:t>
      </w:r>
      <w:r w:rsidRPr="00DB66F3">
        <w:rPr>
          <w:rFonts w:ascii="Times New Roman" w:hAnsi="Times New Roman"/>
          <w:color w:val="191919"/>
          <w:sz w:val="24"/>
          <w:szCs w:val="24"/>
          <w:rPrChange w:id="344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44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 xml:space="preserve"> th</w:t>
      </w:r>
      <w:r w:rsidRPr="00DB66F3">
        <w:rPr>
          <w:rFonts w:ascii="Times New Roman" w:hAnsi="Times New Roman"/>
          <w:color w:val="191919"/>
          <w:sz w:val="24"/>
          <w:szCs w:val="24"/>
          <w:rPrChange w:id="344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44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 xml:space="preserve"> polic</w:t>
      </w:r>
      <w:r w:rsidRPr="00DB66F3">
        <w:rPr>
          <w:rFonts w:ascii="Times New Roman" w:hAnsi="Times New Roman"/>
          <w:color w:val="191919"/>
          <w:sz w:val="24"/>
          <w:szCs w:val="24"/>
          <w:rPrChange w:id="344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44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 xml:space="preserve"> o</w:t>
      </w:r>
      <w:r w:rsidRPr="00DB66F3">
        <w:rPr>
          <w:rFonts w:ascii="Times New Roman" w:hAnsi="Times New Roman"/>
          <w:color w:val="191919"/>
          <w:sz w:val="24"/>
          <w:szCs w:val="24"/>
          <w:rPrChange w:id="345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45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 xml:space="preserve"> th</w:t>
      </w:r>
      <w:r w:rsidRPr="00DB66F3">
        <w:rPr>
          <w:rFonts w:ascii="Times New Roman" w:hAnsi="Times New Roman"/>
          <w:color w:val="191919"/>
          <w:sz w:val="24"/>
          <w:szCs w:val="24"/>
          <w:rPrChange w:id="345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45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 xml:space="preserve"> Boar</w:t>
      </w:r>
      <w:r w:rsidRPr="00DB66F3">
        <w:rPr>
          <w:rFonts w:ascii="Times New Roman" w:hAnsi="Times New Roman"/>
          <w:color w:val="191919"/>
          <w:sz w:val="24"/>
          <w:szCs w:val="24"/>
          <w:rPrChange w:id="345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45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 xml:space="preserve"> o</w:t>
      </w:r>
      <w:r w:rsidRPr="00DB66F3">
        <w:rPr>
          <w:rFonts w:ascii="Times New Roman" w:hAnsi="Times New Roman"/>
          <w:color w:val="191919"/>
          <w:sz w:val="24"/>
          <w:szCs w:val="24"/>
          <w:rPrChange w:id="345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45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 xml:space="preserve"> Regent</w:t>
      </w:r>
      <w:r w:rsidRPr="00DB66F3">
        <w:rPr>
          <w:rFonts w:ascii="Times New Roman" w:hAnsi="Times New Roman"/>
          <w:color w:val="191919"/>
          <w:sz w:val="24"/>
          <w:szCs w:val="24"/>
          <w:rPrChange w:id="345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45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 xml:space="preserve"> o</w:t>
      </w:r>
      <w:r w:rsidRPr="00DB66F3">
        <w:rPr>
          <w:rFonts w:ascii="Times New Roman" w:hAnsi="Times New Roman"/>
          <w:color w:val="191919"/>
          <w:sz w:val="24"/>
          <w:szCs w:val="24"/>
          <w:rPrChange w:id="346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46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 xml:space="preserve"> th</w:t>
      </w:r>
      <w:r w:rsidRPr="00DB66F3">
        <w:rPr>
          <w:rFonts w:ascii="Times New Roman" w:hAnsi="Times New Roman"/>
          <w:color w:val="191919"/>
          <w:sz w:val="24"/>
          <w:szCs w:val="24"/>
          <w:rPrChange w:id="346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46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 xml:space="preserve"> Universit</w:t>
      </w:r>
      <w:r w:rsidRPr="00DB66F3">
        <w:rPr>
          <w:rFonts w:ascii="Times New Roman" w:hAnsi="Times New Roman"/>
          <w:color w:val="191919"/>
          <w:sz w:val="24"/>
          <w:szCs w:val="24"/>
          <w:rPrChange w:id="346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46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 xml:space="preserve"> Syste</w:t>
      </w:r>
      <w:r w:rsidRPr="00DB66F3">
        <w:rPr>
          <w:rFonts w:ascii="Times New Roman" w:hAnsi="Times New Roman"/>
          <w:color w:val="191919"/>
          <w:sz w:val="24"/>
          <w:szCs w:val="24"/>
          <w:rPrChange w:id="346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46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 xml:space="preserve"> o</w:t>
      </w:r>
      <w:r w:rsidRPr="00DB66F3">
        <w:rPr>
          <w:rFonts w:ascii="Times New Roman" w:hAnsi="Times New Roman"/>
          <w:color w:val="191919"/>
          <w:sz w:val="24"/>
          <w:szCs w:val="24"/>
          <w:rPrChange w:id="346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46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 xml:space="preserve"> Ge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3470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3471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47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gi</w:t>
      </w:r>
      <w:r w:rsidRPr="00DB66F3">
        <w:rPr>
          <w:rFonts w:ascii="Times New Roman" w:hAnsi="Times New Roman"/>
          <w:color w:val="191919"/>
          <w:sz w:val="24"/>
          <w:szCs w:val="24"/>
          <w:rPrChange w:id="347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47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 xml:space="preserve"> o</w:t>
      </w:r>
      <w:r w:rsidRPr="00DB66F3">
        <w:rPr>
          <w:rFonts w:ascii="Times New Roman" w:hAnsi="Times New Roman"/>
          <w:color w:val="191919"/>
          <w:sz w:val="24"/>
          <w:szCs w:val="24"/>
          <w:rPrChange w:id="347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47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 xml:space="preserve"> thi</w:t>
      </w:r>
      <w:r w:rsidRPr="00DB66F3">
        <w:rPr>
          <w:rFonts w:ascii="Times New Roman" w:hAnsi="Times New Roman"/>
          <w:color w:val="191919"/>
          <w:sz w:val="24"/>
          <w:szCs w:val="24"/>
          <w:rPrChange w:id="347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47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 xml:space="preserve"> ex- amination.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4"/>
          <w:szCs w:val="24"/>
          <w:rPrChange w:id="3479" w:author="jhawkins" w:date="2011-04-01T11:13:00Z">
            <w:rPr>
              <w:rFonts w:ascii="Times New Roman" w:hAnsi="Times New Roman"/>
              <w:color w:val="000000"/>
              <w:sz w:val="20"/>
              <w:szCs w:val="2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1020" w:right="71"/>
        <w:jc w:val="both"/>
        <w:rPr>
          <w:rFonts w:ascii="Times New Roman" w:hAnsi="Times New Roman"/>
          <w:color w:val="000000"/>
          <w:sz w:val="24"/>
          <w:szCs w:val="24"/>
          <w:rPrChange w:id="3480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48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“I</w:t>
      </w:r>
      <w:r w:rsidRPr="00DB66F3">
        <w:rPr>
          <w:rFonts w:ascii="Times New Roman" w:hAnsi="Times New Roman"/>
          <w:color w:val="191919"/>
          <w:sz w:val="24"/>
          <w:szCs w:val="24"/>
          <w:rPrChange w:id="348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t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48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348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s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48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348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e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48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responsibilit</w:t>
      </w:r>
      <w:r w:rsidRPr="00DB66F3">
        <w:rPr>
          <w:rFonts w:ascii="Times New Roman" w:hAnsi="Times New Roman"/>
          <w:color w:val="191919"/>
          <w:sz w:val="24"/>
          <w:szCs w:val="24"/>
          <w:rPrChange w:id="348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y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48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349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f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49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eac</w:t>
      </w:r>
      <w:r w:rsidRPr="00DB66F3">
        <w:rPr>
          <w:rFonts w:ascii="Times New Roman" w:hAnsi="Times New Roman"/>
          <w:color w:val="191919"/>
          <w:sz w:val="24"/>
          <w:szCs w:val="24"/>
          <w:rPrChange w:id="349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h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49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institutio</w:t>
      </w:r>
      <w:r w:rsidRPr="00DB66F3">
        <w:rPr>
          <w:rFonts w:ascii="Times New Roman" w:hAnsi="Times New Roman"/>
          <w:color w:val="191919"/>
          <w:sz w:val="24"/>
          <w:szCs w:val="24"/>
          <w:rPrChange w:id="349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n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49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349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f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49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349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e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49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Universit</w:t>
      </w:r>
      <w:r w:rsidRPr="00DB66F3">
        <w:rPr>
          <w:rFonts w:ascii="Times New Roman" w:hAnsi="Times New Roman"/>
          <w:color w:val="191919"/>
          <w:sz w:val="24"/>
          <w:szCs w:val="24"/>
          <w:rPrChange w:id="350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y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50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Syste</w:t>
      </w:r>
      <w:r w:rsidRPr="00DB66F3">
        <w:rPr>
          <w:rFonts w:ascii="Times New Roman" w:hAnsi="Times New Roman"/>
          <w:color w:val="191919"/>
          <w:sz w:val="24"/>
          <w:szCs w:val="24"/>
          <w:rPrChange w:id="350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m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50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350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f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50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Geo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3506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50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gi</w:t>
      </w:r>
      <w:r w:rsidRPr="00DB66F3">
        <w:rPr>
          <w:rFonts w:ascii="Times New Roman" w:hAnsi="Times New Roman"/>
          <w:color w:val="191919"/>
          <w:sz w:val="24"/>
          <w:szCs w:val="24"/>
          <w:rPrChange w:id="350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a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50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351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o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51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assur</w:t>
      </w:r>
      <w:r w:rsidRPr="00DB66F3">
        <w:rPr>
          <w:rFonts w:ascii="Times New Roman" w:hAnsi="Times New Roman"/>
          <w:color w:val="191919"/>
          <w:sz w:val="24"/>
          <w:szCs w:val="24"/>
          <w:rPrChange w:id="351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e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51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351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e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51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othe</w:t>
      </w:r>
      <w:r w:rsidRPr="00DB66F3">
        <w:rPr>
          <w:rFonts w:ascii="Times New Roman" w:hAnsi="Times New Roman"/>
          <w:color w:val="191919"/>
          <w:sz w:val="24"/>
          <w:szCs w:val="24"/>
          <w:rPrChange w:id="351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r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51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institutions</w:t>
      </w:r>
      <w:r w:rsidRPr="00DB66F3">
        <w:rPr>
          <w:rFonts w:ascii="Times New Roman" w:hAnsi="Times New Roman"/>
          <w:color w:val="191919"/>
          <w:sz w:val="24"/>
          <w:szCs w:val="24"/>
          <w:rPrChange w:id="351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,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51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352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d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52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352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e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52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Sy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3524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52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te</w:t>
      </w:r>
      <w:r w:rsidRPr="00DB66F3">
        <w:rPr>
          <w:rFonts w:ascii="Times New Roman" w:hAnsi="Times New Roman"/>
          <w:color w:val="191919"/>
          <w:sz w:val="24"/>
          <w:szCs w:val="24"/>
          <w:rPrChange w:id="352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m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52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352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s a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52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whole</w:t>
      </w:r>
      <w:r w:rsidRPr="00DB66F3">
        <w:rPr>
          <w:rFonts w:ascii="Times New Roman" w:hAnsi="Times New Roman"/>
          <w:color w:val="191919"/>
          <w:sz w:val="24"/>
          <w:szCs w:val="24"/>
          <w:rPrChange w:id="353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,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53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that student</w:t>
      </w:r>
      <w:r w:rsidRPr="00DB66F3">
        <w:rPr>
          <w:rFonts w:ascii="Times New Roman" w:hAnsi="Times New Roman"/>
          <w:color w:val="191919"/>
          <w:sz w:val="24"/>
          <w:szCs w:val="24"/>
          <w:rPrChange w:id="353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3533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53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obtainin</w:t>
      </w:r>
      <w:r w:rsidRPr="00DB66F3">
        <w:rPr>
          <w:rFonts w:ascii="Times New Roman" w:hAnsi="Times New Roman"/>
          <w:color w:val="191919"/>
          <w:sz w:val="24"/>
          <w:szCs w:val="24"/>
          <w:rPrChange w:id="353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3536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z w:val="24"/>
          <w:szCs w:val="24"/>
          <w:rPrChange w:id="353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3538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53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degre</w:t>
      </w:r>
      <w:r w:rsidRPr="00DB66F3">
        <w:rPr>
          <w:rFonts w:ascii="Times New Roman" w:hAnsi="Times New Roman"/>
          <w:color w:val="191919"/>
          <w:sz w:val="24"/>
          <w:szCs w:val="24"/>
          <w:rPrChange w:id="354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3541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54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fro</w:t>
      </w:r>
      <w:r w:rsidRPr="00DB66F3">
        <w:rPr>
          <w:rFonts w:ascii="Times New Roman" w:hAnsi="Times New Roman"/>
          <w:color w:val="191919"/>
          <w:sz w:val="24"/>
          <w:szCs w:val="24"/>
          <w:rPrChange w:id="354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3544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54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354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3547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54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institutio</w:t>
      </w:r>
      <w:r w:rsidRPr="00DB66F3">
        <w:rPr>
          <w:rFonts w:ascii="Times New Roman" w:hAnsi="Times New Roman"/>
          <w:color w:val="191919"/>
          <w:sz w:val="24"/>
          <w:szCs w:val="24"/>
          <w:rPrChange w:id="354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3550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55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posses</w:t>
      </w:r>
      <w:r w:rsidRPr="00DB66F3">
        <w:rPr>
          <w:rFonts w:ascii="Times New Roman" w:hAnsi="Times New Roman"/>
          <w:color w:val="191919"/>
          <w:sz w:val="24"/>
          <w:szCs w:val="24"/>
          <w:rPrChange w:id="355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3553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55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355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3556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55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basi</w:t>
      </w:r>
      <w:r w:rsidRPr="00DB66F3">
        <w:rPr>
          <w:rFonts w:ascii="Times New Roman" w:hAnsi="Times New Roman"/>
          <w:color w:val="191919"/>
          <w:sz w:val="24"/>
          <w:szCs w:val="24"/>
          <w:rPrChange w:id="355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c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3559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56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competenc</w:t>
      </w:r>
      <w:r w:rsidRPr="00DB66F3">
        <w:rPr>
          <w:rFonts w:ascii="Times New Roman" w:hAnsi="Times New Roman"/>
          <w:color w:val="191919"/>
          <w:sz w:val="24"/>
          <w:szCs w:val="24"/>
          <w:rPrChange w:id="356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3562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56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356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3565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56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academi</w:t>
      </w:r>
      <w:r w:rsidRPr="00DB66F3">
        <w:rPr>
          <w:rFonts w:ascii="Times New Roman" w:hAnsi="Times New Roman"/>
          <w:color w:val="191919"/>
          <w:sz w:val="24"/>
          <w:szCs w:val="24"/>
          <w:rPrChange w:id="356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c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3568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56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literacy</w:t>
      </w:r>
      <w:r w:rsidRPr="00DB66F3">
        <w:rPr>
          <w:rFonts w:ascii="Times New Roman" w:hAnsi="Times New Roman"/>
          <w:color w:val="191919"/>
          <w:sz w:val="24"/>
          <w:szCs w:val="24"/>
          <w:rPrChange w:id="357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;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3571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57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tha</w:t>
      </w:r>
      <w:r w:rsidRPr="00DB66F3">
        <w:rPr>
          <w:rFonts w:ascii="Times New Roman" w:hAnsi="Times New Roman"/>
          <w:color w:val="191919"/>
          <w:sz w:val="24"/>
          <w:szCs w:val="24"/>
          <w:rPrChange w:id="357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3574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57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is</w:t>
      </w:r>
      <w:r w:rsidRPr="00DB66F3">
        <w:rPr>
          <w:rFonts w:ascii="Times New Roman" w:hAnsi="Times New Roman"/>
          <w:color w:val="191919"/>
          <w:sz w:val="24"/>
          <w:szCs w:val="24"/>
          <w:rPrChange w:id="357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3577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57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certai</w:t>
      </w:r>
      <w:r w:rsidRPr="00DB66F3">
        <w:rPr>
          <w:rFonts w:ascii="Times New Roman" w:hAnsi="Times New Roman"/>
          <w:color w:val="191919"/>
          <w:sz w:val="24"/>
          <w:szCs w:val="24"/>
          <w:rPrChange w:id="357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3580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58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minimu</w:t>
      </w:r>
      <w:r w:rsidRPr="00DB66F3">
        <w:rPr>
          <w:rFonts w:ascii="Times New Roman" w:hAnsi="Times New Roman"/>
          <w:color w:val="191919"/>
          <w:sz w:val="24"/>
          <w:szCs w:val="24"/>
          <w:rPrChange w:id="358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3583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58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3585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k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58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ill</w:t>
      </w:r>
      <w:r w:rsidRPr="00DB66F3">
        <w:rPr>
          <w:rFonts w:ascii="Times New Roman" w:hAnsi="Times New Roman"/>
          <w:color w:val="191919"/>
          <w:sz w:val="24"/>
          <w:szCs w:val="24"/>
          <w:rPrChange w:id="358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3588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58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359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3591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59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readin</w:t>
      </w:r>
      <w:r w:rsidRPr="00DB66F3">
        <w:rPr>
          <w:rFonts w:ascii="Times New Roman" w:hAnsi="Times New Roman"/>
          <w:color w:val="191919"/>
          <w:sz w:val="24"/>
          <w:szCs w:val="24"/>
          <w:rPrChange w:id="359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3594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59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and writing.</w:t>
      </w:r>
      <w:r w:rsidRPr="00DB66F3">
        <w:rPr>
          <w:rFonts w:ascii="Times New Roman" w:hAnsi="Times New Roman"/>
          <w:color w:val="191919"/>
          <w:sz w:val="24"/>
          <w:szCs w:val="24"/>
          <w:rPrChange w:id="359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”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59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59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Specifi</w:t>
      </w:r>
      <w:r w:rsidRPr="00DB66F3">
        <w:rPr>
          <w:rFonts w:ascii="Times New Roman" w:hAnsi="Times New Roman"/>
          <w:color w:val="191919"/>
          <w:sz w:val="24"/>
          <w:szCs w:val="24"/>
          <w:rPrChange w:id="359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c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60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60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informatio</w:t>
      </w:r>
      <w:r w:rsidRPr="00DB66F3">
        <w:rPr>
          <w:rFonts w:ascii="Times New Roman" w:hAnsi="Times New Roman"/>
          <w:color w:val="191919"/>
          <w:sz w:val="24"/>
          <w:szCs w:val="24"/>
          <w:rPrChange w:id="360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60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60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relativ</w:t>
      </w:r>
      <w:r w:rsidRPr="00DB66F3">
        <w:rPr>
          <w:rFonts w:ascii="Times New Roman" w:hAnsi="Times New Roman"/>
          <w:color w:val="191919"/>
          <w:sz w:val="24"/>
          <w:szCs w:val="24"/>
          <w:rPrChange w:id="360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60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60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360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60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61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Regents</w:t>
      </w:r>
      <w:r w:rsidRPr="00DB66F3">
        <w:rPr>
          <w:rFonts w:ascii="Times New Roman" w:hAnsi="Times New Roman"/>
          <w:color w:val="191919"/>
          <w:sz w:val="24"/>
          <w:szCs w:val="24"/>
          <w:rPrChange w:id="361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’</w:t>
      </w:r>
      <w:r w:rsidRPr="00DB66F3">
        <w:rPr>
          <w:rFonts w:ascii="Times New Roman" w:hAnsi="Times New Roman"/>
          <w:color w:val="191919"/>
          <w:spacing w:val="-20"/>
          <w:sz w:val="24"/>
          <w:szCs w:val="24"/>
          <w:rPrChange w:id="3612" w:author="jhawkins" w:date="2011-04-01T11:13:00Z">
            <w:rPr>
              <w:rFonts w:ascii="Times New Roman" w:hAnsi="Times New Roman"/>
              <w:color w:val="191919"/>
              <w:spacing w:val="-2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3613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61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</w:t>
      </w:r>
      <w:r w:rsidRPr="00DB66F3">
        <w:rPr>
          <w:rFonts w:ascii="Times New Roman" w:hAnsi="Times New Roman"/>
          <w:color w:val="191919"/>
          <w:sz w:val="24"/>
          <w:szCs w:val="24"/>
          <w:rPrChange w:id="361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61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61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regulation</w:t>
      </w:r>
      <w:r w:rsidRPr="00DB66F3">
        <w:rPr>
          <w:rFonts w:ascii="Times New Roman" w:hAnsi="Times New Roman"/>
          <w:color w:val="191919"/>
          <w:sz w:val="24"/>
          <w:szCs w:val="24"/>
          <w:rPrChange w:id="361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61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62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362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62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62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availabl</w:t>
      </w:r>
      <w:r w:rsidRPr="00DB66F3">
        <w:rPr>
          <w:rFonts w:ascii="Times New Roman" w:hAnsi="Times New Roman"/>
          <w:color w:val="191919"/>
          <w:sz w:val="24"/>
          <w:szCs w:val="24"/>
          <w:rPrChange w:id="362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62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62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362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62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62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departmenta</w:t>
      </w:r>
      <w:r w:rsidRPr="00DB66F3">
        <w:rPr>
          <w:rFonts w:ascii="Times New Roman" w:hAnsi="Times New Roman"/>
          <w:color w:val="191919"/>
          <w:sz w:val="24"/>
          <w:szCs w:val="24"/>
          <w:rPrChange w:id="363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63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63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3633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63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fices</w:t>
      </w:r>
      <w:r w:rsidRPr="00DB66F3">
        <w:rPr>
          <w:rFonts w:ascii="Times New Roman" w:hAnsi="Times New Roman"/>
          <w:color w:val="191919"/>
          <w:sz w:val="24"/>
          <w:szCs w:val="24"/>
          <w:rPrChange w:id="363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63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63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363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63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64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3641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64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fic</w:t>
      </w:r>
      <w:r w:rsidRPr="00DB66F3">
        <w:rPr>
          <w:rFonts w:ascii="Times New Roman" w:hAnsi="Times New Roman"/>
          <w:color w:val="191919"/>
          <w:sz w:val="24"/>
          <w:szCs w:val="24"/>
          <w:rPrChange w:id="364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64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64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</w:t>
      </w:r>
      <w:r w:rsidRPr="00DB66F3">
        <w:rPr>
          <w:rFonts w:ascii="Times New Roman" w:hAnsi="Times New Roman"/>
          <w:color w:val="191919"/>
          <w:sz w:val="24"/>
          <w:szCs w:val="24"/>
          <w:rPrChange w:id="364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3647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64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lastRenderedPageBreak/>
        <w:t>Acad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3649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65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mi</w:t>
      </w:r>
      <w:r w:rsidRPr="00DB66F3">
        <w:rPr>
          <w:rFonts w:ascii="Times New Roman" w:hAnsi="Times New Roman"/>
          <w:color w:val="191919"/>
          <w:sz w:val="24"/>
          <w:szCs w:val="24"/>
          <w:rPrChange w:id="365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c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3652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65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3654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65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fairs</w:t>
      </w:r>
      <w:r w:rsidRPr="00DB66F3">
        <w:rPr>
          <w:rFonts w:ascii="Times New Roman" w:hAnsi="Times New Roman"/>
          <w:color w:val="191919"/>
          <w:sz w:val="24"/>
          <w:szCs w:val="24"/>
          <w:rPrChange w:id="365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65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65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365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66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66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the O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3662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66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fic</w:t>
      </w:r>
      <w:r w:rsidRPr="00DB66F3">
        <w:rPr>
          <w:rFonts w:ascii="Times New Roman" w:hAnsi="Times New Roman"/>
          <w:color w:val="191919"/>
          <w:sz w:val="24"/>
          <w:szCs w:val="24"/>
          <w:rPrChange w:id="366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66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66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366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66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66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367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67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67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Coordinato</w:t>
      </w:r>
      <w:r w:rsidRPr="00DB66F3">
        <w:rPr>
          <w:rFonts w:ascii="Times New Roman" w:hAnsi="Times New Roman"/>
          <w:color w:val="191919"/>
          <w:sz w:val="24"/>
          <w:szCs w:val="24"/>
          <w:rPrChange w:id="367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67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67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367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67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67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367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68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68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Regents</w:t>
      </w:r>
      <w:r w:rsidRPr="00DB66F3">
        <w:rPr>
          <w:rFonts w:ascii="Times New Roman" w:hAnsi="Times New Roman"/>
          <w:color w:val="191919"/>
          <w:sz w:val="24"/>
          <w:szCs w:val="24"/>
          <w:rPrChange w:id="368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’</w:t>
      </w:r>
      <w:r w:rsidRPr="00DB66F3">
        <w:rPr>
          <w:rFonts w:ascii="Times New Roman" w:hAnsi="Times New Roman"/>
          <w:color w:val="191919"/>
          <w:spacing w:val="-20"/>
          <w:sz w:val="24"/>
          <w:szCs w:val="24"/>
          <w:rPrChange w:id="3683" w:author="jhawkins" w:date="2011-04-01T11:13:00Z">
            <w:rPr>
              <w:rFonts w:ascii="Times New Roman" w:hAnsi="Times New Roman"/>
              <w:color w:val="191919"/>
              <w:spacing w:val="-2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3684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68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</w:t>
      </w:r>
      <w:r w:rsidRPr="00DB66F3">
        <w:rPr>
          <w:rFonts w:ascii="Times New Roman" w:hAnsi="Times New Roman"/>
          <w:color w:val="191919"/>
          <w:sz w:val="24"/>
          <w:szCs w:val="24"/>
          <w:rPrChange w:id="368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68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68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Program.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4"/>
          <w:szCs w:val="24"/>
          <w:rPrChange w:id="3689" w:author="jhawkins" w:date="2011-04-01T11:13:00Z">
            <w:rPr>
              <w:rFonts w:ascii="Times New Roman" w:hAnsi="Times New Roman"/>
              <w:color w:val="000000"/>
              <w:sz w:val="20"/>
              <w:szCs w:val="2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1020" w:right="73"/>
        <w:jc w:val="both"/>
        <w:rPr>
          <w:rFonts w:ascii="Times New Roman" w:hAnsi="Times New Roman"/>
          <w:color w:val="000000"/>
          <w:sz w:val="24"/>
          <w:szCs w:val="24"/>
          <w:rPrChange w:id="3690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z w:val="24"/>
          <w:szCs w:val="24"/>
          <w:rPrChange w:id="369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13"/>
          <w:sz w:val="24"/>
          <w:szCs w:val="24"/>
          <w:rPrChange w:id="3692" w:author="jhawkins" w:date="2011-04-01T11:13:00Z">
            <w:rPr>
              <w:rFonts w:ascii="Times New Roman" w:hAnsi="Times New Roman"/>
              <w:color w:val="191919"/>
              <w:spacing w:val="-1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69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specia</w:t>
      </w:r>
      <w:r w:rsidRPr="00DB66F3">
        <w:rPr>
          <w:rFonts w:ascii="Times New Roman" w:hAnsi="Times New Roman"/>
          <w:color w:val="191919"/>
          <w:sz w:val="24"/>
          <w:szCs w:val="24"/>
          <w:rPrChange w:id="369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3695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69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Regents</w:t>
      </w:r>
      <w:r w:rsidRPr="00DB66F3">
        <w:rPr>
          <w:rFonts w:ascii="Times New Roman" w:hAnsi="Times New Roman"/>
          <w:color w:val="191919"/>
          <w:sz w:val="24"/>
          <w:szCs w:val="24"/>
          <w:rPrChange w:id="369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’</w:t>
      </w:r>
      <w:r w:rsidRPr="00DB66F3">
        <w:rPr>
          <w:rFonts w:ascii="Times New Roman" w:hAnsi="Times New Roman"/>
          <w:color w:val="191919"/>
          <w:spacing w:val="-20"/>
          <w:sz w:val="24"/>
          <w:szCs w:val="24"/>
          <w:rPrChange w:id="3698" w:author="jhawkins" w:date="2011-04-01T11:13:00Z">
            <w:rPr>
              <w:rFonts w:ascii="Times New Roman" w:hAnsi="Times New Roman"/>
              <w:color w:val="191919"/>
              <w:spacing w:val="-2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3699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70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</w:t>
      </w:r>
      <w:r w:rsidRPr="00DB66F3">
        <w:rPr>
          <w:rFonts w:ascii="Times New Roman" w:hAnsi="Times New Roman"/>
          <w:color w:val="191919"/>
          <w:sz w:val="24"/>
          <w:szCs w:val="24"/>
          <w:rPrChange w:id="370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3702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70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Progra</w:t>
      </w:r>
      <w:r w:rsidRPr="00DB66F3">
        <w:rPr>
          <w:rFonts w:ascii="Times New Roman" w:hAnsi="Times New Roman"/>
          <w:color w:val="191919"/>
          <w:sz w:val="24"/>
          <w:szCs w:val="24"/>
          <w:rPrChange w:id="370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3705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70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procedur</w:t>
      </w:r>
      <w:r w:rsidRPr="00DB66F3">
        <w:rPr>
          <w:rFonts w:ascii="Times New Roman" w:hAnsi="Times New Roman"/>
          <w:color w:val="191919"/>
          <w:sz w:val="24"/>
          <w:szCs w:val="24"/>
          <w:rPrChange w:id="370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3708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70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ha</w:t>
      </w:r>
      <w:r w:rsidRPr="00DB66F3">
        <w:rPr>
          <w:rFonts w:ascii="Times New Roman" w:hAnsi="Times New Roman"/>
          <w:color w:val="191919"/>
          <w:sz w:val="24"/>
          <w:szCs w:val="24"/>
          <w:rPrChange w:id="371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3711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71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bee</w:t>
      </w:r>
      <w:r w:rsidRPr="00DB66F3">
        <w:rPr>
          <w:rFonts w:ascii="Times New Roman" w:hAnsi="Times New Roman"/>
          <w:color w:val="191919"/>
          <w:sz w:val="24"/>
          <w:szCs w:val="24"/>
          <w:rPrChange w:id="371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3714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71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outline</w:t>
      </w:r>
      <w:r w:rsidRPr="00DB66F3">
        <w:rPr>
          <w:rFonts w:ascii="Times New Roman" w:hAnsi="Times New Roman"/>
          <w:color w:val="191919"/>
          <w:sz w:val="24"/>
          <w:szCs w:val="24"/>
          <w:rPrChange w:id="371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3717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71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371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3720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72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372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3723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72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designe</w:t>
      </w:r>
      <w:r w:rsidRPr="00DB66F3">
        <w:rPr>
          <w:rFonts w:ascii="Times New Roman" w:hAnsi="Times New Roman"/>
          <w:color w:val="191919"/>
          <w:sz w:val="24"/>
          <w:szCs w:val="24"/>
          <w:rPrChange w:id="372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3726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72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372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3729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73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373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3732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73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alternativ</w:t>
      </w:r>
      <w:r w:rsidRPr="00DB66F3">
        <w:rPr>
          <w:rFonts w:ascii="Times New Roman" w:hAnsi="Times New Roman"/>
          <w:color w:val="191919"/>
          <w:sz w:val="24"/>
          <w:szCs w:val="24"/>
          <w:rPrChange w:id="373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3735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73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mean</w:t>
      </w:r>
      <w:r w:rsidRPr="00DB66F3">
        <w:rPr>
          <w:rFonts w:ascii="Times New Roman" w:hAnsi="Times New Roman"/>
          <w:color w:val="191919"/>
          <w:sz w:val="24"/>
          <w:szCs w:val="24"/>
          <w:rPrChange w:id="373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3738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73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374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3741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74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assessin</w:t>
      </w:r>
      <w:r w:rsidRPr="00DB66F3">
        <w:rPr>
          <w:rFonts w:ascii="Times New Roman" w:hAnsi="Times New Roman"/>
          <w:color w:val="191919"/>
          <w:sz w:val="24"/>
          <w:szCs w:val="24"/>
          <w:rPrChange w:id="374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74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74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374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3747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74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readin</w:t>
      </w:r>
      <w:r w:rsidRPr="00DB66F3">
        <w:rPr>
          <w:rFonts w:ascii="Times New Roman" w:hAnsi="Times New Roman"/>
          <w:color w:val="191919"/>
          <w:sz w:val="24"/>
          <w:szCs w:val="24"/>
          <w:rPrChange w:id="374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3750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75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3752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z w:val="24"/>
          <w:szCs w:val="24"/>
          <w:rPrChange w:id="375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3754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75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writin</w:t>
      </w:r>
      <w:r w:rsidRPr="00DB66F3">
        <w:rPr>
          <w:rFonts w:ascii="Times New Roman" w:hAnsi="Times New Roman"/>
          <w:color w:val="191919"/>
          <w:sz w:val="24"/>
          <w:szCs w:val="24"/>
          <w:rPrChange w:id="375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3757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75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com- petencie</w:t>
      </w:r>
      <w:r w:rsidRPr="00DB66F3">
        <w:rPr>
          <w:rFonts w:ascii="Times New Roman" w:hAnsi="Times New Roman"/>
          <w:color w:val="191919"/>
          <w:sz w:val="24"/>
          <w:szCs w:val="24"/>
          <w:rPrChange w:id="375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3760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76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376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3763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76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foreig</w:t>
      </w:r>
      <w:r w:rsidRPr="00DB66F3">
        <w:rPr>
          <w:rFonts w:ascii="Times New Roman" w:hAnsi="Times New Roman"/>
          <w:color w:val="191919"/>
          <w:sz w:val="24"/>
          <w:szCs w:val="24"/>
          <w:rPrChange w:id="376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3766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76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</w:t>
      </w:r>
      <w:r w:rsidRPr="00DB66F3">
        <w:rPr>
          <w:rFonts w:ascii="Times New Roman" w:hAnsi="Times New Roman"/>
          <w:color w:val="191919"/>
          <w:sz w:val="24"/>
          <w:szCs w:val="24"/>
          <w:rPrChange w:id="376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3769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77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whos</w:t>
      </w:r>
      <w:r w:rsidRPr="00DB66F3">
        <w:rPr>
          <w:rFonts w:ascii="Times New Roman" w:hAnsi="Times New Roman"/>
          <w:color w:val="191919"/>
          <w:sz w:val="24"/>
          <w:szCs w:val="24"/>
          <w:rPrChange w:id="377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3772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77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nativ</w:t>
      </w:r>
      <w:r w:rsidRPr="00DB66F3">
        <w:rPr>
          <w:rFonts w:ascii="Times New Roman" w:hAnsi="Times New Roman"/>
          <w:color w:val="191919"/>
          <w:sz w:val="24"/>
          <w:szCs w:val="24"/>
          <w:rPrChange w:id="377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3775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77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languag</w:t>
      </w:r>
      <w:r w:rsidRPr="00DB66F3">
        <w:rPr>
          <w:rFonts w:ascii="Times New Roman" w:hAnsi="Times New Roman"/>
          <w:color w:val="191919"/>
          <w:sz w:val="24"/>
          <w:szCs w:val="24"/>
          <w:rPrChange w:id="377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3778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77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378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3781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78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othe</w:t>
      </w:r>
      <w:r w:rsidRPr="00DB66F3">
        <w:rPr>
          <w:rFonts w:ascii="Times New Roman" w:hAnsi="Times New Roman"/>
          <w:color w:val="191919"/>
          <w:sz w:val="24"/>
          <w:szCs w:val="24"/>
          <w:rPrChange w:id="378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3784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78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tha</w:t>
      </w:r>
      <w:r w:rsidRPr="00DB66F3">
        <w:rPr>
          <w:rFonts w:ascii="Times New Roman" w:hAnsi="Times New Roman"/>
          <w:color w:val="191919"/>
          <w:sz w:val="24"/>
          <w:szCs w:val="24"/>
          <w:rPrChange w:id="378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3787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78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Englis</w:t>
      </w:r>
      <w:r w:rsidRPr="00DB66F3">
        <w:rPr>
          <w:rFonts w:ascii="Times New Roman" w:hAnsi="Times New Roman"/>
          <w:color w:val="191919"/>
          <w:sz w:val="24"/>
          <w:szCs w:val="24"/>
          <w:rPrChange w:id="378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3790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79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379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3793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79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handicappe</w:t>
      </w:r>
      <w:r w:rsidRPr="00DB66F3">
        <w:rPr>
          <w:rFonts w:ascii="Times New Roman" w:hAnsi="Times New Roman"/>
          <w:color w:val="191919"/>
          <w:sz w:val="24"/>
          <w:szCs w:val="24"/>
          <w:rPrChange w:id="379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3796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79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</w:t>
      </w:r>
      <w:r w:rsidRPr="00DB66F3">
        <w:rPr>
          <w:rFonts w:ascii="Times New Roman" w:hAnsi="Times New Roman"/>
          <w:color w:val="191919"/>
          <w:sz w:val="24"/>
          <w:szCs w:val="24"/>
          <w:rPrChange w:id="379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3799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80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wh</w:t>
      </w:r>
      <w:r w:rsidRPr="00DB66F3">
        <w:rPr>
          <w:rFonts w:ascii="Times New Roman" w:hAnsi="Times New Roman"/>
          <w:color w:val="191919"/>
          <w:sz w:val="24"/>
          <w:szCs w:val="24"/>
          <w:rPrChange w:id="380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3802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80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ar</w:t>
      </w:r>
      <w:r w:rsidRPr="00DB66F3">
        <w:rPr>
          <w:rFonts w:ascii="Times New Roman" w:hAnsi="Times New Roman"/>
          <w:color w:val="191919"/>
          <w:sz w:val="24"/>
          <w:szCs w:val="24"/>
          <w:rPrChange w:id="380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3805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80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physicall</w:t>
      </w:r>
      <w:r w:rsidRPr="00DB66F3">
        <w:rPr>
          <w:rFonts w:ascii="Times New Roman" w:hAnsi="Times New Roman"/>
          <w:color w:val="191919"/>
          <w:sz w:val="24"/>
          <w:szCs w:val="24"/>
          <w:rPrChange w:id="380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3808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80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unabl</w:t>
      </w:r>
      <w:r w:rsidRPr="00DB66F3">
        <w:rPr>
          <w:rFonts w:ascii="Times New Roman" w:hAnsi="Times New Roman"/>
          <w:color w:val="191919"/>
          <w:sz w:val="24"/>
          <w:szCs w:val="24"/>
          <w:rPrChange w:id="381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3811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81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381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3814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81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follo</w:t>
      </w:r>
      <w:r w:rsidRPr="00DB66F3">
        <w:rPr>
          <w:rFonts w:ascii="Times New Roman" w:hAnsi="Times New Roman"/>
          <w:color w:val="191919"/>
          <w:sz w:val="24"/>
          <w:szCs w:val="24"/>
          <w:rPrChange w:id="381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w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3817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81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381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3820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82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Re- gents</w:t>
      </w:r>
      <w:r w:rsidRPr="00DB66F3">
        <w:rPr>
          <w:rFonts w:ascii="Times New Roman" w:hAnsi="Times New Roman"/>
          <w:color w:val="191919"/>
          <w:sz w:val="24"/>
          <w:szCs w:val="24"/>
          <w:rPrChange w:id="382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’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3823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3824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82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</w:t>
      </w:r>
      <w:r w:rsidRPr="00DB66F3">
        <w:rPr>
          <w:rFonts w:ascii="Times New Roman" w:hAnsi="Times New Roman"/>
          <w:color w:val="191919"/>
          <w:sz w:val="24"/>
          <w:szCs w:val="24"/>
          <w:rPrChange w:id="382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82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82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Progra</w:t>
      </w:r>
      <w:r w:rsidRPr="00DB66F3">
        <w:rPr>
          <w:rFonts w:ascii="Times New Roman" w:hAnsi="Times New Roman"/>
          <w:color w:val="191919"/>
          <w:sz w:val="24"/>
          <w:szCs w:val="24"/>
          <w:rPrChange w:id="382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83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83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establishe</w:t>
      </w:r>
      <w:r w:rsidRPr="00DB66F3">
        <w:rPr>
          <w:rFonts w:ascii="Times New Roman" w:hAnsi="Times New Roman"/>
          <w:color w:val="191919"/>
          <w:sz w:val="24"/>
          <w:szCs w:val="24"/>
          <w:rPrChange w:id="383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3833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83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383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83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83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383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83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84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Boar</w:t>
      </w:r>
      <w:r w:rsidRPr="00DB66F3">
        <w:rPr>
          <w:rFonts w:ascii="Times New Roman" w:hAnsi="Times New Roman"/>
          <w:color w:val="191919"/>
          <w:sz w:val="24"/>
          <w:szCs w:val="24"/>
          <w:rPrChange w:id="384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84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84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384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84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84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Regents.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  <w:rPrChange w:id="3847" w:author="jhawkins" w:date="2011-04-01T11:13:00Z">
            <w:rPr>
              <w:rFonts w:ascii="Times New Roman" w:hAnsi="Times New Roman"/>
              <w:color w:val="000000"/>
              <w:sz w:val="20"/>
              <w:szCs w:val="2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  <w:rPrChange w:id="3848" w:author="jhawkins" w:date="2011-04-01T11:13:00Z">
            <w:rPr>
              <w:rFonts w:ascii="Times New Roman" w:hAnsi="Times New Roman"/>
              <w:color w:val="000000"/>
              <w:sz w:val="20"/>
              <w:szCs w:val="2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  <w:rPrChange w:id="3849" w:author="jhawkins" w:date="2011-04-01T11:13:00Z">
            <w:rPr>
              <w:rFonts w:ascii="Times New Roman" w:hAnsi="Times New Roman"/>
              <w:color w:val="000000"/>
              <w:sz w:val="20"/>
              <w:szCs w:val="2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  <w:rPrChange w:id="3850" w:author="jhawkins" w:date="2011-04-01T11:13:00Z">
            <w:rPr>
              <w:rFonts w:ascii="Times New Roman" w:hAnsi="Times New Roman"/>
              <w:color w:val="000000"/>
              <w:sz w:val="20"/>
              <w:szCs w:val="2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  <w:rPrChange w:id="3851" w:author="jhawkins" w:date="2011-04-01T11:13:00Z">
            <w:rPr>
              <w:rFonts w:ascii="Times New Roman" w:hAnsi="Times New Roman"/>
              <w:color w:val="000000"/>
              <w:sz w:val="20"/>
              <w:szCs w:val="2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  <w:rPrChange w:id="3852" w:author="jhawkins" w:date="2011-04-01T11:13:00Z">
            <w:rPr>
              <w:rFonts w:ascii="Times New Roman" w:hAnsi="Times New Roman"/>
              <w:color w:val="000000"/>
              <w:sz w:val="20"/>
              <w:szCs w:val="2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  <w:rPrChange w:id="3853" w:author="jhawkins" w:date="2011-04-01T11:13:00Z">
            <w:rPr>
              <w:rFonts w:ascii="Times New Roman" w:hAnsi="Times New Roman"/>
              <w:color w:val="000000"/>
              <w:sz w:val="20"/>
              <w:szCs w:val="2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  <w:rPrChange w:id="3854" w:author="jhawkins" w:date="2011-04-01T11:13:00Z">
            <w:rPr>
              <w:rFonts w:ascii="Times New Roman" w:hAnsi="Times New Roman"/>
              <w:color w:val="000000"/>
              <w:sz w:val="20"/>
              <w:szCs w:val="2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  <w:rPrChange w:id="3855" w:author="jhawkins" w:date="2011-04-01T11:13:00Z">
            <w:rPr>
              <w:rFonts w:ascii="Times New Roman" w:hAnsi="Times New Roman"/>
              <w:color w:val="000000"/>
              <w:sz w:val="20"/>
              <w:szCs w:val="2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  <w:rPrChange w:id="3856" w:author="jhawkins" w:date="2011-04-01T11:13:00Z">
            <w:rPr>
              <w:rFonts w:ascii="Times New Roman" w:hAnsi="Times New Roman"/>
              <w:color w:val="000000"/>
              <w:sz w:val="20"/>
              <w:szCs w:val="2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10" w:after="0" w:line="200" w:lineRule="exact"/>
        <w:rPr>
          <w:rFonts w:ascii="Times New Roman" w:hAnsi="Times New Roman"/>
          <w:color w:val="000000"/>
          <w:sz w:val="24"/>
          <w:szCs w:val="24"/>
          <w:rPrChange w:id="3857" w:author="jhawkins" w:date="2011-04-01T11:13:00Z">
            <w:rPr>
              <w:rFonts w:ascii="Times New Roman" w:hAnsi="Times New Roman"/>
              <w:color w:val="000000"/>
              <w:sz w:val="20"/>
              <w:szCs w:val="20"/>
            </w:rPr>
          </w:rPrChange>
        </w:rPr>
      </w:pPr>
    </w:p>
    <w:p w:rsidR="00B17027" w:rsidRPr="00DB66F3" w:rsidRDefault="00B17027" w:rsidP="00B17027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Times New Roman" w:hAnsi="Times New Roman"/>
          <w:color w:val="000000"/>
          <w:sz w:val="24"/>
          <w:szCs w:val="24"/>
          <w:rPrChange w:id="3858" w:author="jhawkins" w:date="2011-04-01T11:13:00Z">
            <w:rPr>
              <w:rFonts w:ascii="Times New Roman" w:hAnsi="Times New Roman"/>
              <w:color w:val="000000"/>
              <w:sz w:val="20"/>
              <w:szCs w:val="20"/>
            </w:rPr>
          </w:rPrChange>
        </w:rPr>
      </w:pPr>
      <w:r w:rsidRPr="00DB66F3">
        <w:rPr>
          <w:rFonts w:ascii="Century Gothic" w:hAnsi="Century Gothic" w:cs="Century Gothic"/>
          <w:b/>
          <w:bCs/>
          <w:color w:val="191919"/>
          <w:position w:val="2"/>
          <w:sz w:val="24"/>
          <w:szCs w:val="24"/>
          <w:rPrChange w:id="3859" w:author="jhawkins" w:date="2011-04-01T11:13:00Z">
            <w:rPr>
              <w:rFonts w:ascii="Century Gothic" w:hAnsi="Century Gothic" w:cs="Century Gothic"/>
              <w:b/>
              <w:bCs/>
              <w:color w:val="191919"/>
              <w:position w:val="2"/>
              <w:sz w:val="36"/>
              <w:szCs w:val="36"/>
            </w:rPr>
          </w:rPrChange>
        </w:rPr>
        <w:t>44</w:t>
      </w:r>
      <w:r w:rsidRPr="00DB66F3">
        <w:rPr>
          <w:rFonts w:ascii="Century Gothic" w:hAnsi="Century Gothic" w:cs="Century Gothic"/>
          <w:b/>
          <w:bCs/>
          <w:color w:val="191919"/>
          <w:position w:val="2"/>
          <w:sz w:val="24"/>
          <w:szCs w:val="24"/>
          <w:rPrChange w:id="3860" w:author="jhawkins" w:date="2011-04-01T11:13:00Z">
            <w:rPr>
              <w:rFonts w:ascii="Century Gothic" w:hAnsi="Century Gothic" w:cs="Century Gothic"/>
              <w:b/>
              <w:bCs/>
              <w:color w:val="191919"/>
              <w:position w:val="2"/>
              <w:sz w:val="36"/>
              <w:szCs w:val="36"/>
            </w:rPr>
          </w:rPrChange>
        </w:rPr>
        <w:tab/>
      </w:r>
      <w:r w:rsidRPr="00DB66F3">
        <w:rPr>
          <w:rFonts w:ascii="Times New Roman" w:hAnsi="Times New Roman"/>
          <w:color w:val="191919"/>
          <w:position w:val="-5"/>
          <w:sz w:val="24"/>
          <w:szCs w:val="24"/>
          <w:rPrChange w:id="3861" w:author="jhawkins" w:date="2011-04-01T11:13:00Z">
            <w:rPr>
              <w:rFonts w:ascii="Times New Roman" w:hAnsi="Times New Roman"/>
              <w:color w:val="191919"/>
              <w:position w:val="-5"/>
              <w:sz w:val="20"/>
              <w:szCs w:val="20"/>
            </w:rPr>
          </w:rPrChange>
        </w:rPr>
        <w:t>2008-2012 Unde</w:t>
      </w:r>
      <w:r w:rsidRPr="00DB66F3">
        <w:rPr>
          <w:rFonts w:ascii="Times New Roman" w:hAnsi="Times New Roman"/>
          <w:color w:val="191919"/>
          <w:spacing w:val="-4"/>
          <w:position w:val="-5"/>
          <w:sz w:val="24"/>
          <w:szCs w:val="24"/>
          <w:rPrChange w:id="3862" w:author="jhawkins" w:date="2011-04-01T11:13:00Z">
            <w:rPr>
              <w:rFonts w:ascii="Times New Roman" w:hAnsi="Times New Roman"/>
              <w:color w:val="191919"/>
              <w:spacing w:val="-4"/>
              <w:position w:val="-5"/>
              <w:sz w:val="20"/>
              <w:szCs w:val="20"/>
            </w:rPr>
          </w:rPrChange>
        </w:rPr>
        <w:t>r</w:t>
      </w:r>
      <w:r w:rsidRPr="00DB66F3">
        <w:rPr>
          <w:rFonts w:ascii="Times New Roman" w:hAnsi="Times New Roman"/>
          <w:color w:val="191919"/>
          <w:position w:val="-5"/>
          <w:sz w:val="24"/>
          <w:szCs w:val="24"/>
          <w:rPrChange w:id="3863" w:author="jhawkins" w:date="2011-04-01T11:13:00Z">
            <w:rPr>
              <w:rFonts w:ascii="Times New Roman" w:hAnsi="Times New Roman"/>
              <w:color w:val="191919"/>
              <w:position w:val="-5"/>
              <w:sz w:val="20"/>
              <w:szCs w:val="20"/>
            </w:rPr>
          </w:rPrChange>
        </w:rPr>
        <w:t>graduate Catalog</w:t>
      </w:r>
    </w:p>
    <w:p w:rsidR="00B17027" w:rsidRPr="00DB66F3" w:rsidRDefault="00B17027" w:rsidP="00B17027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Times New Roman" w:hAnsi="Times New Roman"/>
          <w:color w:val="000000"/>
          <w:sz w:val="24"/>
          <w:szCs w:val="24"/>
          <w:rPrChange w:id="3864" w:author="jhawkins" w:date="2011-04-01T11:13:00Z">
            <w:rPr>
              <w:rFonts w:ascii="Times New Roman" w:hAnsi="Times New Roman"/>
              <w:color w:val="000000"/>
              <w:sz w:val="20"/>
              <w:szCs w:val="20"/>
            </w:rPr>
          </w:rPrChange>
        </w:rPr>
        <w:sectPr w:rsidR="00B17027" w:rsidRPr="00DB66F3">
          <w:pgSz w:w="12240" w:h="15840"/>
          <w:pgMar w:top="400" w:right="620" w:bottom="280" w:left="420" w:header="720" w:footer="720" w:gutter="0"/>
          <w:cols w:space="720" w:equalWidth="0">
            <w:col w:w="11200"/>
          </w:cols>
          <w:noEndnote/>
        </w:sectPr>
      </w:pPr>
    </w:p>
    <w:p w:rsidR="00B17027" w:rsidRPr="00DB66F3" w:rsidRDefault="00C93F8A" w:rsidP="00B17027">
      <w:pPr>
        <w:widowControl w:val="0"/>
        <w:autoSpaceDE w:val="0"/>
        <w:autoSpaceDN w:val="0"/>
        <w:adjustRightInd w:val="0"/>
        <w:spacing w:before="72" w:after="0" w:line="195" w:lineRule="exact"/>
        <w:ind w:right="635"/>
        <w:jc w:val="right"/>
        <w:rPr>
          <w:rFonts w:ascii="Century Gothic" w:hAnsi="Century Gothic" w:cs="Century Gothic"/>
          <w:color w:val="000000"/>
          <w:sz w:val="24"/>
          <w:szCs w:val="24"/>
          <w:rPrChange w:id="3865" w:author="jhawkins" w:date="2011-04-01T11:13:00Z">
            <w:rPr>
              <w:rFonts w:ascii="Century Gothic" w:hAnsi="Century Gothic" w:cs="Century Gothic"/>
              <w:color w:val="000000"/>
              <w:sz w:val="16"/>
              <w:szCs w:val="16"/>
            </w:rPr>
          </w:rPrChange>
        </w:rPr>
      </w:pPr>
      <w:r w:rsidRPr="00DB66F3">
        <w:rPr>
          <w:rFonts w:ascii="Times New Roman" w:hAnsi="Times New Roman"/>
          <w:noProof/>
          <w:color w:val="000000"/>
          <w:sz w:val="24"/>
          <w:szCs w:val="24"/>
          <w:lang w:eastAsia="zh-CN"/>
          <w:rPrChange w:id="3866" w:author="jhawkins" w:date="2011-04-01T11:13:00Z">
            <w:rPr>
              <w:rFonts w:ascii="Times New Roman" w:hAnsi="Times New Roman"/>
              <w:noProof/>
              <w:color w:val="000000"/>
              <w:sz w:val="20"/>
              <w:szCs w:val="20"/>
              <w:lang w:eastAsia="zh-CN"/>
            </w:rPr>
          </w:rPrChange>
        </w:rPr>
        <w:lastRenderedPageBreak/>
        <w:pict>
          <v:group id="_x0000_s1525" style="position:absolute;left:0;text-align:left;margin-left:427.25pt;margin-top:-21.6pt;width:156.05pt;height:795.85pt;z-index:-251603968" coordorigin="9122,-62" coordsize="3121,15917">
            <v:group id="Group 2735" o:spid="_x0000_s1526" style="position:absolute;left:9122;top:-62;width:3121;height:15917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527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474747" stroked="f">
                <v:path arrowok="t"/>
              </v:rect>
              <v:rect id="Rectangle 2737" o:spid="_x0000_s1528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529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530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531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532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533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534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535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536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537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538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539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540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541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542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543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544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545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546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547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548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549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550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551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552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Text Box 2594" o:spid="_x0000_s1553" type="#_x0000_t202" style="position:absolute;left:11203;top:8034;width:720;height:111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593" o:spid="_x0000_s1554" type="#_x0000_t202" style="position:absolute;left:11423;top:9772;width:480;height:9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592" o:spid="_x0000_s1555" type="#_x0000_t202" style="position:absolute;left:11403;top:11621;width:480;height:12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591" o:spid="_x0000_s1556" type="#_x0000_t202" style="position:absolute;left:11383;top:13480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590" o:spid="_x0000_s1557" type="#_x0000_t202" style="position:absolute;left:11515;top:577;width:377;height:171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" inset="0,0,0,0">
                <w:txbxContent>
                  <w:p w:rsidR="00BE7FB0" w:rsidRPr="008A161B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Text Box 2588" o:spid="_x0000_s1558" type="#_x0000_t202" style="position:absolute;left:11623;top:4416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F+tQ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lPPx4iTHrr0RA8a3YsDCqIkMTUaB5WB6eMAxvoAGui1zVcND6L6rhAXq5bwLb2TUowtJTXE6JuX&#10;7sXTCUcZkM34SdTgiey0sECHRvamgFASBOjQq+dTf0w0lXEZBaEHmgpU0bW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" o:allowincell="f" filled="f" stroked="f">
              <v:textbox style="layout-flow:vertical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587" o:spid="_x0000_s1559" type="#_x0000_t202" style="position:absolute;left:11623;top:6136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589" o:spid="_x0000_s1560" type="#_x0000_t202" style="position:absolute;left:11298;top:2540;width:747;height:17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yYtQIAALg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" o:allowincell="f" filled="f" stroked="f">
              <v:textbox style="layout-flow:vertical" inset="0,0,0,0">
                <w:txbxContent>
                  <w:p w:rsidR="00BE7FB0" w:rsidRPr="008A161B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</v:group>
        </w:pict>
      </w:r>
      <w:r w:rsidRPr="00DB66F3">
        <w:rPr>
          <w:noProof/>
          <w:sz w:val="24"/>
          <w:szCs w:val="24"/>
          <w:rPrChange w:id="3867" w:author="jhawkins" w:date="2011-04-01T11:13:00Z">
            <w:rPr>
              <w:noProof/>
            </w:rPr>
          </w:rPrChange>
        </w:rPr>
        <w:pict>
          <v:shape id="Text Box 1505" o:spid="_x0000_s1130" type="#_x0000_t202" style="position:absolute;left:0;text-align:left;margin-left:579.25pt;margin-top:48.85pt;width:12pt;height:63.8pt;z-index:-2516326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+katA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" o:allowincell="f" filled="f" stroked="f">
            <v:textbox style="layout-flow:vertical" inset="0,0,0,0">
              <w:txbxContent>
                <w:p w:rsidR="00B17027" w:rsidRDefault="00B17027" w:rsidP="00B1702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="00B17027" w:rsidRPr="00DB66F3">
        <w:rPr>
          <w:rFonts w:ascii="Century Gothic" w:hAnsi="Century Gothic" w:cs="Century Gothic"/>
          <w:b/>
          <w:bCs/>
          <w:color w:val="191919"/>
          <w:sz w:val="24"/>
          <w:szCs w:val="24"/>
          <w:rPrChange w:id="3868" w:author="jhawkins" w:date="2011-04-01T11:13:00Z">
            <w:rPr>
              <w:rFonts w:ascii="Century Gothic" w:hAnsi="Century Gothic" w:cs="Century Gothic"/>
              <w:b/>
              <w:bCs/>
              <w:color w:val="191919"/>
              <w:sz w:val="16"/>
              <w:szCs w:val="16"/>
            </w:rPr>
          </w:rPrChange>
        </w:rPr>
        <w:t>Academic Information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10" w:after="0" w:line="120" w:lineRule="exact"/>
        <w:rPr>
          <w:rFonts w:ascii="Century Gothic" w:hAnsi="Century Gothic" w:cs="Century Gothic"/>
          <w:color w:val="000000"/>
          <w:sz w:val="24"/>
          <w:szCs w:val="24"/>
          <w:rPrChange w:id="3869" w:author="jhawkins" w:date="2011-04-01T11:13:00Z">
            <w:rPr>
              <w:rFonts w:ascii="Century Gothic" w:hAnsi="Century Gothic" w:cs="Century Gothic"/>
              <w:color w:val="000000"/>
              <w:sz w:val="12"/>
              <w:szCs w:val="12"/>
            </w:rPr>
          </w:rPrChange>
        </w:rPr>
      </w:pPr>
    </w:p>
    <w:p w:rsidR="00B17027" w:rsidRPr="00DB66F3" w:rsidRDefault="00B17027" w:rsidP="00C54745">
      <w:pPr>
        <w:pStyle w:val="Heading2"/>
        <w:ind w:firstLine="87"/>
        <w:rPr>
          <w:rFonts w:ascii="Times New Roman" w:hAnsi="Times New Roman"/>
          <w:color w:val="000000"/>
          <w:sz w:val="24"/>
          <w:szCs w:val="24"/>
          <w:rPrChange w:id="3870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pacing w:val="-2"/>
          <w:sz w:val="24"/>
          <w:szCs w:val="24"/>
        </w:rPr>
        <w:t>R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87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EGENTS</w:t>
      </w:r>
      <w:r w:rsidRPr="00DB66F3">
        <w:rPr>
          <w:rFonts w:ascii="Times New Roman" w:hAnsi="Times New Roman"/>
          <w:color w:val="191919"/>
          <w:sz w:val="24"/>
          <w:szCs w:val="24"/>
        </w:rPr>
        <w:t>’</w:t>
      </w:r>
      <w:r w:rsidRPr="00DB66F3">
        <w:rPr>
          <w:rFonts w:ascii="Times New Roman" w:hAnsi="Times New Roman"/>
          <w:color w:val="191919"/>
          <w:spacing w:val="-27"/>
          <w:sz w:val="24"/>
          <w:szCs w:val="24"/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87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ESTIN</w:t>
      </w:r>
      <w:r w:rsidRPr="00DB66F3">
        <w:rPr>
          <w:rFonts w:ascii="Times New Roman" w:hAnsi="Times New Roman"/>
          <w:color w:val="191919"/>
          <w:sz w:val="24"/>
          <w:szCs w:val="24"/>
          <w:rPrChange w:id="387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10"/>
          <w:sz w:val="24"/>
          <w:szCs w:val="24"/>
          <w:rPrChange w:id="3874" w:author="jhawkins" w:date="2011-04-01T11:13:00Z">
            <w:rPr>
              <w:rFonts w:ascii="Times New Roman" w:hAnsi="Times New Roman"/>
              <w:color w:val="191919"/>
              <w:spacing w:val="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</w:rPr>
        <w:t>P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87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ROGRA</w:t>
      </w:r>
      <w:r w:rsidRPr="00DB66F3">
        <w:rPr>
          <w:rFonts w:ascii="Times New Roman" w:hAnsi="Times New Roman"/>
          <w:color w:val="191919"/>
          <w:sz w:val="24"/>
          <w:szCs w:val="24"/>
          <w:rPrChange w:id="387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3877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</w:rPr>
        <w:t>A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87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DMINISTR</w:t>
      </w:r>
      <w:r w:rsidRPr="00DB66F3">
        <w:rPr>
          <w:rFonts w:ascii="Times New Roman" w:hAnsi="Times New Roman"/>
          <w:color w:val="191919"/>
          <w:spacing w:val="-16"/>
          <w:sz w:val="24"/>
          <w:szCs w:val="24"/>
          <w:rPrChange w:id="3879" w:author="jhawkins" w:date="2011-04-01T11:13:00Z">
            <w:rPr>
              <w:rFonts w:ascii="Times New Roman" w:hAnsi="Times New Roman"/>
              <w:color w:val="191919"/>
              <w:spacing w:val="-16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88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TIV</w:t>
      </w:r>
      <w:r w:rsidRPr="00DB66F3">
        <w:rPr>
          <w:rFonts w:ascii="Times New Roman" w:hAnsi="Times New Roman"/>
          <w:color w:val="191919"/>
          <w:sz w:val="24"/>
          <w:szCs w:val="24"/>
          <w:rPrChange w:id="388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11"/>
          <w:sz w:val="24"/>
          <w:szCs w:val="24"/>
          <w:rPrChange w:id="3882" w:author="jhawkins" w:date="2011-04-01T11:13:00Z">
            <w:rPr>
              <w:rFonts w:ascii="Times New Roman" w:hAnsi="Times New Roman"/>
              <w:color w:val="191919"/>
              <w:spacing w:val="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</w:rPr>
        <w:t>P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88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ROCEDURES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30" w:after="0" w:line="240" w:lineRule="auto"/>
        <w:ind w:left="87" w:right="991"/>
        <w:jc w:val="center"/>
        <w:rPr>
          <w:rFonts w:ascii="Times New Roman" w:hAnsi="Times New Roman"/>
          <w:color w:val="000000"/>
          <w:sz w:val="24"/>
          <w:szCs w:val="24"/>
          <w:rPrChange w:id="3884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88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388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3887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88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>followin</w:t>
      </w:r>
      <w:r w:rsidRPr="00DB66F3">
        <w:rPr>
          <w:rFonts w:ascii="Times New Roman" w:hAnsi="Times New Roman"/>
          <w:color w:val="191919"/>
          <w:sz w:val="24"/>
          <w:szCs w:val="24"/>
          <w:rPrChange w:id="388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3890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89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>procedure</w:t>
      </w:r>
      <w:r w:rsidRPr="00DB66F3">
        <w:rPr>
          <w:rFonts w:ascii="Times New Roman" w:hAnsi="Times New Roman"/>
          <w:color w:val="191919"/>
          <w:sz w:val="24"/>
          <w:szCs w:val="24"/>
          <w:rPrChange w:id="389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3893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 xml:space="preserve"> </w:t>
      </w:r>
      <w:proofErr w:type="gramStart"/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89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>implemen</w:t>
      </w:r>
      <w:r w:rsidRPr="00DB66F3">
        <w:rPr>
          <w:rFonts w:ascii="Times New Roman" w:hAnsi="Times New Roman"/>
          <w:color w:val="191919"/>
          <w:sz w:val="24"/>
          <w:szCs w:val="24"/>
          <w:rPrChange w:id="389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3896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 xml:space="preserve"> </w:t>
      </w:r>
      <w:ins w:id="3897" w:author="jhawkins" w:date="2011-04-01T10:18:00Z">
        <w:r w:rsidR="00686779" w:rsidRPr="00DB66F3">
          <w:rPr>
            <w:rFonts w:ascii="Times New Roman" w:hAnsi="Times New Roman"/>
            <w:color w:val="191919"/>
            <w:spacing w:val="-14"/>
            <w:sz w:val="24"/>
            <w:szCs w:val="24"/>
            <w:rPrChange w:id="3898" w:author="jhawkins" w:date="2011-04-01T11:13:00Z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</w:rPrChange>
          </w:rPr>
          <w:t xml:space="preserve"> </w:t>
        </w:r>
      </w:ins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89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390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proofErr w:type="gramEnd"/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3901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90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>Polic</w:t>
      </w:r>
      <w:r w:rsidRPr="00DB66F3">
        <w:rPr>
          <w:rFonts w:ascii="Times New Roman" w:hAnsi="Times New Roman"/>
          <w:color w:val="191919"/>
          <w:sz w:val="24"/>
          <w:szCs w:val="24"/>
          <w:rPrChange w:id="390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3904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90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390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3907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90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390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3910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91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>Regents</w:t>
      </w:r>
      <w:r w:rsidRPr="00DB66F3">
        <w:rPr>
          <w:rFonts w:ascii="Times New Roman" w:hAnsi="Times New Roman"/>
          <w:color w:val="191919"/>
          <w:sz w:val="24"/>
          <w:szCs w:val="24"/>
          <w:rPrChange w:id="391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’</w:t>
      </w:r>
      <w:r w:rsidRPr="00DB66F3">
        <w:rPr>
          <w:rFonts w:ascii="Times New Roman" w:hAnsi="Times New Roman"/>
          <w:color w:val="191919"/>
          <w:spacing w:val="-30"/>
          <w:sz w:val="24"/>
          <w:szCs w:val="24"/>
          <w:rPrChange w:id="3913" w:author="jhawkins" w:date="2011-04-01T11:13:00Z">
            <w:rPr>
              <w:rFonts w:ascii="Times New Roman" w:hAnsi="Times New Roman"/>
              <w:color w:val="191919"/>
              <w:spacing w:val="-3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7"/>
          <w:sz w:val="24"/>
          <w:szCs w:val="24"/>
          <w:rPrChange w:id="3914" w:author="jhawkins" w:date="2011-04-01T11:13:00Z">
            <w:rPr>
              <w:rFonts w:ascii="Times New Roman" w:hAnsi="Times New Roman"/>
              <w:color w:val="191919"/>
              <w:spacing w:val="-17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91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>estin</w:t>
      </w:r>
      <w:r w:rsidRPr="00DB66F3">
        <w:rPr>
          <w:rFonts w:ascii="Times New Roman" w:hAnsi="Times New Roman"/>
          <w:color w:val="191919"/>
          <w:sz w:val="24"/>
          <w:szCs w:val="24"/>
          <w:rPrChange w:id="391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3917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91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>Progra</w:t>
      </w:r>
      <w:r w:rsidRPr="00DB66F3">
        <w:rPr>
          <w:rFonts w:ascii="Times New Roman" w:hAnsi="Times New Roman"/>
          <w:color w:val="191919"/>
          <w:sz w:val="24"/>
          <w:szCs w:val="24"/>
          <w:rPrChange w:id="391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3920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92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392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3923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92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392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3926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92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>Boar</w:t>
      </w:r>
      <w:r w:rsidRPr="00DB66F3">
        <w:rPr>
          <w:rFonts w:ascii="Times New Roman" w:hAnsi="Times New Roman"/>
          <w:color w:val="191919"/>
          <w:sz w:val="24"/>
          <w:szCs w:val="24"/>
          <w:rPrChange w:id="392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3929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93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393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3932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93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>Regent</w:t>
      </w:r>
      <w:r w:rsidRPr="00DB66F3">
        <w:rPr>
          <w:rFonts w:ascii="Times New Roman" w:hAnsi="Times New Roman"/>
          <w:color w:val="191919"/>
          <w:sz w:val="24"/>
          <w:szCs w:val="24"/>
          <w:rPrChange w:id="393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3935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93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393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3938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93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394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3941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94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>Universit</w:t>
      </w:r>
      <w:r w:rsidRPr="00DB66F3">
        <w:rPr>
          <w:rFonts w:ascii="Times New Roman" w:hAnsi="Times New Roman"/>
          <w:color w:val="191919"/>
          <w:sz w:val="24"/>
          <w:szCs w:val="24"/>
          <w:rPrChange w:id="394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3944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94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>Syste</w:t>
      </w:r>
      <w:r w:rsidRPr="00DB66F3">
        <w:rPr>
          <w:rFonts w:ascii="Times New Roman" w:hAnsi="Times New Roman"/>
          <w:color w:val="191919"/>
          <w:sz w:val="24"/>
          <w:szCs w:val="24"/>
          <w:rPrChange w:id="394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-15"/>
          <w:sz w:val="24"/>
          <w:szCs w:val="24"/>
          <w:rPrChange w:id="3947" w:author="jhawkins" w:date="2011-04-01T11:13:00Z">
            <w:rPr>
              <w:rFonts w:ascii="Times New Roman" w:hAnsi="Times New Roman"/>
              <w:color w:val="191919"/>
              <w:spacing w:val="-1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94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394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3950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95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>Geo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3952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95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>gi</w:t>
      </w:r>
      <w:r w:rsidRPr="00DB66F3">
        <w:rPr>
          <w:rFonts w:ascii="Times New Roman" w:hAnsi="Times New Roman"/>
          <w:color w:val="191919"/>
          <w:sz w:val="24"/>
          <w:szCs w:val="24"/>
          <w:rPrChange w:id="395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3955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95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>(USG).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  <w:sz w:val="24"/>
          <w:szCs w:val="24"/>
          <w:rPrChange w:id="3957" w:author="jhawkins" w:date="2011-04-01T11:13:00Z">
            <w:rPr>
              <w:rFonts w:ascii="Times New Roman" w:hAnsi="Times New Roman"/>
              <w:color w:val="00000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480" w:right="991" w:hanging="180"/>
        <w:rPr>
          <w:rFonts w:ascii="Times New Roman" w:hAnsi="Times New Roman"/>
          <w:color w:val="000000"/>
          <w:sz w:val="24"/>
          <w:szCs w:val="24"/>
          <w:rPrChange w:id="3958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95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396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12"/>
          <w:sz w:val="24"/>
          <w:szCs w:val="24"/>
          <w:rPrChange w:id="3961" w:author="jhawkins" w:date="2011-04-01T11:13:00Z">
            <w:rPr>
              <w:rFonts w:ascii="Times New Roman" w:hAnsi="Times New Roman"/>
              <w:color w:val="191919"/>
              <w:spacing w:val="1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96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Enterin</w:t>
      </w:r>
      <w:r w:rsidRPr="00DB66F3">
        <w:rPr>
          <w:rFonts w:ascii="Times New Roman" w:hAnsi="Times New Roman"/>
          <w:color w:val="191919"/>
          <w:sz w:val="24"/>
          <w:szCs w:val="24"/>
          <w:rPrChange w:id="396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3964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96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freshme</w:t>
      </w:r>
      <w:r w:rsidRPr="00DB66F3">
        <w:rPr>
          <w:rFonts w:ascii="Times New Roman" w:hAnsi="Times New Roman"/>
          <w:color w:val="191919"/>
          <w:sz w:val="24"/>
          <w:szCs w:val="24"/>
          <w:rPrChange w:id="396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96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96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396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97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97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non-syste</w:t>
      </w:r>
      <w:r w:rsidRPr="00DB66F3">
        <w:rPr>
          <w:rFonts w:ascii="Times New Roman" w:hAnsi="Times New Roman"/>
          <w:color w:val="191919"/>
          <w:sz w:val="24"/>
          <w:szCs w:val="24"/>
          <w:rPrChange w:id="397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97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97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transfe</w:t>
      </w:r>
      <w:r w:rsidRPr="00DB66F3">
        <w:rPr>
          <w:rFonts w:ascii="Times New Roman" w:hAnsi="Times New Roman"/>
          <w:color w:val="191919"/>
          <w:sz w:val="24"/>
          <w:szCs w:val="24"/>
          <w:rPrChange w:id="397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97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97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</w:t>
      </w:r>
      <w:r w:rsidRPr="00DB66F3">
        <w:rPr>
          <w:rFonts w:ascii="Times New Roman" w:hAnsi="Times New Roman"/>
          <w:color w:val="191919"/>
          <w:sz w:val="24"/>
          <w:szCs w:val="24"/>
          <w:rPrChange w:id="397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97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98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398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98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98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program</w:t>
      </w:r>
      <w:r w:rsidRPr="00DB66F3">
        <w:rPr>
          <w:rFonts w:ascii="Times New Roman" w:hAnsi="Times New Roman"/>
          <w:color w:val="191919"/>
          <w:sz w:val="24"/>
          <w:szCs w:val="24"/>
          <w:rPrChange w:id="398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98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98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leadin</w:t>
      </w:r>
      <w:r w:rsidRPr="00DB66F3">
        <w:rPr>
          <w:rFonts w:ascii="Times New Roman" w:hAnsi="Times New Roman"/>
          <w:color w:val="191919"/>
          <w:sz w:val="24"/>
          <w:szCs w:val="24"/>
          <w:rPrChange w:id="398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3988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98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399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99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99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399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399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99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baccalaureat</w:t>
      </w:r>
      <w:r w:rsidRPr="00DB66F3">
        <w:rPr>
          <w:rFonts w:ascii="Times New Roman" w:hAnsi="Times New Roman"/>
          <w:color w:val="191919"/>
          <w:sz w:val="24"/>
          <w:szCs w:val="24"/>
          <w:rPrChange w:id="399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3997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399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degre</w:t>
      </w:r>
      <w:r w:rsidRPr="00DB66F3">
        <w:rPr>
          <w:rFonts w:ascii="Times New Roman" w:hAnsi="Times New Roman"/>
          <w:color w:val="191919"/>
          <w:sz w:val="24"/>
          <w:szCs w:val="24"/>
          <w:rPrChange w:id="399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00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00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wh</w:t>
      </w:r>
      <w:r w:rsidRPr="00DB66F3">
        <w:rPr>
          <w:rFonts w:ascii="Times New Roman" w:hAnsi="Times New Roman"/>
          <w:color w:val="191919"/>
          <w:sz w:val="24"/>
          <w:szCs w:val="24"/>
          <w:rPrChange w:id="400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00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00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hav</w:t>
      </w:r>
      <w:r w:rsidRPr="00DB66F3">
        <w:rPr>
          <w:rFonts w:ascii="Times New Roman" w:hAnsi="Times New Roman"/>
          <w:color w:val="191919"/>
          <w:sz w:val="24"/>
          <w:szCs w:val="24"/>
          <w:rPrChange w:id="400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00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00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no</w:t>
      </w:r>
      <w:r w:rsidRPr="00DB66F3">
        <w:rPr>
          <w:rFonts w:ascii="Times New Roman" w:hAnsi="Times New Roman"/>
          <w:color w:val="191919"/>
          <w:sz w:val="24"/>
          <w:szCs w:val="24"/>
          <w:rPrChange w:id="400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00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01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me</w:t>
      </w:r>
      <w:r w:rsidRPr="00DB66F3">
        <w:rPr>
          <w:rFonts w:ascii="Times New Roman" w:hAnsi="Times New Roman"/>
          <w:color w:val="191919"/>
          <w:sz w:val="24"/>
          <w:szCs w:val="24"/>
          <w:rPrChange w:id="401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01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01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401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01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01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4017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01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ts</w:t>
      </w:r>
      <w:r w:rsidRPr="00DB66F3">
        <w:rPr>
          <w:rFonts w:ascii="Times New Roman" w:hAnsi="Times New Roman"/>
          <w:color w:val="191919"/>
          <w:sz w:val="24"/>
          <w:szCs w:val="24"/>
          <w:rPrChange w:id="401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’</w:t>
      </w:r>
      <w:r w:rsidRPr="00DB66F3">
        <w:rPr>
          <w:rFonts w:ascii="Times New Roman" w:hAnsi="Times New Roman"/>
          <w:color w:val="191919"/>
          <w:spacing w:val="-20"/>
          <w:sz w:val="24"/>
          <w:szCs w:val="24"/>
          <w:rPrChange w:id="4020" w:author="jhawkins" w:date="2011-04-01T11:13:00Z">
            <w:rPr>
              <w:rFonts w:ascii="Times New Roman" w:hAnsi="Times New Roman"/>
              <w:color w:val="191919"/>
              <w:spacing w:val="-2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4021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02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est requiremen</w:t>
      </w:r>
      <w:r w:rsidRPr="00DB66F3">
        <w:rPr>
          <w:rFonts w:ascii="Times New Roman" w:hAnsi="Times New Roman"/>
          <w:color w:val="191919"/>
          <w:sz w:val="24"/>
          <w:szCs w:val="24"/>
          <w:rPrChange w:id="402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4024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02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mus</w:t>
      </w:r>
      <w:r w:rsidRPr="00DB66F3">
        <w:rPr>
          <w:rFonts w:ascii="Times New Roman" w:hAnsi="Times New Roman"/>
          <w:color w:val="191919"/>
          <w:sz w:val="24"/>
          <w:szCs w:val="24"/>
          <w:rPrChange w:id="402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02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02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sig</w:t>
      </w:r>
      <w:r w:rsidRPr="00DB66F3">
        <w:rPr>
          <w:rFonts w:ascii="Times New Roman" w:hAnsi="Times New Roman"/>
          <w:color w:val="191919"/>
          <w:sz w:val="24"/>
          <w:szCs w:val="24"/>
          <w:rPrChange w:id="402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03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03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u</w:t>
      </w:r>
      <w:r w:rsidRPr="00DB66F3">
        <w:rPr>
          <w:rFonts w:ascii="Times New Roman" w:hAnsi="Times New Roman"/>
          <w:color w:val="191919"/>
          <w:sz w:val="24"/>
          <w:szCs w:val="24"/>
          <w:rPrChange w:id="403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p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03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03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</w:t>
      </w:r>
      <w:r w:rsidRPr="00DB66F3">
        <w:rPr>
          <w:rFonts w:ascii="Times New Roman" w:hAnsi="Times New Roman"/>
          <w:color w:val="191919"/>
          <w:sz w:val="24"/>
          <w:szCs w:val="24"/>
          <w:rPrChange w:id="403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03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03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403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03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04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tak</w:t>
      </w:r>
      <w:r w:rsidRPr="00DB66F3">
        <w:rPr>
          <w:rFonts w:ascii="Times New Roman" w:hAnsi="Times New Roman"/>
          <w:color w:val="191919"/>
          <w:sz w:val="24"/>
          <w:szCs w:val="24"/>
          <w:rPrChange w:id="404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04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04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404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04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04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tes</w:t>
      </w:r>
      <w:r w:rsidRPr="00DB66F3">
        <w:rPr>
          <w:rFonts w:ascii="Times New Roman" w:hAnsi="Times New Roman"/>
          <w:color w:val="191919"/>
          <w:sz w:val="24"/>
          <w:szCs w:val="24"/>
          <w:rPrChange w:id="404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04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04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durin</w:t>
      </w:r>
      <w:r w:rsidRPr="00DB66F3">
        <w:rPr>
          <w:rFonts w:ascii="Times New Roman" w:hAnsi="Times New Roman"/>
          <w:color w:val="191919"/>
          <w:sz w:val="24"/>
          <w:szCs w:val="24"/>
          <w:rPrChange w:id="405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05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05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thei</w:t>
      </w:r>
      <w:r w:rsidRPr="00DB66F3">
        <w:rPr>
          <w:rFonts w:ascii="Times New Roman" w:hAnsi="Times New Roman"/>
          <w:color w:val="191919"/>
          <w:sz w:val="24"/>
          <w:szCs w:val="24"/>
          <w:rPrChange w:id="405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05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05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firs</w:t>
      </w:r>
      <w:r w:rsidRPr="00DB66F3">
        <w:rPr>
          <w:rFonts w:ascii="Times New Roman" w:hAnsi="Times New Roman"/>
          <w:color w:val="191919"/>
          <w:sz w:val="24"/>
          <w:szCs w:val="24"/>
          <w:rPrChange w:id="405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05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05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semeste</w:t>
      </w:r>
      <w:r w:rsidRPr="00DB66F3">
        <w:rPr>
          <w:rFonts w:ascii="Times New Roman" w:hAnsi="Times New Roman"/>
          <w:color w:val="191919"/>
          <w:sz w:val="24"/>
          <w:szCs w:val="24"/>
          <w:rPrChange w:id="405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06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06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406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06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06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enrollmen</w:t>
      </w:r>
      <w:r w:rsidRPr="00DB66F3">
        <w:rPr>
          <w:rFonts w:ascii="Times New Roman" w:hAnsi="Times New Roman"/>
          <w:color w:val="191919"/>
          <w:sz w:val="24"/>
          <w:szCs w:val="24"/>
          <w:rPrChange w:id="406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4066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06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406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06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07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shoul</w:t>
      </w:r>
      <w:r w:rsidRPr="00DB66F3">
        <w:rPr>
          <w:rFonts w:ascii="Times New Roman" w:hAnsi="Times New Roman"/>
          <w:color w:val="191919"/>
          <w:sz w:val="24"/>
          <w:szCs w:val="24"/>
          <w:rPrChange w:id="407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07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07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continu</w:t>
      </w:r>
      <w:r w:rsidRPr="00DB66F3">
        <w:rPr>
          <w:rFonts w:ascii="Times New Roman" w:hAnsi="Times New Roman"/>
          <w:color w:val="191919"/>
          <w:sz w:val="24"/>
          <w:szCs w:val="24"/>
          <w:rPrChange w:id="407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4075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07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407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07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07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sig</w:t>
      </w:r>
      <w:r w:rsidRPr="00DB66F3">
        <w:rPr>
          <w:rFonts w:ascii="Times New Roman" w:hAnsi="Times New Roman"/>
          <w:color w:val="191919"/>
          <w:sz w:val="24"/>
          <w:szCs w:val="24"/>
          <w:rPrChange w:id="408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08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08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u</w:t>
      </w:r>
      <w:r w:rsidRPr="00DB66F3">
        <w:rPr>
          <w:rFonts w:ascii="Times New Roman" w:hAnsi="Times New Roman"/>
          <w:color w:val="191919"/>
          <w:sz w:val="24"/>
          <w:szCs w:val="24"/>
          <w:rPrChange w:id="408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p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08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08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</w:t>
      </w:r>
      <w:r w:rsidRPr="00DB66F3">
        <w:rPr>
          <w:rFonts w:ascii="Times New Roman" w:hAnsi="Times New Roman"/>
          <w:color w:val="191919"/>
          <w:sz w:val="24"/>
          <w:szCs w:val="24"/>
          <w:rPrChange w:id="408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08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08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408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4090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09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tak</w:t>
      </w:r>
      <w:r w:rsidRPr="00DB66F3">
        <w:rPr>
          <w:rFonts w:ascii="Times New Roman" w:hAnsi="Times New Roman"/>
          <w:color w:val="191919"/>
          <w:sz w:val="24"/>
          <w:szCs w:val="24"/>
          <w:rPrChange w:id="409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09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09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409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09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09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test unti</w:t>
      </w:r>
      <w:r w:rsidRPr="00DB66F3">
        <w:rPr>
          <w:rFonts w:ascii="Times New Roman" w:hAnsi="Times New Roman"/>
          <w:color w:val="191919"/>
          <w:sz w:val="24"/>
          <w:szCs w:val="24"/>
          <w:rPrChange w:id="409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4099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10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the</w:t>
      </w:r>
      <w:r w:rsidRPr="00DB66F3">
        <w:rPr>
          <w:rFonts w:ascii="Times New Roman" w:hAnsi="Times New Roman"/>
          <w:color w:val="191919"/>
          <w:sz w:val="24"/>
          <w:szCs w:val="24"/>
          <w:rPrChange w:id="410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4102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10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hav</w:t>
      </w:r>
      <w:r w:rsidRPr="00DB66F3">
        <w:rPr>
          <w:rFonts w:ascii="Times New Roman" w:hAnsi="Times New Roman"/>
          <w:color w:val="191919"/>
          <w:sz w:val="24"/>
          <w:szCs w:val="24"/>
          <w:rPrChange w:id="410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4105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10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passe</w:t>
      </w:r>
      <w:r w:rsidRPr="00DB66F3">
        <w:rPr>
          <w:rFonts w:ascii="Times New Roman" w:hAnsi="Times New Roman"/>
          <w:color w:val="191919"/>
          <w:sz w:val="24"/>
          <w:szCs w:val="24"/>
          <w:rPrChange w:id="410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4108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10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it</w:t>
      </w:r>
      <w:r w:rsidRPr="00DB66F3">
        <w:rPr>
          <w:rFonts w:ascii="Times New Roman" w:hAnsi="Times New Roman"/>
          <w:color w:val="191919"/>
          <w:sz w:val="24"/>
          <w:szCs w:val="24"/>
          <w:rPrChange w:id="411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26"/>
          <w:sz w:val="24"/>
          <w:szCs w:val="24"/>
          <w:rPrChange w:id="4111" w:author="jhawkins" w:date="2011-04-01T11:13:00Z">
            <w:rPr>
              <w:rFonts w:ascii="Times New Roman" w:hAnsi="Times New Roman"/>
              <w:color w:val="191919"/>
              <w:spacing w:val="2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11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Beginnin</w:t>
      </w:r>
      <w:r w:rsidRPr="00DB66F3">
        <w:rPr>
          <w:rFonts w:ascii="Times New Roman" w:hAnsi="Times New Roman"/>
          <w:color w:val="191919"/>
          <w:sz w:val="24"/>
          <w:szCs w:val="24"/>
          <w:rPrChange w:id="411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4114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11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wit</w:t>
      </w:r>
      <w:r w:rsidRPr="00DB66F3">
        <w:rPr>
          <w:rFonts w:ascii="Times New Roman" w:hAnsi="Times New Roman"/>
          <w:color w:val="191919"/>
          <w:sz w:val="24"/>
          <w:szCs w:val="24"/>
          <w:rPrChange w:id="411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4117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11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411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4120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12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fal</w:t>
      </w:r>
      <w:r w:rsidRPr="00DB66F3">
        <w:rPr>
          <w:rFonts w:ascii="Times New Roman" w:hAnsi="Times New Roman"/>
          <w:color w:val="191919"/>
          <w:sz w:val="24"/>
          <w:szCs w:val="24"/>
          <w:rPrChange w:id="412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4123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12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200</w:t>
      </w:r>
      <w:r w:rsidRPr="00DB66F3">
        <w:rPr>
          <w:rFonts w:ascii="Times New Roman" w:hAnsi="Times New Roman"/>
          <w:color w:val="191919"/>
          <w:sz w:val="24"/>
          <w:szCs w:val="24"/>
          <w:rPrChange w:id="412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8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4126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12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semeste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4128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z w:val="24"/>
          <w:szCs w:val="24"/>
          <w:rPrChange w:id="412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4130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13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al</w:t>
      </w:r>
      <w:r w:rsidRPr="00DB66F3">
        <w:rPr>
          <w:rFonts w:ascii="Times New Roman" w:hAnsi="Times New Roman"/>
          <w:color w:val="191919"/>
          <w:sz w:val="24"/>
          <w:szCs w:val="24"/>
          <w:rPrChange w:id="413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4133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13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</w:t>
      </w:r>
      <w:r w:rsidRPr="00DB66F3">
        <w:rPr>
          <w:rFonts w:ascii="Times New Roman" w:hAnsi="Times New Roman"/>
          <w:color w:val="191919"/>
          <w:sz w:val="24"/>
          <w:szCs w:val="24"/>
          <w:rPrChange w:id="413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4136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13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wh</w:t>
      </w:r>
      <w:r w:rsidRPr="00DB66F3">
        <w:rPr>
          <w:rFonts w:ascii="Times New Roman" w:hAnsi="Times New Roman"/>
          <w:color w:val="191919"/>
          <w:sz w:val="24"/>
          <w:szCs w:val="24"/>
          <w:rPrChange w:id="413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4139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14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hav</w:t>
      </w:r>
      <w:r w:rsidRPr="00DB66F3">
        <w:rPr>
          <w:rFonts w:ascii="Times New Roman" w:hAnsi="Times New Roman"/>
          <w:color w:val="191919"/>
          <w:sz w:val="24"/>
          <w:szCs w:val="24"/>
          <w:rPrChange w:id="414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4142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14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no</w:t>
      </w:r>
      <w:r w:rsidRPr="00DB66F3">
        <w:rPr>
          <w:rFonts w:ascii="Times New Roman" w:hAnsi="Times New Roman"/>
          <w:color w:val="191919"/>
          <w:sz w:val="24"/>
          <w:szCs w:val="24"/>
          <w:rPrChange w:id="414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4145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14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passe</w:t>
      </w:r>
      <w:r w:rsidRPr="00DB66F3">
        <w:rPr>
          <w:rFonts w:ascii="Times New Roman" w:hAnsi="Times New Roman"/>
          <w:color w:val="191919"/>
          <w:sz w:val="24"/>
          <w:szCs w:val="24"/>
          <w:rPrChange w:id="414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4148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14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415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4151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15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tes</w:t>
      </w:r>
      <w:r w:rsidRPr="00DB66F3">
        <w:rPr>
          <w:rFonts w:ascii="Times New Roman" w:hAnsi="Times New Roman"/>
          <w:color w:val="191919"/>
          <w:sz w:val="24"/>
          <w:szCs w:val="24"/>
          <w:rPrChange w:id="415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4154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15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afte</w:t>
      </w:r>
      <w:r w:rsidRPr="00DB66F3">
        <w:rPr>
          <w:rFonts w:ascii="Times New Roman" w:hAnsi="Times New Roman"/>
          <w:color w:val="191919"/>
          <w:sz w:val="24"/>
          <w:szCs w:val="24"/>
          <w:rPrChange w:id="415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4157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15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tw</w:t>
      </w:r>
      <w:r w:rsidRPr="00DB66F3">
        <w:rPr>
          <w:rFonts w:ascii="Times New Roman" w:hAnsi="Times New Roman"/>
          <w:color w:val="191919"/>
          <w:sz w:val="24"/>
          <w:szCs w:val="24"/>
          <w:rPrChange w:id="415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4160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16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attempt</w:t>
      </w:r>
      <w:r w:rsidRPr="00DB66F3">
        <w:rPr>
          <w:rFonts w:ascii="Times New Roman" w:hAnsi="Times New Roman"/>
          <w:color w:val="191919"/>
          <w:sz w:val="24"/>
          <w:szCs w:val="24"/>
          <w:rPrChange w:id="416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4163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16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wil</w:t>
      </w:r>
      <w:r w:rsidRPr="00DB66F3">
        <w:rPr>
          <w:rFonts w:ascii="Times New Roman" w:hAnsi="Times New Roman"/>
          <w:color w:val="191919"/>
          <w:sz w:val="24"/>
          <w:szCs w:val="24"/>
          <w:rPrChange w:id="416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4166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16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416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4169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17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required t</w:t>
      </w:r>
      <w:r w:rsidRPr="00DB66F3">
        <w:rPr>
          <w:rFonts w:ascii="Times New Roman" w:hAnsi="Times New Roman"/>
          <w:color w:val="191919"/>
          <w:sz w:val="24"/>
          <w:szCs w:val="24"/>
          <w:rPrChange w:id="417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17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17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tak</w:t>
      </w:r>
      <w:r w:rsidRPr="00DB66F3">
        <w:rPr>
          <w:rFonts w:ascii="Times New Roman" w:hAnsi="Times New Roman"/>
          <w:color w:val="191919"/>
          <w:sz w:val="24"/>
          <w:szCs w:val="24"/>
          <w:rPrChange w:id="417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17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17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417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17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17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Regents</w:t>
      </w:r>
      <w:r w:rsidRPr="00DB66F3">
        <w:rPr>
          <w:rFonts w:ascii="Times New Roman" w:hAnsi="Times New Roman"/>
          <w:color w:val="191919"/>
          <w:sz w:val="24"/>
          <w:szCs w:val="24"/>
          <w:rPrChange w:id="418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’</w:t>
      </w:r>
      <w:r w:rsidRPr="00DB66F3">
        <w:rPr>
          <w:rFonts w:ascii="Times New Roman" w:hAnsi="Times New Roman"/>
          <w:color w:val="191919"/>
          <w:spacing w:val="-20"/>
          <w:sz w:val="24"/>
          <w:szCs w:val="24"/>
          <w:rPrChange w:id="4181" w:author="jhawkins" w:date="2011-04-01T11:13:00Z">
            <w:rPr>
              <w:rFonts w:ascii="Times New Roman" w:hAnsi="Times New Roman"/>
              <w:color w:val="191919"/>
              <w:spacing w:val="-2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4182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18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</w:t>
      </w:r>
      <w:r w:rsidRPr="00DB66F3">
        <w:rPr>
          <w:rFonts w:ascii="Times New Roman" w:hAnsi="Times New Roman"/>
          <w:color w:val="191919"/>
          <w:sz w:val="24"/>
          <w:szCs w:val="24"/>
          <w:rPrChange w:id="418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18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18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Preparator</w:t>
      </w:r>
      <w:r w:rsidRPr="00DB66F3">
        <w:rPr>
          <w:rFonts w:ascii="Times New Roman" w:hAnsi="Times New Roman"/>
          <w:color w:val="191919"/>
          <w:sz w:val="24"/>
          <w:szCs w:val="24"/>
          <w:rPrChange w:id="418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18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18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course</w:t>
      </w:r>
      <w:r w:rsidRPr="00DB66F3">
        <w:rPr>
          <w:rFonts w:ascii="Times New Roman" w:hAnsi="Times New Roman"/>
          <w:color w:val="191919"/>
          <w:sz w:val="24"/>
          <w:szCs w:val="24"/>
          <w:rPrChange w:id="419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19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19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419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19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19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continu</w:t>
      </w:r>
      <w:r w:rsidRPr="00DB66F3">
        <w:rPr>
          <w:rFonts w:ascii="Times New Roman" w:hAnsi="Times New Roman"/>
          <w:color w:val="191919"/>
          <w:sz w:val="24"/>
          <w:szCs w:val="24"/>
          <w:rPrChange w:id="419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4197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19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wit</w:t>
      </w:r>
      <w:r w:rsidRPr="00DB66F3">
        <w:rPr>
          <w:rFonts w:ascii="Times New Roman" w:hAnsi="Times New Roman"/>
          <w:color w:val="191919"/>
          <w:sz w:val="24"/>
          <w:szCs w:val="24"/>
          <w:rPrChange w:id="419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20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20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thes</w:t>
      </w:r>
      <w:r w:rsidRPr="00DB66F3">
        <w:rPr>
          <w:rFonts w:ascii="Times New Roman" w:hAnsi="Times New Roman"/>
          <w:color w:val="191919"/>
          <w:sz w:val="24"/>
          <w:szCs w:val="24"/>
          <w:rPrChange w:id="420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20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20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unti</w:t>
      </w:r>
      <w:r w:rsidRPr="00DB66F3">
        <w:rPr>
          <w:rFonts w:ascii="Times New Roman" w:hAnsi="Times New Roman"/>
          <w:color w:val="191919"/>
          <w:sz w:val="24"/>
          <w:szCs w:val="24"/>
          <w:rPrChange w:id="420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20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20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the</w:t>
      </w:r>
      <w:r w:rsidRPr="00DB66F3">
        <w:rPr>
          <w:rFonts w:ascii="Times New Roman" w:hAnsi="Times New Roman"/>
          <w:color w:val="191919"/>
          <w:sz w:val="24"/>
          <w:szCs w:val="24"/>
          <w:rPrChange w:id="420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20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21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hav</w:t>
      </w:r>
      <w:r w:rsidRPr="00DB66F3">
        <w:rPr>
          <w:rFonts w:ascii="Times New Roman" w:hAnsi="Times New Roman"/>
          <w:color w:val="191919"/>
          <w:sz w:val="24"/>
          <w:szCs w:val="24"/>
          <w:rPrChange w:id="421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21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21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passe</w:t>
      </w:r>
      <w:r w:rsidRPr="00DB66F3">
        <w:rPr>
          <w:rFonts w:ascii="Times New Roman" w:hAnsi="Times New Roman"/>
          <w:color w:val="191919"/>
          <w:sz w:val="24"/>
          <w:szCs w:val="24"/>
          <w:rPrChange w:id="421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21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21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421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21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21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test</w:t>
      </w:r>
      <w:r w:rsidRPr="00DB66F3">
        <w:rPr>
          <w:rFonts w:ascii="Times New Roman" w:hAnsi="Times New Roman"/>
          <w:color w:val="191919"/>
          <w:sz w:val="24"/>
          <w:szCs w:val="24"/>
          <w:rPrChange w:id="422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40"/>
          <w:sz w:val="24"/>
          <w:szCs w:val="24"/>
          <w:rPrChange w:id="4221" w:author="jhawkins" w:date="2011-04-01T11:13:00Z">
            <w:rPr>
              <w:rFonts w:ascii="Times New Roman" w:hAnsi="Times New Roman"/>
              <w:color w:val="191919"/>
              <w:spacing w:val="4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22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</w:t>
      </w:r>
      <w:r w:rsidRPr="00DB66F3">
        <w:rPr>
          <w:rFonts w:ascii="Times New Roman" w:hAnsi="Times New Roman"/>
          <w:color w:val="191919"/>
          <w:sz w:val="24"/>
          <w:szCs w:val="24"/>
          <w:rPrChange w:id="422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22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22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wh</w:t>
      </w:r>
      <w:r w:rsidRPr="00DB66F3">
        <w:rPr>
          <w:rFonts w:ascii="Times New Roman" w:hAnsi="Times New Roman"/>
          <w:color w:val="191919"/>
          <w:sz w:val="24"/>
          <w:szCs w:val="24"/>
          <w:rPrChange w:id="422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22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22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mak</w:t>
      </w:r>
      <w:r w:rsidRPr="00DB66F3">
        <w:rPr>
          <w:rFonts w:ascii="Times New Roman" w:hAnsi="Times New Roman"/>
          <w:color w:val="191919"/>
          <w:sz w:val="24"/>
          <w:szCs w:val="24"/>
          <w:rPrChange w:id="422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23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23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les</w:t>
      </w:r>
      <w:r w:rsidRPr="00DB66F3">
        <w:rPr>
          <w:rFonts w:ascii="Times New Roman" w:hAnsi="Times New Roman"/>
          <w:color w:val="191919"/>
          <w:sz w:val="24"/>
          <w:szCs w:val="24"/>
          <w:rPrChange w:id="423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4233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23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tha</w:t>
      </w:r>
      <w:r w:rsidRPr="00DB66F3">
        <w:rPr>
          <w:rFonts w:ascii="Times New Roman" w:hAnsi="Times New Roman"/>
          <w:color w:val="191919"/>
          <w:sz w:val="24"/>
          <w:szCs w:val="24"/>
          <w:rPrChange w:id="423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23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23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5</w:t>
      </w:r>
      <w:r w:rsidRPr="00DB66F3">
        <w:rPr>
          <w:rFonts w:ascii="Times New Roman" w:hAnsi="Times New Roman"/>
          <w:color w:val="191919"/>
          <w:sz w:val="24"/>
          <w:szCs w:val="24"/>
          <w:rPrChange w:id="423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0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23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24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 readin</w:t>
      </w:r>
      <w:r w:rsidRPr="00DB66F3">
        <w:rPr>
          <w:rFonts w:ascii="Times New Roman" w:hAnsi="Times New Roman"/>
          <w:color w:val="191919"/>
          <w:sz w:val="24"/>
          <w:szCs w:val="24"/>
          <w:rPrChange w:id="424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24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24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424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24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24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thei</w:t>
      </w:r>
      <w:r w:rsidRPr="00DB66F3">
        <w:rPr>
          <w:rFonts w:ascii="Times New Roman" w:hAnsi="Times New Roman"/>
          <w:color w:val="191919"/>
          <w:sz w:val="24"/>
          <w:szCs w:val="24"/>
          <w:rPrChange w:id="424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24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24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firs</w:t>
      </w:r>
      <w:r w:rsidRPr="00DB66F3">
        <w:rPr>
          <w:rFonts w:ascii="Times New Roman" w:hAnsi="Times New Roman"/>
          <w:color w:val="191919"/>
          <w:sz w:val="24"/>
          <w:szCs w:val="24"/>
          <w:rPrChange w:id="425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25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25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attemp</w:t>
      </w:r>
      <w:r w:rsidRPr="00DB66F3">
        <w:rPr>
          <w:rFonts w:ascii="Times New Roman" w:hAnsi="Times New Roman"/>
          <w:color w:val="191919"/>
          <w:sz w:val="24"/>
          <w:szCs w:val="24"/>
          <w:rPrChange w:id="425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25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25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425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25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25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425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26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26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tes</w:t>
      </w:r>
      <w:r w:rsidRPr="00DB66F3">
        <w:rPr>
          <w:rFonts w:ascii="Times New Roman" w:hAnsi="Times New Roman"/>
          <w:color w:val="191919"/>
          <w:sz w:val="24"/>
          <w:szCs w:val="24"/>
          <w:rPrChange w:id="426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26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26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wil</w:t>
      </w:r>
      <w:r w:rsidRPr="00DB66F3">
        <w:rPr>
          <w:rFonts w:ascii="Times New Roman" w:hAnsi="Times New Roman"/>
          <w:color w:val="191919"/>
          <w:sz w:val="24"/>
          <w:szCs w:val="24"/>
          <w:rPrChange w:id="426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26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26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426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26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27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REQUIRE</w:t>
      </w:r>
      <w:r w:rsidRPr="00DB66F3">
        <w:rPr>
          <w:rFonts w:ascii="Times New Roman" w:hAnsi="Times New Roman"/>
          <w:color w:val="191919"/>
          <w:sz w:val="24"/>
          <w:szCs w:val="24"/>
          <w:rPrChange w:id="427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27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27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427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27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27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enrol</w:t>
      </w:r>
      <w:r w:rsidRPr="00DB66F3">
        <w:rPr>
          <w:rFonts w:ascii="Times New Roman" w:hAnsi="Times New Roman"/>
          <w:color w:val="191919"/>
          <w:sz w:val="24"/>
          <w:szCs w:val="24"/>
          <w:rPrChange w:id="427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27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27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428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28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28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Regents</w:t>
      </w:r>
      <w:r w:rsidRPr="00DB66F3">
        <w:rPr>
          <w:rFonts w:ascii="Times New Roman" w:hAnsi="Times New Roman"/>
          <w:color w:val="191919"/>
          <w:sz w:val="24"/>
          <w:szCs w:val="24"/>
          <w:rPrChange w:id="428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’</w:t>
      </w:r>
      <w:r w:rsidRPr="00DB66F3">
        <w:rPr>
          <w:rFonts w:ascii="Times New Roman" w:hAnsi="Times New Roman"/>
          <w:color w:val="191919"/>
          <w:spacing w:val="-21"/>
          <w:sz w:val="24"/>
          <w:szCs w:val="24"/>
          <w:rPrChange w:id="4284" w:author="jhawkins" w:date="2011-04-01T11:13:00Z">
            <w:rPr>
              <w:rFonts w:ascii="Times New Roman" w:hAnsi="Times New Roman"/>
              <w:color w:val="191919"/>
              <w:spacing w:val="-2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4285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28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</w:t>
      </w:r>
      <w:r w:rsidRPr="00DB66F3">
        <w:rPr>
          <w:rFonts w:ascii="Times New Roman" w:hAnsi="Times New Roman"/>
          <w:color w:val="191919"/>
          <w:sz w:val="24"/>
          <w:szCs w:val="24"/>
          <w:rPrChange w:id="428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28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28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Preparator</w:t>
      </w:r>
      <w:r w:rsidRPr="00DB66F3">
        <w:rPr>
          <w:rFonts w:ascii="Times New Roman" w:hAnsi="Times New Roman"/>
          <w:color w:val="191919"/>
          <w:sz w:val="24"/>
          <w:szCs w:val="24"/>
          <w:rPrChange w:id="429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29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29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course</w:t>
      </w:r>
      <w:r w:rsidRPr="00DB66F3">
        <w:rPr>
          <w:rFonts w:ascii="Times New Roman" w:hAnsi="Times New Roman"/>
          <w:color w:val="191919"/>
          <w:sz w:val="24"/>
          <w:szCs w:val="24"/>
          <w:rPrChange w:id="429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29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29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afte</w:t>
      </w:r>
      <w:r w:rsidRPr="00DB66F3">
        <w:rPr>
          <w:rFonts w:ascii="Times New Roman" w:hAnsi="Times New Roman"/>
          <w:color w:val="191919"/>
          <w:sz w:val="24"/>
          <w:szCs w:val="24"/>
          <w:rPrChange w:id="429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29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29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tha</w:t>
      </w:r>
      <w:r w:rsidRPr="00DB66F3">
        <w:rPr>
          <w:rFonts w:ascii="Times New Roman" w:hAnsi="Times New Roman"/>
          <w:color w:val="191919"/>
          <w:sz w:val="24"/>
          <w:szCs w:val="24"/>
          <w:rPrChange w:id="429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30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30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firs</w:t>
      </w:r>
      <w:r w:rsidRPr="00DB66F3">
        <w:rPr>
          <w:rFonts w:ascii="Times New Roman" w:hAnsi="Times New Roman"/>
          <w:color w:val="191919"/>
          <w:sz w:val="24"/>
          <w:szCs w:val="24"/>
          <w:rPrChange w:id="430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30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30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at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4305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30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emp</w:t>
      </w:r>
      <w:r w:rsidRPr="00DB66F3">
        <w:rPr>
          <w:rFonts w:ascii="Times New Roman" w:hAnsi="Times New Roman"/>
          <w:color w:val="191919"/>
          <w:sz w:val="24"/>
          <w:szCs w:val="24"/>
          <w:rPrChange w:id="430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30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30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regardless o</w:t>
      </w:r>
      <w:r w:rsidRPr="00DB66F3">
        <w:rPr>
          <w:rFonts w:ascii="Times New Roman" w:hAnsi="Times New Roman"/>
          <w:color w:val="191919"/>
          <w:sz w:val="24"/>
          <w:szCs w:val="24"/>
          <w:rPrChange w:id="431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4311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31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431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4314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31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numbe</w:t>
      </w:r>
      <w:r w:rsidRPr="00DB66F3">
        <w:rPr>
          <w:rFonts w:ascii="Times New Roman" w:hAnsi="Times New Roman"/>
          <w:color w:val="191919"/>
          <w:sz w:val="24"/>
          <w:szCs w:val="24"/>
          <w:rPrChange w:id="431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4317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31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431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4320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32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hour</w:t>
      </w:r>
      <w:r w:rsidRPr="00DB66F3">
        <w:rPr>
          <w:rFonts w:ascii="Times New Roman" w:hAnsi="Times New Roman"/>
          <w:color w:val="191919"/>
          <w:sz w:val="24"/>
          <w:szCs w:val="24"/>
          <w:rPrChange w:id="432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4323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32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the</w:t>
      </w:r>
      <w:r w:rsidRPr="00DB66F3">
        <w:rPr>
          <w:rFonts w:ascii="Times New Roman" w:hAnsi="Times New Roman"/>
          <w:color w:val="191919"/>
          <w:sz w:val="24"/>
          <w:szCs w:val="24"/>
          <w:rPrChange w:id="432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4326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32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hav</w:t>
      </w:r>
      <w:r w:rsidRPr="00DB66F3">
        <w:rPr>
          <w:rFonts w:ascii="Times New Roman" w:hAnsi="Times New Roman"/>
          <w:color w:val="191919"/>
          <w:sz w:val="24"/>
          <w:szCs w:val="24"/>
          <w:rPrChange w:id="432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4329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33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earne</w:t>
      </w:r>
      <w:r w:rsidRPr="00DB66F3">
        <w:rPr>
          <w:rFonts w:ascii="Times New Roman" w:hAnsi="Times New Roman"/>
          <w:color w:val="191919"/>
          <w:sz w:val="24"/>
          <w:szCs w:val="24"/>
          <w:rPrChange w:id="433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4332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33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433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4335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33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mus</w:t>
      </w:r>
      <w:r w:rsidRPr="00DB66F3">
        <w:rPr>
          <w:rFonts w:ascii="Times New Roman" w:hAnsi="Times New Roman"/>
          <w:color w:val="191919"/>
          <w:sz w:val="24"/>
          <w:szCs w:val="24"/>
          <w:rPrChange w:id="433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4338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33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tak</w:t>
      </w:r>
      <w:r w:rsidRPr="00DB66F3">
        <w:rPr>
          <w:rFonts w:ascii="Times New Roman" w:hAnsi="Times New Roman"/>
          <w:color w:val="191919"/>
          <w:sz w:val="24"/>
          <w:szCs w:val="24"/>
          <w:rPrChange w:id="434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4341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34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434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4344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34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course</w:t>
      </w:r>
      <w:r w:rsidRPr="00DB66F3">
        <w:rPr>
          <w:rFonts w:ascii="Times New Roman" w:hAnsi="Times New Roman"/>
          <w:color w:val="191919"/>
          <w:sz w:val="24"/>
          <w:szCs w:val="24"/>
          <w:rPrChange w:id="434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4347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34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ever</w:t>
      </w:r>
      <w:r w:rsidRPr="00DB66F3">
        <w:rPr>
          <w:rFonts w:ascii="Times New Roman" w:hAnsi="Times New Roman"/>
          <w:color w:val="191919"/>
          <w:sz w:val="24"/>
          <w:szCs w:val="24"/>
          <w:rPrChange w:id="434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4350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35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semeste</w:t>
      </w:r>
      <w:r w:rsidRPr="00DB66F3">
        <w:rPr>
          <w:rFonts w:ascii="Times New Roman" w:hAnsi="Times New Roman"/>
          <w:color w:val="191919"/>
          <w:sz w:val="24"/>
          <w:szCs w:val="24"/>
          <w:rPrChange w:id="435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4353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35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unti</w:t>
      </w:r>
      <w:r w:rsidRPr="00DB66F3">
        <w:rPr>
          <w:rFonts w:ascii="Times New Roman" w:hAnsi="Times New Roman"/>
          <w:color w:val="191919"/>
          <w:sz w:val="24"/>
          <w:szCs w:val="24"/>
          <w:rPrChange w:id="435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4356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35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the</w:t>
      </w:r>
      <w:r w:rsidRPr="00DB66F3">
        <w:rPr>
          <w:rFonts w:ascii="Times New Roman" w:hAnsi="Times New Roman"/>
          <w:color w:val="191919"/>
          <w:sz w:val="24"/>
          <w:szCs w:val="24"/>
          <w:rPrChange w:id="435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4359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36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pas</w:t>
      </w:r>
      <w:r w:rsidRPr="00DB66F3">
        <w:rPr>
          <w:rFonts w:ascii="Times New Roman" w:hAnsi="Times New Roman"/>
          <w:color w:val="191919"/>
          <w:sz w:val="24"/>
          <w:szCs w:val="24"/>
          <w:rPrChange w:id="436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4362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36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436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4365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36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Regents</w:t>
      </w:r>
      <w:r w:rsidRPr="00DB66F3">
        <w:rPr>
          <w:rFonts w:ascii="Times New Roman" w:hAnsi="Times New Roman"/>
          <w:color w:val="191919"/>
          <w:sz w:val="24"/>
          <w:szCs w:val="24"/>
          <w:rPrChange w:id="436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’</w:t>
      </w:r>
      <w:r w:rsidRPr="00DB66F3">
        <w:rPr>
          <w:rFonts w:ascii="Times New Roman" w:hAnsi="Times New Roman"/>
          <w:color w:val="191919"/>
          <w:spacing w:val="-26"/>
          <w:sz w:val="24"/>
          <w:szCs w:val="24"/>
          <w:rPrChange w:id="4368" w:author="jhawkins" w:date="2011-04-01T11:13:00Z">
            <w:rPr>
              <w:rFonts w:ascii="Times New Roman" w:hAnsi="Times New Roman"/>
              <w:color w:val="191919"/>
              <w:spacing w:val="-2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4369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37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est</w:t>
      </w:r>
      <w:r w:rsidRPr="00DB66F3">
        <w:rPr>
          <w:rFonts w:ascii="Times New Roman" w:hAnsi="Times New Roman"/>
          <w:color w:val="191919"/>
          <w:sz w:val="24"/>
          <w:szCs w:val="24"/>
          <w:rPrChange w:id="437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28"/>
          <w:sz w:val="24"/>
          <w:szCs w:val="24"/>
          <w:rPrChange w:id="4372" w:author="jhawkins" w:date="2011-04-01T11:13:00Z">
            <w:rPr>
              <w:rFonts w:ascii="Times New Roman" w:hAnsi="Times New Roman"/>
              <w:color w:val="191919"/>
              <w:spacing w:val="2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37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Beginnin</w:t>
      </w:r>
      <w:r w:rsidRPr="00DB66F3">
        <w:rPr>
          <w:rFonts w:ascii="Times New Roman" w:hAnsi="Times New Roman"/>
          <w:color w:val="191919"/>
          <w:sz w:val="24"/>
          <w:szCs w:val="24"/>
          <w:rPrChange w:id="437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4375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37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437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4378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37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438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4381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38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spring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480" w:right="1033"/>
        <w:rPr>
          <w:rFonts w:ascii="Times New Roman" w:hAnsi="Times New Roman"/>
          <w:color w:val="000000"/>
          <w:sz w:val="24"/>
          <w:szCs w:val="24"/>
          <w:rPrChange w:id="4383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38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2008</w:t>
      </w:r>
      <w:r w:rsidRPr="00DB66F3">
        <w:rPr>
          <w:rFonts w:ascii="Times New Roman" w:hAnsi="Times New Roman"/>
          <w:color w:val="191919"/>
          <w:sz w:val="24"/>
          <w:szCs w:val="24"/>
          <w:rPrChange w:id="438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38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38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Englis</w:t>
      </w:r>
      <w:r w:rsidRPr="00DB66F3">
        <w:rPr>
          <w:rFonts w:ascii="Times New Roman" w:hAnsi="Times New Roman"/>
          <w:color w:val="191919"/>
          <w:sz w:val="24"/>
          <w:szCs w:val="24"/>
          <w:rPrChange w:id="438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38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4390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>1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39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10</w:t>
      </w:r>
      <w:r w:rsidRPr="00DB66F3">
        <w:rPr>
          <w:rFonts w:ascii="Times New Roman" w:hAnsi="Times New Roman"/>
          <w:color w:val="191919"/>
          <w:sz w:val="24"/>
          <w:szCs w:val="24"/>
          <w:rPrChange w:id="439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1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39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39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439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39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39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Humanitie</w:t>
      </w:r>
      <w:r w:rsidRPr="00DB66F3">
        <w:rPr>
          <w:rFonts w:ascii="Times New Roman" w:hAnsi="Times New Roman"/>
          <w:color w:val="191919"/>
          <w:sz w:val="24"/>
          <w:szCs w:val="24"/>
          <w:rPrChange w:id="439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39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4400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>111</w:t>
      </w:r>
      <w:r w:rsidRPr="00DB66F3">
        <w:rPr>
          <w:rFonts w:ascii="Times New Roman" w:hAnsi="Times New Roman"/>
          <w:color w:val="191919"/>
          <w:sz w:val="24"/>
          <w:szCs w:val="24"/>
          <w:rPrChange w:id="440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1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40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40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wil</w:t>
      </w:r>
      <w:r w:rsidRPr="00DB66F3">
        <w:rPr>
          <w:rFonts w:ascii="Times New Roman" w:hAnsi="Times New Roman"/>
          <w:color w:val="191919"/>
          <w:sz w:val="24"/>
          <w:szCs w:val="24"/>
          <w:rPrChange w:id="440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40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40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no</w:t>
      </w:r>
      <w:r w:rsidRPr="00DB66F3">
        <w:rPr>
          <w:rFonts w:ascii="Times New Roman" w:hAnsi="Times New Roman"/>
          <w:color w:val="191919"/>
          <w:sz w:val="24"/>
          <w:szCs w:val="24"/>
          <w:rPrChange w:id="440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40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40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441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41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41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requirement</w:t>
      </w:r>
      <w:r w:rsidRPr="00DB66F3">
        <w:rPr>
          <w:rFonts w:ascii="Times New Roman" w:hAnsi="Times New Roman"/>
          <w:color w:val="191919"/>
          <w:sz w:val="24"/>
          <w:szCs w:val="24"/>
          <w:rPrChange w:id="441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4414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41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</w:t>
      </w:r>
      <w:r w:rsidRPr="00DB66F3">
        <w:rPr>
          <w:rFonts w:ascii="Times New Roman" w:hAnsi="Times New Roman"/>
          <w:color w:val="191919"/>
          <w:sz w:val="24"/>
          <w:szCs w:val="24"/>
          <w:rPrChange w:id="441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41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41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takin</w:t>
      </w:r>
      <w:r w:rsidRPr="00DB66F3">
        <w:rPr>
          <w:rFonts w:ascii="Times New Roman" w:hAnsi="Times New Roman"/>
          <w:color w:val="191919"/>
          <w:sz w:val="24"/>
          <w:szCs w:val="24"/>
          <w:rPrChange w:id="441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42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42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442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42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42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tes</w:t>
      </w:r>
      <w:r w:rsidRPr="00DB66F3">
        <w:rPr>
          <w:rFonts w:ascii="Times New Roman" w:hAnsi="Times New Roman"/>
          <w:color w:val="191919"/>
          <w:sz w:val="24"/>
          <w:szCs w:val="24"/>
          <w:rPrChange w:id="442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42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42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</w:t>
      </w:r>
      <w:r w:rsidRPr="00DB66F3">
        <w:rPr>
          <w:rFonts w:ascii="Times New Roman" w:hAnsi="Times New Roman"/>
          <w:color w:val="191919"/>
          <w:sz w:val="24"/>
          <w:szCs w:val="24"/>
          <w:rPrChange w:id="442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42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43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incomin</w:t>
      </w:r>
      <w:r w:rsidRPr="00DB66F3">
        <w:rPr>
          <w:rFonts w:ascii="Times New Roman" w:hAnsi="Times New Roman"/>
          <w:color w:val="191919"/>
          <w:sz w:val="24"/>
          <w:szCs w:val="24"/>
          <w:rPrChange w:id="443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4432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43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freshme</w:t>
      </w:r>
      <w:r w:rsidRPr="00DB66F3">
        <w:rPr>
          <w:rFonts w:ascii="Times New Roman" w:hAnsi="Times New Roman"/>
          <w:color w:val="191919"/>
          <w:sz w:val="24"/>
          <w:szCs w:val="24"/>
          <w:rPrChange w:id="443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43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43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443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43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43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non-syste</w:t>
      </w:r>
      <w:r w:rsidRPr="00DB66F3">
        <w:rPr>
          <w:rFonts w:ascii="Times New Roman" w:hAnsi="Times New Roman"/>
          <w:color w:val="191919"/>
          <w:sz w:val="24"/>
          <w:szCs w:val="24"/>
          <w:rPrChange w:id="444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44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44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transfer</w:t>
      </w:r>
      <w:r w:rsidRPr="00DB66F3">
        <w:rPr>
          <w:rFonts w:ascii="Times New Roman" w:hAnsi="Times New Roman"/>
          <w:color w:val="191919"/>
          <w:sz w:val="24"/>
          <w:szCs w:val="24"/>
          <w:rPrChange w:id="444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44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44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and wil</w:t>
      </w:r>
      <w:r w:rsidRPr="00DB66F3">
        <w:rPr>
          <w:rFonts w:ascii="Times New Roman" w:hAnsi="Times New Roman"/>
          <w:color w:val="191919"/>
          <w:sz w:val="24"/>
          <w:szCs w:val="24"/>
          <w:rPrChange w:id="444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44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44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444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45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45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completel</w:t>
      </w:r>
      <w:r w:rsidRPr="00DB66F3">
        <w:rPr>
          <w:rFonts w:ascii="Times New Roman" w:hAnsi="Times New Roman"/>
          <w:color w:val="191919"/>
          <w:sz w:val="24"/>
          <w:szCs w:val="24"/>
          <w:rPrChange w:id="445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4453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45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waive</w:t>
      </w:r>
      <w:r w:rsidRPr="00DB66F3">
        <w:rPr>
          <w:rFonts w:ascii="Times New Roman" w:hAnsi="Times New Roman"/>
          <w:color w:val="191919"/>
          <w:sz w:val="24"/>
          <w:szCs w:val="24"/>
          <w:rPrChange w:id="445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45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45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</w:t>
      </w:r>
      <w:r w:rsidRPr="00DB66F3">
        <w:rPr>
          <w:rFonts w:ascii="Times New Roman" w:hAnsi="Times New Roman"/>
          <w:color w:val="191919"/>
          <w:sz w:val="24"/>
          <w:szCs w:val="24"/>
          <w:rPrChange w:id="445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45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46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al</w:t>
      </w:r>
      <w:r w:rsidRPr="00DB66F3">
        <w:rPr>
          <w:rFonts w:ascii="Times New Roman" w:hAnsi="Times New Roman"/>
          <w:color w:val="191919"/>
          <w:sz w:val="24"/>
          <w:szCs w:val="24"/>
          <w:rPrChange w:id="446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46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46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</w:t>
      </w:r>
      <w:r w:rsidRPr="00DB66F3">
        <w:rPr>
          <w:rFonts w:ascii="Times New Roman" w:hAnsi="Times New Roman"/>
          <w:color w:val="191919"/>
          <w:sz w:val="24"/>
          <w:szCs w:val="24"/>
          <w:rPrChange w:id="446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46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46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beginnin</w:t>
      </w:r>
      <w:r w:rsidRPr="00DB66F3">
        <w:rPr>
          <w:rFonts w:ascii="Times New Roman" w:hAnsi="Times New Roman"/>
          <w:color w:val="191919"/>
          <w:sz w:val="24"/>
          <w:szCs w:val="24"/>
          <w:rPrChange w:id="446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46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46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fal</w:t>
      </w:r>
      <w:r w:rsidRPr="00DB66F3">
        <w:rPr>
          <w:rFonts w:ascii="Times New Roman" w:hAnsi="Times New Roman"/>
          <w:color w:val="191919"/>
          <w:sz w:val="24"/>
          <w:szCs w:val="24"/>
          <w:rPrChange w:id="447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47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47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2008.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4"/>
          <w:szCs w:val="24"/>
          <w:rPrChange w:id="4473" w:author="jhawkins" w:date="2011-04-01T11:13:00Z">
            <w:rPr>
              <w:rFonts w:ascii="Times New Roman" w:hAnsi="Times New Roman"/>
              <w:color w:val="000000"/>
              <w:sz w:val="20"/>
              <w:szCs w:val="2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480" w:right="991" w:hanging="180"/>
        <w:rPr>
          <w:rFonts w:ascii="Times New Roman" w:hAnsi="Times New Roman"/>
          <w:color w:val="000000"/>
          <w:sz w:val="24"/>
          <w:szCs w:val="24"/>
          <w:rPrChange w:id="4474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47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447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2"/>
          <w:sz w:val="24"/>
          <w:szCs w:val="24"/>
          <w:rPrChange w:id="4477" w:author="jhawkins" w:date="2011-04-01T11:13:00Z">
            <w:rPr>
              <w:rFonts w:ascii="Times New Roman" w:hAnsi="Times New Roman"/>
              <w:color w:val="191919"/>
              <w:spacing w:val="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47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Passin</w:t>
      </w:r>
      <w:r w:rsidRPr="00DB66F3">
        <w:rPr>
          <w:rFonts w:ascii="Times New Roman" w:hAnsi="Times New Roman"/>
          <w:color w:val="191919"/>
          <w:sz w:val="24"/>
          <w:szCs w:val="24"/>
          <w:rPrChange w:id="447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48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48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448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48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48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Regents</w:t>
      </w:r>
      <w:r w:rsidRPr="00DB66F3">
        <w:rPr>
          <w:rFonts w:ascii="Times New Roman" w:hAnsi="Times New Roman"/>
          <w:color w:val="191919"/>
          <w:sz w:val="24"/>
          <w:szCs w:val="24"/>
          <w:rPrChange w:id="448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’</w:t>
      </w:r>
      <w:r w:rsidRPr="00DB66F3">
        <w:rPr>
          <w:rFonts w:ascii="Times New Roman" w:hAnsi="Times New Roman"/>
          <w:color w:val="191919"/>
          <w:spacing w:val="-20"/>
          <w:sz w:val="24"/>
          <w:szCs w:val="24"/>
          <w:rPrChange w:id="4486" w:author="jhawkins" w:date="2011-04-01T11:13:00Z">
            <w:rPr>
              <w:rFonts w:ascii="Times New Roman" w:hAnsi="Times New Roman"/>
              <w:color w:val="191919"/>
              <w:spacing w:val="-2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4487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48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</w:t>
      </w:r>
      <w:r w:rsidRPr="00DB66F3">
        <w:rPr>
          <w:rFonts w:ascii="Times New Roman" w:hAnsi="Times New Roman"/>
          <w:color w:val="191919"/>
          <w:sz w:val="24"/>
          <w:szCs w:val="24"/>
          <w:rPrChange w:id="448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49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49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449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49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49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define</w:t>
      </w:r>
      <w:r w:rsidRPr="00DB66F3">
        <w:rPr>
          <w:rFonts w:ascii="Times New Roman" w:hAnsi="Times New Roman"/>
          <w:color w:val="191919"/>
          <w:sz w:val="24"/>
          <w:szCs w:val="24"/>
          <w:rPrChange w:id="449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49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49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449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49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50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havin</w:t>
      </w:r>
      <w:r w:rsidRPr="00DB66F3">
        <w:rPr>
          <w:rFonts w:ascii="Times New Roman" w:hAnsi="Times New Roman"/>
          <w:color w:val="191919"/>
          <w:sz w:val="24"/>
          <w:szCs w:val="24"/>
          <w:rPrChange w:id="450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50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50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passe</w:t>
      </w:r>
      <w:r w:rsidRPr="00DB66F3">
        <w:rPr>
          <w:rFonts w:ascii="Times New Roman" w:hAnsi="Times New Roman"/>
          <w:color w:val="191919"/>
          <w:sz w:val="24"/>
          <w:szCs w:val="24"/>
          <w:rPrChange w:id="450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50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50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on</w:t>
      </w:r>
      <w:r w:rsidRPr="00DB66F3">
        <w:rPr>
          <w:rFonts w:ascii="Times New Roman" w:hAnsi="Times New Roman"/>
          <w:color w:val="191919"/>
          <w:sz w:val="24"/>
          <w:szCs w:val="24"/>
          <w:rPrChange w:id="450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50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50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451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51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51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bot</w:t>
      </w:r>
      <w:r w:rsidRPr="00DB66F3">
        <w:rPr>
          <w:rFonts w:ascii="Times New Roman" w:hAnsi="Times New Roman"/>
          <w:color w:val="191919"/>
          <w:sz w:val="24"/>
          <w:szCs w:val="24"/>
          <w:rPrChange w:id="451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51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51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part</w:t>
      </w:r>
      <w:r w:rsidRPr="00DB66F3">
        <w:rPr>
          <w:rFonts w:ascii="Times New Roman" w:hAnsi="Times New Roman"/>
          <w:color w:val="191919"/>
          <w:sz w:val="24"/>
          <w:szCs w:val="24"/>
          <w:rPrChange w:id="451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51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51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451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52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52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452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52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52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tes</w:t>
      </w:r>
      <w:r w:rsidRPr="00DB66F3">
        <w:rPr>
          <w:rFonts w:ascii="Times New Roman" w:hAnsi="Times New Roman"/>
          <w:color w:val="191919"/>
          <w:sz w:val="24"/>
          <w:szCs w:val="24"/>
          <w:rPrChange w:id="452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52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52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452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52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53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scorin</w:t>
      </w:r>
      <w:r w:rsidRPr="00DB66F3">
        <w:rPr>
          <w:rFonts w:ascii="Times New Roman" w:hAnsi="Times New Roman"/>
          <w:color w:val="191919"/>
          <w:sz w:val="24"/>
          <w:szCs w:val="24"/>
          <w:rPrChange w:id="453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53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53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453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53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53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453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53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53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abov</w:t>
      </w:r>
      <w:r w:rsidRPr="00DB66F3">
        <w:rPr>
          <w:rFonts w:ascii="Times New Roman" w:hAnsi="Times New Roman"/>
          <w:color w:val="191919"/>
          <w:sz w:val="24"/>
          <w:szCs w:val="24"/>
          <w:rPrChange w:id="454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54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54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454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54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54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minimu</w:t>
      </w:r>
      <w:r w:rsidRPr="00DB66F3">
        <w:rPr>
          <w:rFonts w:ascii="Times New Roman" w:hAnsi="Times New Roman"/>
          <w:color w:val="191919"/>
          <w:sz w:val="24"/>
          <w:szCs w:val="24"/>
          <w:rPrChange w:id="454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4547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54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passi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4549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z w:val="24"/>
          <w:szCs w:val="24"/>
          <w:rPrChange w:id="455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55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55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score specifie</w:t>
      </w:r>
      <w:r w:rsidRPr="00DB66F3">
        <w:rPr>
          <w:rFonts w:ascii="Times New Roman" w:hAnsi="Times New Roman"/>
          <w:color w:val="191919"/>
          <w:sz w:val="24"/>
          <w:szCs w:val="24"/>
          <w:rPrChange w:id="455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4554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55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</w:t>
      </w:r>
      <w:r w:rsidRPr="00DB66F3">
        <w:rPr>
          <w:rFonts w:ascii="Times New Roman" w:hAnsi="Times New Roman"/>
          <w:color w:val="191919"/>
          <w:sz w:val="24"/>
          <w:szCs w:val="24"/>
          <w:rPrChange w:id="455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55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55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eac</w:t>
      </w:r>
      <w:r w:rsidRPr="00DB66F3">
        <w:rPr>
          <w:rFonts w:ascii="Times New Roman" w:hAnsi="Times New Roman"/>
          <w:color w:val="191919"/>
          <w:sz w:val="24"/>
          <w:szCs w:val="24"/>
          <w:rPrChange w:id="455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56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56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par</w:t>
      </w:r>
      <w:r w:rsidRPr="00DB66F3">
        <w:rPr>
          <w:rFonts w:ascii="Times New Roman" w:hAnsi="Times New Roman"/>
          <w:color w:val="191919"/>
          <w:sz w:val="24"/>
          <w:szCs w:val="24"/>
          <w:rPrChange w:id="456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56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56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(</w:t>
      </w:r>
      <w:r w:rsidRPr="00DB66F3">
        <w:rPr>
          <w:rFonts w:ascii="Times New Roman" w:hAnsi="Times New Roman"/>
          <w:color w:val="191919"/>
          <w:sz w:val="24"/>
          <w:szCs w:val="24"/>
          <w:rPrChange w:id="456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2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56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56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</w:t>
      </w:r>
      <w:r w:rsidRPr="00DB66F3">
        <w:rPr>
          <w:rFonts w:ascii="Times New Roman" w:hAnsi="Times New Roman"/>
          <w:color w:val="191919"/>
          <w:sz w:val="24"/>
          <w:szCs w:val="24"/>
          <w:rPrChange w:id="456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56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57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457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57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57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essa</w:t>
      </w:r>
      <w:r w:rsidRPr="00DB66F3">
        <w:rPr>
          <w:rFonts w:ascii="Times New Roman" w:hAnsi="Times New Roman"/>
          <w:color w:val="191919"/>
          <w:sz w:val="24"/>
          <w:szCs w:val="24"/>
          <w:rPrChange w:id="457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57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57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writin</w:t>
      </w:r>
      <w:r w:rsidRPr="00DB66F3">
        <w:rPr>
          <w:rFonts w:ascii="Times New Roman" w:hAnsi="Times New Roman"/>
          <w:color w:val="191919"/>
          <w:sz w:val="24"/>
          <w:szCs w:val="24"/>
          <w:rPrChange w:id="457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57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57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458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58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58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6</w:t>
      </w:r>
      <w:r w:rsidRPr="00DB66F3">
        <w:rPr>
          <w:rFonts w:ascii="Times New Roman" w:hAnsi="Times New Roman"/>
          <w:color w:val="191919"/>
          <w:sz w:val="24"/>
          <w:szCs w:val="24"/>
          <w:rPrChange w:id="458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1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58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58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</w:t>
      </w:r>
      <w:r w:rsidRPr="00DB66F3">
        <w:rPr>
          <w:rFonts w:ascii="Times New Roman" w:hAnsi="Times New Roman"/>
          <w:color w:val="191919"/>
          <w:sz w:val="24"/>
          <w:szCs w:val="24"/>
          <w:rPrChange w:id="458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58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58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458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59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59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reading)</w:t>
      </w:r>
      <w:r w:rsidRPr="00DB66F3">
        <w:rPr>
          <w:rFonts w:ascii="Times New Roman" w:hAnsi="Times New Roman"/>
          <w:color w:val="191919"/>
          <w:sz w:val="24"/>
          <w:szCs w:val="24"/>
          <w:rPrChange w:id="459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40"/>
          <w:sz w:val="24"/>
          <w:szCs w:val="24"/>
          <w:rPrChange w:id="4593" w:author="jhawkins" w:date="2011-04-01T11:13:00Z">
            <w:rPr>
              <w:rFonts w:ascii="Times New Roman" w:hAnsi="Times New Roman"/>
              <w:color w:val="191919"/>
              <w:spacing w:val="4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59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</w:t>
      </w:r>
      <w:r w:rsidRPr="00DB66F3">
        <w:rPr>
          <w:rFonts w:ascii="Times New Roman" w:hAnsi="Times New Roman"/>
          <w:color w:val="191919"/>
          <w:sz w:val="24"/>
          <w:szCs w:val="24"/>
          <w:rPrChange w:id="459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59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59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wil</w:t>
      </w:r>
      <w:r w:rsidRPr="00DB66F3">
        <w:rPr>
          <w:rFonts w:ascii="Times New Roman" w:hAnsi="Times New Roman"/>
          <w:color w:val="191919"/>
          <w:sz w:val="24"/>
          <w:szCs w:val="24"/>
          <w:rPrChange w:id="459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59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60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als</w:t>
      </w:r>
      <w:r w:rsidRPr="00DB66F3">
        <w:rPr>
          <w:rFonts w:ascii="Times New Roman" w:hAnsi="Times New Roman"/>
          <w:color w:val="191919"/>
          <w:sz w:val="24"/>
          <w:szCs w:val="24"/>
          <w:rPrChange w:id="460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60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60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460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60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60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considere</w:t>
      </w:r>
      <w:r w:rsidRPr="00DB66F3">
        <w:rPr>
          <w:rFonts w:ascii="Times New Roman" w:hAnsi="Times New Roman"/>
          <w:color w:val="191919"/>
          <w:sz w:val="24"/>
          <w:szCs w:val="24"/>
          <w:rPrChange w:id="460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60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60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461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61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61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havin</w:t>
      </w:r>
      <w:r w:rsidRPr="00DB66F3">
        <w:rPr>
          <w:rFonts w:ascii="Times New Roman" w:hAnsi="Times New Roman"/>
          <w:color w:val="191919"/>
          <w:sz w:val="24"/>
          <w:szCs w:val="24"/>
          <w:rPrChange w:id="461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61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61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passe</w:t>
      </w:r>
      <w:r w:rsidRPr="00DB66F3">
        <w:rPr>
          <w:rFonts w:ascii="Times New Roman" w:hAnsi="Times New Roman"/>
          <w:color w:val="191919"/>
          <w:sz w:val="24"/>
          <w:szCs w:val="24"/>
          <w:rPrChange w:id="461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61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z w:val="24"/>
          <w:szCs w:val="24"/>
          <w:rPrChange w:id="461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61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62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par</w:t>
      </w:r>
      <w:r w:rsidRPr="00DB66F3">
        <w:rPr>
          <w:rFonts w:ascii="Times New Roman" w:hAnsi="Times New Roman"/>
          <w:color w:val="191919"/>
          <w:sz w:val="24"/>
          <w:szCs w:val="24"/>
          <w:rPrChange w:id="462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62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62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462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62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62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462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62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62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test i</w:t>
      </w:r>
      <w:r w:rsidRPr="00DB66F3">
        <w:rPr>
          <w:rFonts w:ascii="Times New Roman" w:hAnsi="Times New Roman"/>
          <w:color w:val="191919"/>
          <w:sz w:val="24"/>
          <w:szCs w:val="24"/>
          <w:rPrChange w:id="463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4631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63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the</w:t>
      </w:r>
      <w:r w:rsidRPr="00DB66F3">
        <w:rPr>
          <w:rFonts w:ascii="Times New Roman" w:hAnsi="Times New Roman"/>
          <w:color w:val="191919"/>
          <w:sz w:val="24"/>
          <w:szCs w:val="24"/>
          <w:rPrChange w:id="463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63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63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achiev</w:t>
      </w:r>
      <w:r w:rsidRPr="00DB66F3">
        <w:rPr>
          <w:rFonts w:ascii="Times New Roman" w:hAnsi="Times New Roman"/>
          <w:color w:val="191919"/>
          <w:sz w:val="24"/>
          <w:szCs w:val="24"/>
          <w:rPrChange w:id="463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63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z w:val="24"/>
          <w:szCs w:val="24"/>
          <w:rPrChange w:id="463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4639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64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predetermine</w:t>
      </w:r>
      <w:r w:rsidRPr="00DB66F3">
        <w:rPr>
          <w:rFonts w:ascii="Times New Roman" w:hAnsi="Times New Roman"/>
          <w:color w:val="191919"/>
          <w:sz w:val="24"/>
          <w:szCs w:val="24"/>
          <w:rPrChange w:id="464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64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64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exemptio</w:t>
      </w:r>
      <w:r w:rsidRPr="00DB66F3">
        <w:rPr>
          <w:rFonts w:ascii="Times New Roman" w:hAnsi="Times New Roman"/>
          <w:color w:val="191919"/>
          <w:sz w:val="24"/>
          <w:szCs w:val="24"/>
          <w:rPrChange w:id="464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64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64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scor</w:t>
      </w:r>
      <w:r w:rsidRPr="00DB66F3">
        <w:rPr>
          <w:rFonts w:ascii="Times New Roman" w:hAnsi="Times New Roman"/>
          <w:color w:val="191919"/>
          <w:sz w:val="24"/>
          <w:szCs w:val="24"/>
          <w:rPrChange w:id="464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4648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64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465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4651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65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anothe</w:t>
      </w:r>
      <w:r w:rsidRPr="00DB66F3">
        <w:rPr>
          <w:rFonts w:ascii="Times New Roman" w:hAnsi="Times New Roman"/>
          <w:color w:val="191919"/>
          <w:sz w:val="24"/>
          <w:szCs w:val="24"/>
          <w:rPrChange w:id="465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65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65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standardize</w:t>
      </w:r>
      <w:r w:rsidRPr="00DB66F3">
        <w:rPr>
          <w:rFonts w:ascii="Times New Roman" w:hAnsi="Times New Roman"/>
          <w:color w:val="191919"/>
          <w:sz w:val="24"/>
          <w:szCs w:val="24"/>
          <w:rPrChange w:id="465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65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65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tes</w:t>
      </w:r>
      <w:r w:rsidRPr="00DB66F3">
        <w:rPr>
          <w:rFonts w:ascii="Times New Roman" w:hAnsi="Times New Roman"/>
          <w:color w:val="191919"/>
          <w:sz w:val="24"/>
          <w:szCs w:val="24"/>
          <w:rPrChange w:id="465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66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66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466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4663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66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specifie</w:t>
      </w:r>
      <w:r w:rsidRPr="00DB66F3">
        <w:rPr>
          <w:rFonts w:ascii="Times New Roman" w:hAnsi="Times New Roman"/>
          <w:color w:val="191919"/>
          <w:sz w:val="24"/>
          <w:szCs w:val="24"/>
          <w:rPrChange w:id="466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66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66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466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4669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67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467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67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67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Senio</w:t>
      </w:r>
      <w:r w:rsidRPr="00DB66F3">
        <w:rPr>
          <w:rFonts w:ascii="Times New Roman" w:hAnsi="Times New Roman"/>
          <w:color w:val="191919"/>
          <w:sz w:val="24"/>
          <w:szCs w:val="24"/>
          <w:rPrChange w:id="467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4675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3"/>
          <w:sz w:val="24"/>
          <w:szCs w:val="24"/>
          <w:rPrChange w:id="4676" w:author="jhawkins" w:date="2011-04-01T11:13:00Z">
            <w:rPr>
              <w:rFonts w:ascii="Times New Roman" w:hAnsi="Times New Roman"/>
              <w:color w:val="191919"/>
              <w:spacing w:val="-13"/>
              <w:sz w:val="18"/>
              <w:szCs w:val="18"/>
            </w:rPr>
          </w:rPrChange>
        </w:rPr>
        <w:t>V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67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ic</w:t>
      </w:r>
      <w:r w:rsidRPr="00DB66F3">
        <w:rPr>
          <w:rFonts w:ascii="Times New Roman" w:hAnsi="Times New Roman"/>
          <w:color w:val="191919"/>
          <w:sz w:val="24"/>
          <w:szCs w:val="24"/>
          <w:rPrChange w:id="467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67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68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Chancello</w:t>
      </w:r>
      <w:r w:rsidRPr="00DB66F3">
        <w:rPr>
          <w:rFonts w:ascii="Times New Roman" w:hAnsi="Times New Roman"/>
          <w:color w:val="191919"/>
          <w:sz w:val="24"/>
          <w:szCs w:val="24"/>
          <w:rPrChange w:id="468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68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68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</w:t>
      </w:r>
      <w:r w:rsidRPr="00DB66F3">
        <w:rPr>
          <w:rFonts w:ascii="Times New Roman" w:hAnsi="Times New Roman"/>
          <w:color w:val="191919"/>
          <w:sz w:val="24"/>
          <w:szCs w:val="24"/>
          <w:rPrChange w:id="468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4685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68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Ac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4687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68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demi</w:t>
      </w:r>
      <w:r w:rsidRPr="00DB66F3">
        <w:rPr>
          <w:rFonts w:ascii="Times New Roman" w:hAnsi="Times New Roman"/>
          <w:color w:val="191919"/>
          <w:sz w:val="24"/>
          <w:szCs w:val="24"/>
          <w:rPrChange w:id="468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c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69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69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and Fisca</w:t>
      </w:r>
      <w:r w:rsidRPr="00DB66F3">
        <w:rPr>
          <w:rFonts w:ascii="Times New Roman" w:hAnsi="Times New Roman"/>
          <w:color w:val="191919"/>
          <w:sz w:val="24"/>
          <w:szCs w:val="24"/>
          <w:rPrChange w:id="469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13"/>
          <w:sz w:val="24"/>
          <w:szCs w:val="24"/>
          <w:rPrChange w:id="4693" w:author="jhawkins" w:date="2011-04-01T11:13:00Z">
            <w:rPr>
              <w:rFonts w:ascii="Times New Roman" w:hAnsi="Times New Roman"/>
              <w:color w:val="191919"/>
              <w:spacing w:val="-1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69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4695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69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fair</w:t>
      </w:r>
      <w:r w:rsidRPr="00DB66F3">
        <w:rPr>
          <w:rFonts w:ascii="Times New Roman" w:hAnsi="Times New Roman"/>
          <w:color w:val="191919"/>
          <w:sz w:val="24"/>
          <w:szCs w:val="24"/>
          <w:rPrChange w:id="469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69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69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(Marc</w:t>
      </w:r>
      <w:r w:rsidRPr="00DB66F3">
        <w:rPr>
          <w:rFonts w:ascii="Times New Roman" w:hAnsi="Times New Roman"/>
          <w:color w:val="191919"/>
          <w:sz w:val="24"/>
          <w:szCs w:val="24"/>
          <w:rPrChange w:id="470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70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70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2007)</w:t>
      </w:r>
      <w:r w:rsidRPr="00DB66F3">
        <w:rPr>
          <w:rFonts w:ascii="Times New Roman" w:hAnsi="Times New Roman"/>
          <w:color w:val="191919"/>
          <w:sz w:val="24"/>
          <w:szCs w:val="24"/>
          <w:rPrChange w:id="470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40"/>
          <w:sz w:val="24"/>
          <w:szCs w:val="24"/>
          <w:rPrChange w:id="4704" w:author="jhawkins" w:date="2011-04-01T11:13:00Z">
            <w:rPr>
              <w:rFonts w:ascii="Times New Roman" w:hAnsi="Times New Roman"/>
              <w:color w:val="191919"/>
              <w:spacing w:val="4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70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Score</w:t>
      </w:r>
      <w:r w:rsidRPr="00DB66F3">
        <w:rPr>
          <w:rFonts w:ascii="Times New Roman" w:hAnsi="Times New Roman"/>
          <w:color w:val="191919"/>
          <w:sz w:val="24"/>
          <w:szCs w:val="24"/>
          <w:rPrChange w:id="470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70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70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mus</w:t>
      </w:r>
      <w:r w:rsidRPr="00DB66F3">
        <w:rPr>
          <w:rFonts w:ascii="Times New Roman" w:hAnsi="Times New Roman"/>
          <w:color w:val="191919"/>
          <w:sz w:val="24"/>
          <w:szCs w:val="24"/>
          <w:rPrChange w:id="470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71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71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471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71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71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fro</w:t>
      </w:r>
      <w:r w:rsidRPr="00DB66F3">
        <w:rPr>
          <w:rFonts w:ascii="Times New Roman" w:hAnsi="Times New Roman"/>
          <w:color w:val="191919"/>
          <w:sz w:val="24"/>
          <w:szCs w:val="24"/>
          <w:rPrChange w:id="471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71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71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nationa</w:t>
      </w:r>
      <w:r w:rsidRPr="00DB66F3">
        <w:rPr>
          <w:rFonts w:ascii="Times New Roman" w:hAnsi="Times New Roman"/>
          <w:color w:val="191919"/>
          <w:sz w:val="24"/>
          <w:szCs w:val="24"/>
          <w:rPrChange w:id="471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4719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72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tes</w:t>
      </w:r>
      <w:r w:rsidRPr="00DB66F3">
        <w:rPr>
          <w:rFonts w:ascii="Times New Roman" w:hAnsi="Times New Roman"/>
          <w:color w:val="191919"/>
          <w:sz w:val="24"/>
          <w:szCs w:val="24"/>
          <w:rPrChange w:id="472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72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72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administration</w:t>
      </w:r>
      <w:r w:rsidRPr="00DB66F3">
        <w:rPr>
          <w:rFonts w:ascii="Times New Roman" w:hAnsi="Times New Roman"/>
          <w:color w:val="191919"/>
          <w:sz w:val="24"/>
          <w:szCs w:val="24"/>
          <w:rPrChange w:id="472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4725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72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472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72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72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mus</w:t>
      </w:r>
      <w:r w:rsidRPr="00DB66F3">
        <w:rPr>
          <w:rFonts w:ascii="Times New Roman" w:hAnsi="Times New Roman"/>
          <w:color w:val="191919"/>
          <w:sz w:val="24"/>
          <w:szCs w:val="24"/>
          <w:rPrChange w:id="473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73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73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indicat</w:t>
      </w:r>
      <w:r w:rsidRPr="00DB66F3">
        <w:rPr>
          <w:rFonts w:ascii="Times New Roman" w:hAnsi="Times New Roman"/>
          <w:color w:val="191919"/>
          <w:sz w:val="24"/>
          <w:szCs w:val="24"/>
          <w:rPrChange w:id="473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4734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z w:val="24"/>
          <w:szCs w:val="24"/>
          <w:rPrChange w:id="473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73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73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ver</w:t>
      </w:r>
      <w:r w:rsidRPr="00DB66F3">
        <w:rPr>
          <w:rFonts w:ascii="Times New Roman" w:hAnsi="Times New Roman"/>
          <w:color w:val="191919"/>
          <w:sz w:val="24"/>
          <w:szCs w:val="24"/>
          <w:rPrChange w:id="473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73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74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hig</w:t>
      </w:r>
      <w:r w:rsidRPr="00DB66F3">
        <w:rPr>
          <w:rFonts w:ascii="Times New Roman" w:hAnsi="Times New Roman"/>
          <w:color w:val="191919"/>
          <w:sz w:val="24"/>
          <w:szCs w:val="24"/>
          <w:rPrChange w:id="474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74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74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probabilit</w:t>
      </w:r>
      <w:r w:rsidRPr="00DB66F3">
        <w:rPr>
          <w:rFonts w:ascii="Times New Roman" w:hAnsi="Times New Roman"/>
          <w:color w:val="191919"/>
          <w:sz w:val="24"/>
          <w:szCs w:val="24"/>
          <w:rPrChange w:id="474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4745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74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(a</w:t>
      </w:r>
      <w:r w:rsidRPr="00DB66F3">
        <w:rPr>
          <w:rFonts w:ascii="Times New Roman" w:hAnsi="Times New Roman"/>
          <w:color w:val="191919"/>
          <w:sz w:val="24"/>
          <w:szCs w:val="24"/>
          <w:rPrChange w:id="474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74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4749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75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eas</w:t>
      </w:r>
      <w:r w:rsidRPr="00DB66F3">
        <w:rPr>
          <w:rFonts w:ascii="Times New Roman" w:hAnsi="Times New Roman"/>
          <w:color w:val="191919"/>
          <w:sz w:val="24"/>
          <w:szCs w:val="24"/>
          <w:rPrChange w:id="475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75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75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.95</w:t>
      </w:r>
      <w:r w:rsidRPr="00DB66F3">
        <w:rPr>
          <w:rFonts w:ascii="Times New Roman" w:hAnsi="Times New Roman"/>
          <w:color w:val="191919"/>
          <w:sz w:val="24"/>
          <w:szCs w:val="24"/>
          <w:rPrChange w:id="475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)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75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75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of passin</w:t>
      </w:r>
      <w:r w:rsidRPr="00DB66F3">
        <w:rPr>
          <w:rFonts w:ascii="Times New Roman" w:hAnsi="Times New Roman"/>
          <w:color w:val="191919"/>
          <w:sz w:val="24"/>
          <w:szCs w:val="24"/>
          <w:rPrChange w:id="475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75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z w:val="24"/>
          <w:szCs w:val="24"/>
          <w:rPrChange w:id="475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76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76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par</w:t>
      </w:r>
      <w:r w:rsidRPr="00DB66F3">
        <w:rPr>
          <w:rFonts w:ascii="Times New Roman" w:hAnsi="Times New Roman"/>
          <w:color w:val="191919"/>
          <w:sz w:val="24"/>
          <w:szCs w:val="24"/>
          <w:rPrChange w:id="476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76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76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476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76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76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476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76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77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Regents</w:t>
      </w:r>
      <w:r w:rsidRPr="00DB66F3">
        <w:rPr>
          <w:rFonts w:ascii="Times New Roman" w:hAnsi="Times New Roman"/>
          <w:color w:val="191919"/>
          <w:sz w:val="24"/>
          <w:szCs w:val="24"/>
          <w:rPrChange w:id="477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’</w:t>
      </w:r>
      <w:r w:rsidRPr="00DB66F3">
        <w:rPr>
          <w:rFonts w:ascii="Times New Roman" w:hAnsi="Times New Roman"/>
          <w:color w:val="191919"/>
          <w:spacing w:val="-20"/>
          <w:sz w:val="24"/>
          <w:szCs w:val="24"/>
          <w:rPrChange w:id="4772" w:author="jhawkins" w:date="2011-04-01T11:13:00Z">
            <w:rPr>
              <w:rFonts w:ascii="Times New Roman" w:hAnsi="Times New Roman"/>
              <w:color w:val="191919"/>
              <w:spacing w:val="-2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4773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77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est</w:t>
      </w:r>
      <w:r w:rsidRPr="00DB66F3">
        <w:rPr>
          <w:rFonts w:ascii="Times New Roman" w:hAnsi="Times New Roman"/>
          <w:color w:val="191919"/>
          <w:sz w:val="24"/>
          <w:szCs w:val="24"/>
          <w:rPrChange w:id="477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36"/>
          <w:sz w:val="24"/>
          <w:szCs w:val="24"/>
          <w:rPrChange w:id="4776" w:author="jhawkins" w:date="2011-04-01T11:13:00Z">
            <w:rPr>
              <w:rFonts w:ascii="Times New Roman" w:hAnsi="Times New Roman"/>
              <w:color w:val="191919"/>
              <w:spacing w:val="3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4777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77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est</w:t>
      </w:r>
      <w:r w:rsidRPr="00DB66F3">
        <w:rPr>
          <w:rFonts w:ascii="Times New Roman" w:hAnsi="Times New Roman"/>
          <w:color w:val="191919"/>
          <w:sz w:val="24"/>
          <w:szCs w:val="24"/>
          <w:rPrChange w:id="477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78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78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use</w:t>
      </w:r>
      <w:r w:rsidRPr="00DB66F3">
        <w:rPr>
          <w:rFonts w:ascii="Times New Roman" w:hAnsi="Times New Roman"/>
          <w:color w:val="191919"/>
          <w:sz w:val="24"/>
          <w:szCs w:val="24"/>
          <w:rPrChange w:id="478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78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78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478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78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78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fulfil</w:t>
      </w:r>
      <w:r w:rsidRPr="00DB66F3">
        <w:rPr>
          <w:rFonts w:ascii="Times New Roman" w:hAnsi="Times New Roman"/>
          <w:color w:val="191919"/>
          <w:sz w:val="24"/>
          <w:szCs w:val="24"/>
          <w:rPrChange w:id="478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4789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79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479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79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79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essa</w:t>
      </w:r>
      <w:r w:rsidRPr="00DB66F3">
        <w:rPr>
          <w:rFonts w:ascii="Times New Roman" w:hAnsi="Times New Roman"/>
          <w:color w:val="191919"/>
          <w:sz w:val="24"/>
          <w:szCs w:val="24"/>
          <w:rPrChange w:id="479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79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79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requiremen</w:t>
      </w:r>
      <w:r w:rsidRPr="00DB66F3">
        <w:rPr>
          <w:rFonts w:ascii="Times New Roman" w:hAnsi="Times New Roman"/>
          <w:color w:val="191919"/>
          <w:sz w:val="24"/>
          <w:szCs w:val="24"/>
          <w:rPrChange w:id="479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4798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79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mus</w:t>
      </w:r>
      <w:r w:rsidRPr="00DB66F3">
        <w:rPr>
          <w:rFonts w:ascii="Times New Roman" w:hAnsi="Times New Roman"/>
          <w:color w:val="191919"/>
          <w:sz w:val="24"/>
          <w:szCs w:val="24"/>
          <w:rPrChange w:id="480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80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80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includ</w:t>
      </w:r>
      <w:r w:rsidRPr="00DB66F3">
        <w:rPr>
          <w:rFonts w:ascii="Times New Roman" w:hAnsi="Times New Roman"/>
          <w:color w:val="191919"/>
          <w:sz w:val="24"/>
          <w:szCs w:val="24"/>
          <w:rPrChange w:id="480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4804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80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480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80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80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externally-grade</w:t>
      </w:r>
      <w:r w:rsidRPr="00DB66F3">
        <w:rPr>
          <w:rFonts w:ascii="Times New Roman" w:hAnsi="Times New Roman"/>
          <w:color w:val="191919"/>
          <w:sz w:val="24"/>
          <w:szCs w:val="24"/>
          <w:rPrChange w:id="480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4810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81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writin</w:t>
      </w:r>
      <w:r w:rsidRPr="00DB66F3">
        <w:rPr>
          <w:rFonts w:ascii="Times New Roman" w:hAnsi="Times New Roman"/>
          <w:color w:val="191919"/>
          <w:sz w:val="24"/>
          <w:szCs w:val="24"/>
          <w:rPrChange w:id="481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81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81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sa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4815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81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ple</w:t>
      </w:r>
      <w:r w:rsidRPr="00DB66F3">
        <w:rPr>
          <w:rFonts w:ascii="Times New Roman" w:hAnsi="Times New Roman"/>
          <w:color w:val="191919"/>
          <w:sz w:val="24"/>
          <w:szCs w:val="24"/>
          <w:rPrChange w:id="481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36"/>
          <w:sz w:val="24"/>
          <w:szCs w:val="24"/>
          <w:rPrChange w:id="4818" w:author="jhawkins" w:date="2011-04-01T11:13:00Z">
            <w:rPr>
              <w:rFonts w:ascii="Times New Roman" w:hAnsi="Times New Roman"/>
              <w:color w:val="191919"/>
              <w:spacing w:val="3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81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The followin</w:t>
      </w:r>
      <w:r w:rsidRPr="00DB66F3">
        <w:rPr>
          <w:rFonts w:ascii="Times New Roman" w:hAnsi="Times New Roman"/>
          <w:color w:val="191919"/>
          <w:sz w:val="24"/>
          <w:szCs w:val="24"/>
          <w:rPrChange w:id="482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82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82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test</w:t>
      </w:r>
      <w:r w:rsidRPr="00DB66F3">
        <w:rPr>
          <w:rFonts w:ascii="Times New Roman" w:hAnsi="Times New Roman"/>
          <w:color w:val="191919"/>
          <w:sz w:val="24"/>
          <w:szCs w:val="24"/>
          <w:rPrChange w:id="482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82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82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482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82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82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exemptio</w:t>
      </w:r>
      <w:r w:rsidRPr="00DB66F3">
        <w:rPr>
          <w:rFonts w:ascii="Times New Roman" w:hAnsi="Times New Roman"/>
          <w:color w:val="191919"/>
          <w:sz w:val="24"/>
          <w:szCs w:val="24"/>
          <w:rPrChange w:id="482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4830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83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score</w:t>
      </w:r>
      <w:r w:rsidRPr="00DB66F3">
        <w:rPr>
          <w:rFonts w:ascii="Times New Roman" w:hAnsi="Times New Roman"/>
          <w:color w:val="191919"/>
          <w:sz w:val="24"/>
          <w:szCs w:val="24"/>
          <w:rPrChange w:id="483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83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83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ar</w:t>
      </w:r>
      <w:r w:rsidRPr="00DB66F3">
        <w:rPr>
          <w:rFonts w:ascii="Times New Roman" w:hAnsi="Times New Roman"/>
          <w:color w:val="191919"/>
          <w:sz w:val="24"/>
          <w:szCs w:val="24"/>
          <w:rPrChange w:id="483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83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83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approved</w:t>
      </w:r>
      <w:r w:rsidRPr="00DB66F3">
        <w:rPr>
          <w:rFonts w:ascii="Times New Roman" w:hAnsi="Times New Roman"/>
          <w:color w:val="191919"/>
          <w:sz w:val="24"/>
          <w:szCs w:val="24"/>
          <w:rPrChange w:id="483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83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84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484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84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84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othe</w:t>
      </w:r>
      <w:r w:rsidRPr="00DB66F3">
        <w:rPr>
          <w:rFonts w:ascii="Times New Roman" w:hAnsi="Times New Roman"/>
          <w:color w:val="191919"/>
          <w:sz w:val="24"/>
          <w:szCs w:val="24"/>
          <w:rPrChange w:id="484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84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84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test</w:t>
      </w:r>
      <w:r w:rsidRPr="00DB66F3">
        <w:rPr>
          <w:rFonts w:ascii="Times New Roman" w:hAnsi="Times New Roman"/>
          <w:color w:val="191919"/>
          <w:sz w:val="24"/>
          <w:szCs w:val="24"/>
          <w:rPrChange w:id="484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84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84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wil</w:t>
      </w:r>
      <w:r w:rsidRPr="00DB66F3">
        <w:rPr>
          <w:rFonts w:ascii="Times New Roman" w:hAnsi="Times New Roman"/>
          <w:color w:val="191919"/>
          <w:sz w:val="24"/>
          <w:szCs w:val="24"/>
          <w:rPrChange w:id="485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85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85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485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85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85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considere</w:t>
      </w:r>
      <w:r w:rsidRPr="00DB66F3">
        <w:rPr>
          <w:rFonts w:ascii="Times New Roman" w:hAnsi="Times New Roman"/>
          <w:color w:val="191919"/>
          <w:sz w:val="24"/>
          <w:szCs w:val="24"/>
          <w:rPrChange w:id="485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85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85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485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86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86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dat</w:t>
      </w:r>
      <w:r w:rsidRPr="00DB66F3">
        <w:rPr>
          <w:rFonts w:ascii="Times New Roman" w:hAnsi="Times New Roman"/>
          <w:color w:val="191919"/>
          <w:sz w:val="24"/>
          <w:szCs w:val="24"/>
          <w:rPrChange w:id="486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86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86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becom</w:t>
      </w:r>
      <w:r w:rsidRPr="00DB66F3">
        <w:rPr>
          <w:rFonts w:ascii="Times New Roman" w:hAnsi="Times New Roman"/>
          <w:color w:val="191919"/>
          <w:sz w:val="24"/>
          <w:szCs w:val="24"/>
          <w:rPrChange w:id="486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4866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86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available.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4"/>
          <w:szCs w:val="24"/>
          <w:rPrChange w:id="4868" w:author="jhawkins" w:date="2011-04-01T11:13:00Z">
            <w:rPr>
              <w:rFonts w:ascii="Times New Roman" w:hAnsi="Times New Roman"/>
              <w:color w:val="000000"/>
              <w:sz w:val="20"/>
              <w:szCs w:val="2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1020" w:right="991" w:hanging="180"/>
        <w:rPr>
          <w:rFonts w:ascii="Times New Roman" w:hAnsi="Times New Roman"/>
          <w:color w:val="000000"/>
          <w:sz w:val="24"/>
          <w:szCs w:val="24"/>
          <w:rPrChange w:id="4869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z w:val="24"/>
          <w:szCs w:val="24"/>
          <w:rPrChange w:id="487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• </w:t>
      </w:r>
      <w:r w:rsidRPr="00DB66F3">
        <w:rPr>
          <w:rFonts w:ascii="Times New Roman" w:hAnsi="Times New Roman"/>
          <w:color w:val="191919"/>
          <w:spacing w:val="27"/>
          <w:sz w:val="24"/>
          <w:szCs w:val="24"/>
          <w:rPrChange w:id="4871" w:author="jhawkins" w:date="2011-04-01T11:13:00Z">
            <w:rPr>
              <w:rFonts w:ascii="Times New Roman" w:hAnsi="Times New Roman"/>
              <w:color w:val="191919"/>
              <w:spacing w:val="2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87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Beginnin</w:t>
      </w:r>
      <w:r w:rsidRPr="00DB66F3">
        <w:rPr>
          <w:rFonts w:ascii="Times New Roman" w:hAnsi="Times New Roman"/>
          <w:color w:val="191919"/>
          <w:sz w:val="24"/>
          <w:szCs w:val="24"/>
          <w:rPrChange w:id="487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87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87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wit</w:t>
      </w:r>
      <w:r w:rsidRPr="00DB66F3">
        <w:rPr>
          <w:rFonts w:ascii="Times New Roman" w:hAnsi="Times New Roman"/>
          <w:color w:val="191919"/>
          <w:sz w:val="24"/>
          <w:szCs w:val="24"/>
          <w:rPrChange w:id="487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87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87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487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88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88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fal</w:t>
      </w:r>
      <w:r w:rsidRPr="00DB66F3">
        <w:rPr>
          <w:rFonts w:ascii="Times New Roman" w:hAnsi="Times New Roman"/>
          <w:color w:val="191919"/>
          <w:sz w:val="24"/>
          <w:szCs w:val="24"/>
          <w:rPrChange w:id="488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88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88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200</w:t>
      </w:r>
      <w:r w:rsidRPr="00DB66F3">
        <w:rPr>
          <w:rFonts w:ascii="Times New Roman" w:hAnsi="Times New Roman"/>
          <w:color w:val="191919"/>
          <w:sz w:val="24"/>
          <w:szCs w:val="24"/>
          <w:rPrChange w:id="488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6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88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88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semeste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4888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z w:val="24"/>
          <w:szCs w:val="24"/>
          <w:rPrChange w:id="488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89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89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</w:t>
      </w:r>
      <w:r w:rsidRPr="00DB66F3">
        <w:rPr>
          <w:rFonts w:ascii="Times New Roman" w:hAnsi="Times New Roman"/>
          <w:color w:val="191919"/>
          <w:sz w:val="24"/>
          <w:szCs w:val="24"/>
          <w:rPrChange w:id="489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89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89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wit</w:t>
      </w:r>
      <w:r w:rsidRPr="00DB66F3">
        <w:rPr>
          <w:rFonts w:ascii="Times New Roman" w:hAnsi="Times New Roman"/>
          <w:color w:val="191919"/>
          <w:sz w:val="24"/>
          <w:szCs w:val="24"/>
          <w:rPrChange w:id="489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89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89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22"/>
          <w:sz w:val="24"/>
          <w:szCs w:val="24"/>
          <w:rPrChange w:id="4898" w:author="jhawkins" w:date="2011-04-01T11:13:00Z">
            <w:rPr>
              <w:rFonts w:ascii="Times New Roman" w:hAnsi="Times New Roman"/>
              <w:color w:val="191919"/>
              <w:spacing w:val="-2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18"/>
          <w:sz w:val="24"/>
          <w:szCs w:val="24"/>
          <w:rPrChange w:id="4899" w:author="jhawkins" w:date="2011-04-01T11:13:00Z">
            <w:rPr>
              <w:rFonts w:ascii="Times New Roman" w:hAnsi="Times New Roman"/>
              <w:color w:val="191919"/>
              <w:spacing w:val="-18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90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-</w:t>
      </w:r>
      <w:r w:rsidRPr="00DB66F3">
        <w:rPr>
          <w:rFonts w:ascii="Times New Roman" w:hAnsi="Times New Roman"/>
          <w:color w:val="191919"/>
          <w:sz w:val="24"/>
          <w:szCs w:val="24"/>
          <w:rPrChange w:id="490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4902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2"/>
          <w:sz w:val="24"/>
          <w:szCs w:val="24"/>
          <w:rPrChange w:id="4903" w:author="jhawkins" w:date="2011-04-01T11:13:00Z">
            <w:rPr>
              <w:rFonts w:ascii="Times New Roman" w:hAnsi="Times New Roman"/>
              <w:color w:val="191919"/>
              <w:spacing w:val="-22"/>
              <w:sz w:val="18"/>
              <w:szCs w:val="18"/>
            </w:rPr>
          </w:rPrChange>
        </w:rPr>
        <w:t>V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90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erba</w:t>
      </w:r>
      <w:r w:rsidRPr="00DB66F3">
        <w:rPr>
          <w:rFonts w:ascii="Times New Roman" w:hAnsi="Times New Roman"/>
          <w:color w:val="191919"/>
          <w:sz w:val="24"/>
          <w:szCs w:val="24"/>
          <w:rPrChange w:id="490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90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90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score</w:t>
      </w:r>
      <w:r w:rsidRPr="00DB66F3">
        <w:rPr>
          <w:rFonts w:ascii="Times New Roman" w:hAnsi="Times New Roman"/>
          <w:color w:val="191919"/>
          <w:sz w:val="24"/>
          <w:szCs w:val="24"/>
          <w:rPrChange w:id="490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90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91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491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91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91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491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91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91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leas</w:t>
      </w:r>
      <w:r w:rsidRPr="00DB66F3">
        <w:rPr>
          <w:rFonts w:ascii="Times New Roman" w:hAnsi="Times New Roman"/>
          <w:color w:val="191919"/>
          <w:sz w:val="24"/>
          <w:szCs w:val="24"/>
          <w:rPrChange w:id="491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91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91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51</w:t>
      </w:r>
      <w:r w:rsidRPr="00DB66F3">
        <w:rPr>
          <w:rFonts w:ascii="Times New Roman" w:hAnsi="Times New Roman"/>
          <w:color w:val="191919"/>
          <w:sz w:val="24"/>
          <w:szCs w:val="24"/>
          <w:rPrChange w:id="492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0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92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92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wil</w:t>
      </w:r>
      <w:r w:rsidRPr="00DB66F3">
        <w:rPr>
          <w:rFonts w:ascii="Times New Roman" w:hAnsi="Times New Roman"/>
          <w:color w:val="191919"/>
          <w:sz w:val="24"/>
          <w:szCs w:val="24"/>
          <w:rPrChange w:id="492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92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92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492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92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92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considere</w:t>
      </w:r>
      <w:r w:rsidRPr="00DB66F3">
        <w:rPr>
          <w:rFonts w:ascii="Times New Roman" w:hAnsi="Times New Roman"/>
          <w:color w:val="191919"/>
          <w:sz w:val="24"/>
          <w:szCs w:val="24"/>
          <w:rPrChange w:id="492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93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93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493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93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93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hav</w:t>
      </w:r>
      <w:r w:rsidRPr="00DB66F3">
        <w:rPr>
          <w:rFonts w:ascii="Times New Roman" w:hAnsi="Times New Roman"/>
          <w:color w:val="191919"/>
          <w:sz w:val="24"/>
          <w:szCs w:val="24"/>
          <w:rPrChange w:id="493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93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93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fulfille</w:t>
      </w:r>
      <w:r w:rsidRPr="00DB66F3">
        <w:rPr>
          <w:rFonts w:ascii="Times New Roman" w:hAnsi="Times New Roman"/>
          <w:color w:val="191919"/>
          <w:sz w:val="24"/>
          <w:szCs w:val="24"/>
          <w:rPrChange w:id="493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493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94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the readin</w:t>
      </w:r>
      <w:r w:rsidRPr="00DB66F3">
        <w:rPr>
          <w:rFonts w:ascii="Times New Roman" w:hAnsi="Times New Roman"/>
          <w:color w:val="191919"/>
          <w:sz w:val="24"/>
          <w:szCs w:val="24"/>
          <w:rPrChange w:id="494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4942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94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comprehensio</w:t>
      </w:r>
      <w:r w:rsidRPr="00DB66F3">
        <w:rPr>
          <w:rFonts w:ascii="Times New Roman" w:hAnsi="Times New Roman"/>
          <w:color w:val="191919"/>
          <w:sz w:val="24"/>
          <w:szCs w:val="24"/>
          <w:rPrChange w:id="494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4945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94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requiremen</w:t>
      </w:r>
      <w:r w:rsidRPr="00DB66F3">
        <w:rPr>
          <w:rFonts w:ascii="Times New Roman" w:hAnsi="Times New Roman"/>
          <w:color w:val="191919"/>
          <w:sz w:val="24"/>
          <w:szCs w:val="24"/>
          <w:rPrChange w:id="494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4948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94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495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4951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95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495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4954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95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Regents</w:t>
      </w:r>
      <w:r w:rsidRPr="00DB66F3">
        <w:rPr>
          <w:rFonts w:ascii="Times New Roman" w:hAnsi="Times New Roman"/>
          <w:color w:val="191919"/>
          <w:sz w:val="24"/>
          <w:szCs w:val="24"/>
          <w:rPrChange w:id="495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’</w:t>
      </w:r>
      <w:r w:rsidRPr="00DB66F3">
        <w:rPr>
          <w:rFonts w:ascii="Times New Roman" w:hAnsi="Times New Roman"/>
          <w:color w:val="191919"/>
          <w:spacing w:val="-27"/>
          <w:sz w:val="24"/>
          <w:szCs w:val="24"/>
          <w:rPrChange w:id="4957" w:author="jhawkins" w:date="2011-04-01T11:13:00Z">
            <w:rPr>
              <w:rFonts w:ascii="Times New Roman" w:hAnsi="Times New Roman"/>
              <w:color w:val="191919"/>
              <w:spacing w:val="-2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4958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95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</w:t>
      </w:r>
      <w:r w:rsidRPr="00DB66F3">
        <w:rPr>
          <w:rFonts w:ascii="Times New Roman" w:hAnsi="Times New Roman"/>
          <w:color w:val="191919"/>
          <w:sz w:val="24"/>
          <w:szCs w:val="24"/>
          <w:rPrChange w:id="496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4961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96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496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4964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96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z w:val="24"/>
          <w:szCs w:val="24"/>
          <w:rPrChange w:id="496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4967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96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no</w:t>
      </w:r>
      <w:r w:rsidRPr="00DB66F3">
        <w:rPr>
          <w:rFonts w:ascii="Times New Roman" w:hAnsi="Times New Roman"/>
          <w:color w:val="191919"/>
          <w:sz w:val="24"/>
          <w:szCs w:val="24"/>
          <w:rPrChange w:id="496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4970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97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nee</w:t>
      </w:r>
      <w:r w:rsidRPr="00DB66F3">
        <w:rPr>
          <w:rFonts w:ascii="Times New Roman" w:hAnsi="Times New Roman"/>
          <w:color w:val="191919"/>
          <w:sz w:val="24"/>
          <w:szCs w:val="24"/>
          <w:rPrChange w:id="497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4973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97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497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4976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97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tak</w:t>
      </w:r>
      <w:r w:rsidRPr="00DB66F3">
        <w:rPr>
          <w:rFonts w:ascii="Times New Roman" w:hAnsi="Times New Roman"/>
          <w:color w:val="191919"/>
          <w:sz w:val="24"/>
          <w:szCs w:val="24"/>
          <w:rPrChange w:id="497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4979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98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498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4982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98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readin</w:t>
      </w:r>
      <w:r w:rsidRPr="00DB66F3">
        <w:rPr>
          <w:rFonts w:ascii="Times New Roman" w:hAnsi="Times New Roman"/>
          <w:color w:val="191919"/>
          <w:sz w:val="24"/>
          <w:szCs w:val="24"/>
          <w:rPrChange w:id="498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4985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98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portio</w:t>
      </w:r>
      <w:r w:rsidRPr="00DB66F3">
        <w:rPr>
          <w:rFonts w:ascii="Times New Roman" w:hAnsi="Times New Roman"/>
          <w:color w:val="191919"/>
          <w:sz w:val="24"/>
          <w:szCs w:val="24"/>
          <w:rPrChange w:id="498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4988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98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499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4991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99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499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4994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99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test</w:t>
      </w:r>
      <w:r w:rsidRPr="00DB66F3">
        <w:rPr>
          <w:rFonts w:ascii="Times New Roman" w:hAnsi="Times New Roman"/>
          <w:color w:val="191919"/>
          <w:sz w:val="24"/>
          <w:szCs w:val="24"/>
          <w:rPrChange w:id="499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26"/>
          <w:sz w:val="24"/>
          <w:szCs w:val="24"/>
          <w:rPrChange w:id="4997" w:author="jhawkins" w:date="2011-04-01T11:13:00Z">
            <w:rPr>
              <w:rFonts w:ascii="Times New Roman" w:hAnsi="Times New Roman"/>
              <w:color w:val="191919"/>
              <w:spacing w:val="2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499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Score</w:t>
      </w:r>
      <w:r w:rsidRPr="00DB66F3">
        <w:rPr>
          <w:rFonts w:ascii="Times New Roman" w:hAnsi="Times New Roman"/>
          <w:color w:val="191919"/>
          <w:sz w:val="24"/>
          <w:szCs w:val="24"/>
          <w:rPrChange w:id="499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5000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00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mus</w:t>
      </w:r>
      <w:r w:rsidRPr="00DB66F3">
        <w:rPr>
          <w:rFonts w:ascii="Times New Roman" w:hAnsi="Times New Roman"/>
          <w:color w:val="191919"/>
          <w:sz w:val="24"/>
          <w:szCs w:val="24"/>
          <w:rPrChange w:id="500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5003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00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500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5006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00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 xml:space="preserve">from </w:t>
      </w:r>
      <w:r w:rsidRPr="00DB66F3">
        <w:rPr>
          <w:rFonts w:ascii="Times New Roman" w:hAnsi="Times New Roman"/>
          <w:color w:val="191919"/>
          <w:sz w:val="24"/>
          <w:szCs w:val="24"/>
          <w:rPrChange w:id="500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5009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01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nationa</w:t>
      </w:r>
      <w:r w:rsidRPr="00DB66F3">
        <w:rPr>
          <w:rFonts w:ascii="Times New Roman" w:hAnsi="Times New Roman"/>
          <w:color w:val="191919"/>
          <w:sz w:val="24"/>
          <w:szCs w:val="24"/>
          <w:rPrChange w:id="501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5012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01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administratio</w:t>
      </w:r>
      <w:r w:rsidRPr="00DB66F3">
        <w:rPr>
          <w:rFonts w:ascii="Times New Roman" w:hAnsi="Times New Roman"/>
          <w:color w:val="191919"/>
          <w:sz w:val="24"/>
          <w:szCs w:val="24"/>
          <w:rPrChange w:id="501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5015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01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501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5018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01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502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5021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02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22"/>
          <w:sz w:val="24"/>
          <w:szCs w:val="24"/>
          <w:rPrChange w:id="5023" w:author="jhawkins" w:date="2011-04-01T11:13:00Z">
            <w:rPr>
              <w:rFonts w:ascii="Times New Roman" w:hAnsi="Times New Roman"/>
              <w:color w:val="191919"/>
              <w:spacing w:val="-2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15"/>
          <w:sz w:val="24"/>
          <w:szCs w:val="24"/>
          <w:rPrChange w:id="5024" w:author="jhawkins" w:date="2011-04-01T11:13:00Z">
            <w:rPr>
              <w:rFonts w:ascii="Times New Roman" w:hAnsi="Times New Roman"/>
              <w:color w:val="191919"/>
              <w:spacing w:val="-15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502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37"/>
          <w:sz w:val="24"/>
          <w:szCs w:val="24"/>
          <w:rPrChange w:id="5026" w:author="jhawkins" w:date="2011-04-01T11:13:00Z">
            <w:rPr>
              <w:rFonts w:ascii="Times New Roman" w:hAnsi="Times New Roman"/>
              <w:color w:val="191919"/>
              <w:spacing w:val="3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02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(Score</w:t>
      </w:r>
      <w:r w:rsidRPr="00DB66F3">
        <w:rPr>
          <w:rFonts w:ascii="Times New Roman" w:hAnsi="Times New Roman"/>
          <w:color w:val="191919"/>
          <w:sz w:val="24"/>
          <w:szCs w:val="24"/>
          <w:rPrChange w:id="502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5029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03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fro</w:t>
      </w:r>
      <w:r w:rsidRPr="00DB66F3">
        <w:rPr>
          <w:rFonts w:ascii="Times New Roman" w:hAnsi="Times New Roman"/>
          <w:color w:val="191919"/>
          <w:sz w:val="24"/>
          <w:szCs w:val="24"/>
          <w:rPrChange w:id="503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5032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03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institutiona</w:t>
      </w:r>
      <w:r w:rsidRPr="00DB66F3">
        <w:rPr>
          <w:rFonts w:ascii="Times New Roman" w:hAnsi="Times New Roman"/>
          <w:color w:val="191919"/>
          <w:sz w:val="24"/>
          <w:szCs w:val="24"/>
          <w:rPrChange w:id="503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5035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03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22"/>
          <w:sz w:val="24"/>
          <w:szCs w:val="24"/>
          <w:rPrChange w:id="5037" w:author="jhawkins" w:date="2011-04-01T11:13:00Z">
            <w:rPr>
              <w:rFonts w:ascii="Times New Roman" w:hAnsi="Times New Roman"/>
              <w:color w:val="191919"/>
              <w:spacing w:val="-2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503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5039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04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test</w:t>
      </w:r>
      <w:r w:rsidRPr="00DB66F3">
        <w:rPr>
          <w:rFonts w:ascii="Times New Roman" w:hAnsi="Times New Roman"/>
          <w:color w:val="191919"/>
          <w:sz w:val="24"/>
          <w:szCs w:val="24"/>
          <w:rPrChange w:id="504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5042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04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wil</w:t>
      </w:r>
      <w:r w:rsidRPr="00DB66F3">
        <w:rPr>
          <w:rFonts w:ascii="Times New Roman" w:hAnsi="Times New Roman"/>
          <w:color w:val="191919"/>
          <w:sz w:val="24"/>
          <w:szCs w:val="24"/>
          <w:rPrChange w:id="504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5045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04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no</w:t>
      </w:r>
      <w:r w:rsidRPr="00DB66F3">
        <w:rPr>
          <w:rFonts w:ascii="Times New Roman" w:hAnsi="Times New Roman"/>
          <w:color w:val="191919"/>
          <w:sz w:val="24"/>
          <w:szCs w:val="24"/>
          <w:rPrChange w:id="504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5048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04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505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5051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05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acceptabl</w:t>
      </w:r>
      <w:r w:rsidRPr="00DB66F3">
        <w:rPr>
          <w:rFonts w:ascii="Times New Roman" w:hAnsi="Times New Roman"/>
          <w:color w:val="191919"/>
          <w:sz w:val="24"/>
          <w:szCs w:val="24"/>
          <w:rPrChange w:id="505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5054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05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</w:t>
      </w:r>
      <w:r w:rsidRPr="00DB66F3">
        <w:rPr>
          <w:rFonts w:ascii="Times New Roman" w:hAnsi="Times New Roman"/>
          <w:color w:val="191919"/>
          <w:sz w:val="24"/>
          <w:szCs w:val="24"/>
          <w:rPrChange w:id="505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5057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05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thi</w:t>
      </w:r>
      <w:r w:rsidRPr="00DB66F3">
        <w:rPr>
          <w:rFonts w:ascii="Times New Roman" w:hAnsi="Times New Roman"/>
          <w:color w:val="191919"/>
          <w:sz w:val="24"/>
          <w:szCs w:val="24"/>
          <w:rPrChange w:id="505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5060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06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purpose.</w:t>
      </w:r>
      <w:r w:rsidRPr="00DB66F3">
        <w:rPr>
          <w:rFonts w:ascii="Times New Roman" w:hAnsi="Times New Roman"/>
          <w:color w:val="191919"/>
          <w:sz w:val="24"/>
          <w:szCs w:val="24"/>
          <w:rPrChange w:id="506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)</w:t>
      </w:r>
      <w:r w:rsidRPr="00DB66F3">
        <w:rPr>
          <w:rFonts w:ascii="Times New Roman" w:hAnsi="Times New Roman"/>
          <w:color w:val="191919"/>
          <w:spacing w:val="37"/>
          <w:sz w:val="24"/>
          <w:szCs w:val="24"/>
          <w:rPrChange w:id="5063" w:author="jhawkins" w:date="2011-04-01T11:13:00Z">
            <w:rPr>
              <w:rFonts w:ascii="Times New Roman" w:hAnsi="Times New Roman"/>
              <w:color w:val="191919"/>
              <w:spacing w:val="3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06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</w:t>
      </w:r>
      <w:r w:rsidRPr="00DB66F3">
        <w:rPr>
          <w:rFonts w:ascii="Times New Roman" w:hAnsi="Times New Roman"/>
          <w:color w:val="191919"/>
          <w:sz w:val="24"/>
          <w:szCs w:val="24"/>
          <w:rPrChange w:id="506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5066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06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wil</w:t>
      </w:r>
      <w:r w:rsidRPr="00DB66F3">
        <w:rPr>
          <w:rFonts w:ascii="Times New Roman" w:hAnsi="Times New Roman"/>
          <w:color w:val="191919"/>
          <w:sz w:val="24"/>
          <w:szCs w:val="24"/>
          <w:rPrChange w:id="506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5069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07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be reporte</w:t>
      </w:r>
      <w:r w:rsidRPr="00DB66F3">
        <w:rPr>
          <w:rFonts w:ascii="Times New Roman" w:hAnsi="Times New Roman"/>
          <w:color w:val="191919"/>
          <w:sz w:val="24"/>
          <w:szCs w:val="24"/>
          <w:rPrChange w:id="507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07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07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507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07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07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SIR</w:t>
      </w:r>
      <w:r w:rsidRPr="00DB66F3">
        <w:rPr>
          <w:rFonts w:ascii="Times New Roman" w:hAnsi="Times New Roman"/>
          <w:color w:val="191919"/>
          <w:sz w:val="24"/>
          <w:szCs w:val="24"/>
          <w:rPrChange w:id="507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07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07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(S415B</w:t>
      </w:r>
      <w:r w:rsidRPr="00DB66F3">
        <w:rPr>
          <w:rFonts w:ascii="Times New Roman" w:hAnsi="Times New Roman"/>
          <w:color w:val="191919"/>
          <w:sz w:val="24"/>
          <w:szCs w:val="24"/>
          <w:rPrChange w:id="508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)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08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08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508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08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08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havin</w:t>
      </w:r>
      <w:r w:rsidRPr="00DB66F3">
        <w:rPr>
          <w:rFonts w:ascii="Times New Roman" w:hAnsi="Times New Roman"/>
          <w:color w:val="191919"/>
          <w:sz w:val="24"/>
          <w:szCs w:val="24"/>
          <w:rPrChange w:id="508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08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08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me</w:t>
      </w:r>
      <w:r w:rsidRPr="00DB66F3">
        <w:rPr>
          <w:rFonts w:ascii="Times New Roman" w:hAnsi="Times New Roman"/>
          <w:color w:val="191919"/>
          <w:sz w:val="24"/>
          <w:szCs w:val="24"/>
          <w:rPrChange w:id="508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09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09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509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09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09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Regents</w:t>
      </w:r>
      <w:r w:rsidRPr="00DB66F3">
        <w:rPr>
          <w:rFonts w:ascii="Times New Roman" w:hAnsi="Times New Roman"/>
          <w:color w:val="191919"/>
          <w:sz w:val="24"/>
          <w:szCs w:val="24"/>
          <w:rPrChange w:id="509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’</w:t>
      </w:r>
      <w:r w:rsidRPr="00DB66F3">
        <w:rPr>
          <w:rFonts w:ascii="Times New Roman" w:hAnsi="Times New Roman"/>
          <w:color w:val="191919"/>
          <w:spacing w:val="-20"/>
          <w:sz w:val="24"/>
          <w:szCs w:val="24"/>
          <w:rPrChange w:id="5096" w:author="jhawkins" w:date="2011-04-01T11:13:00Z">
            <w:rPr>
              <w:rFonts w:ascii="Times New Roman" w:hAnsi="Times New Roman"/>
              <w:color w:val="191919"/>
              <w:spacing w:val="-2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5097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09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</w:t>
      </w:r>
      <w:r w:rsidRPr="00DB66F3">
        <w:rPr>
          <w:rFonts w:ascii="Times New Roman" w:hAnsi="Times New Roman"/>
          <w:color w:val="191919"/>
          <w:sz w:val="24"/>
          <w:szCs w:val="24"/>
          <w:rPrChange w:id="509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10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10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readin</w:t>
      </w:r>
      <w:r w:rsidRPr="00DB66F3">
        <w:rPr>
          <w:rFonts w:ascii="Times New Roman" w:hAnsi="Times New Roman"/>
          <w:color w:val="191919"/>
          <w:sz w:val="24"/>
          <w:szCs w:val="24"/>
          <w:rPrChange w:id="510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10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10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requiremen</w:t>
      </w:r>
      <w:r w:rsidRPr="00DB66F3">
        <w:rPr>
          <w:rFonts w:ascii="Times New Roman" w:hAnsi="Times New Roman"/>
          <w:color w:val="191919"/>
          <w:sz w:val="24"/>
          <w:szCs w:val="24"/>
          <w:rPrChange w:id="510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5106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10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throug</w:t>
      </w:r>
      <w:r w:rsidRPr="00DB66F3">
        <w:rPr>
          <w:rFonts w:ascii="Times New Roman" w:hAnsi="Times New Roman"/>
          <w:color w:val="191919"/>
          <w:sz w:val="24"/>
          <w:szCs w:val="24"/>
          <w:rPrChange w:id="510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10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11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score</w:t>
      </w:r>
      <w:r w:rsidRPr="00DB66F3">
        <w:rPr>
          <w:rFonts w:ascii="Times New Roman" w:hAnsi="Times New Roman"/>
          <w:color w:val="191919"/>
          <w:sz w:val="24"/>
          <w:szCs w:val="24"/>
          <w:rPrChange w:id="511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11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11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511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11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11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511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11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11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22"/>
          <w:sz w:val="24"/>
          <w:szCs w:val="24"/>
          <w:rPrChange w:id="5120" w:author="jhawkins" w:date="2011-04-01T11:13:00Z">
            <w:rPr>
              <w:rFonts w:ascii="Times New Roman" w:hAnsi="Times New Roman"/>
              <w:color w:val="191919"/>
              <w:spacing w:val="-2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15"/>
          <w:sz w:val="24"/>
          <w:szCs w:val="24"/>
          <w:rPrChange w:id="5121" w:author="jhawkins" w:date="2011-04-01T11:13:00Z">
            <w:rPr>
              <w:rFonts w:ascii="Times New Roman" w:hAnsi="Times New Roman"/>
              <w:color w:val="191919"/>
              <w:spacing w:val="-15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512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4"/>
          <w:szCs w:val="24"/>
          <w:rPrChange w:id="5123" w:author="jhawkins" w:date="2011-04-01T11:13:00Z">
            <w:rPr>
              <w:rFonts w:ascii="Times New Roman" w:hAnsi="Times New Roman"/>
              <w:color w:val="000000"/>
              <w:sz w:val="20"/>
              <w:szCs w:val="2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1020" w:right="992" w:hanging="180"/>
        <w:rPr>
          <w:rFonts w:ascii="Times New Roman" w:hAnsi="Times New Roman"/>
          <w:color w:val="000000"/>
          <w:sz w:val="24"/>
          <w:szCs w:val="24"/>
          <w:rPrChange w:id="5124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proofErr w:type="gramStart"/>
      <w:r w:rsidRPr="00DB66F3">
        <w:rPr>
          <w:rFonts w:ascii="Times New Roman" w:hAnsi="Times New Roman"/>
          <w:color w:val="191919"/>
          <w:sz w:val="24"/>
          <w:szCs w:val="24"/>
          <w:rPrChange w:id="512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• </w:t>
      </w:r>
      <w:r w:rsidRPr="00DB66F3">
        <w:rPr>
          <w:rFonts w:ascii="Times New Roman" w:hAnsi="Times New Roman"/>
          <w:color w:val="191919"/>
          <w:spacing w:val="27"/>
          <w:sz w:val="24"/>
          <w:szCs w:val="24"/>
          <w:rPrChange w:id="5126" w:author="jhawkins" w:date="2011-04-01T11:13:00Z">
            <w:rPr>
              <w:rFonts w:ascii="Times New Roman" w:hAnsi="Times New Roman"/>
              <w:color w:val="191919"/>
              <w:spacing w:val="2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z w:val="24"/>
          <w:szCs w:val="24"/>
          <w:rPrChange w:id="512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proofErr w:type="gramEnd"/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5128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12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scor</w:t>
      </w:r>
      <w:r w:rsidRPr="00DB66F3">
        <w:rPr>
          <w:rFonts w:ascii="Times New Roman" w:hAnsi="Times New Roman"/>
          <w:color w:val="191919"/>
          <w:sz w:val="24"/>
          <w:szCs w:val="24"/>
          <w:rPrChange w:id="513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13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13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513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13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13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513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13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13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leas</w:t>
      </w:r>
      <w:r w:rsidRPr="00DB66F3">
        <w:rPr>
          <w:rFonts w:ascii="Times New Roman" w:hAnsi="Times New Roman"/>
          <w:color w:val="191919"/>
          <w:sz w:val="24"/>
          <w:szCs w:val="24"/>
          <w:rPrChange w:id="513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14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14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56</w:t>
      </w:r>
      <w:r w:rsidRPr="00DB66F3">
        <w:rPr>
          <w:rFonts w:ascii="Times New Roman" w:hAnsi="Times New Roman"/>
          <w:color w:val="191919"/>
          <w:sz w:val="24"/>
          <w:szCs w:val="24"/>
          <w:rPrChange w:id="514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0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14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14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514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14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14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514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14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15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22"/>
          <w:sz w:val="24"/>
          <w:szCs w:val="24"/>
          <w:rPrChange w:id="5151" w:author="jhawkins" w:date="2011-04-01T11:13:00Z">
            <w:rPr>
              <w:rFonts w:ascii="Times New Roman" w:hAnsi="Times New Roman"/>
              <w:color w:val="191919"/>
              <w:spacing w:val="-2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18"/>
          <w:sz w:val="24"/>
          <w:szCs w:val="24"/>
          <w:rPrChange w:id="5152" w:author="jhawkins" w:date="2011-04-01T11:13:00Z">
            <w:rPr>
              <w:rFonts w:ascii="Times New Roman" w:hAnsi="Times New Roman"/>
              <w:color w:val="191919"/>
              <w:spacing w:val="-18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15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-</w:t>
      </w:r>
      <w:r w:rsidRPr="00DB66F3">
        <w:rPr>
          <w:rFonts w:ascii="Times New Roman" w:hAnsi="Times New Roman"/>
          <w:color w:val="191919"/>
          <w:sz w:val="24"/>
          <w:szCs w:val="24"/>
          <w:rPrChange w:id="515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15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15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Reasonin</w:t>
      </w:r>
      <w:r w:rsidRPr="00DB66F3">
        <w:rPr>
          <w:rFonts w:ascii="Times New Roman" w:hAnsi="Times New Roman"/>
          <w:color w:val="191919"/>
          <w:sz w:val="24"/>
          <w:szCs w:val="24"/>
          <w:rPrChange w:id="515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5158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5159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16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est</w:t>
      </w:r>
      <w:r w:rsidRPr="00DB66F3">
        <w:rPr>
          <w:rFonts w:ascii="Times New Roman" w:hAnsi="Times New Roman"/>
          <w:color w:val="191919"/>
          <w:sz w:val="24"/>
          <w:szCs w:val="24"/>
          <w:rPrChange w:id="516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5162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5163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>W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16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ritin</w:t>
      </w:r>
      <w:r w:rsidRPr="00DB66F3">
        <w:rPr>
          <w:rFonts w:ascii="Times New Roman" w:hAnsi="Times New Roman"/>
          <w:color w:val="191919"/>
          <w:sz w:val="24"/>
          <w:szCs w:val="24"/>
          <w:rPrChange w:id="516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16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16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Sectio</w:t>
      </w:r>
      <w:r w:rsidRPr="00DB66F3">
        <w:rPr>
          <w:rFonts w:ascii="Times New Roman" w:hAnsi="Times New Roman"/>
          <w:color w:val="191919"/>
          <w:sz w:val="24"/>
          <w:szCs w:val="24"/>
          <w:rPrChange w:id="516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16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17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wil</w:t>
      </w:r>
      <w:r w:rsidRPr="00DB66F3">
        <w:rPr>
          <w:rFonts w:ascii="Times New Roman" w:hAnsi="Times New Roman"/>
          <w:color w:val="191919"/>
          <w:sz w:val="24"/>
          <w:szCs w:val="24"/>
          <w:rPrChange w:id="517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17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17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517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17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17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517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17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17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adequat</w:t>
      </w:r>
      <w:r w:rsidRPr="00DB66F3">
        <w:rPr>
          <w:rFonts w:ascii="Times New Roman" w:hAnsi="Times New Roman"/>
          <w:color w:val="191919"/>
          <w:sz w:val="24"/>
          <w:szCs w:val="24"/>
          <w:rPrChange w:id="518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5181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18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exemptio</w:t>
      </w:r>
      <w:r w:rsidRPr="00DB66F3">
        <w:rPr>
          <w:rFonts w:ascii="Times New Roman" w:hAnsi="Times New Roman"/>
          <w:color w:val="191919"/>
          <w:sz w:val="24"/>
          <w:szCs w:val="24"/>
          <w:rPrChange w:id="518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5184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18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scor</w:t>
      </w:r>
      <w:r w:rsidRPr="00DB66F3">
        <w:rPr>
          <w:rFonts w:ascii="Times New Roman" w:hAnsi="Times New Roman"/>
          <w:color w:val="191919"/>
          <w:sz w:val="24"/>
          <w:szCs w:val="24"/>
          <w:rPrChange w:id="518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18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18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</w:t>
      </w:r>
      <w:r w:rsidRPr="00DB66F3">
        <w:rPr>
          <w:rFonts w:ascii="Times New Roman" w:hAnsi="Times New Roman"/>
          <w:color w:val="191919"/>
          <w:sz w:val="24"/>
          <w:szCs w:val="24"/>
          <w:rPrChange w:id="518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19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19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519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19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19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essa</w:t>
      </w:r>
      <w:r w:rsidRPr="00DB66F3">
        <w:rPr>
          <w:rFonts w:ascii="Times New Roman" w:hAnsi="Times New Roman"/>
          <w:color w:val="191919"/>
          <w:sz w:val="24"/>
          <w:szCs w:val="24"/>
          <w:rPrChange w:id="519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19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19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par</w:t>
      </w:r>
      <w:r w:rsidRPr="00DB66F3">
        <w:rPr>
          <w:rFonts w:ascii="Times New Roman" w:hAnsi="Times New Roman"/>
          <w:color w:val="191919"/>
          <w:sz w:val="24"/>
          <w:szCs w:val="24"/>
          <w:rPrChange w:id="519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19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20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520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5202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20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 xml:space="preserve">the 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5204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test</w:t>
      </w:r>
      <w:r w:rsidRPr="00DB66F3">
        <w:rPr>
          <w:rFonts w:ascii="Times New Roman" w:hAnsi="Times New Roman"/>
          <w:color w:val="191919"/>
          <w:sz w:val="24"/>
          <w:szCs w:val="24"/>
          <w:rPrChange w:id="520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25"/>
          <w:sz w:val="24"/>
          <w:szCs w:val="24"/>
          <w:rPrChange w:id="5206" w:author="jhawkins" w:date="2011-04-01T11:13:00Z">
            <w:rPr>
              <w:rFonts w:ascii="Times New Roman" w:hAnsi="Times New Roman"/>
              <w:color w:val="191919"/>
              <w:spacing w:val="2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5207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520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5209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5210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addition</w:t>
      </w:r>
      <w:r w:rsidRPr="00DB66F3">
        <w:rPr>
          <w:rFonts w:ascii="Times New Roman" w:hAnsi="Times New Roman"/>
          <w:color w:val="191919"/>
          <w:sz w:val="24"/>
          <w:szCs w:val="24"/>
          <w:rPrChange w:id="521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5212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5213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student</w:t>
      </w:r>
      <w:r w:rsidRPr="00DB66F3">
        <w:rPr>
          <w:rFonts w:ascii="Times New Roman" w:hAnsi="Times New Roman"/>
          <w:color w:val="191919"/>
          <w:sz w:val="24"/>
          <w:szCs w:val="24"/>
          <w:rPrChange w:id="521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5215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5216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wit</w:t>
      </w:r>
      <w:r w:rsidRPr="00DB66F3">
        <w:rPr>
          <w:rFonts w:ascii="Times New Roman" w:hAnsi="Times New Roman"/>
          <w:color w:val="191919"/>
          <w:sz w:val="24"/>
          <w:szCs w:val="24"/>
          <w:rPrChange w:id="521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5218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5219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23"/>
          <w:sz w:val="24"/>
          <w:szCs w:val="24"/>
          <w:rPrChange w:id="5220" w:author="jhawkins" w:date="2011-04-01T11:13:00Z">
            <w:rPr>
              <w:rFonts w:ascii="Times New Roman" w:hAnsi="Times New Roman"/>
              <w:color w:val="191919"/>
              <w:spacing w:val="-23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19"/>
          <w:sz w:val="24"/>
          <w:szCs w:val="24"/>
          <w:rPrChange w:id="5221" w:author="jhawkins" w:date="2011-04-01T11:13:00Z">
            <w:rPr>
              <w:rFonts w:ascii="Times New Roman" w:hAnsi="Times New Roman"/>
              <w:color w:val="191919"/>
              <w:spacing w:val="-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5222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-I</w:t>
      </w:r>
      <w:r w:rsidRPr="00DB66F3">
        <w:rPr>
          <w:rFonts w:ascii="Times New Roman" w:hAnsi="Times New Roman"/>
          <w:color w:val="191919"/>
          <w:sz w:val="24"/>
          <w:szCs w:val="24"/>
          <w:rPrChange w:id="522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5224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5225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Englis</w:t>
      </w:r>
      <w:r w:rsidRPr="00DB66F3">
        <w:rPr>
          <w:rFonts w:ascii="Times New Roman" w:hAnsi="Times New Roman"/>
          <w:color w:val="191919"/>
          <w:sz w:val="24"/>
          <w:szCs w:val="24"/>
          <w:rPrChange w:id="522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15"/>
          <w:sz w:val="24"/>
          <w:szCs w:val="24"/>
          <w:rPrChange w:id="5227" w:author="jhawkins" w:date="2011-04-01T11:13:00Z">
            <w:rPr>
              <w:rFonts w:ascii="Times New Roman" w:hAnsi="Times New Roman"/>
              <w:color w:val="191919"/>
              <w:spacing w:val="-1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5228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>W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5229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ritin</w:t>
      </w:r>
      <w:r w:rsidRPr="00DB66F3">
        <w:rPr>
          <w:rFonts w:ascii="Times New Roman" w:hAnsi="Times New Roman"/>
          <w:color w:val="191919"/>
          <w:sz w:val="24"/>
          <w:szCs w:val="24"/>
          <w:rPrChange w:id="523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5231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5232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exemptio</w:t>
      </w:r>
      <w:r w:rsidRPr="00DB66F3">
        <w:rPr>
          <w:rFonts w:ascii="Times New Roman" w:hAnsi="Times New Roman"/>
          <w:color w:val="191919"/>
          <w:sz w:val="24"/>
          <w:szCs w:val="24"/>
          <w:rPrChange w:id="523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5234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5235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score</w:t>
      </w:r>
      <w:r w:rsidRPr="00DB66F3">
        <w:rPr>
          <w:rFonts w:ascii="Times New Roman" w:hAnsi="Times New Roman"/>
          <w:color w:val="191919"/>
          <w:sz w:val="24"/>
          <w:szCs w:val="24"/>
          <w:rPrChange w:id="523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5237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5238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523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5240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5241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524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5243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5244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leas</w:t>
      </w:r>
      <w:r w:rsidRPr="00DB66F3">
        <w:rPr>
          <w:rFonts w:ascii="Times New Roman" w:hAnsi="Times New Roman"/>
          <w:color w:val="191919"/>
          <w:sz w:val="24"/>
          <w:szCs w:val="24"/>
          <w:rPrChange w:id="524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5246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5247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65</w:t>
      </w:r>
      <w:r w:rsidRPr="00DB66F3">
        <w:rPr>
          <w:rFonts w:ascii="Times New Roman" w:hAnsi="Times New Roman"/>
          <w:color w:val="191919"/>
          <w:sz w:val="24"/>
          <w:szCs w:val="24"/>
          <w:rPrChange w:id="524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0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5249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5250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wil</w:t>
      </w:r>
      <w:r w:rsidRPr="00DB66F3">
        <w:rPr>
          <w:rFonts w:ascii="Times New Roman" w:hAnsi="Times New Roman"/>
          <w:color w:val="191919"/>
          <w:sz w:val="24"/>
          <w:szCs w:val="24"/>
          <w:rPrChange w:id="525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5252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5253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exemp</w:t>
      </w:r>
      <w:r w:rsidRPr="00DB66F3">
        <w:rPr>
          <w:rFonts w:ascii="Times New Roman" w:hAnsi="Times New Roman"/>
          <w:color w:val="191919"/>
          <w:sz w:val="24"/>
          <w:szCs w:val="24"/>
          <w:rPrChange w:id="525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5255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5256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525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5258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5259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essa</w:t>
      </w:r>
      <w:r w:rsidRPr="00DB66F3">
        <w:rPr>
          <w:rFonts w:ascii="Times New Roman" w:hAnsi="Times New Roman"/>
          <w:color w:val="191919"/>
          <w:sz w:val="24"/>
          <w:szCs w:val="24"/>
          <w:rPrChange w:id="526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5261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5262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test</w:t>
      </w:r>
      <w:r w:rsidRPr="00DB66F3">
        <w:rPr>
          <w:rFonts w:ascii="Times New Roman" w:hAnsi="Times New Roman"/>
          <w:color w:val="191919"/>
          <w:sz w:val="24"/>
          <w:szCs w:val="24"/>
          <w:rPrChange w:id="526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15"/>
          <w:sz w:val="24"/>
          <w:szCs w:val="24"/>
          <w:rPrChange w:id="5264" w:author="jhawkins" w:date="2011-04-01T11:13:00Z">
            <w:rPr>
              <w:rFonts w:ascii="Times New Roman" w:hAnsi="Times New Roman"/>
              <w:color w:val="191919"/>
              <w:spacing w:val="1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5265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Again</w:t>
      </w:r>
      <w:r w:rsidRPr="00DB66F3">
        <w:rPr>
          <w:rFonts w:ascii="Times New Roman" w:hAnsi="Times New Roman"/>
          <w:color w:val="191919"/>
          <w:sz w:val="24"/>
          <w:szCs w:val="24"/>
          <w:rPrChange w:id="526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5267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5268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thes</w:t>
      </w:r>
      <w:r w:rsidRPr="00DB66F3">
        <w:rPr>
          <w:rFonts w:ascii="Times New Roman" w:hAnsi="Times New Roman"/>
          <w:color w:val="191919"/>
          <w:sz w:val="24"/>
          <w:szCs w:val="24"/>
          <w:rPrChange w:id="526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5270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5271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scores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27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refe</w:t>
      </w:r>
      <w:r w:rsidRPr="00DB66F3">
        <w:rPr>
          <w:rFonts w:ascii="Times New Roman" w:hAnsi="Times New Roman"/>
          <w:color w:val="191919"/>
          <w:sz w:val="24"/>
          <w:szCs w:val="24"/>
          <w:rPrChange w:id="527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27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27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527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27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27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nationa</w:t>
      </w:r>
      <w:r w:rsidRPr="00DB66F3">
        <w:rPr>
          <w:rFonts w:ascii="Times New Roman" w:hAnsi="Times New Roman"/>
          <w:color w:val="191919"/>
          <w:sz w:val="24"/>
          <w:szCs w:val="24"/>
          <w:rPrChange w:id="527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5280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28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administration</w:t>
      </w:r>
      <w:r w:rsidRPr="00DB66F3">
        <w:rPr>
          <w:rFonts w:ascii="Times New Roman" w:hAnsi="Times New Roman"/>
          <w:color w:val="191919"/>
          <w:sz w:val="24"/>
          <w:szCs w:val="24"/>
          <w:rPrChange w:id="528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5283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28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528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28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28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528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28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29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test</w:t>
      </w:r>
      <w:r w:rsidRPr="00DB66F3">
        <w:rPr>
          <w:rFonts w:ascii="Times New Roman" w:hAnsi="Times New Roman"/>
          <w:color w:val="191919"/>
          <w:sz w:val="24"/>
          <w:szCs w:val="24"/>
          <w:rPrChange w:id="529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29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29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529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29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29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529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29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29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Englis</w:t>
      </w:r>
      <w:r w:rsidRPr="00DB66F3">
        <w:rPr>
          <w:rFonts w:ascii="Times New Roman" w:hAnsi="Times New Roman"/>
          <w:color w:val="191919"/>
          <w:sz w:val="24"/>
          <w:szCs w:val="24"/>
          <w:rPrChange w:id="530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30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30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course</w:t>
      </w:r>
      <w:r w:rsidRPr="00DB66F3">
        <w:rPr>
          <w:rFonts w:ascii="Times New Roman" w:hAnsi="Times New Roman"/>
          <w:color w:val="191919"/>
          <w:sz w:val="24"/>
          <w:szCs w:val="24"/>
          <w:rPrChange w:id="530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30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30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suc</w:t>
      </w:r>
      <w:r w:rsidRPr="00DB66F3">
        <w:rPr>
          <w:rFonts w:ascii="Times New Roman" w:hAnsi="Times New Roman"/>
          <w:color w:val="191919"/>
          <w:sz w:val="24"/>
          <w:szCs w:val="24"/>
          <w:rPrChange w:id="530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30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30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530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31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31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Englis</w:t>
      </w:r>
      <w:r w:rsidRPr="00DB66F3">
        <w:rPr>
          <w:rFonts w:ascii="Times New Roman" w:hAnsi="Times New Roman"/>
          <w:color w:val="191919"/>
          <w:sz w:val="24"/>
          <w:szCs w:val="24"/>
          <w:rPrChange w:id="531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31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5314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>1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31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10</w:t>
      </w:r>
      <w:r w:rsidRPr="00DB66F3">
        <w:rPr>
          <w:rFonts w:ascii="Times New Roman" w:hAnsi="Times New Roman"/>
          <w:color w:val="191919"/>
          <w:sz w:val="24"/>
          <w:szCs w:val="24"/>
          <w:rPrChange w:id="531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1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31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31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531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32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32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Honor</w:t>
      </w:r>
      <w:r w:rsidRPr="00DB66F3">
        <w:rPr>
          <w:rFonts w:ascii="Times New Roman" w:hAnsi="Times New Roman"/>
          <w:color w:val="191919"/>
          <w:sz w:val="24"/>
          <w:szCs w:val="24"/>
          <w:rPrChange w:id="532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32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32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Humanitie</w:t>
      </w:r>
      <w:r w:rsidRPr="00DB66F3">
        <w:rPr>
          <w:rFonts w:ascii="Times New Roman" w:hAnsi="Times New Roman"/>
          <w:color w:val="191919"/>
          <w:sz w:val="24"/>
          <w:szCs w:val="24"/>
          <w:rPrChange w:id="532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32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5327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>111</w:t>
      </w:r>
      <w:r w:rsidRPr="00DB66F3">
        <w:rPr>
          <w:rFonts w:ascii="Times New Roman" w:hAnsi="Times New Roman"/>
          <w:color w:val="191919"/>
          <w:sz w:val="24"/>
          <w:szCs w:val="24"/>
          <w:rPrChange w:id="532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1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5329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33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WIL</w:t>
      </w:r>
      <w:r w:rsidRPr="00DB66F3">
        <w:rPr>
          <w:rFonts w:ascii="Times New Roman" w:hAnsi="Times New Roman"/>
          <w:color w:val="191919"/>
          <w:sz w:val="24"/>
          <w:szCs w:val="24"/>
          <w:rPrChange w:id="533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5332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33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 xml:space="preserve">NOT </w:t>
      </w:r>
      <w:proofErr w:type="gramStart"/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33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533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proofErr w:type="gramEnd"/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33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33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REQUIRED.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4"/>
          <w:szCs w:val="24"/>
          <w:rPrChange w:id="5338" w:author="jhawkins" w:date="2011-04-01T11:13:00Z">
            <w:rPr>
              <w:rFonts w:ascii="Times New Roman" w:hAnsi="Times New Roman"/>
              <w:color w:val="000000"/>
              <w:sz w:val="20"/>
              <w:szCs w:val="2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1020" w:right="990" w:hanging="180"/>
        <w:rPr>
          <w:rFonts w:ascii="Times New Roman" w:hAnsi="Times New Roman"/>
          <w:color w:val="000000"/>
          <w:sz w:val="24"/>
          <w:szCs w:val="24"/>
          <w:rPrChange w:id="5339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z w:val="24"/>
          <w:szCs w:val="24"/>
          <w:rPrChange w:id="534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• </w:t>
      </w:r>
      <w:r w:rsidRPr="00DB66F3">
        <w:rPr>
          <w:rFonts w:ascii="Times New Roman" w:hAnsi="Times New Roman"/>
          <w:color w:val="191919"/>
          <w:spacing w:val="27"/>
          <w:sz w:val="24"/>
          <w:szCs w:val="24"/>
          <w:rPrChange w:id="5341" w:author="jhawkins" w:date="2011-04-01T11:13:00Z">
            <w:rPr>
              <w:rFonts w:ascii="Times New Roman" w:hAnsi="Times New Roman"/>
              <w:color w:val="191919"/>
              <w:spacing w:val="2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34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</w:t>
      </w:r>
      <w:r w:rsidRPr="00DB66F3">
        <w:rPr>
          <w:rFonts w:ascii="Times New Roman" w:hAnsi="Times New Roman"/>
          <w:color w:val="191919"/>
          <w:sz w:val="24"/>
          <w:szCs w:val="24"/>
          <w:rPrChange w:id="534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5344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34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wit</w:t>
      </w:r>
      <w:r w:rsidRPr="00DB66F3">
        <w:rPr>
          <w:rFonts w:ascii="Times New Roman" w:hAnsi="Times New Roman"/>
          <w:color w:val="191919"/>
          <w:sz w:val="24"/>
          <w:szCs w:val="24"/>
          <w:rPrChange w:id="534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5347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34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Colleg</w:t>
      </w:r>
      <w:r w:rsidRPr="00DB66F3">
        <w:rPr>
          <w:rFonts w:ascii="Times New Roman" w:hAnsi="Times New Roman"/>
          <w:color w:val="191919"/>
          <w:sz w:val="24"/>
          <w:szCs w:val="24"/>
          <w:rPrChange w:id="534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5350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35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Boar</w:t>
      </w:r>
      <w:r w:rsidRPr="00DB66F3">
        <w:rPr>
          <w:rFonts w:ascii="Times New Roman" w:hAnsi="Times New Roman"/>
          <w:color w:val="191919"/>
          <w:sz w:val="24"/>
          <w:szCs w:val="24"/>
          <w:rPrChange w:id="535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19"/>
          <w:sz w:val="24"/>
          <w:szCs w:val="24"/>
          <w:rPrChange w:id="5353" w:author="jhawkins" w:date="2011-04-01T11:13:00Z">
            <w:rPr>
              <w:rFonts w:ascii="Times New Roman" w:hAnsi="Times New Roman"/>
              <w:color w:val="191919"/>
              <w:spacing w:val="-19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35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Advance</w:t>
      </w:r>
      <w:r w:rsidRPr="00DB66F3">
        <w:rPr>
          <w:rFonts w:ascii="Times New Roman" w:hAnsi="Times New Roman"/>
          <w:color w:val="191919"/>
          <w:sz w:val="24"/>
          <w:szCs w:val="24"/>
          <w:rPrChange w:id="535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5356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35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Placemen</w:t>
      </w:r>
      <w:r w:rsidRPr="00DB66F3">
        <w:rPr>
          <w:rFonts w:ascii="Times New Roman" w:hAnsi="Times New Roman"/>
          <w:color w:val="191919"/>
          <w:sz w:val="24"/>
          <w:szCs w:val="24"/>
          <w:rPrChange w:id="535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5359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36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(AP</w:t>
      </w:r>
      <w:r w:rsidRPr="00DB66F3">
        <w:rPr>
          <w:rFonts w:ascii="Times New Roman" w:hAnsi="Times New Roman"/>
          <w:color w:val="191919"/>
          <w:sz w:val="24"/>
          <w:szCs w:val="24"/>
          <w:rPrChange w:id="536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)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5362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36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Englis</w:t>
      </w:r>
      <w:r w:rsidRPr="00DB66F3">
        <w:rPr>
          <w:rFonts w:ascii="Times New Roman" w:hAnsi="Times New Roman"/>
          <w:color w:val="191919"/>
          <w:sz w:val="24"/>
          <w:szCs w:val="24"/>
          <w:rPrChange w:id="536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5365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36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Languag</w:t>
      </w:r>
      <w:r w:rsidRPr="00DB66F3">
        <w:rPr>
          <w:rFonts w:ascii="Times New Roman" w:hAnsi="Times New Roman"/>
          <w:color w:val="191919"/>
          <w:sz w:val="24"/>
          <w:szCs w:val="24"/>
          <w:rPrChange w:id="536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5368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36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537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5371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37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Compositio</w:t>
      </w:r>
      <w:r w:rsidRPr="00DB66F3">
        <w:rPr>
          <w:rFonts w:ascii="Times New Roman" w:hAnsi="Times New Roman"/>
          <w:color w:val="191919"/>
          <w:sz w:val="24"/>
          <w:szCs w:val="24"/>
          <w:rPrChange w:id="537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5374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37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537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5377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37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Englis</w:t>
      </w:r>
      <w:r w:rsidRPr="00DB66F3">
        <w:rPr>
          <w:rFonts w:ascii="Times New Roman" w:hAnsi="Times New Roman"/>
          <w:color w:val="191919"/>
          <w:sz w:val="24"/>
          <w:szCs w:val="24"/>
          <w:rPrChange w:id="537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5380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38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Literatur</w:t>
      </w:r>
      <w:r w:rsidRPr="00DB66F3">
        <w:rPr>
          <w:rFonts w:ascii="Times New Roman" w:hAnsi="Times New Roman"/>
          <w:color w:val="191919"/>
          <w:sz w:val="24"/>
          <w:szCs w:val="24"/>
          <w:rPrChange w:id="538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5383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38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538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5386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38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Composition score</w:t>
      </w:r>
      <w:r w:rsidRPr="00DB66F3">
        <w:rPr>
          <w:rFonts w:ascii="Times New Roman" w:hAnsi="Times New Roman"/>
          <w:color w:val="191919"/>
          <w:sz w:val="24"/>
          <w:szCs w:val="24"/>
          <w:rPrChange w:id="538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38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39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539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39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39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539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39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39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leas</w:t>
      </w:r>
      <w:r w:rsidRPr="00DB66F3">
        <w:rPr>
          <w:rFonts w:ascii="Times New Roman" w:hAnsi="Times New Roman"/>
          <w:color w:val="191919"/>
          <w:sz w:val="24"/>
          <w:szCs w:val="24"/>
          <w:rPrChange w:id="539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39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39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3</w:t>
      </w:r>
      <w:r w:rsidRPr="00DB66F3">
        <w:rPr>
          <w:rFonts w:ascii="Times New Roman" w:hAnsi="Times New Roman"/>
          <w:color w:val="191919"/>
          <w:sz w:val="24"/>
          <w:szCs w:val="24"/>
          <w:rPrChange w:id="540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40"/>
          <w:sz w:val="24"/>
          <w:szCs w:val="24"/>
          <w:rPrChange w:id="5401" w:author="jhawkins" w:date="2011-04-01T11:13:00Z">
            <w:rPr>
              <w:rFonts w:ascii="Times New Roman" w:hAnsi="Times New Roman"/>
              <w:color w:val="191919"/>
              <w:spacing w:val="4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40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540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40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40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Internationa</w:t>
      </w:r>
      <w:r w:rsidRPr="00DB66F3">
        <w:rPr>
          <w:rFonts w:ascii="Times New Roman" w:hAnsi="Times New Roman"/>
          <w:color w:val="191919"/>
          <w:sz w:val="24"/>
          <w:szCs w:val="24"/>
          <w:rPrChange w:id="540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5407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40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Baccalaureat</w:t>
      </w:r>
      <w:r w:rsidRPr="00DB66F3">
        <w:rPr>
          <w:rFonts w:ascii="Times New Roman" w:hAnsi="Times New Roman"/>
          <w:color w:val="191919"/>
          <w:sz w:val="24"/>
          <w:szCs w:val="24"/>
          <w:rPrChange w:id="540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5410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41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(IB</w:t>
      </w:r>
      <w:r w:rsidRPr="00DB66F3">
        <w:rPr>
          <w:rFonts w:ascii="Times New Roman" w:hAnsi="Times New Roman"/>
          <w:color w:val="191919"/>
          <w:sz w:val="24"/>
          <w:szCs w:val="24"/>
          <w:rPrChange w:id="541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)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41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41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highe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5415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41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-leve</w:t>
      </w:r>
      <w:r w:rsidRPr="00DB66F3">
        <w:rPr>
          <w:rFonts w:ascii="Times New Roman" w:hAnsi="Times New Roman"/>
          <w:color w:val="191919"/>
          <w:sz w:val="24"/>
          <w:szCs w:val="24"/>
          <w:rPrChange w:id="541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5418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41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Englis</w:t>
      </w:r>
      <w:r w:rsidRPr="00DB66F3">
        <w:rPr>
          <w:rFonts w:ascii="Times New Roman" w:hAnsi="Times New Roman"/>
          <w:color w:val="191919"/>
          <w:sz w:val="24"/>
          <w:szCs w:val="24"/>
          <w:rPrChange w:id="542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42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42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score</w:t>
      </w:r>
      <w:r w:rsidRPr="00DB66F3">
        <w:rPr>
          <w:rFonts w:ascii="Times New Roman" w:hAnsi="Times New Roman"/>
          <w:color w:val="191919"/>
          <w:sz w:val="24"/>
          <w:szCs w:val="24"/>
          <w:rPrChange w:id="542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42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42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542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42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42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542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43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43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leas</w:t>
      </w:r>
      <w:r w:rsidRPr="00DB66F3">
        <w:rPr>
          <w:rFonts w:ascii="Times New Roman" w:hAnsi="Times New Roman"/>
          <w:color w:val="191919"/>
          <w:sz w:val="24"/>
          <w:szCs w:val="24"/>
          <w:rPrChange w:id="543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43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43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4</w:t>
      </w:r>
      <w:r w:rsidRPr="00DB66F3">
        <w:rPr>
          <w:rFonts w:ascii="Times New Roman" w:hAnsi="Times New Roman"/>
          <w:color w:val="191919"/>
          <w:sz w:val="24"/>
          <w:szCs w:val="24"/>
          <w:rPrChange w:id="543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43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43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wil</w:t>
      </w:r>
      <w:r w:rsidRPr="00DB66F3">
        <w:rPr>
          <w:rFonts w:ascii="Times New Roman" w:hAnsi="Times New Roman"/>
          <w:color w:val="191919"/>
          <w:sz w:val="24"/>
          <w:szCs w:val="24"/>
          <w:rPrChange w:id="543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43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44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544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44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44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considere</w:t>
      </w:r>
      <w:r w:rsidRPr="00DB66F3">
        <w:rPr>
          <w:rFonts w:ascii="Times New Roman" w:hAnsi="Times New Roman"/>
          <w:color w:val="191919"/>
          <w:sz w:val="24"/>
          <w:szCs w:val="24"/>
          <w:rPrChange w:id="544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44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44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544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44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44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5450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45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ving fulfille</w:t>
      </w:r>
      <w:r w:rsidRPr="00DB66F3">
        <w:rPr>
          <w:rFonts w:ascii="Times New Roman" w:hAnsi="Times New Roman"/>
          <w:color w:val="191919"/>
          <w:sz w:val="24"/>
          <w:szCs w:val="24"/>
          <w:rPrChange w:id="545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5453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45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545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45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45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essa</w:t>
      </w:r>
      <w:r w:rsidRPr="00DB66F3">
        <w:rPr>
          <w:rFonts w:ascii="Times New Roman" w:hAnsi="Times New Roman"/>
          <w:color w:val="191919"/>
          <w:sz w:val="24"/>
          <w:szCs w:val="24"/>
          <w:rPrChange w:id="545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45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46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requiremen</w:t>
      </w:r>
      <w:r w:rsidRPr="00DB66F3">
        <w:rPr>
          <w:rFonts w:ascii="Times New Roman" w:hAnsi="Times New Roman"/>
          <w:color w:val="191919"/>
          <w:sz w:val="24"/>
          <w:szCs w:val="24"/>
          <w:rPrChange w:id="546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5462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46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546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46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46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546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46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46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Regents</w:t>
      </w:r>
      <w:r w:rsidRPr="00DB66F3">
        <w:rPr>
          <w:rFonts w:ascii="Times New Roman" w:hAnsi="Times New Roman"/>
          <w:color w:val="191919"/>
          <w:sz w:val="24"/>
          <w:szCs w:val="24"/>
          <w:rPrChange w:id="547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’</w:t>
      </w:r>
      <w:r w:rsidRPr="00DB66F3">
        <w:rPr>
          <w:rFonts w:ascii="Times New Roman" w:hAnsi="Times New Roman"/>
          <w:color w:val="191919"/>
          <w:spacing w:val="-20"/>
          <w:sz w:val="24"/>
          <w:szCs w:val="24"/>
          <w:rPrChange w:id="5471" w:author="jhawkins" w:date="2011-04-01T11:13:00Z">
            <w:rPr>
              <w:rFonts w:ascii="Times New Roman" w:hAnsi="Times New Roman"/>
              <w:color w:val="191919"/>
              <w:spacing w:val="-2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5472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47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</w:t>
      </w:r>
      <w:r w:rsidRPr="00DB66F3">
        <w:rPr>
          <w:rFonts w:ascii="Times New Roman" w:hAnsi="Times New Roman"/>
          <w:color w:val="191919"/>
          <w:sz w:val="24"/>
          <w:szCs w:val="24"/>
          <w:rPrChange w:id="547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47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47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547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47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47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z w:val="24"/>
          <w:szCs w:val="24"/>
          <w:rPrChange w:id="548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48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48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no</w:t>
      </w:r>
      <w:r w:rsidRPr="00DB66F3">
        <w:rPr>
          <w:rFonts w:ascii="Times New Roman" w:hAnsi="Times New Roman"/>
          <w:color w:val="191919"/>
          <w:sz w:val="24"/>
          <w:szCs w:val="24"/>
          <w:rPrChange w:id="548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48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48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nee</w:t>
      </w:r>
      <w:r w:rsidRPr="00DB66F3">
        <w:rPr>
          <w:rFonts w:ascii="Times New Roman" w:hAnsi="Times New Roman"/>
          <w:color w:val="191919"/>
          <w:sz w:val="24"/>
          <w:szCs w:val="24"/>
          <w:rPrChange w:id="548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48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48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548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49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49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tak</w:t>
      </w:r>
      <w:r w:rsidRPr="00DB66F3">
        <w:rPr>
          <w:rFonts w:ascii="Times New Roman" w:hAnsi="Times New Roman"/>
          <w:color w:val="191919"/>
          <w:sz w:val="24"/>
          <w:szCs w:val="24"/>
          <w:rPrChange w:id="549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49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49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549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49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49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essa</w:t>
      </w:r>
      <w:r w:rsidRPr="00DB66F3">
        <w:rPr>
          <w:rFonts w:ascii="Times New Roman" w:hAnsi="Times New Roman"/>
          <w:color w:val="191919"/>
          <w:sz w:val="24"/>
          <w:szCs w:val="24"/>
          <w:rPrChange w:id="549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49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50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portion</w:t>
      </w:r>
      <w:r w:rsidRPr="00DB66F3">
        <w:rPr>
          <w:rFonts w:ascii="Times New Roman" w:hAnsi="Times New Roman"/>
          <w:color w:val="191919"/>
          <w:sz w:val="24"/>
          <w:szCs w:val="24"/>
          <w:rPrChange w:id="550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50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50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</w:t>
      </w:r>
      <w:r w:rsidRPr="00DB66F3">
        <w:rPr>
          <w:rFonts w:ascii="Times New Roman" w:hAnsi="Times New Roman"/>
          <w:color w:val="191919"/>
          <w:sz w:val="24"/>
          <w:szCs w:val="24"/>
          <w:rPrChange w:id="550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50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50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wil</w:t>
      </w:r>
      <w:r w:rsidRPr="00DB66F3">
        <w:rPr>
          <w:rFonts w:ascii="Times New Roman" w:hAnsi="Times New Roman"/>
          <w:color w:val="191919"/>
          <w:sz w:val="24"/>
          <w:szCs w:val="24"/>
          <w:rPrChange w:id="550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50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50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551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51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51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reporte</w:t>
      </w:r>
      <w:r w:rsidRPr="00DB66F3">
        <w:rPr>
          <w:rFonts w:ascii="Times New Roman" w:hAnsi="Times New Roman"/>
          <w:color w:val="191919"/>
          <w:sz w:val="24"/>
          <w:szCs w:val="24"/>
          <w:rPrChange w:id="551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51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51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551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51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51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5519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52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RS (S451A</w:t>
      </w:r>
      <w:r w:rsidRPr="00DB66F3">
        <w:rPr>
          <w:rFonts w:ascii="Times New Roman" w:hAnsi="Times New Roman"/>
          <w:color w:val="191919"/>
          <w:sz w:val="24"/>
          <w:szCs w:val="24"/>
          <w:rPrChange w:id="552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)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52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52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552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52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52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havin</w:t>
      </w:r>
      <w:r w:rsidRPr="00DB66F3">
        <w:rPr>
          <w:rFonts w:ascii="Times New Roman" w:hAnsi="Times New Roman"/>
          <w:color w:val="191919"/>
          <w:sz w:val="24"/>
          <w:szCs w:val="24"/>
          <w:rPrChange w:id="552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52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52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me</w:t>
      </w:r>
      <w:r w:rsidRPr="00DB66F3">
        <w:rPr>
          <w:rFonts w:ascii="Times New Roman" w:hAnsi="Times New Roman"/>
          <w:color w:val="191919"/>
          <w:sz w:val="24"/>
          <w:szCs w:val="24"/>
          <w:rPrChange w:id="553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53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53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553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53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53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Regents</w:t>
      </w:r>
      <w:r w:rsidRPr="00DB66F3">
        <w:rPr>
          <w:rFonts w:ascii="Times New Roman" w:hAnsi="Times New Roman"/>
          <w:color w:val="191919"/>
          <w:sz w:val="24"/>
          <w:szCs w:val="24"/>
          <w:rPrChange w:id="553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’</w:t>
      </w:r>
      <w:r w:rsidRPr="00DB66F3">
        <w:rPr>
          <w:rFonts w:ascii="Times New Roman" w:hAnsi="Times New Roman"/>
          <w:color w:val="191919"/>
          <w:spacing w:val="-20"/>
          <w:sz w:val="24"/>
          <w:szCs w:val="24"/>
          <w:rPrChange w:id="5537" w:author="jhawkins" w:date="2011-04-01T11:13:00Z">
            <w:rPr>
              <w:rFonts w:ascii="Times New Roman" w:hAnsi="Times New Roman"/>
              <w:color w:val="191919"/>
              <w:spacing w:val="-2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5538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53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</w:t>
      </w:r>
      <w:r w:rsidRPr="00DB66F3">
        <w:rPr>
          <w:rFonts w:ascii="Times New Roman" w:hAnsi="Times New Roman"/>
          <w:color w:val="191919"/>
          <w:sz w:val="24"/>
          <w:szCs w:val="24"/>
          <w:rPrChange w:id="554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54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54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essa</w:t>
      </w:r>
      <w:r w:rsidRPr="00DB66F3">
        <w:rPr>
          <w:rFonts w:ascii="Times New Roman" w:hAnsi="Times New Roman"/>
          <w:color w:val="191919"/>
          <w:sz w:val="24"/>
          <w:szCs w:val="24"/>
          <w:rPrChange w:id="554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54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54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requiremen</w:t>
      </w:r>
      <w:r w:rsidRPr="00DB66F3">
        <w:rPr>
          <w:rFonts w:ascii="Times New Roman" w:hAnsi="Times New Roman"/>
          <w:color w:val="191919"/>
          <w:sz w:val="24"/>
          <w:szCs w:val="24"/>
          <w:rPrChange w:id="554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5547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54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throug</w:t>
      </w:r>
      <w:r w:rsidRPr="00DB66F3">
        <w:rPr>
          <w:rFonts w:ascii="Times New Roman" w:hAnsi="Times New Roman"/>
          <w:color w:val="191919"/>
          <w:sz w:val="24"/>
          <w:szCs w:val="24"/>
          <w:rPrChange w:id="554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5550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55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22"/>
          <w:sz w:val="24"/>
          <w:szCs w:val="24"/>
          <w:rPrChange w:id="5552" w:author="jhawkins" w:date="2011-04-01T11:13:00Z">
            <w:rPr>
              <w:rFonts w:ascii="Times New Roman" w:hAnsi="Times New Roman"/>
              <w:color w:val="191919"/>
              <w:spacing w:val="-22"/>
              <w:sz w:val="18"/>
              <w:szCs w:val="18"/>
            </w:rPr>
          </w:rPrChange>
        </w:rPr>
        <w:t>P</w:t>
      </w:r>
      <w:r w:rsidRPr="00DB66F3">
        <w:rPr>
          <w:rFonts w:ascii="Times New Roman" w:hAnsi="Times New Roman"/>
          <w:color w:val="191919"/>
          <w:sz w:val="24"/>
          <w:szCs w:val="24"/>
          <w:rPrChange w:id="555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55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55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IB</w:t>
      </w:r>
      <w:r w:rsidRPr="00DB66F3">
        <w:rPr>
          <w:rFonts w:ascii="Times New Roman" w:hAnsi="Times New Roman"/>
          <w:color w:val="191919"/>
          <w:sz w:val="24"/>
          <w:szCs w:val="24"/>
          <w:rPrChange w:id="555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55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55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555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56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56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22"/>
          <w:sz w:val="24"/>
          <w:szCs w:val="24"/>
          <w:rPrChange w:id="5562" w:author="jhawkins" w:date="2011-04-01T11:13:00Z">
            <w:rPr>
              <w:rFonts w:ascii="Times New Roman" w:hAnsi="Times New Roman"/>
              <w:color w:val="191919"/>
              <w:spacing w:val="-2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18"/>
          <w:sz w:val="24"/>
          <w:szCs w:val="24"/>
          <w:rPrChange w:id="5563" w:author="jhawkins" w:date="2011-04-01T11:13:00Z">
            <w:rPr>
              <w:rFonts w:ascii="Times New Roman" w:hAnsi="Times New Roman"/>
              <w:color w:val="191919"/>
              <w:spacing w:val="-18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56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-</w:t>
      </w:r>
      <w:r w:rsidRPr="00DB66F3">
        <w:rPr>
          <w:rFonts w:ascii="Times New Roman" w:hAnsi="Times New Roman"/>
          <w:color w:val="191919"/>
          <w:sz w:val="24"/>
          <w:szCs w:val="24"/>
          <w:rPrChange w:id="556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56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56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556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56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57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22"/>
          <w:sz w:val="24"/>
          <w:szCs w:val="24"/>
          <w:rPrChange w:id="5571" w:author="jhawkins" w:date="2011-04-01T11:13:00Z">
            <w:rPr>
              <w:rFonts w:ascii="Times New Roman" w:hAnsi="Times New Roman"/>
              <w:color w:val="191919"/>
              <w:spacing w:val="-2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18"/>
          <w:sz w:val="24"/>
          <w:szCs w:val="24"/>
          <w:rPrChange w:id="5572" w:author="jhawkins" w:date="2011-04-01T11:13:00Z">
            <w:rPr>
              <w:rFonts w:ascii="Times New Roman" w:hAnsi="Times New Roman"/>
              <w:color w:val="191919"/>
              <w:spacing w:val="-18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57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-I</w:t>
      </w:r>
      <w:r w:rsidRPr="00DB66F3">
        <w:rPr>
          <w:rFonts w:ascii="Times New Roman" w:hAnsi="Times New Roman"/>
          <w:color w:val="191919"/>
          <w:sz w:val="24"/>
          <w:szCs w:val="24"/>
          <w:rPrChange w:id="557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57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57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scores</w:t>
      </w:r>
      <w:r w:rsidRPr="00DB66F3">
        <w:rPr>
          <w:rFonts w:ascii="Times New Roman" w:hAnsi="Times New Roman"/>
          <w:color w:val="191919"/>
          <w:sz w:val="24"/>
          <w:szCs w:val="24"/>
          <w:rPrChange w:id="557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57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57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</w:t>
      </w:r>
      <w:r w:rsidRPr="00DB66F3">
        <w:rPr>
          <w:rFonts w:ascii="Times New Roman" w:hAnsi="Times New Roman"/>
          <w:color w:val="191919"/>
          <w:sz w:val="24"/>
          <w:szCs w:val="24"/>
          <w:rPrChange w:id="558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58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58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wh</w:t>
      </w:r>
      <w:r w:rsidRPr="00DB66F3">
        <w:rPr>
          <w:rFonts w:ascii="Times New Roman" w:hAnsi="Times New Roman"/>
          <w:color w:val="191919"/>
          <w:sz w:val="24"/>
          <w:szCs w:val="24"/>
          <w:rPrChange w:id="558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58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58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ar</w:t>
      </w:r>
      <w:r w:rsidRPr="00DB66F3">
        <w:rPr>
          <w:rFonts w:ascii="Times New Roman" w:hAnsi="Times New Roman"/>
          <w:color w:val="191919"/>
          <w:sz w:val="24"/>
          <w:szCs w:val="24"/>
          <w:rPrChange w:id="558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58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58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tryin</w:t>
      </w:r>
      <w:r w:rsidRPr="00DB66F3">
        <w:rPr>
          <w:rFonts w:ascii="Times New Roman" w:hAnsi="Times New Roman"/>
          <w:color w:val="191919"/>
          <w:sz w:val="24"/>
          <w:szCs w:val="24"/>
          <w:rPrChange w:id="558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59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59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to exemp</w:t>
      </w:r>
      <w:r w:rsidRPr="00DB66F3">
        <w:rPr>
          <w:rFonts w:ascii="Times New Roman" w:hAnsi="Times New Roman"/>
          <w:color w:val="191919"/>
          <w:sz w:val="24"/>
          <w:szCs w:val="24"/>
          <w:rPrChange w:id="559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5593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59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eithe</w:t>
      </w:r>
      <w:r w:rsidRPr="00DB66F3">
        <w:rPr>
          <w:rFonts w:ascii="Times New Roman" w:hAnsi="Times New Roman"/>
          <w:color w:val="191919"/>
          <w:sz w:val="24"/>
          <w:szCs w:val="24"/>
          <w:rPrChange w:id="559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5596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59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par</w:t>
      </w:r>
      <w:r w:rsidRPr="00DB66F3">
        <w:rPr>
          <w:rFonts w:ascii="Times New Roman" w:hAnsi="Times New Roman"/>
          <w:color w:val="191919"/>
          <w:sz w:val="24"/>
          <w:szCs w:val="24"/>
          <w:rPrChange w:id="559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59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60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560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60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60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560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60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60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tes</w:t>
      </w:r>
      <w:r w:rsidRPr="00DB66F3">
        <w:rPr>
          <w:rFonts w:ascii="Times New Roman" w:hAnsi="Times New Roman"/>
          <w:color w:val="191919"/>
          <w:sz w:val="24"/>
          <w:szCs w:val="24"/>
          <w:rPrChange w:id="560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60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60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shoul</w:t>
      </w:r>
      <w:r w:rsidRPr="00DB66F3">
        <w:rPr>
          <w:rFonts w:ascii="Times New Roman" w:hAnsi="Times New Roman"/>
          <w:color w:val="191919"/>
          <w:sz w:val="24"/>
          <w:szCs w:val="24"/>
          <w:rPrChange w:id="561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61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61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complet</w:t>
      </w:r>
      <w:r w:rsidRPr="00DB66F3">
        <w:rPr>
          <w:rFonts w:ascii="Times New Roman" w:hAnsi="Times New Roman"/>
          <w:color w:val="191919"/>
          <w:sz w:val="24"/>
          <w:szCs w:val="24"/>
          <w:rPrChange w:id="561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5614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61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561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61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61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proces</w:t>
      </w:r>
      <w:r w:rsidRPr="00DB66F3">
        <w:rPr>
          <w:rFonts w:ascii="Times New Roman" w:hAnsi="Times New Roman"/>
          <w:color w:val="191919"/>
          <w:sz w:val="24"/>
          <w:szCs w:val="24"/>
          <w:rPrChange w:id="561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62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62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eithe</w:t>
      </w:r>
      <w:r w:rsidRPr="00DB66F3">
        <w:rPr>
          <w:rFonts w:ascii="Times New Roman" w:hAnsi="Times New Roman"/>
          <w:color w:val="191919"/>
          <w:sz w:val="24"/>
          <w:szCs w:val="24"/>
          <w:rPrChange w:id="562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5623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62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throug</w:t>
      </w:r>
      <w:r w:rsidRPr="00DB66F3">
        <w:rPr>
          <w:rFonts w:ascii="Times New Roman" w:hAnsi="Times New Roman"/>
          <w:color w:val="191919"/>
          <w:sz w:val="24"/>
          <w:szCs w:val="24"/>
          <w:rPrChange w:id="562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62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62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562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62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ins w:id="5630" w:author="jhawkins" w:date="2011-04-01T11:55:00Z">
        <w:r w:rsidR="004A1AC8">
          <w:rPr>
            <w:rFonts w:ascii="Times New Roman" w:hAnsi="Times New Roman"/>
            <w:color w:val="191919"/>
            <w:spacing w:val="-4"/>
            <w:sz w:val="24"/>
            <w:szCs w:val="24"/>
          </w:rPr>
          <w:t xml:space="preserve">Enrollment Services </w:t>
        </w:r>
      </w:ins>
      <w:del w:id="5631" w:author="jhawkins" w:date="2011-04-01T11:55:00Z">
        <w:r w:rsidRPr="00DB66F3" w:rsidDel="004A1AC8">
          <w:rPr>
            <w:rFonts w:ascii="Times New Roman" w:hAnsi="Times New Roman"/>
            <w:color w:val="191919"/>
            <w:spacing w:val="-2"/>
            <w:sz w:val="24"/>
            <w:szCs w:val="24"/>
            <w:rPrChange w:id="5632" w:author="jhawkins" w:date="2011-04-01T11:13:00Z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</w:rPrChange>
          </w:rPr>
          <w:delText>admission</w:delText>
        </w:r>
        <w:r w:rsidRPr="00DB66F3" w:rsidDel="004A1AC8">
          <w:rPr>
            <w:rFonts w:ascii="Times New Roman" w:hAnsi="Times New Roman"/>
            <w:color w:val="191919"/>
            <w:sz w:val="24"/>
            <w:szCs w:val="24"/>
            <w:rPrChange w:id="5633" w:author="jhawkins" w:date="2011-04-01T11:13:00Z">
              <w:rPr>
                <w:rFonts w:ascii="Times New Roman" w:hAnsi="Times New Roman"/>
                <w:color w:val="191919"/>
                <w:sz w:val="18"/>
                <w:szCs w:val="18"/>
              </w:rPr>
            </w:rPrChange>
          </w:rPr>
          <w:delText>s</w:delText>
        </w:r>
      </w:del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63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63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5636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63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fic</w:t>
      </w:r>
      <w:r w:rsidRPr="00DB66F3">
        <w:rPr>
          <w:rFonts w:ascii="Times New Roman" w:hAnsi="Times New Roman"/>
          <w:color w:val="191919"/>
          <w:sz w:val="24"/>
          <w:szCs w:val="24"/>
          <w:rPrChange w:id="563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63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64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564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64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64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564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64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ins w:id="5646" w:author="jhawkins" w:date="2011-04-01T11:55:00Z">
        <w:r w:rsidR="004A1AC8">
          <w:rPr>
            <w:rFonts w:ascii="Times New Roman" w:hAnsi="Times New Roman"/>
            <w:color w:val="191919"/>
            <w:spacing w:val="-4"/>
            <w:sz w:val="24"/>
            <w:szCs w:val="24"/>
          </w:rPr>
          <w:t xml:space="preserve">Office of Academic Services and </w:t>
        </w:r>
        <w:proofErr w:type="spellStart"/>
        <w:r w:rsidR="004A1AC8">
          <w:rPr>
            <w:rFonts w:ascii="Times New Roman" w:hAnsi="Times New Roman"/>
            <w:color w:val="191919"/>
            <w:spacing w:val="-4"/>
            <w:sz w:val="24"/>
            <w:szCs w:val="24"/>
          </w:rPr>
          <w:t>R</w:t>
        </w:r>
      </w:ins>
      <w:del w:id="5647" w:author="jhawkins" w:date="2011-04-01T11:56:00Z">
        <w:r w:rsidRPr="00DB66F3" w:rsidDel="004A1AC8">
          <w:rPr>
            <w:rFonts w:ascii="Times New Roman" w:hAnsi="Times New Roman"/>
            <w:color w:val="191919"/>
            <w:spacing w:val="-2"/>
            <w:sz w:val="24"/>
            <w:szCs w:val="24"/>
            <w:rPrChange w:id="5648" w:author="jhawkins" w:date="2011-04-01T11:13:00Z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</w:rPrChange>
          </w:rPr>
          <w:delText>r</w:delText>
        </w:r>
      </w:del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64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egistra</w:t>
      </w:r>
      <w:r w:rsidRPr="00DB66F3">
        <w:rPr>
          <w:rFonts w:ascii="Times New Roman" w:hAnsi="Times New Roman"/>
          <w:color w:val="191919"/>
          <w:spacing w:val="5"/>
          <w:sz w:val="24"/>
          <w:szCs w:val="24"/>
          <w:rPrChange w:id="5650" w:author="jhawkins" w:date="2011-04-01T11:13:00Z">
            <w:rPr>
              <w:rFonts w:ascii="Times New Roman" w:hAnsi="Times New Roman"/>
              <w:color w:val="191919"/>
              <w:spacing w:val="5"/>
              <w:sz w:val="18"/>
              <w:szCs w:val="18"/>
            </w:rPr>
          </w:rPrChange>
        </w:rPr>
        <w:t>r</w:t>
      </w:r>
      <w:del w:id="5651" w:author="jhawkins" w:date="2011-04-01T11:56:00Z">
        <w:r w:rsidRPr="00DB66F3" w:rsidDel="004A1AC8">
          <w:rPr>
            <w:rFonts w:ascii="Times New Roman" w:hAnsi="Times New Roman"/>
            <w:color w:val="191919"/>
            <w:spacing w:val="-12"/>
            <w:sz w:val="24"/>
            <w:szCs w:val="24"/>
            <w:rPrChange w:id="5652" w:author="jhawkins" w:date="2011-04-01T11:13:00Z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</w:rPrChange>
          </w:rPr>
          <w:delText>’</w:delText>
        </w:r>
        <w:r w:rsidRPr="00DB66F3" w:rsidDel="004A1AC8">
          <w:rPr>
            <w:rFonts w:ascii="Times New Roman" w:hAnsi="Times New Roman"/>
            <w:color w:val="191919"/>
            <w:sz w:val="24"/>
            <w:szCs w:val="24"/>
            <w:rPrChange w:id="5653" w:author="jhawkins" w:date="2011-04-01T11:13:00Z">
              <w:rPr>
                <w:rFonts w:ascii="Times New Roman" w:hAnsi="Times New Roman"/>
                <w:color w:val="191919"/>
                <w:sz w:val="18"/>
                <w:szCs w:val="18"/>
              </w:rPr>
            </w:rPrChange>
          </w:rPr>
          <w:delText>s</w:delText>
        </w:r>
        <w:r w:rsidRPr="00DB66F3" w:rsidDel="004A1AC8">
          <w:rPr>
            <w:rFonts w:ascii="Times New Roman" w:hAnsi="Times New Roman"/>
            <w:color w:val="191919"/>
            <w:spacing w:val="-4"/>
            <w:sz w:val="24"/>
            <w:szCs w:val="24"/>
            <w:rPrChange w:id="5654" w:author="jhawkins" w:date="2011-04-01T11:13:00Z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</w:rPrChange>
          </w:rPr>
          <w:delText xml:space="preserve"> </w:delText>
        </w:r>
        <w:r w:rsidRPr="00DB66F3" w:rsidDel="004A1AC8">
          <w:rPr>
            <w:rFonts w:ascii="Times New Roman" w:hAnsi="Times New Roman"/>
            <w:color w:val="191919"/>
            <w:spacing w:val="-2"/>
            <w:sz w:val="24"/>
            <w:szCs w:val="24"/>
            <w:rPrChange w:id="5655" w:author="jhawkins" w:date="2011-04-01T11:13:00Z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</w:rPrChange>
          </w:rPr>
          <w:delText>o</w:delText>
        </w:r>
        <w:r w:rsidRPr="00DB66F3" w:rsidDel="004A1AC8">
          <w:rPr>
            <w:rFonts w:ascii="Times New Roman" w:hAnsi="Times New Roman"/>
            <w:color w:val="191919"/>
            <w:spacing w:val="-5"/>
            <w:sz w:val="24"/>
            <w:szCs w:val="24"/>
            <w:rPrChange w:id="5656" w:author="jhawkins" w:date="2011-04-01T11:13:00Z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</w:rPrChange>
          </w:rPr>
          <w:delText>f</w:delText>
        </w:r>
        <w:r w:rsidRPr="00DB66F3" w:rsidDel="004A1AC8">
          <w:rPr>
            <w:rFonts w:ascii="Times New Roman" w:hAnsi="Times New Roman"/>
            <w:color w:val="191919"/>
            <w:spacing w:val="-2"/>
            <w:sz w:val="24"/>
            <w:szCs w:val="24"/>
            <w:rPrChange w:id="5657" w:author="jhawkins" w:date="2011-04-01T11:13:00Z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</w:rPrChange>
          </w:rPr>
          <w:delText>fic</w:delText>
        </w:r>
        <w:r w:rsidRPr="00DB66F3" w:rsidDel="004A1AC8">
          <w:rPr>
            <w:rFonts w:ascii="Times New Roman" w:hAnsi="Times New Roman"/>
            <w:color w:val="191919"/>
            <w:sz w:val="24"/>
            <w:szCs w:val="24"/>
            <w:rPrChange w:id="5658" w:author="jhawkins" w:date="2011-04-01T11:13:00Z">
              <w:rPr>
                <w:rFonts w:ascii="Times New Roman" w:hAnsi="Times New Roman"/>
                <w:color w:val="191919"/>
                <w:sz w:val="18"/>
                <w:szCs w:val="18"/>
              </w:rPr>
            </w:rPrChange>
          </w:rPr>
          <w:delText>e</w:delText>
        </w:r>
        <w:r w:rsidRPr="00DB66F3" w:rsidDel="004A1AC8">
          <w:rPr>
            <w:rFonts w:ascii="Times New Roman" w:hAnsi="Times New Roman"/>
            <w:color w:val="191919"/>
            <w:spacing w:val="-4"/>
            <w:sz w:val="24"/>
            <w:szCs w:val="24"/>
            <w:rPrChange w:id="5659" w:author="jhawkins" w:date="2011-04-01T11:13:00Z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</w:rPrChange>
          </w:rPr>
          <w:delText xml:space="preserve"> </w:delText>
        </w:r>
      </w:del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66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566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proofErr w:type="spellEnd"/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66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66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5664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z w:val="24"/>
          <w:szCs w:val="24"/>
          <w:rPrChange w:id="566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e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66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semeste</w:t>
      </w:r>
      <w:r w:rsidRPr="00DB66F3">
        <w:rPr>
          <w:rFonts w:ascii="Times New Roman" w:hAnsi="Times New Roman"/>
          <w:color w:val="191919"/>
          <w:sz w:val="24"/>
          <w:szCs w:val="24"/>
          <w:rPrChange w:id="566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66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66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PRIO</w:t>
      </w:r>
      <w:r w:rsidRPr="00DB66F3">
        <w:rPr>
          <w:rFonts w:ascii="Times New Roman" w:hAnsi="Times New Roman"/>
          <w:color w:val="191919"/>
          <w:sz w:val="24"/>
          <w:szCs w:val="24"/>
          <w:rPrChange w:id="567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5671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5672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567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67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67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567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67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67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semeste</w:t>
      </w:r>
      <w:r w:rsidRPr="00DB66F3">
        <w:rPr>
          <w:rFonts w:ascii="Times New Roman" w:hAnsi="Times New Roman"/>
          <w:color w:val="191919"/>
          <w:sz w:val="24"/>
          <w:szCs w:val="24"/>
          <w:rPrChange w:id="567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68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68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568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68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68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whic</w:t>
      </w:r>
      <w:r w:rsidRPr="00DB66F3">
        <w:rPr>
          <w:rFonts w:ascii="Times New Roman" w:hAnsi="Times New Roman"/>
          <w:color w:val="191919"/>
          <w:sz w:val="24"/>
          <w:szCs w:val="24"/>
          <w:rPrChange w:id="568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68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68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the</w:t>
      </w:r>
      <w:r w:rsidRPr="00DB66F3">
        <w:rPr>
          <w:rFonts w:ascii="Times New Roman" w:hAnsi="Times New Roman"/>
          <w:color w:val="191919"/>
          <w:sz w:val="24"/>
          <w:szCs w:val="24"/>
          <w:rPrChange w:id="568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68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69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pla</w:t>
      </w:r>
      <w:r w:rsidRPr="00DB66F3">
        <w:rPr>
          <w:rFonts w:ascii="Times New Roman" w:hAnsi="Times New Roman"/>
          <w:color w:val="191919"/>
          <w:sz w:val="24"/>
          <w:szCs w:val="24"/>
          <w:rPrChange w:id="569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69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69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569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69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69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us</w:t>
      </w:r>
      <w:r w:rsidRPr="00DB66F3">
        <w:rPr>
          <w:rFonts w:ascii="Times New Roman" w:hAnsi="Times New Roman"/>
          <w:color w:val="191919"/>
          <w:sz w:val="24"/>
          <w:szCs w:val="24"/>
          <w:rPrChange w:id="569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69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69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570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70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70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score</w:t>
      </w:r>
      <w:r w:rsidRPr="00DB66F3">
        <w:rPr>
          <w:rFonts w:ascii="Times New Roman" w:hAnsi="Times New Roman"/>
          <w:color w:val="191919"/>
          <w:sz w:val="24"/>
          <w:szCs w:val="24"/>
          <w:rPrChange w:id="570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70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z w:val="24"/>
          <w:szCs w:val="24"/>
          <w:rPrChange w:id="570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70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70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exempt.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4"/>
          <w:szCs w:val="24"/>
          <w:rPrChange w:id="5708" w:author="jhawkins" w:date="2011-04-01T11:13:00Z">
            <w:rPr>
              <w:rFonts w:ascii="Times New Roman" w:hAnsi="Times New Roman"/>
              <w:color w:val="000000"/>
              <w:sz w:val="20"/>
              <w:szCs w:val="2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40" w:lineRule="auto"/>
        <w:ind w:left="840"/>
        <w:rPr>
          <w:rFonts w:ascii="Times New Roman" w:hAnsi="Times New Roman"/>
          <w:color w:val="000000"/>
          <w:sz w:val="24"/>
          <w:szCs w:val="24"/>
          <w:rPrChange w:id="5709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proofErr w:type="gramStart"/>
      <w:r w:rsidRPr="00DB66F3">
        <w:rPr>
          <w:rFonts w:ascii="Times New Roman" w:hAnsi="Times New Roman"/>
          <w:color w:val="191919"/>
          <w:sz w:val="24"/>
          <w:szCs w:val="24"/>
          <w:rPrChange w:id="571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• </w:t>
      </w:r>
      <w:r w:rsidRPr="00DB66F3">
        <w:rPr>
          <w:rFonts w:ascii="Times New Roman" w:hAnsi="Times New Roman"/>
          <w:color w:val="191919"/>
          <w:spacing w:val="27"/>
          <w:sz w:val="24"/>
          <w:szCs w:val="24"/>
          <w:rPrChange w:id="5711" w:author="jhawkins" w:date="2011-04-01T11:13:00Z">
            <w:rPr>
              <w:rFonts w:ascii="Times New Roman" w:hAnsi="Times New Roman"/>
              <w:color w:val="191919"/>
              <w:spacing w:val="2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71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</w:t>
      </w:r>
      <w:r w:rsidRPr="00DB66F3">
        <w:rPr>
          <w:rFonts w:ascii="Times New Roman" w:hAnsi="Times New Roman"/>
          <w:color w:val="191919"/>
          <w:sz w:val="24"/>
          <w:szCs w:val="24"/>
          <w:rPrChange w:id="571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proofErr w:type="gramEnd"/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71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71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wh</w:t>
      </w:r>
      <w:r w:rsidRPr="00DB66F3">
        <w:rPr>
          <w:rFonts w:ascii="Times New Roman" w:hAnsi="Times New Roman"/>
          <w:color w:val="191919"/>
          <w:sz w:val="24"/>
          <w:szCs w:val="24"/>
          <w:rPrChange w:id="571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71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71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scor</w:t>
      </w:r>
      <w:r w:rsidRPr="00DB66F3">
        <w:rPr>
          <w:rFonts w:ascii="Times New Roman" w:hAnsi="Times New Roman"/>
          <w:color w:val="191919"/>
          <w:sz w:val="24"/>
          <w:szCs w:val="24"/>
          <w:rPrChange w:id="571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72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72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belo</w:t>
      </w:r>
      <w:r w:rsidRPr="00DB66F3">
        <w:rPr>
          <w:rFonts w:ascii="Times New Roman" w:hAnsi="Times New Roman"/>
          <w:color w:val="191919"/>
          <w:sz w:val="24"/>
          <w:szCs w:val="24"/>
          <w:rPrChange w:id="572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w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72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72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52</w:t>
      </w:r>
      <w:r w:rsidRPr="00DB66F3">
        <w:rPr>
          <w:rFonts w:ascii="Times New Roman" w:hAnsi="Times New Roman"/>
          <w:color w:val="191919"/>
          <w:sz w:val="24"/>
          <w:szCs w:val="24"/>
          <w:rPrChange w:id="572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0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72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72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572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72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73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573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73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73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Geo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5734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73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gi</w:t>
      </w:r>
      <w:r w:rsidRPr="00DB66F3">
        <w:rPr>
          <w:rFonts w:ascii="Times New Roman" w:hAnsi="Times New Roman"/>
          <w:color w:val="191919"/>
          <w:sz w:val="24"/>
          <w:szCs w:val="24"/>
          <w:rPrChange w:id="573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73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73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Hig</w:t>
      </w:r>
      <w:r w:rsidRPr="00DB66F3">
        <w:rPr>
          <w:rFonts w:ascii="Times New Roman" w:hAnsi="Times New Roman"/>
          <w:color w:val="191919"/>
          <w:sz w:val="24"/>
          <w:szCs w:val="24"/>
          <w:rPrChange w:id="573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74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74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Schoo</w:t>
      </w:r>
      <w:r w:rsidRPr="00DB66F3">
        <w:rPr>
          <w:rFonts w:ascii="Times New Roman" w:hAnsi="Times New Roman"/>
          <w:color w:val="191919"/>
          <w:sz w:val="24"/>
          <w:szCs w:val="24"/>
          <w:rPrChange w:id="574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74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74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Graduatio</w:t>
      </w:r>
      <w:r w:rsidRPr="00DB66F3">
        <w:rPr>
          <w:rFonts w:ascii="Times New Roman" w:hAnsi="Times New Roman"/>
          <w:color w:val="191919"/>
          <w:sz w:val="24"/>
          <w:szCs w:val="24"/>
          <w:rPrChange w:id="574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5746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5747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74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</w:t>
      </w:r>
      <w:r w:rsidRPr="00DB66F3">
        <w:rPr>
          <w:rFonts w:ascii="Times New Roman" w:hAnsi="Times New Roman"/>
          <w:color w:val="191919"/>
          <w:sz w:val="24"/>
          <w:szCs w:val="24"/>
          <w:rPrChange w:id="574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75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75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wil</w:t>
      </w:r>
      <w:r w:rsidRPr="00DB66F3">
        <w:rPr>
          <w:rFonts w:ascii="Times New Roman" w:hAnsi="Times New Roman"/>
          <w:color w:val="191919"/>
          <w:sz w:val="24"/>
          <w:szCs w:val="24"/>
          <w:rPrChange w:id="575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75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75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575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75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75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require</w:t>
      </w:r>
      <w:r w:rsidRPr="00DB66F3">
        <w:rPr>
          <w:rFonts w:ascii="Times New Roman" w:hAnsi="Times New Roman"/>
          <w:color w:val="191919"/>
          <w:sz w:val="24"/>
          <w:szCs w:val="24"/>
          <w:rPrChange w:id="575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75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76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576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76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76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tak</w:t>
      </w:r>
      <w:r w:rsidRPr="00DB66F3">
        <w:rPr>
          <w:rFonts w:ascii="Times New Roman" w:hAnsi="Times New Roman"/>
          <w:color w:val="191919"/>
          <w:sz w:val="24"/>
          <w:szCs w:val="24"/>
          <w:rPrChange w:id="576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76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76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576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76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76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Regents</w:t>
      </w:r>
      <w:r w:rsidRPr="00DB66F3">
        <w:rPr>
          <w:rFonts w:ascii="Times New Roman" w:hAnsi="Times New Roman"/>
          <w:color w:val="191919"/>
          <w:sz w:val="24"/>
          <w:szCs w:val="24"/>
          <w:rPrChange w:id="577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’</w:t>
      </w:r>
      <w:r w:rsidRPr="00DB66F3">
        <w:rPr>
          <w:rFonts w:ascii="Times New Roman" w:hAnsi="Times New Roman"/>
          <w:color w:val="191919"/>
          <w:spacing w:val="-20"/>
          <w:sz w:val="24"/>
          <w:szCs w:val="24"/>
          <w:rPrChange w:id="5771" w:author="jhawkins" w:date="2011-04-01T11:13:00Z">
            <w:rPr>
              <w:rFonts w:ascii="Times New Roman" w:hAnsi="Times New Roman"/>
              <w:color w:val="191919"/>
              <w:spacing w:val="-2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5772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77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</w:t>
      </w:r>
      <w:r w:rsidRPr="00DB66F3">
        <w:rPr>
          <w:rFonts w:ascii="Times New Roman" w:hAnsi="Times New Roman"/>
          <w:color w:val="191919"/>
          <w:sz w:val="24"/>
          <w:szCs w:val="24"/>
          <w:rPrChange w:id="577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77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77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Preparatory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24"/>
          <w:szCs w:val="24"/>
          <w:rPrChange w:id="5777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proofErr w:type="gramStart"/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5778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>W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77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ritin</w:t>
      </w:r>
      <w:r w:rsidRPr="00DB66F3">
        <w:rPr>
          <w:rFonts w:ascii="Times New Roman" w:hAnsi="Times New Roman"/>
          <w:color w:val="191919"/>
          <w:sz w:val="24"/>
          <w:szCs w:val="24"/>
          <w:rPrChange w:id="578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78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78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cours</w:t>
      </w:r>
      <w:r w:rsidRPr="00DB66F3">
        <w:rPr>
          <w:rFonts w:ascii="Times New Roman" w:hAnsi="Times New Roman"/>
          <w:color w:val="191919"/>
          <w:sz w:val="24"/>
          <w:szCs w:val="24"/>
          <w:rPrChange w:id="578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78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78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578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78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78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thei</w:t>
      </w:r>
      <w:r w:rsidRPr="00DB66F3">
        <w:rPr>
          <w:rFonts w:ascii="Times New Roman" w:hAnsi="Times New Roman"/>
          <w:color w:val="191919"/>
          <w:sz w:val="24"/>
          <w:szCs w:val="24"/>
          <w:rPrChange w:id="578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79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79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firs</w:t>
      </w:r>
      <w:r w:rsidRPr="00DB66F3">
        <w:rPr>
          <w:rFonts w:ascii="Times New Roman" w:hAnsi="Times New Roman"/>
          <w:color w:val="191919"/>
          <w:sz w:val="24"/>
          <w:szCs w:val="24"/>
          <w:rPrChange w:id="579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79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79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semeste</w:t>
      </w:r>
      <w:r w:rsidRPr="00DB66F3">
        <w:rPr>
          <w:rFonts w:ascii="Times New Roman" w:hAnsi="Times New Roman"/>
          <w:color w:val="191919"/>
          <w:spacing w:val="-12"/>
          <w:sz w:val="24"/>
          <w:szCs w:val="24"/>
          <w:rPrChange w:id="5795" w:author="jhawkins" w:date="2011-04-01T11:13:00Z">
            <w:rPr>
              <w:rFonts w:ascii="Times New Roman" w:hAnsi="Times New Roman"/>
              <w:color w:val="191919"/>
              <w:spacing w:val="-12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z w:val="24"/>
          <w:szCs w:val="24"/>
          <w:rPrChange w:id="579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proofErr w:type="gramEnd"/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  <w:sz w:val="24"/>
          <w:szCs w:val="24"/>
          <w:rPrChange w:id="5797" w:author="jhawkins" w:date="2011-04-01T11:13:00Z">
            <w:rPr>
              <w:rFonts w:ascii="Times New Roman" w:hAnsi="Times New Roman"/>
              <w:color w:val="00000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480" w:right="991" w:hanging="180"/>
        <w:jc w:val="both"/>
        <w:rPr>
          <w:rFonts w:ascii="Times New Roman" w:hAnsi="Times New Roman"/>
          <w:color w:val="000000"/>
          <w:sz w:val="24"/>
          <w:szCs w:val="24"/>
          <w:rPrChange w:id="5798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79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lastRenderedPageBreak/>
        <w:t>c</w:t>
      </w:r>
      <w:r w:rsidRPr="00DB66F3">
        <w:rPr>
          <w:rFonts w:ascii="Times New Roman" w:hAnsi="Times New Roman"/>
          <w:color w:val="191919"/>
          <w:sz w:val="24"/>
          <w:szCs w:val="24"/>
          <w:rPrChange w:id="580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12"/>
          <w:sz w:val="24"/>
          <w:szCs w:val="24"/>
          <w:rPrChange w:id="5801" w:author="jhawkins" w:date="2011-04-01T11:13:00Z">
            <w:rPr>
              <w:rFonts w:ascii="Times New Roman" w:hAnsi="Times New Roman"/>
              <w:color w:val="191919"/>
              <w:spacing w:val="1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80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</w:t>
      </w:r>
      <w:r w:rsidRPr="00DB66F3">
        <w:rPr>
          <w:rFonts w:ascii="Times New Roman" w:hAnsi="Times New Roman"/>
          <w:color w:val="191919"/>
          <w:sz w:val="24"/>
          <w:szCs w:val="24"/>
          <w:rPrChange w:id="580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80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80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wit</w:t>
      </w:r>
      <w:r w:rsidRPr="00DB66F3">
        <w:rPr>
          <w:rFonts w:ascii="Times New Roman" w:hAnsi="Times New Roman"/>
          <w:color w:val="191919"/>
          <w:sz w:val="24"/>
          <w:szCs w:val="24"/>
          <w:rPrChange w:id="580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80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80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4</w:t>
      </w:r>
      <w:r w:rsidRPr="00DB66F3">
        <w:rPr>
          <w:rFonts w:ascii="Times New Roman" w:hAnsi="Times New Roman"/>
          <w:color w:val="191919"/>
          <w:sz w:val="24"/>
          <w:szCs w:val="24"/>
          <w:rPrChange w:id="580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5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81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81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college-leve</w:t>
      </w:r>
      <w:r w:rsidRPr="00DB66F3">
        <w:rPr>
          <w:rFonts w:ascii="Times New Roman" w:hAnsi="Times New Roman"/>
          <w:color w:val="191919"/>
          <w:sz w:val="24"/>
          <w:szCs w:val="24"/>
          <w:rPrChange w:id="581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5813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81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credi</w:t>
      </w:r>
      <w:r w:rsidRPr="00DB66F3">
        <w:rPr>
          <w:rFonts w:ascii="Times New Roman" w:hAnsi="Times New Roman"/>
          <w:color w:val="191919"/>
          <w:sz w:val="24"/>
          <w:szCs w:val="24"/>
          <w:rPrChange w:id="581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5816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81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hour</w:t>
      </w:r>
      <w:r w:rsidRPr="00DB66F3">
        <w:rPr>
          <w:rFonts w:ascii="Times New Roman" w:hAnsi="Times New Roman"/>
          <w:color w:val="191919"/>
          <w:sz w:val="24"/>
          <w:szCs w:val="24"/>
          <w:rPrChange w:id="581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81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82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wh</w:t>
      </w:r>
      <w:r w:rsidRPr="00DB66F3">
        <w:rPr>
          <w:rFonts w:ascii="Times New Roman" w:hAnsi="Times New Roman"/>
          <w:color w:val="191919"/>
          <w:sz w:val="24"/>
          <w:szCs w:val="24"/>
          <w:rPrChange w:id="582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82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82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hav</w:t>
      </w:r>
      <w:r w:rsidRPr="00DB66F3">
        <w:rPr>
          <w:rFonts w:ascii="Times New Roman" w:hAnsi="Times New Roman"/>
          <w:color w:val="191919"/>
          <w:sz w:val="24"/>
          <w:szCs w:val="24"/>
          <w:rPrChange w:id="582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82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82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no</w:t>
      </w:r>
      <w:r w:rsidRPr="00DB66F3">
        <w:rPr>
          <w:rFonts w:ascii="Times New Roman" w:hAnsi="Times New Roman"/>
          <w:color w:val="191919"/>
          <w:sz w:val="24"/>
          <w:szCs w:val="24"/>
          <w:rPrChange w:id="582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82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82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passe</w:t>
      </w:r>
      <w:r w:rsidRPr="00DB66F3">
        <w:rPr>
          <w:rFonts w:ascii="Times New Roman" w:hAnsi="Times New Roman"/>
          <w:color w:val="191919"/>
          <w:sz w:val="24"/>
          <w:szCs w:val="24"/>
          <w:rPrChange w:id="583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83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83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eithe</w:t>
      </w:r>
      <w:r w:rsidRPr="00DB66F3">
        <w:rPr>
          <w:rFonts w:ascii="Times New Roman" w:hAnsi="Times New Roman"/>
          <w:color w:val="191919"/>
          <w:sz w:val="24"/>
          <w:szCs w:val="24"/>
          <w:rPrChange w:id="583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5834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83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par</w:t>
      </w:r>
      <w:r w:rsidRPr="00DB66F3">
        <w:rPr>
          <w:rFonts w:ascii="Times New Roman" w:hAnsi="Times New Roman"/>
          <w:color w:val="191919"/>
          <w:sz w:val="24"/>
          <w:szCs w:val="24"/>
          <w:rPrChange w:id="583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83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83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583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84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84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584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84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84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tes</w:t>
      </w:r>
      <w:r w:rsidRPr="00DB66F3">
        <w:rPr>
          <w:rFonts w:ascii="Times New Roman" w:hAnsi="Times New Roman"/>
          <w:color w:val="191919"/>
          <w:sz w:val="24"/>
          <w:szCs w:val="24"/>
          <w:rPrChange w:id="584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84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84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ar</w:t>
      </w:r>
      <w:r w:rsidRPr="00DB66F3">
        <w:rPr>
          <w:rFonts w:ascii="Times New Roman" w:hAnsi="Times New Roman"/>
          <w:color w:val="191919"/>
          <w:sz w:val="24"/>
          <w:szCs w:val="24"/>
          <w:rPrChange w:id="584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84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85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require</w:t>
      </w:r>
      <w:r w:rsidRPr="00DB66F3">
        <w:rPr>
          <w:rFonts w:ascii="Times New Roman" w:hAnsi="Times New Roman"/>
          <w:color w:val="191919"/>
          <w:sz w:val="24"/>
          <w:szCs w:val="24"/>
          <w:rPrChange w:id="585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85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85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585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85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85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tak</w:t>
      </w:r>
      <w:r w:rsidRPr="00DB66F3">
        <w:rPr>
          <w:rFonts w:ascii="Times New Roman" w:hAnsi="Times New Roman"/>
          <w:color w:val="191919"/>
          <w:sz w:val="24"/>
          <w:szCs w:val="24"/>
          <w:rPrChange w:id="585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85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85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remediatio</w:t>
      </w:r>
      <w:r w:rsidRPr="00DB66F3">
        <w:rPr>
          <w:rFonts w:ascii="Times New Roman" w:hAnsi="Times New Roman"/>
          <w:color w:val="191919"/>
          <w:sz w:val="24"/>
          <w:szCs w:val="24"/>
          <w:rPrChange w:id="586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5861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86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586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86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5865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86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ot</w:t>
      </w:r>
      <w:r w:rsidRPr="00DB66F3">
        <w:rPr>
          <w:rFonts w:ascii="Times New Roman" w:hAnsi="Times New Roman"/>
          <w:color w:val="191919"/>
          <w:sz w:val="24"/>
          <w:szCs w:val="24"/>
          <w:rPrChange w:id="586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86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86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readin</w:t>
      </w:r>
      <w:r w:rsidRPr="00DB66F3">
        <w:rPr>
          <w:rFonts w:ascii="Times New Roman" w:hAnsi="Times New Roman"/>
          <w:color w:val="191919"/>
          <w:sz w:val="24"/>
          <w:szCs w:val="24"/>
          <w:rPrChange w:id="587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87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87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and writin</w:t>
      </w:r>
      <w:r w:rsidRPr="00DB66F3">
        <w:rPr>
          <w:rFonts w:ascii="Times New Roman" w:hAnsi="Times New Roman"/>
          <w:color w:val="191919"/>
          <w:sz w:val="24"/>
          <w:szCs w:val="24"/>
          <w:rPrChange w:id="587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5874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87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eac</w:t>
      </w:r>
      <w:r w:rsidRPr="00DB66F3">
        <w:rPr>
          <w:rFonts w:ascii="Times New Roman" w:hAnsi="Times New Roman"/>
          <w:color w:val="191919"/>
          <w:sz w:val="24"/>
          <w:szCs w:val="24"/>
          <w:rPrChange w:id="587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5877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87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semeste</w:t>
      </w:r>
      <w:r w:rsidRPr="00DB66F3">
        <w:rPr>
          <w:rFonts w:ascii="Times New Roman" w:hAnsi="Times New Roman"/>
          <w:color w:val="191919"/>
          <w:sz w:val="24"/>
          <w:szCs w:val="24"/>
          <w:rPrChange w:id="587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5880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88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unti</w:t>
      </w:r>
      <w:r w:rsidRPr="00DB66F3">
        <w:rPr>
          <w:rFonts w:ascii="Times New Roman" w:hAnsi="Times New Roman"/>
          <w:color w:val="191919"/>
          <w:sz w:val="24"/>
          <w:szCs w:val="24"/>
          <w:rPrChange w:id="588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5883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88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the</w:t>
      </w:r>
      <w:r w:rsidRPr="00DB66F3">
        <w:rPr>
          <w:rFonts w:ascii="Times New Roman" w:hAnsi="Times New Roman"/>
          <w:color w:val="191919"/>
          <w:sz w:val="24"/>
          <w:szCs w:val="24"/>
          <w:rPrChange w:id="588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5886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88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hav</w:t>
      </w:r>
      <w:r w:rsidRPr="00DB66F3">
        <w:rPr>
          <w:rFonts w:ascii="Times New Roman" w:hAnsi="Times New Roman"/>
          <w:color w:val="191919"/>
          <w:sz w:val="24"/>
          <w:szCs w:val="24"/>
          <w:rPrChange w:id="588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5889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89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passe</w:t>
      </w:r>
      <w:r w:rsidRPr="00DB66F3">
        <w:rPr>
          <w:rFonts w:ascii="Times New Roman" w:hAnsi="Times New Roman"/>
          <w:color w:val="191919"/>
          <w:sz w:val="24"/>
          <w:szCs w:val="24"/>
          <w:rPrChange w:id="589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5892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89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bot</w:t>
      </w:r>
      <w:r w:rsidRPr="00DB66F3">
        <w:rPr>
          <w:rFonts w:ascii="Times New Roman" w:hAnsi="Times New Roman"/>
          <w:color w:val="191919"/>
          <w:sz w:val="24"/>
          <w:szCs w:val="24"/>
          <w:rPrChange w:id="589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5895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89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part</w:t>
      </w:r>
      <w:r w:rsidRPr="00DB66F3">
        <w:rPr>
          <w:rFonts w:ascii="Times New Roman" w:hAnsi="Times New Roman"/>
          <w:color w:val="191919"/>
          <w:sz w:val="24"/>
          <w:szCs w:val="24"/>
          <w:rPrChange w:id="589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5898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89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590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5901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90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590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5904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90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test</w:t>
      </w:r>
      <w:r w:rsidRPr="00DB66F3">
        <w:rPr>
          <w:rFonts w:ascii="Times New Roman" w:hAnsi="Times New Roman"/>
          <w:color w:val="191919"/>
          <w:sz w:val="24"/>
          <w:szCs w:val="24"/>
          <w:rPrChange w:id="590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24"/>
          <w:sz w:val="24"/>
          <w:szCs w:val="24"/>
          <w:rPrChange w:id="5907" w:author="jhawkins" w:date="2011-04-01T11:13:00Z">
            <w:rPr>
              <w:rFonts w:ascii="Times New Roman" w:hAnsi="Times New Roman"/>
              <w:color w:val="191919"/>
              <w:spacing w:val="2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90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590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5910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91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onl</w:t>
      </w:r>
      <w:r w:rsidRPr="00DB66F3">
        <w:rPr>
          <w:rFonts w:ascii="Times New Roman" w:hAnsi="Times New Roman"/>
          <w:color w:val="191919"/>
          <w:sz w:val="24"/>
          <w:szCs w:val="24"/>
          <w:rPrChange w:id="591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5913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91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exceptio</w:t>
      </w:r>
      <w:r w:rsidRPr="00DB66F3">
        <w:rPr>
          <w:rFonts w:ascii="Times New Roman" w:hAnsi="Times New Roman"/>
          <w:color w:val="191919"/>
          <w:sz w:val="24"/>
          <w:szCs w:val="24"/>
          <w:rPrChange w:id="591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5916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91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tha</w:t>
      </w:r>
      <w:r w:rsidRPr="00DB66F3">
        <w:rPr>
          <w:rFonts w:ascii="Times New Roman" w:hAnsi="Times New Roman"/>
          <w:color w:val="191919"/>
          <w:sz w:val="24"/>
          <w:szCs w:val="24"/>
          <w:rPrChange w:id="591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5919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92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ma</w:t>
      </w:r>
      <w:r w:rsidRPr="00DB66F3">
        <w:rPr>
          <w:rFonts w:ascii="Times New Roman" w:hAnsi="Times New Roman"/>
          <w:color w:val="191919"/>
          <w:sz w:val="24"/>
          <w:szCs w:val="24"/>
          <w:rPrChange w:id="592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5922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92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592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5925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92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mad</w:t>
      </w:r>
      <w:r w:rsidRPr="00DB66F3">
        <w:rPr>
          <w:rFonts w:ascii="Times New Roman" w:hAnsi="Times New Roman"/>
          <w:color w:val="191919"/>
          <w:sz w:val="24"/>
          <w:szCs w:val="24"/>
          <w:rPrChange w:id="592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5928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92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593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5931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93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</w:t>
      </w:r>
      <w:r w:rsidRPr="00DB66F3">
        <w:rPr>
          <w:rFonts w:ascii="Times New Roman" w:hAnsi="Times New Roman"/>
          <w:color w:val="191919"/>
          <w:sz w:val="24"/>
          <w:szCs w:val="24"/>
          <w:rPrChange w:id="593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5934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93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part-tim</w:t>
      </w:r>
      <w:r w:rsidRPr="00DB66F3">
        <w:rPr>
          <w:rFonts w:ascii="Times New Roman" w:hAnsi="Times New Roman"/>
          <w:color w:val="191919"/>
          <w:sz w:val="24"/>
          <w:szCs w:val="24"/>
          <w:rPrChange w:id="593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5937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93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5939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94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ent</w:t>
      </w:r>
      <w:r w:rsidRPr="00DB66F3">
        <w:rPr>
          <w:rFonts w:ascii="Times New Roman" w:hAnsi="Times New Roman"/>
          <w:color w:val="191919"/>
          <w:sz w:val="24"/>
          <w:szCs w:val="24"/>
          <w:rPrChange w:id="594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5942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94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takin</w:t>
      </w:r>
      <w:r w:rsidRPr="00DB66F3">
        <w:rPr>
          <w:rFonts w:ascii="Times New Roman" w:hAnsi="Times New Roman"/>
          <w:color w:val="191919"/>
          <w:sz w:val="24"/>
          <w:szCs w:val="24"/>
          <w:rPrChange w:id="594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5945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94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one remedia</w:t>
      </w:r>
      <w:r w:rsidRPr="00DB66F3">
        <w:rPr>
          <w:rFonts w:ascii="Times New Roman" w:hAnsi="Times New Roman"/>
          <w:color w:val="191919"/>
          <w:sz w:val="24"/>
          <w:szCs w:val="24"/>
          <w:rPrChange w:id="594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5948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94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cours</w:t>
      </w:r>
      <w:r w:rsidRPr="00DB66F3">
        <w:rPr>
          <w:rFonts w:ascii="Times New Roman" w:hAnsi="Times New Roman"/>
          <w:color w:val="191919"/>
          <w:sz w:val="24"/>
          <w:szCs w:val="24"/>
          <w:rPrChange w:id="595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95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95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595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95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95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z w:val="24"/>
          <w:szCs w:val="24"/>
          <w:rPrChange w:id="595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95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95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college-leve</w:t>
      </w:r>
      <w:r w:rsidRPr="00DB66F3">
        <w:rPr>
          <w:rFonts w:ascii="Times New Roman" w:hAnsi="Times New Roman"/>
          <w:color w:val="191919"/>
          <w:sz w:val="24"/>
          <w:szCs w:val="24"/>
          <w:rPrChange w:id="595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5960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96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courses.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4"/>
          <w:szCs w:val="24"/>
          <w:rPrChange w:id="5962" w:author="jhawkins" w:date="2011-04-01T11:13:00Z">
            <w:rPr>
              <w:rFonts w:ascii="Times New Roman" w:hAnsi="Times New Roman"/>
              <w:color w:val="000000"/>
              <w:sz w:val="20"/>
              <w:szCs w:val="2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480" w:right="1014" w:hanging="180"/>
        <w:rPr>
          <w:rFonts w:ascii="Times New Roman" w:hAnsi="Times New Roman"/>
          <w:color w:val="000000"/>
          <w:sz w:val="24"/>
          <w:szCs w:val="24"/>
          <w:rPrChange w:id="5963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96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z w:val="24"/>
          <w:szCs w:val="24"/>
          <w:rPrChange w:id="596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2"/>
          <w:sz w:val="24"/>
          <w:szCs w:val="24"/>
          <w:rPrChange w:id="5966" w:author="jhawkins" w:date="2011-04-01T11:13:00Z">
            <w:rPr>
              <w:rFonts w:ascii="Times New Roman" w:hAnsi="Times New Roman"/>
              <w:color w:val="191919"/>
              <w:spacing w:val="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96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596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96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97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597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5972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3"/>
          <w:sz w:val="24"/>
          <w:szCs w:val="24"/>
          <w:rPrChange w:id="5973" w:author="jhawkins" w:date="2011-04-01T11:13:00Z">
            <w:rPr>
              <w:rFonts w:ascii="Times New Roman" w:hAnsi="Times New Roman"/>
              <w:color w:val="191919"/>
              <w:spacing w:val="-13"/>
              <w:sz w:val="18"/>
              <w:szCs w:val="18"/>
            </w:rPr>
          </w:rPrChange>
        </w:rPr>
        <w:t>V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97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ic</w:t>
      </w:r>
      <w:r w:rsidRPr="00DB66F3">
        <w:rPr>
          <w:rFonts w:ascii="Times New Roman" w:hAnsi="Times New Roman"/>
          <w:color w:val="191919"/>
          <w:sz w:val="24"/>
          <w:szCs w:val="24"/>
          <w:rPrChange w:id="597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97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97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Presiden</w:t>
      </w:r>
      <w:r w:rsidRPr="00DB66F3">
        <w:rPr>
          <w:rFonts w:ascii="Times New Roman" w:hAnsi="Times New Roman"/>
          <w:color w:val="191919"/>
          <w:sz w:val="24"/>
          <w:szCs w:val="24"/>
          <w:rPrChange w:id="597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97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98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598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5982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98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Academi</w:t>
      </w:r>
      <w:r w:rsidRPr="00DB66F3">
        <w:rPr>
          <w:rFonts w:ascii="Times New Roman" w:hAnsi="Times New Roman"/>
          <w:color w:val="191919"/>
          <w:sz w:val="24"/>
          <w:szCs w:val="24"/>
          <w:rPrChange w:id="598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c</w:t>
      </w:r>
      <w:r w:rsidRPr="00DB66F3">
        <w:rPr>
          <w:rFonts w:ascii="Times New Roman" w:hAnsi="Times New Roman"/>
          <w:color w:val="191919"/>
          <w:spacing w:val="-13"/>
          <w:sz w:val="24"/>
          <w:szCs w:val="24"/>
          <w:rPrChange w:id="5985" w:author="jhawkins" w:date="2011-04-01T11:13:00Z">
            <w:rPr>
              <w:rFonts w:ascii="Times New Roman" w:hAnsi="Times New Roman"/>
              <w:color w:val="191919"/>
              <w:spacing w:val="-1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98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5987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98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fairs</w:t>
      </w:r>
      <w:r w:rsidRPr="00DB66F3">
        <w:rPr>
          <w:rFonts w:ascii="Times New Roman" w:hAnsi="Times New Roman"/>
          <w:color w:val="191919"/>
          <w:sz w:val="24"/>
          <w:szCs w:val="24"/>
          <w:rPrChange w:id="598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’</w:t>
      </w:r>
      <w:r w:rsidRPr="00DB66F3">
        <w:rPr>
          <w:rFonts w:ascii="Times New Roman" w:hAnsi="Times New Roman"/>
          <w:color w:val="191919"/>
          <w:spacing w:val="-17"/>
          <w:sz w:val="24"/>
          <w:szCs w:val="24"/>
          <w:rPrChange w:id="5990" w:author="jhawkins" w:date="2011-04-01T11:13:00Z">
            <w:rPr>
              <w:rFonts w:ascii="Times New Roman" w:hAnsi="Times New Roman"/>
              <w:color w:val="191919"/>
              <w:spacing w:val="-1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99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approval</w:t>
      </w:r>
      <w:r w:rsidRPr="00DB66F3">
        <w:rPr>
          <w:rFonts w:ascii="Times New Roman" w:hAnsi="Times New Roman"/>
          <w:color w:val="191919"/>
          <w:sz w:val="24"/>
          <w:szCs w:val="24"/>
          <w:rPrChange w:id="599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99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99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</w:t>
      </w:r>
      <w:r w:rsidRPr="00DB66F3">
        <w:rPr>
          <w:rFonts w:ascii="Times New Roman" w:hAnsi="Times New Roman"/>
          <w:color w:val="191919"/>
          <w:sz w:val="24"/>
          <w:szCs w:val="24"/>
          <w:rPrChange w:id="599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99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599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ma</w:t>
      </w:r>
      <w:r w:rsidRPr="00DB66F3">
        <w:rPr>
          <w:rFonts w:ascii="Times New Roman" w:hAnsi="Times New Roman"/>
          <w:color w:val="191919"/>
          <w:sz w:val="24"/>
          <w:szCs w:val="24"/>
          <w:rPrChange w:id="599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599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00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600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00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00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allowe</w:t>
      </w:r>
      <w:r w:rsidRPr="00DB66F3">
        <w:rPr>
          <w:rFonts w:ascii="Times New Roman" w:hAnsi="Times New Roman"/>
          <w:color w:val="191919"/>
          <w:sz w:val="24"/>
          <w:szCs w:val="24"/>
          <w:rPrChange w:id="600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00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00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600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00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00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tak</w:t>
      </w:r>
      <w:r w:rsidRPr="00DB66F3">
        <w:rPr>
          <w:rFonts w:ascii="Times New Roman" w:hAnsi="Times New Roman"/>
          <w:color w:val="191919"/>
          <w:sz w:val="24"/>
          <w:szCs w:val="24"/>
          <w:rPrChange w:id="601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01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01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601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01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01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tes</w:t>
      </w:r>
      <w:r w:rsidRPr="00DB66F3">
        <w:rPr>
          <w:rFonts w:ascii="Times New Roman" w:hAnsi="Times New Roman"/>
          <w:color w:val="191919"/>
          <w:sz w:val="24"/>
          <w:szCs w:val="24"/>
          <w:rPrChange w:id="601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01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01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durin</w:t>
      </w:r>
      <w:r w:rsidRPr="00DB66F3">
        <w:rPr>
          <w:rFonts w:ascii="Times New Roman" w:hAnsi="Times New Roman"/>
          <w:color w:val="191919"/>
          <w:sz w:val="24"/>
          <w:szCs w:val="24"/>
          <w:rPrChange w:id="601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02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02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602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02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02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summe</w:t>
      </w:r>
      <w:r w:rsidRPr="00DB66F3">
        <w:rPr>
          <w:rFonts w:ascii="Times New Roman" w:hAnsi="Times New Roman"/>
          <w:color w:val="191919"/>
          <w:sz w:val="24"/>
          <w:szCs w:val="24"/>
          <w:rPrChange w:id="602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02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02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withou</w:t>
      </w:r>
      <w:r w:rsidRPr="00DB66F3">
        <w:rPr>
          <w:rFonts w:ascii="Times New Roman" w:hAnsi="Times New Roman"/>
          <w:color w:val="191919"/>
          <w:sz w:val="24"/>
          <w:szCs w:val="24"/>
          <w:rPrChange w:id="602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02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03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bein</w:t>
      </w:r>
      <w:r w:rsidRPr="00DB66F3">
        <w:rPr>
          <w:rFonts w:ascii="Times New Roman" w:hAnsi="Times New Roman"/>
          <w:color w:val="191919"/>
          <w:sz w:val="24"/>
          <w:szCs w:val="24"/>
          <w:rPrChange w:id="603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6032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03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enrolle</w:t>
      </w:r>
      <w:r w:rsidRPr="00DB66F3">
        <w:rPr>
          <w:rFonts w:ascii="Times New Roman" w:hAnsi="Times New Roman"/>
          <w:color w:val="191919"/>
          <w:sz w:val="24"/>
          <w:szCs w:val="24"/>
          <w:rPrChange w:id="603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6035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03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if the</w:t>
      </w:r>
      <w:r w:rsidRPr="00DB66F3">
        <w:rPr>
          <w:rFonts w:ascii="Times New Roman" w:hAnsi="Times New Roman"/>
          <w:color w:val="191919"/>
          <w:sz w:val="24"/>
          <w:szCs w:val="24"/>
          <w:rPrChange w:id="603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03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03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hav</w:t>
      </w:r>
      <w:r w:rsidRPr="00DB66F3">
        <w:rPr>
          <w:rFonts w:ascii="Times New Roman" w:hAnsi="Times New Roman"/>
          <w:color w:val="191919"/>
          <w:sz w:val="24"/>
          <w:szCs w:val="24"/>
          <w:rPrChange w:id="604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04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04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z w:val="24"/>
          <w:szCs w:val="24"/>
          <w:rPrChange w:id="604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04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04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remediatio</w:t>
      </w:r>
      <w:r w:rsidRPr="00DB66F3">
        <w:rPr>
          <w:rFonts w:ascii="Times New Roman" w:hAnsi="Times New Roman"/>
          <w:color w:val="191919"/>
          <w:sz w:val="24"/>
          <w:szCs w:val="24"/>
          <w:rPrChange w:id="604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6047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04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requirements.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4"/>
          <w:szCs w:val="24"/>
          <w:rPrChange w:id="6049" w:author="jhawkins" w:date="2011-04-01T11:13:00Z">
            <w:rPr>
              <w:rFonts w:ascii="Times New Roman" w:hAnsi="Times New Roman"/>
              <w:color w:val="000000"/>
              <w:sz w:val="20"/>
              <w:szCs w:val="2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480" w:right="991" w:hanging="180"/>
        <w:rPr>
          <w:rFonts w:ascii="Times New Roman" w:hAnsi="Times New Roman"/>
          <w:color w:val="000000"/>
          <w:sz w:val="24"/>
          <w:szCs w:val="24"/>
          <w:rPrChange w:id="6050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05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z w:val="24"/>
          <w:szCs w:val="24"/>
          <w:rPrChange w:id="605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12"/>
          <w:sz w:val="24"/>
          <w:szCs w:val="24"/>
          <w:rPrChange w:id="6053" w:author="jhawkins" w:date="2011-04-01T11:13:00Z">
            <w:rPr>
              <w:rFonts w:ascii="Times New Roman" w:hAnsi="Times New Roman"/>
              <w:color w:val="191919"/>
              <w:spacing w:val="1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05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</w:t>
      </w:r>
      <w:r w:rsidRPr="00DB66F3">
        <w:rPr>
          <w:rFonts w:ascii="Times New Roman" w:hAnsi="Times New Roman"/>
          <w:color w:val="191919"/>
          <w:sz w:val="24"/>
          <w:szCs w:val="24"/>
          <w:rPrChange w:id="605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6056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05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wh</w:t>
      </w:r>
      <w:r w:rsidRPr="00DB66F3">
        <w:rPr>
          <w:rFonts w:ascii="Times New Roman" w:hAnsi="Times New Roman"/>
          <w:color w:val="191919"/>
          <w:sz w:val="24"/>
          <w:szCs w:val="24"/>
          <w:rPrChange w:id="605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6059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06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hav</w:t>
      </w:r>
      <w:r w:rsidRPr="00DB66F3">
        <w:rPr>
          <w:rFonts w:ascii="Times New Roman" w:hAnsi="Times New Roman"/>
          <w:color w:val="191919"/>
          <w:sz w:val="24"/>
          <w:szCs w:val="24"/>
          <w:rPrChange w:id="606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6062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06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faile</w:t>
      </w:r>
      <w:r w:rsidRPr="00DB66F3">
        <w:rPr>
          <w:rFonts w:ascii="Times New Roman" w:hAnsi="Times New Roman"/>
          <w:color w:val="191919"/>
          <w:sz w:val="24"/>
          <w:szCs w:val="24"/>
          <w:rPrChange w:id="606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6065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06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bot</w:t>
      </w:r>
      <w:r w:rsidRPr="00DB66F3">
        <w:rPr>
          <w:rFonts w:ascii="Times New Roman" w:hAnsi="Times New Roman"/>
          <w:color w:val="191919"/>
          <w:sz w:val="24"/>
          <w:szCs w:val="24"/>
          <w:rPrChange w:id="606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6068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06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part</w:t>
      </w:r>
      <w:r w:rsidRPr="00DB66F3">
        <w:rPr>
          <w:rFonts w:ascii="Times New Roman" w:hAnsi="Times New Roman"/>
          <w:color w:val="191919"/>
          <w:sz w:val="24"/>
          <w:szCs w:val="24"/>
          <w:rPrChange w:id="607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6071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07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607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6074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07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607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6077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07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Regents</w:t>
      </w:r>
      <w:r w:rsidRPr="00DB66F3">
        <w:rPr>
          <w:rFonts w:ascii="Times New Roman" w:hAnsi="Times New Roman"/>
          <w:color w:val="191919"/>
          <w:sz w:val="24"/>
          <w:szCs w:val="24"/>
          <w:rPrChange w:id="607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’</w:t>
      </w:r>
      <w:r w:rsidRPr="00DB66F3">
        <w:rPr>
          <w:rFonts w:ascii="Times New Roman" w:hAnsi="Times New Roman"/>
          <w:color w:val="191919"/>
          <w:spacing w:val="-24"/>
          <w:sz w:val="24"/>
          <w:szCs w:val="24"/>
          <w:rPrChange w:id="6080" w:author="jhawkins" w:date="2011-04-01T11:13:00Z">
            <w:rPr>
              <w:rFonts w:ascii="Times New Roman" w:hAnsi="Times New Roman"/>
              <w:color w:val="191919"/>
              <w:spacing w:val="-2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6081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08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</w:t>
      </w:r>
      <w:r w:rsidRPr="00DB66F3">
        <w:rPr>
          <w:rFonts w:ascii="Times New Roman" w:hAnsi="Times New Roman"/>
          <w:color w:val="191919"/>
          <w:sz w:val="24"/>
          <w:szCs w:val="24"/>
          <w:rPrChange w:id="608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6084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08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608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6087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08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leas</w:t>
      </w:r>
      <w:r w:rsidRPr="00DB66F3">
        <w:rPr>
          <w:rFonts w:ascii="Times New Roman" w:hAnsi="Times New Roman"/>
          <w:color w:val="191919"/>
          <w:sz w:val="24"/>
          <w:szCs w:val="24"/>
          <w:rPrChange w:id="608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6090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09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thre</w:t>
      </w:r>
      <w:r w:rsidRPr="00DB66F3">
        <w:rPr>
          <w:rFonts w:ascii="Times New Roman" w:hAnsi="Times New Roman"/>
          <w:color w:val="191919"/>
          <w:sz w:val="24"/>
          <w:szCs w:val="24"/>
          <w:rPrChange w:id="609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6093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09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time</w:t>
      </w:r>
      <w:r w:rsidRPr="00DB66F3">
        <w:rPr>
          <w:rFonts w:ascii="Times New Roman" w:hAnsi="Times New Roman"/>
          <w:color w:val="191919"/>
          <w:sz w:val="24"/>
          <w:szCs w:val="24"/>
          <w:rPrChange w:id="609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6096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09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-18"/>
          <w:sz w:val="24"/>
          <w:szCs w:val="24"/>
          <w:rPrChange w:id="6098" w:author="jhawkins" w:date="2011-04-01T11:13:00Z">
            <w:rPr>
              <w:rFonts w:ascii="Times New Roman" w:hAnsi="Times New Roman"/>
              <w:color w:val="191919"/>
              <w:spacing w:val="-18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609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6100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10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610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6103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10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require</w:t>
      </w:r>
      <w:r w:rsidRPr="00DB66F3">
        <w:rPr>
          <w:rFonts w:ascii="Times New Roman" w:hAnsi="Times New Roman"/>
          <w:color w:val="191919"/>
          <w:sz w:val="24"/>
          <w:szCs w:val="24"/>
          <w:rPrChange w:id="610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6106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10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610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6109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11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enrol</w:t>
      </w:r>
      <w:r w:rsidRPr="00DB66F3">
        <w:rPr>
          <w:rFonts w:ascii="Times New Roman" w:hAnsi="Times New Roman"/>
          <w:color w:val="191919"/>
          <w:sz w:val="24"/>
          <w:szCs w:val="24"/>
          <w:rPrChange w:id="611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6112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11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611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6115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11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specialize</w:t>
      </w:r>
      <w:r w:rsidRPr="00DB66F3">
        <w:rPr>
          <w:rFonts w:ascii="Times New Roman" w:hAnsi="Times New Roman"/>
          <w:color w:val="191919"/>
          <w:sz w:val="24"/>
          <w:szCs w:val="24"/>
          <w:rPrChange w:id="611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6118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11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works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6120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12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op</w:t>
      </w:r>
      <w:r w:rsidRPr="00DB66F3">
        <w:rPr>
          <w:rFonts w:ascii="Times New Roman" w:hAnsi="Times New Roman"/>
          <w:color w:val="191919"/>
          <w:sz w:val="24"/>
          <w:szCs w:val="24"/>
          <w:rPrChange w:id="612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6123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12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whic</w:t>
      </w:r>
      <w:r w:rsidRPr="00DB66F3">
        <w:rPr>
          <w:rFonts w:ascii="Times New Roman" w:hAnsi="Times New Roman"/>
          <w:color w:val="191919"/>
          <w:sz w:val="24"/>
          <w:szCs w:val="24"/>
          <w:rPrChange w:id="612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6126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12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will tak</w:t>
      </w:r>
      <w:r w:rsidRPr="00DB66F3">
        <w:rPr>
          <w:rFonts w:ascii="Times New Roman" w:hAnsi="Times New Roman"/>
          <w:color w:val="191919"/>
          <w:sz w:val="24"/>
          <w:szCs w:val="24"/>
          <w:rPrChange w:id="612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12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13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613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13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13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</w:t>
      </w:r>
      <w:r w:rsidRPr="00DB66F3">
        <w:rPr>
          <w:rFonts w:ascii="Times New Roman" w:hAnsi="Times New Roman"/>
          <w:color w:val="191919"/>
          <w:sz w:val="24"/>
          <w:szCs w:val="24"/>
          <w:rPrChange w:id="613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13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13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ou</w:t>
      </w:r>
      <w:r w:rsidRPr="00DB66F3">
        <w:rPr>
          <w:rFonts w:ascii="Times New Roman" w:hAnsi="Times New Roman"/>
          <w:color w:val="191919"/>
          <w:sz w:val="24"/>
          <w:szCs w:val="24"/>
          <w:rPrChange w:id="613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13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13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614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14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14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614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14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14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regula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6146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z w:val="24"/>
          <w:szCs w:val="24"/>
          <w:rPrChange w:id="614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14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14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la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6150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15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z w:val="24"/>
          <w:szCs w:val="24"/>
          <w:rPrChange w:id="615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15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15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grou</w:t>
      </w:r>
      <w:r w:rsidRPr="00DB66F3">
        <w:rPr>
          <w:rFonts w:ascii="Times New Roman" w:hAnsi="Times New Roman"/>
          <w:color w:val="191919"/>
          <w:sz w:val="24"/>
          <w:szCs w:val="24"/>
          <w:rPrChange w:id="615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p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15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15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classes.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4"/>
          <w:szCs w:val="24"/>
          <w:rPrChange w:id="6158" w:author="jhawkins" w:date="2011-04-01T11:13:00Z">
            <w:rPr>
              <w:rFonts w:ascii="Times New Roman" w:hAnsi="Times New Roman"/>
              <w:color w:val="000000"/>
              <w:sz w:val="20"/>
              <w:szCs w:val="2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480" w:right="990" w:hanging="180"/>
        <w:jc w:val="both"/>
        <w:rPr>
          <w:rFonts w:ascii="Times New Roman" w:hAnsi="Times New Roman"/>
          <w:color w:val="000000"/>
          <w:sz w:val="24"/>
          <w:szCs w:val="24"/>
          <w:rPrChange w:id="6159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16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z w:val="24"/>
          <w:szCs w:val="24"/>
          <w:rPrChange w:id="616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32"/>
          <w:sz w:val="24"/>
          <w:szCs w:val="24"/>
          <w:rPrChange w:id="6162" w:author="jhawkins" w:date="2011-04-01T11:13:00Z">
            <w:rPr>
              <w:rFonts w:ascii="Times New Roman" w:hAnsi="Times New Roman"/>
              <w:color w:val="191919"/>
              <w:spacing w:val="3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16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</w:t>
      </w:r>
      <w:r w:rsidRPr="00DB66F3">
        <w:rPr>
          <w:rFonts w:ascii="Times New Roman" w:hAnsi="Times New Roman"/>
          <w:color w:val="191919"/>
          <w:sz w:val="24"/>
          <w:szCs w:val="24"/>
          <w:rPrChange w:id="616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6165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16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wh</w:t>
      </w:r>
      <w:r w:rsidRPr="00DB66F3">
        <w:rPr>
          <w:rFonts w:ascii="Times New Roman" w:hAnsi="Times New Roman"/>
          <w:color w:val="191919"/>
          <w:sz w:val="24"/>
          <w:szCs w:val="24"/>
          <w:rPrChange w:id="616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6168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16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pla</w:t>
      </w:r>
      <w:r w:rsidRPr="00DB66F3">
        <w:rPr>
          <w:rFonts w:ascii="Times New Roman" w:hAnsi="Times New Roman"/>
          <w:color w:val="191919"/>
          <w:sz w:val="24"/>
          <w:szCs w:val="24"/>
          <w:rPrChange w:id="617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6171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17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617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6174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17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tak</w:t>
      </w:r>
      <w:r w:rsidRPr="00DB66F3">
        <w:rPr>
          <w:rFonts w:ascii="Times New Roman" w:hAnsi="Times New Roman"/>
          <w:color w:val="191919"/>
          <w:sz w:val="24"/>
          <w:szCs w:val="24"/>
          <w:rPrChange w:id="617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6177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17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617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6180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18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tes</w:t>
      </w:r>
      <w:r w:rsidRPr="00DB66F3">
        <w:rPr>
          <w:rFonts w:ascii="Times New Roman" w:hAnsi="Times New Roman"/>
          <w:color w:val="191919"/>
          <w:sz w:val="24"/>
          <w:szCs w:val="24"/>
          <w:rPrChange w:id="618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6183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18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618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6186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18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anothe</w:t>
      </w:r>
      <w:r w:rsidRPr="00DB66F3">
        <w:rPr>
          <w:rFonts w:ascii="Times New Roman" w:hAnsi="Times New Roman"/>
          <w:color w:val="191919"/>
          <w:sz w:val="24"/>
          <w:szCs w:val="24"/>
          <w:rPrChange w:id="618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6189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19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schoo</w:t>
      </w:r>
      <w:r w:rsidRPr="00DB66F3">
        <w:rPr>
          <w:rFonts w:ascii="Times New Roman" w:hAnsi="Times New Roman"/>
          <w:color w:val="191919"/>
          <w:sz w:val="24"/>
          <w:szCs w:val="24"/>
          <w:rPrChange w:id="619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6192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19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mus</w:t>
      </w:r>
      <w:r w:rsidRPr="00DB66F3">
        <w:rPr>
          <w:rFonts w:ascii="Times New Roman" w:hAnsi="Times New Roman"/>
          <w:color w:val="191919"/>
          <w:sz w:val="24"/>
          <w:szCs w:val="24"/>
          <w:rPrChange w:id="619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6195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19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complet</w:t>
      </w:r>
      <w:r w:rsidRPr="00DB66F3">
        <w:rPr>
          <w:rFonts w:ascii="Times New Roman" w:hAnsi="Times New Roman"/>
          <w:color w:val="191919"/>
          <w:sz w:val="24"/>
          <w:szCs w:val="24"/>
          <w:rPrChange w:id="619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6198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z w:val="24"/>
          <w:szCs w:val="24"/>
          <w:rPrChange w:id="619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6200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20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transien</w:t>
      </w:r>
      <w:r w:rsidRPr="00DB66F3">
        <w:rPr>
          <w:rFonts w:ascii="Times New Roman" w:hAnsi="Times New Roman"/>
          <w:color w:val="191919"/>
          <w:sz w:val="24"/>
          <w:szCs w:val="24"/>
          <w:rPrChange w:id="620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6203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20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for</w:t>
      </w:r>
      <w:r w:rsidRPr="00DB66F3">
        <w:rPr>
          <w:rFonts w:ascii="Times New Roman" w:hAnsi="Times New Roman"/>
          <w:color w:val="191919"/>
          <w:sz w:val="24"/>
          <w:szCs w:val="24"/>
          <w:rPrChange w:id="620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6206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20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620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6209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21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621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6212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21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SEMESTE</w:t>
      </w:r>
      <w:r w:rsidRPr="00DB66F3">
        <w:rPr>
          <w:rFonts w:ascii="Times New Roman" w:hAnsi="Times New Roman"/>
          <w:color w:val="191919"/>
          <w:sz w:val="24"/>
          <w:szCs w:val="24"/>
          <w:rPrChange w:id="621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6215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21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PRIO</w:t>
      </w:r>
      <w:r w:rsidRPr="00DB66F3">
        <w:rPr>
          <w:rFonts w:ascii="Times New Roman" w:hAnsi="Times New Roman"/>
          <w:color w:val="191919"/>
          <w:sz w:val="24"/>
          <w:szCs w:val="24"/>
          <w:rPrChange w:id="621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6218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6219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622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6221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22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ENROLLMEN</w:t>
      </w:r>
      <w:r w:rsidRPr="00DB66F3">
        <w:rPr>
          <w:rFonts w:ascii="Times New Roman" w:hAnsi="Times New Roman"/>
          <w:color w:val="191919"/>
          <w:sz w:val="24"/>
          <w:szCs w:val="24"/>
          <w:rPrChange w:id="622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6224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22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there an</w:t>
      </w:r>
      <w:r w:rsidRPr="00DB66F3">
        <w:rPr>
          <w:rFonts w:ascii="Times New Roman" w:hAnsi="Times New Roman"/>
          <w:color w:val="191919"/>
          <w:sz w:val="24"/>
          <w:szCs w:val="24"/>
          <w:rPrChange w:id="622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22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22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ge</w:t>
      </w:r>
      <w:r w:rsidRPr="00DB66F3">
        <w:rPr>
          <w:rFonts w:ascii="Times New Roman" w:hAnsi="Times New Roman"/>
          <w:color w:val="191919"/>
          <w:sz w:val="24"/>
          <w:szCs w:val="24"/>
          <w:rPrChange w:id="622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23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23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approva</w:t>
      </w:r>
      <w:r w:rsidRPr="00DB66F3">
        <w:rPr>
          <w:rFonts w:ascii="Times New Roman" w:hAnsi="Times New Roman"/>
          <w:color w:val="191919"/>
          <w:sz w:val="24"/>
          <w:szCs w:val="24"/>
          <w:rPrChange w:id="623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23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23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fro</w:t>
      </w:r>
      <w:r w:rsidRPr="00DB66F3">
        <w:rPr>
          <w:rFonts w:ascii="Times New Roman" w:hAnsi="Times New Roman"/>
          <w:color w:val="191919"/>
          <w:sz w:val="24"/>
          <w:szCs w:val="24"/>
          <w:rPrChange w:id="623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23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23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623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6239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3"/>
          <w:sz w:val="24"/>
          <w:szCs w:val="24"/>
          <w:rPrChange w:id="6240" w:author="jhawkins" w:date="2011-04-01T11:13:00Z">
            <w:rPr>
              <w:rFonts w:ascii="Times New Roman" w:hAnsi="Times New Roman"/>
              <w:color w:val="191919"/>
              <w:spacing w:val="-13"/>
              <w:sz w:val="18"/>
              <w:szCs w:val="18"/>
            </w:rPr>
          </w:rPrChange>
        </w:rPr>
        <w:t>V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24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ic</w:t>
      </w:r>
      <w:r w:rsidRPr="00DB66F3">
        <w:rPr>
          <w:rFonts w:ascii="Times New Roman" w:hAnsi="Times New Roman"/>
          <w:color w:val="191919"/>
          <w:sz w:val="24"/>
          <w:szCs w:val="24"/>
          <w:rPrChange w:id="624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24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24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Presiden</w:t>
      </w:r>
      <w:r w:rsidRPr="00DB66F3">
        <w:rPr>
          <w:rFonts w:ascii="Times New Roman" w:hAnsi="Times New Roman"/>
          <w:color w:val="191919"/>
          <w:sz w:val="24"/>
          <w:szCs w:val="24"/>
          <w:rPrChange w:id="624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24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24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624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6249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25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Academi</w:t>
      </w:r>
      <w:r w:rsidRPr="00DB66F3">
        <w:rPr>
          <w:rFonts w:ascii="Times New Roman" w:hAnsi="Times New Roman"/>
          <w:color w:val="191919"/>
          <w:sz w:val="24"/>
          <w:szCs w:val="24"/>
          <w:rPrChange w:id="625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c</w:t>
      </w:r>
      <w:r w:rsidRPr="00DB66F3">
        <w:rPr>
          <w:rFonts w:ascii="Times New Roman" w:hAnsi="Times New Roman"/>
          <w:color w:val="191919"/>
          <w:spacing w:val="-13"/>
          <w:sz w:val="24"/>
          <w:szCs w:val="24"/>
          <w:rPrChange w:id="6252" w:author="jhawkins" w:date="2011-04-01T11:13:00Z">
            <w:rPr>
              <w:rFonts w:ascii="Times New Roman" w:hAnsi="Times New Roman"/>
              <w:color w:val="191919"/>
              <w:spacing w:val="-1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25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6254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25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fair</w:t>
      </w:r>
      <w:r w:rsidRPr="00DB66F3">
        <w:rPr>
          <w:rFonts w:ascii="Times New Roman" w:hAnsi="Times New Roman"/>
          <w:color w:val="191919"/>
          <w:sz w:val="24"/>
          <w:szCs w:val="24"/>
          <w:rPrChange w:id="625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25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25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625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26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26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626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26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26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Regents</w:t>
      </w:r>
      <w:r w:rsidRPr="00DB66F3">
        <w:rPr>
          <w:rFonts w:ascii="Times New Roman" w:hAnsi="Times New Roman"/>
          <w:color w:val="191919"/>
          <w:sz w:val="24"/>
          <w:szCs w:val="24"/>
          <w:rPrChange w:id="626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’</w:t>
      </w:r>
      <w:r w:rsidRPr="00DB66F3">
        <w:rPr>
          <w:rFonts w:ascii="Times New Roman" w:hAnsi="Times New Roman"/>
          <w:color w:val="191919"/>
          <w:spacing w:val="-20"/>
          <w:sz w:val="24"/>
          <w:szCs w:val="24"/>
          <w:rPrChange w:id="6266" w:author="jhawkins" w:date="2011-04-01T11:13:00Z">
            <w:rPr>
              <w:rFonts w:ascii="Times New Roman" w:hAnsi="Times New Roman"/>
              <w:color w:val="191919"/>
              <w:spacing w:val="-2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6267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26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</w:t>
      </w:r>
      <w:r w:rsidRPr="00DB66F3">
        <w:rPr>
          <w:rFonts w:ascii="Times New Roman" w:hAnsi="Times New Roman"/>
          <w:color w:val="191919"/>
          <w:sz w:val="24"/>
          <w:szCs w:val="24"/>
          <w:rPrChange w:id="626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27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27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Coordinato</w:t>
      </w:r>
      <w:r w:rsidRPr="00DB66F3">
        <w:rPr>
          <w:rFonts w:ascii="Times New Roman" w:hAnsi="Times New Roman"/>
          <w:color w:val="191919"/>
          <w:sz w:val="24"/>
          <w:szCs w:val="24"/>
          <w:rPrChange w:id="627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27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27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fro</w:t>
      </w:r>
      <w:r w:rsidRPr="00DB66F3">
        <w:rPr>
          <w:rFonts w:ascii="Times New Roman" w:hAnsi="Times New Roman"/>
          <w:color w:val="191919"/>
          <w:sz w:val="24"/>
          <w:szCs w:val="24"/>
          <w:rPrChange w:id="627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27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27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bot</w:t>
      </w:r>
      <w:r w:rsidRPr="00DB66F3">
        <w:rPr>
          <w:rFonts w:ascii="Times New Roman" w:hAnsi="Times New Roman"/>
          <w:color w:val="191919"/>
          <w:sz w:val="24"/>
          <w:szCs w:val="24"/>
          <w:rPrChange w:id="627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27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28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school</w:t>
      </w:r>
      <w:r w:rsidRPr="00DB66F3">
        <w:rPr>
          <w:rFonts w:ascii="Times New Roman" w:hAnsi="Times New Roman"/>
          <w:color w:val="191919"/>
          <w:sz w:val="24"/>
          <w:szCs w:val="24"/>
          <w:rPrChange w:id="628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28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28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involve</w:t>
      </w:r>
      <w:r w:rsidRPr="00DB66F3">
        <w:rPr>
          <w:rFonts w:ascii="Times New Roman" w:hAnsi="Times New Roman"/>
          <w:color w:val="191919"/>
          <w:sz w:val="24"/>
          <w:szCs w:val="24"/>
          <w:rPrChange w:id="628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28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28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befo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6287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z w:val="24"/>
          <w:szCs w:val="24"/>
          <w:rPrChange w:id="628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28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29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going t</w:t>
      </w:r>
      <w:r w:rsidRPr="00DB66F3">
        <w:rPr>
          <w:rFonts w:ascii="Times New Roman" w:hAnsi="Times New Roman"/>
          <w:color w:val="191919"/>
          <w:sz w:val="24"/>
          <w:szCs w:val="24"/>
          <w:rPrChange w:id="629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29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29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tak</w:t>
      </w:r>
      <w:r w:rsidRPr="00DB66F3">
        <w:rPr>
          <w:rFonts w:ascii="Times New Roman" w:hAnsi="Times New Roman"/>
          <w:color w:val="191919"/>
          <w:sz w:val="24"/>
          <w:szCs w:val="24"/>
          <w:rPrChange w:id="629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29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29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629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29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29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test.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4"/>
          <w:szCs w:val="24"/>
          <w:rPrChange w:id="6300" w:author="jhawkins" w:date="2011-04-01T11:13:00Z">
            <w:rPr>
              <w:rFonts w:ascii="Times New Roman" w:hAnsi="Times New Roman"/>
              <w:color w:val="000000"/>
              <w:sz w:val="20"/>
              <w:szCs w:val="2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40" w:lineRule="auto"/>
        <w:ind w:left="264" w:right="1130"/>
        <w:jc w:val="center"/>
        <w:rPr>
          <w:rFonts w:ascii="Times New Roman" w:hAnsi="Times New Roman"/>
          <w:color w:val="000000"/>
          <w:sz w:val="24"/>
          <w:szCs w:val="24"/>
          <w:rPrChange w:id="6301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30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z w:val="24"/>
          <w:szCs w:val="24"/>
          <w:rPrChange w:id="630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2"/>
          <w:sz w:val="24"/>
          <w:szCs w:val="24"/>
          <w:rPrChange w:id="6304" w:author="jhawkins" w:date="2011-04-01T11:13:00Z">
            <w:rPr>
              <w:rFonts w:ascii="Times New Roman" w:hAnsi="Times New Roman"/>
              <w:color w:val="191919"/>
              <w:spacing w:val="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30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Additiona</w:t>
      </w:r>
      <w:r w:rsidRPr="00DB66F3">
        <w:rPr>
          <w:rFonts w:ascii="Times New Roman" w:hAnsi="Times New Roman"/>
          <w:color w:val="191919"/>
          <w:sz w:val="24"/>
          <w:szCs w:val="24"/>
          <w:rPrChange w:id="630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6307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30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loca</w:t>
      </w:r>
      <w:r w:rsidRPr="00DB66F3">
        <w:rPr>
          <w:rFonts w:ascii="Times New Roman" w:hAnsi="Times New Roman"/>
          <w:color w:val="191919"/>
          <w:sz w:val="24"/>
          <w:szCs w:val="24"/>
          <w:rPrChange w:id="630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6310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31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policie</w:t>
      </w:r>
      <w:r w:rsidRPr="00DB66F3">
        <w:rPr>
          <w:rFonts w:ascii="Times New Roman" w:hAnsi="Times New Roman"/>
          <w:color w:val="191919"/>
          <w:sz w:val="24"/>
          <w:szCs w:val="24"/>
          <w:rPrChange w:id="631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6313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31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ma</w:t>
      </w:r>
      <w:r w:rsidRPr="00DB66F3">
        <w:rPr>
          <w:rFonts w:ascii="Times New Roman" w:hAnsi="Times New Roman"/>
          <w:color w:val="191919"/>
          <w:sz w:val="24"/>
          <w:szCs w:val="24"/>
          <w:rPrChange w:id="631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31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31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continu</w:t>
      </w:r>
      <w:r w:rsidRPr="00DB66F3">
        <w:rPr>
          <w:rFonts w:ascii="Times New Roman" w:hAnsi="Times New Roman"/>
          <w:color w:val="191919"/>
          <w:sz w:val="24"/>
          <w:szCs w:val="24"/>
          <w:rPrChange w:id="631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6319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32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632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32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32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632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32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32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writte</w:t>
      </w:r>
      <w:r w:rsidRPr="00DB66F3">
        <w:rPr>
          <w:rFonts w:ascii="Times New Roman" w:hAnsi="Times New Roman"/>
          <w:color w:val="191919"/>
          <w:sz w:val="24"/>
          <w:szCs w:val="24"/>
          <w:rPrChange w:id="632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32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32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633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33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33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633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3"/>
          <w:sz w:val="24"/>
          <w:szCs w:val="24"/>
          <w:rPrChange w:id="6334" w:author="jhawkins" w:date="2011-04-01T11:13:00Z">
            <w:rPr>
              <w:rFonts w:ascii="Times New Roman" w:hAnsi="Times New Roman"/>
              <w:color w:val="191919"/>
              <w:spacing w:val="-1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33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AS</w:t>
      </w:r>
      <w:r w:rsidRPr="00DB66F3">
        <w:rPr>
          <w:rFonts w:ascii="Times New Roman" w:hAnsi="Times New Roman"/>
          <w:color w:val="191919"/>
          <w:sz w:val="24"/>
          <w:szCs w:val="24"/>
          <w:rPrChange w:id="633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U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33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33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Regents</w:t>
      </w:r>
      <w:r w:rsidRPr="00DB66F3">
        <w:rPr>
          <w:rFonts w:ascii="Times New Roman" w:hAnsi="Times New Roman"/>
          <w:color w:val="191919"/>
          <w:sz w:val="24"/>
          <w:szCs w:val="24"/>
          <w:rPrChange w:id="633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’</w:t>
      </w:r>
      <w:r w:rsidRPr="00DB66F3">
        <w:rPr>
          <w:rFonts w:ascii="Times New Roman" w:hAnsi="Times New Roman"/>
          <w:color w:val="191919"/>
          <w:spacing w:val="-20"/>
          <w:sz w:val="24"/>
          <w:szCs w:val="24"/>
          <w:rPrChange w:id="6340" w:author="jhawkins" w:date="2011-04-01T11:13:00Z">
            <w:rPr>
              <w:rFonts w:ascii="Times New Roman" w:hAnsi="Times New Roman"/>
              <w:color w:val="191919"/>
              <w:spacing w:val="-2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6341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34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</w:t>
      </w:r>
      <w:r w:rsidRPr="00DB66F3">
        <w:rPr>
          <w:rFonts w:ascii="Times New Roman" w:hAnsi="Times New Roman"/>
          <w:color w:val="191919"/>
          <w:sz w:val="24"/>
          <w:szCs w:val="24"/>
          <w:rPrChange w:id="634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6344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6345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34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as</w:t>
      </w:r>
      <w:r w:rsidRPr="00DB66F3">
        <w:rPr>
          <w:rFonts w:ascii="Times New Roman" w:hAnsi="Times New Roman"/>
          <w:color w:val="191919"/>
          <w:sz w:val="24"/>
          <w:szCs w:val="24"/>
          <w:rPrChange w:id="634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k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34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34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Forc</w:t>
      </w:r>
      <w:r w:rsidRPr="00DB66F3">
        <w:rPr>
          <w:rFonts w:ascii="Times New Roman" w:hAnsi="Times New Roman"/>
          <w:color w:val="191919"/>
          <w:sz w:val="24"/>
          <w:szCs w:val="24"/>
          <w:rPrChange w:id="635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35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35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Committe</w:t>
      </w:r>
      <w:r w:rsidRPr="00DB66F3">
        <w:rPr>
          <w:rFonts w:ascii="Times New Roman" w:hAnsi="Times New Roman"/>
          <w:color w:val="191919"/>
          <w:sz w:val="24"/>
          <w:szCs w:val="24"/>
          <w:rPrChange w:id="635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6354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35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635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35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35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635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36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36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approve</w:t>
      </w:r>
      <w:r w:rsidRPr="00DB66F3">
        <w:rPr>
          <w:rFonts w:ascii="Times New Roman" w:hAnsi="Times New Roman"/>
          <w:color w:val="191919"/>
          <w:sz w:val="24"/>
          <w:szCs w:val="24"/>
          <w:rPrChange w:id="636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36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36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636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36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36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636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3"/>
          <w:sz w:val="24"/>
          <w:szCs w:val="24"/>
          <w:rPrChange w:id="6369" w:author="jhawkins" w:date="2011-04-01T11:13:00Z">
            <w:rPr>
              <w:rFonts w:ascii="Times New Roman" w:hAnsi="Times New Roman"/>
              <w:color w:val="191919"/>
              <w:spacing w:val="-1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37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AS</w:t>
      </w:r>
      <w:r w:rsidRPr="00DB66F3">
        <w:rPr>
          <w:rFonts w:ascii="Times New Roman" w:hAnsi="Times New Roman"/>
          <w:color w:val="191919"/>
          <w:sz w:val="24"/>
          <w:szCs w:val="24"/>
          <w:rPrChange w:id="637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U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6372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3"/>
          <w:sz w:val="24"/>
          <w:szCs w:val="24"/>
          <w:rPrChange w:id="6373" w:author="jhawkins" w:date="2011-04-01T11:13:00Z">
            <w:rPr>
              <w:rFonts w:ascii="Times New Roman" w:hAnsi="Times New Roman"/>
              <w:color w:val="191919"/>
              <w:spacing w:val="-13"/>
              <w:sz w:val="18"/>
              <w:szCs w:val="18"/>
            </w:rPr>
          </w:rPrChange>
        </w:rPr>
        <w:t>V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37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ice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9" w:after="0" w:line="240" w:lineRule="auto"/>
        <w:ind w:left="446" w:right="1492"/>
        <w:jc w:val="center"/>
        <w:rPr>
          <w:rFonts w:ascii="Times New Roman" w:hAnsi="Times New Roman"/>
          <w:color w:val="000000"/>
          <w:sz w:val="24"/>
          <w:szCs w:val="24"/>
          <w:rPrChange w:id="6375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proofErr w:type="gramStart"/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37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Presiden</w:t>
      </w:r>
      <w:r w:rsidRPr="00DB66F3">
        <w:rPr>
          <w:rFonts w:ascii="Times New Roman" w:hAnsi="Times New Roman"/>
          <w:color w:val="191919"/>
          <w:sz w:val="24"/>
          <w:szCs w:val="24"/>
          <w:rPrChange w:id="637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37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37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638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6381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38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Academi</w:t>
      </w:r>
      <w:r w:rsidRPr="00DB66F3">
        <w:rPr>
          <w:rFonts w:ascii="Times New Roman" w:hAnsi="Times New Roman"/>
          <w:color w:val="191919"/>
          <w:sz w:val="24"/>
          <w:szCs w:val="24"/>
          <w:rPrChange w:id="638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c</w:t>
      </w:r>
      <w:r w:rsidRPr="00DB66F3">
        <w:rPr>
          <w:rFonts w:ascii="Times New Roman" w:hAnsi="Times New Roman"/>
          <w:color w:val="191919"/>
          <w:spacing w:val="-13"/>
          <w:sz w:val="24"/>
          <w:szCs w:val="24"/>
          <w:rPrChange w:id="6384" w:author="jhawkins" w:date="2011-04-01T11:13:00Z">
            <w:rPr>
              <w:rFonts w:ascii="Times New Roman" w:hAnsi="Times New Roman"/>
              <w:color w:val="191919"/>
              <w:spacing w:val="-1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38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6386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38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fair</w:t>
      </w:r>
      <w:r w:rsidRPr="00DB66F3">
        <w:rPr>
          <w:rFonts w:ascii="Times New Roman" w:hAnsi="Times New Roman"/>
          <w:color w:val="191919"/>
          <w:sz w:val="24"/>
          <w:szCs w:val="24"/>
          <w:rPrChange w:id="638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38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39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639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39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39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639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39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39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Senio</w:t>
      </w:r>
      <w:r w:rsidRPr="00DB66F3">
        <w:rPr>
          <w:rFonts w:ascii="Times New Roman" w:hAnsi="Times New Roman"/>
          <w:color w:val="191919"/>
          <w:sz w:val="24"/>
          <w:szCs w:val="24"/>
          <w:rPrChange w:id="639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6398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3"/>
          <w:sz w:val="24"/>
          <w:szCs w:val="24"/>
          <w:rPrChange w:id="6399" w:author="jhawkins" w:date="2011-04-01T11:13:00Z">
            <w:rPr>
              <w:rFonts w:ascii="Times New Roman" w:hAnsi="Times New Roman"/>
              <w:color w:val="191919"/>
              <w:spacing w:val="-13"/>
              <w:sz w:val="18"/>
              <w:szCs w:val="18"/>
            </w:rPr>
          </w:rPrChange>
        </w:rPr>
        <w:t>V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40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ic</w:t>
      </w:r>
      <w:r w:rsidRPr="00DB66F3">
        <w:rPr>
          <w:rFonts w:ascii="Times New Roman" w:hAnsi="Times New Roman"/>
          <w:color w:val="191919"/>
          <w:sz w:val="24"/>
          <w:szCs w:val="24"/>
          <w:rPrChange w:id="640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40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40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Chancello</w:t>
      </w:r>
      <w:r w:rsidRPr="00DB66F3">
        <w:rPr>
          <w:rFonts w:ascii="Times New Roman" w:hAnsi="Times New Roman"/>
          <w:color w:val="191919"/>
          <w:sz w:val="24"/>
          <w:szCs w:val="24"/>
          <w:rPrChange w:id="640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6405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40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640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6408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40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Academi</w:t>
      </w:r>
      <w:r w:rsidRPr="00DB66F3">
        <w:rPr>
          <w:rFonts w:ascii="Times New Roman" w:hAnsi="Times New Roman"/>
          <w:color w:val="191919"/>
          <w:sz w:val="24"/>
          <w:szCs w:val="24"/>
          <w:rPrChange w:id="641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c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6411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41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641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41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41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Fisca</w:t>
      </w:r>
      <w:r w:rsidRPr="00DB66F3">
        <w:rPr>
          <w:rFonts w:ascii="Times New Roman" w:hAnsi="Times New Roman"/>
          <w:color w:val="191919"/>
          <w:sz w:val="24"/>
          <w:szCs w:val="24"/>
          <w:rPrChange w:id="641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13"/>
          <w:sz w:val="24"/>
          <w:szCs w:val="24"/>
          <w:rPrChange w:id="6417" w:author="jhawkins" w:date="2011-04-01T11:13:00Z">
            <w:rPr>
              <w:rFonts w:ascii="Times New Roman" w:hAnsi="Times New Roman"/>
              <w:color w:val="191919"/>
              <w:spacing w:val="-1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41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6419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42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fair</w:t>
      </w:r>
      <w:r w:rsidRPr="00DB66F3">
        <w:rPr>
          <w:rFonts w:ascii="Times New Roman" w:hAnsi="Times New Roman"/>
          <w:color w:val="191919"/>
          <w:sz w:val="24"/>
          <w:szCs w:val="24"/>
          <w:rPrChange w:id="642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42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42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642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42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42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642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42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42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Universit</w:t>
      </w:r>
      <w:r w:rsidRPr="00DB66F3">
        <w:rPr>
          <w:rFonts w:ascii="Times New Roman" w:hAnsi="Times New Roman"/>
          <w:color w:val="191919"/>
          <w:sz w:val="24"/>
          <w:szCs w:val="24"/>
          <w:rPrChange w:id="643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43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43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Syste</w:t>
      </w:r>
      <w:r w:rsidRPr="00DB66F3">
        <w:rPr>
          <w:rFonts w:ascii="Times New Roman" w:hAnsi="Times New Roman"/>
          <w:color w:val="191919"/>
          <w:sz w:val="24"/>
          <w:szCs w:val="24"/>
          <w:rPrChange w:id="643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43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43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643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43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43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Geo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6439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44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gi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6441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644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proofErr w:type="gramEnd"/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  <w:sz w:val="24"/>
          <w:szCs w:val="24"/>
          <w:rPrChange w:id="6443" w:author="jhawkins" w:date="2011-04-01T11:13:00Z">
            <w:rPr>
              <w:rFonts w:ascii="Times New Roman" w:hAnsi="Times New Roman"/>
              <w:color w:val="00000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480" w:right="1054" w:hanging="180"/>
        <w:rPr>
          <w:rFonts w:ascii="Times New Roman" w:hAnsi="Times New Roman"/>
          <w:color w:val="000000"/>
          <w:sz w:val="24"/>
          <w:szCs w:val="24"/>
          <w:rPrChange w:id="6444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44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z w:val="24"/>
          <w:szCs w:val="24"/>
          <w:rPrChange w:id="644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44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44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Havin</w:t>
      </w:r>
      <w:r w:rsidRPr="00DB66F3">
        <w:rPr>
          <w:rFonts w:ascii="Times New Roman" w:hAnsi="Times New Roman"/>
          <w:color w:val="191919"/>
          <w:sz w:val="24"/>
          <w:szCs w:val="24"/>
          <w:rPrChange w:id="644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45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45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passe</w:t>
      </w:r>
      <w:r w:rsidRPr="00DB66F3">
        <w:rPr>
          <w:rFonts w:ascii="Times New Roman" w:hAnsi="Times New Roman"/>
          <w:color w:val="191919"/>
          <w:sz w:val="24"/>
          <w:szCs w:val="24"/>
          <w:rPrChange w:id="645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45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45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645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45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45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Regents</w:t>
      </w:r>
      <w:r w:rsidRPr="00DB66F3">
        <w:rPr>
          <w:rFonts w:ascii="Times New Roman" w:hAnsi="Times New Roman"/>
          <w:color w:val="191919"/>
          <w:sz w:val="24"/>
          <w:szCs w:val="24"/>
          <w:rPrChange w:id="645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’</w:t>
      </w:r>
      <w:r w:rsidRPr="00DB66F3">
        <w:rPr>
          <w:rFonts w:ascii="Times New Roman" w:hAnsi="Times New Roman"/>
          <w:color w:val="191919"/>
          <w:spacing w:val="-20"/>
          <w:sz w:val="24"/>
          <w:szCs w:val="24"/>
          <w:rPrChange w:id="6459" w:author="jhawkins" w:date="2011-04-01T11:13:00Z">
            <w:rPr>
              <w:rFonts w:ascii="Times New Roman" w:hAnsi="Times New Roman"/>
              <w:color w:val="191919"/>
              <w:spacing w:val="-2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6460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46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</w:t>
      </w:r>
      <w:r w:rsidRPr="00DB66F3">
        <w:rPr>
          <w:rFonts w:ascii="Times New Roman" w:hAnsi="Times New Roman"/>
          <w:color w:val="191919"/>
          <w:sz w:val="24"/>
          <w:szCs w:val="24"/>
          <w:rPrChange w:id="646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46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46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shal</w:t>
      </w:r>
      <w:r w:rsidRPr="00DB66F3">
        <w:rPr>
          <w:rFonts w:ascii="Times New Roman" w:hAnsi="Times New Roman"/>
          <w:color w:val="191919"/>
          <w:sz w:val="24"/>
          <w:szCs w:val="24"/>
          <w:rPrChange w:id="646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46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46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no</w:t>
      </w:r>
      <w:r w:rsidRPr="00DB66F3">
        <w:rPr>
          <w:rFonts w:ascii="Times New Roman" w:hAnsi="Times New Roman"/>
          <w:color w:val="191919"/>
          <w:sz w:val="24"/>
          <w:szCs w:val="24"/>
          <w:rPrChange w:id="646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46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47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647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47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z w:val="24"/>
          <w:szCs w:val="24"/>
          <w:rPrChange w:id="647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47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47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conditio</w:t>
      </w:r>
      <w:r w:rsidRPr="00DB66F3">
        <w:rPr>
          <w:rFonts w:ascii="Times New Roman" w:hAnsi="Times New Roman"/>
          <w:color w:val="191919"/>
          <w:sz w:val="24"/>
          <w:szCs w:val="24"/>
          <w:rPrChange w:id="647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6477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47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647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48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48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transfe</w:t>
      </w:r>
      <w:r w:rsidRPr="00DB66F3">
        <w:rPr>
          <w:rFonts w:ascii="Times New Roman" w:hAnsi="Times New Roman"/>
          <w:color w:val="191919"/>
          <w:sz w:val="24"/>
          <w:szCs w:val="24"/>
          <w:rPrChange w:id="648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48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48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int</w:t>
      </w:r>
      <w:r w:rsidRPr="00DB66F3">
        <w:rPr>
          <w:rFonts w:ascii="Times New Roman" w:hAnsi="Times New Roman"/>
          <w:color w:val="191919"/>
          <w:sz w:val="24"/>
          <w:szCs w:val="24"/>
          <w:rPrChange w:id="648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48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48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648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48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49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institution</w:t>
      </w:r>
      <w:r w:rsidRPr="00DB66F3">
        <w:rPr>
          <w:rFonts w:ascii="Times New Roman" w:hAnsi="Times New Roman"/>
          <w:color w:val="191919"/>
          <w:sz w:val="24"/>
          <w:szCs w:val="24"/>
          <w:rPrChange w:id="649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30"/>
          <w:sz w:val="24"/>
          <w:szCs w:val="24"/>
          <w:rPrChange w:id="6492" w:author="jhawkins" w:date="2011-04-01T11:13:00Z">
            <w:rPr>
              <w:rFonts w:ascii="Times New Roman" w:hAnsi="Times New Roman"/>
              <w:color w:val="191919"/>
              <w:spacing w:val="3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49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Al</w:t>
      </w:r>
      <w:r w:rsidRPr="00DB66F3">
        <w:rPr>
          <w:rFonts w:ascii="Times New Roman" w:hAnsi="Times New Roman"/>
          <w:color w:val="191919"/>
          <w:sz w:val="24"/>
          <w:szCs w:val="24"/>
          <w:rPrChange w:id="649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49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49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transferrin</w:t>
      </w:r>
      <w:r w:rsidRPr="00DB66F3">
        <w:rPr>
          <w:rFonts w:ascii="Times New Roman" w:hAnsi="Times New Roman"/>
          <w:color w:val="191919"/>
          <w:sz w:val="24"/>
          <w:szCs w:val="24"/>
          <w:rPrChange w:id="649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49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49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</w:t>
      </w:r>
      <w:r w:rsidRPr="00DB66F3">
        <w:rPr>
          <w:rFonts w:ascii="Times New Roman" w:hAnsi="Times New Roman"/>
          <w:color w:val="191919"/>
          <w:sz w:val="24"/>
          <w:szCs w:val="24"/>
          <w:rPrChange w:id="650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50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50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fro</w:t>
      </w:r>
      <w:r w:rsidRPr="00DB66F3">
        <w:rPr>
          <w:rFonts w:ascii="Times New Roman" w:hAnsi="Times New Roman"/>
          <w:color w:val="191919"/>
          <w:sz w:val="24"/>
          <w:szCs w:val="24"/>
          <w:rPrChange w:id="650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50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50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6506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50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ogram</w:t>
      </w:r>
      <w:r w:rsidRPr="00DB66F3">
        <w:rPr>
          <w:rFonts w:ascii="Times New Roman" w:hAnsi="Times New Roman"/>
          <w:color w:val="191919"/>
          <w:sz w:val="24"/>
          <w:szCs w:val="24"/>
          <w:rPrChange w:id="650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50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51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leadin</w:t>
      </w:r>
      <w:r w:rsidRPr="00DB66F3">
        <w:rPr>
          <w:rFonts w:ascii="Times New Roman" w:hAnsi="Times New Roman"/>
          <w:color w:val="191919"/>
          <w:sz w:val="24"/>
          <w:szCs w:val="24"/>
          <w:rPrChange w:id="651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6512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51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to th</w:t>
      </w:r>
      <w:r w:rsidRPr="00DB66F3">
        <w:rPr>
          <w:rFonts w:ascii="Times New Roman" w:hAnsi="Times New Roman"/>
          <w:color w:val="191919"/>
          <w:sz w:val="24"/>
          <w:szCs w:val="24"/>
          <w:rPrChange w:id="651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51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51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baccalaureat</w:t>
      </w:r>
      <w:r w:rsidRPr="00DB66F3">
        <w:rPr>
          <w:rFonts w:ascii="Times New Roman" w:hAnsi="Times New Roman"/>
          <w:color w:val="191919"/>
          <w:sz w:val="24"/>
          <w:szCs w:val="24"/>
          <w:rPrChange w:id="651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6518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51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degre</w:t>
      </w:r>
      <w:r w:rsidRPr="00DB66F3">
        <w:rPr>
          <w:rFonts w:ascii="Times New Roman" w:hAnsi="Times New Roman"/>
          <w:color w:val="191919"/>
          <w:sz w:val="24"/>
          <w:szCs w:val="24"/>
          <w:rPrChange w:id="652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52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52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withi</w:t>
      </w:r>
      <w:r w:rsidRPr="00DB66F3">
        <w:rPr>
          <w:rFonts w:ascii="Times New Roman" w:hAnsi="Times New Roman"/>
          <w:color w:val="191919"/>
          <w:sz w:val="24"/>
          <w:szCs w:val="24"/>
          <w:rPrChange w:id="652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52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52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652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52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52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Syste</w:t>
      </w:r>
      <w:r w:rsidRPr="00DB66F3">
        <w:rPr>
          <w:rFonts w:ascii="Times New Roman" w:hAnsi="Times New Roman"/>
          <w:color w:val="191919"/>
          <w:sz w:val="24"/>
          <w:szCs w:val="24"/>
          <w:rPrChange w:id="652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53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53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shal</w:t>
      </w:r>
      <w:r w:rsidRPr="00DB66F3">
        <w:rPr>
          <w:rFonts w:ascii="Times New Roman" w:hAnsi="Times New Roman"/>
          <w:color w:val="191919"/>
          <w:sz w:val="24"/>
          <w:szCs w:val="24"/>
          <w:rPrChange w:id="653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53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53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653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53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53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subjec</w:t>
      </w:r>
      <w:r w:rsidRPr="00DB66F3">
        <w:rPr>
          <w:rFonts w:ascii="Times New Roman" w:hAnsi="Times New Roman"/>
          <w:color w:val="191919"/>
          <w:sz w:val="24"/>
          <w:szCs w:val="24"/>
          <w:rPrChange w:id="653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53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54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654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54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54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al</w:t>
      </w:r>
      <w:r w:rsidRPr="00DB66F3">
        <w:rPr>
          <w:rFonts w:ascii="Times New Roman" w:hAnsi="Times New Roman"/>
          <w:color w:val="191919"/>
          <w:sz w:val="24"/>
          <w:szCs w:val="24"/>
          <w:rPrChange w:id="654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54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54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provision</w:t>
      </w:r>
      <w:r w:rsidRPr="00DB66F3">
        <w:rPr>
          <w:rFonts w:ascii="Times New Roman" w:hAnsi="Times New Roman"/>
          <w:color w:val="191919"/>
          <w:sz w:val="24"/>
          <w:szCs w:val="24"/>
          <w:rPrChange w:id="654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54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54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655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55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55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655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55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55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stat</w:t>
      </w:r>
      <w:r w:rsidRPr="00DB66F3">
        <w:rPr>
          <w:rFonts w:ascii="Times New Roman" w:hAnsi="Times New Roman"/>
          <w:color w:val="191919"/>
          <w:sz w:val="24"/>
          <w:szCs w:val="24"/>
          <w:rPrChange w:id="655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55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55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655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56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56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loca</w:t>
      </w:r>
      <w:r w:rsidRPr="00DB66F3">
        <w:rPr>
          <w:rFonts w:ascii="Times New Roman" w:hAnsi="Times New Roman"/>
          <w:color w:val="191919"/>
          <w:sz w:val="24"/>
          <w:szCs w:val="24"/>
          <w:rPrChange w:id="656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6563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56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Regents</w:t>
      </w:r>
      <w:r w:rsidRPr="00DB66F3">
        <w:rPr>
          <w:rFonts w:ascii="Times New Roman" w:hAnsi="Times New Roman"/>
          <w:color w:val="191919"/>
          <w:sz w:val="24"/>
          <w:szCs w:val="24"/>
          <w:rPrChange w:id="656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’</w:t>
      </w:r>
      <w:r w:rsidRPr="00DB66F3">
        <w:rPr>
          <w:rFonts w:ascii="Times New Roman" w:hAnsi="Times New Roman"/>
          <w:color w:val="191919"/>
          <w:spacing w:val="-20"/>
          <w:sz w:val="24"/>
          <w:szCs w:val="24"/>
          <w:rPrChange w:id="6566" w:author="jhawkins" w:date="2011-04-01T11:13:00Z">
            <w:rPr>
              <w:rFonts w:ascii="Times New Roman" w:hAnsi="Times New Roman"/>
              <w:color w:val="191919"/>
              <w:spacing w:val="-2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6567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56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</w:t>
      </w:r>
      <w:r w:rsidRPr="00DB66F3">
        <w:rPr>
          <w:rFonts w:ascii="Times New Roman" w:hAnsi="Times New Roman"/>
          <w:color w:val="191919"/>
          <w:sz w:val="24"/>
          <w:szCs w:val="24"/>
          <w:rPrChange w:id="656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57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57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policies.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6" w:after="0" w:line="180" w:lineRule="exact"/>
        <w:rPr>
          <w:rFonts w:ascii="Times New Roman" w:hAnsi="Times New Roman"/>
          <w:color w:val="000000"/>
          <w:sz w:val="24"/>
          <w:szCs w:val="24"/>
          <w:rPrChange w:id="6572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30" w:after="0" w:line="250" w:lineRule="auto"/>
        <w:ind w:left="1020" w:right="991" w:hanging="180"/>
        <w:rPr>
          <w:rFonts w:ascii="Times New Roman" w:hAnsi="Times New Roman"/>
          <w:color w:val="000000"/>
          <w:sz w:val="24"/>
          <w:szCs w:val="24"/>
          <w:rPrChange w:id="6573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proofErr w:type="gramStart"/>
      <w:r w:rsidRPr="00DB66F3">
        <w:rPr>
          <w:rFonts w:ascii="Times New Roman" w:hAnsi="Times New Roman"/>
          <w:color w:val="191919"/>
          <w:sz w:val="24"/>
          <w:szCs w:val="24"/>
          <w:rPrChange w:id="657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• </w:t>
      </w:r>
      <w:r w:rsidRPr="00DB66F3">
        <w:rPr>
          <w:rFonts w:ascii="Times New Roman" w:hAnsi="Times New Roman"/>
          <w:color w:val="191919"/>
          <w:spacing w:val="27"/>
          <w:sz w:val="24"/>
          <w:szCs w:val="24"/>
          <w:rPrChange w:id="6575" w:author="jhawkins" w:date="2011-04-01T11:13:00Z">
            <w:rPr>
              <w:rFonts w:ascii="Times New Roman" w:hAnsi="Times New Roman"/>
              <w:color w:val="191919"/>
              <w:spacing w:val="2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57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</w:t>
      </w:r>
      <w:r w:rsidRPr="00DB66F3">
        <w:rPr>
          <w:rFonts w:ascii="Times New Roman" w:hAnsi="Times New Roman"/>
          <w:color w:val="191919"/>
          <w:sz w:val="24"/>
          <w:szCs w:val="24"/>
          <w:rPrChange w:id="657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proofErr w:type="gramEnd"/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57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57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transferrin</w:t>
      </w:r>
      <w:r w:rsidRPr="00DB66F3">
        <w:rPr>
          <w:rFonts w:ascii="Times New Roman" w:hAnsi="Times New Roman"/>
          <w:color w:val="191919"/>
          <w:sz w:val="24"/>
          <w:szCs w:val="24"/>
          <w:rPrChange w:id="658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58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58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fro</w:t>
      </w:r>
      <w:r w:rsidRPr="00DB66F3">
        <w:rPr>
          <w:rFonts w:ascii="Times New Roman" w:hAnsi="Times New Roman"/>
          <w:color w:val="191919"/>
          <w:sz w:val="24"/>
          <w:szCs w:val="24"/>
          <w:rPrChange w:id="658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58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58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outsid</w:t>
      </w:r>
      <w:r w:rsidRPr="00DB66F3">
        <w:rPr>
          <w:rFonts w:ascii="Times New Roman" w:hAnsi="Times New Roman"/>
          <w:color w:val="191919"/>
          <w:sz w:val="24"/>
          <w:szCs w:val="24"/>
          <w:rPrChange w:id="658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58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58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658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59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59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659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59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59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Syste</w:t>
      </w:r>
      <w:r w:rsidRPr="00DB66F3">
        <w:rPr>
          <w:rFonts w:ascii="Times New Roman" w:hAnsi="Times New Roman"/>
          <w:color w:val="191919"/>
          <w:sz w:val="24"/>
          <w:szCs w:val="24"/>
          <w:rPrChange w:id="659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59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59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659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59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60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fro</w:t>
      </w:r>
      <w:r w:rsidRPr="00DB66F3">
        <w:rPr>
          <w:rFonts w:ascii="Times New Roman" w:hAnsi="Times New Roman"/>
          <w:color w:val="191919"/>
          <w:sz w:val="24"/>
          <w:szCs w:val="24"/>
          <w:rPrChange w:id="660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60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z w:val="24"/>
          <w:szCs w:val="24"/>
          <w:rPrChange w:id="660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60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60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progra</w:t>
      </w:r>
      <w:r w:rsidRPr="00DB66F3">
        <w:rPr>
          <w:rFonts w:ascii="Times New Roman" w:hAnsi="Times New Roman"/>
          <w:color w:val="191919"/>
          <w:sz w:val="24"/>
          <w:szCs w:val="24"/>
          <w:rPrChange w:id="660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60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60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tha</w:t>
      </w:r>
      <w:r w:rsidRPr="00DB66F3">
        <w:rPr>
          <w:rFonts w:ascii="Times New Roman" w:hAnsi="Times New Roman"/>
          <w:color w:val="191919"/>
          <w:sz w:val="24"/>
          <w:szCs w:val="24"/>
          <w:rPrChange w:id="660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61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61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doe</w:t>
      </w:r>
      <w:r w:rsidRPr="00DB66F3">
        <w:rPr>
          <w:rFonts w:ascii="Times New Roman" w:hAnsi="Times New Roman"/>
          <w:color w:val="191919"/>
          <w:sz w:val="24"/>
          <w:szCs w:val="24"/>
          <w:rPrChange w:id="661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61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61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no</w:t>
      </w:r>
      <w:r w:rsidRPr="00DB66F3">
        <w:rPr>
          <w:rFonts w:ascii="Times New Roman" w:hAnsi="Times New Roman"/>
          <w:color w:val="191919"/>
          <w:sz w:val="24"/>
          <w:szCs w:val="24"/>
          <w:rPrChange w:id="661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61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61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requir</w:t>
      </w:r>
      <w:r w:rsidRPr="00DB66F3">
        <w:rPr>
          <w:rFonts w:ascii="Times New Roman" w:hAnsi="Times New Roman"/>
          <w:color w:val="191919"/>
          <w:sz w:val="24"/>
          <w:szCs w:val="24"/>
          <w:rPrChange w:id="661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61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62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662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62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62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Regents</w:t>
      </w:r>
      <w:r w:rsidRPr="00DB66F3">
        <w:rPr>
          <w:rFonts w:ascii="Times New Roman" w:hAnsi="Times New Roman"/>
          <w:color w:val="191919"/>
          <w:sz w:val="24"/>
          <w:szCs w:val="24"/>
          <w:rPrChange w:id="662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’</w:t>
      </w:r>
      <w:r w:rsidRPr="00DB66F3">
        <w:rPr>
          <w:rFonts w:ascii="Times New Roman" w:hAnsi="Times New Roman"/>
          <w:color w:val="191919"/>
          <w:spacing w:val="-20"/>
          <w:sz w:val="24"/>
          <w:szCs w:val="24"/>
          <w:rPrChange w:id="6625" w:author="jhawkins" w:date="2011-04-01T11:13:00Z">
            <w:rPr>
              <w:rFonts w:ascii="Times New Roman" w:hAnsi="Times New Roman"/>
              <w:color w:val="191919"/>
              <w:spacing w:val="-2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6626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62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</w:t>
      </w:r>
      <w:r w:rsidRPr="00DB66F3">
        <w:rPr>
          <w:rFonts w:ascii="Times New Roman" w:hAnsi="Times New Roman"/>
          <w:color w:val="191919"/>
          <w:sz w:val="24"/>
          <w:szCs w:val="24"/>
          <w:rPrChange w:id="662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62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63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shoul</w:t>
      </w:r>
      <w:r w:rsidRPr="00DB66F3">
        <w:rPr>
          <w:rFonts w:ascii="Times New Roman" w:hAnsi="Times New Roman"/>
          <w:color w:val="191919"/>
          <w:sz w:val="24"/>
          <w:szCs w:val="24"/>
          <w:rPrChange w:id="663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63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63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tak</w:t>
      </w:r>
      <w:r w:rsidRPr="00DB66F3">
        <w:rPr>
          <w:rFonts w:ascii="Times New Roman" w:hAnsi="Times New Roman"/>
          <w:color w:val="191919"/>
          <w:sz w:val="24"/>
          <w:szCs w:val="24"/>
          <w:rPrChange w:id="663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63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63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663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63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63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6640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z w:val="24"/>
          <w:szCs w:val="24"/>
          <w:rPrChange w:id="664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t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64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durin</w:t>
      </w:r>
      <w:r w:rsidRPr="00DB66F3">
        <w:rPr>
          <w:rFonts w:ascii="Times New Roman" w:hAnsi="Times New Roman"/>
          <w:color w:val="191919"/>
          <w:sz w:val="24"/>
          <w:szCs w:val="24"/>
          <w:rPrChange w:id="664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6644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64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thei</w:t>
      </w:r>
      <w:r w:rsidRPr="00DB66F3">
        <w:rPr>
          <w:rFonts w:ascii="Times New Roman" w:hAnsi="Times New Roman"/>
          <w:color w:val="191919"/>
          <w:sz w:val="24"/>
          <w:szCs w:val="24"/>
          <w:rPrChange w:id="664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6647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64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firs</w:t>
      </w:r>
      <w:r w:rsidRPr="00DB66F3">
        <w:rPr>
          <w:rFonts w:ascii="Times New Roman" w:hAnsi="Times New Roman"/>
          <w:color w:val="191919"/>
          <w:sz w:val="24"/>
          <w:szCs w:val="24"/>
          <w:rPrChange w:id="664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6650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65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semeste</w:t>
      </w:r>
      <w:r w:rsidRPr="00DB66F3">
        <w:rPr>
          <w:rFonts w:ascii="Times New Roman" w:hAnsi="Times New Roman"/>
          <w:color w:val="191919"/>
          <w:sz w:val="24"/>
          <w:szCs w:val="24"/>
          <w:rPrChange w:id="665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6653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65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665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6656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65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enrollmen</w:t>
      </w:r>
      <w:r w:rsidRPr="00DB66F3">
        <w:rPr>
          <w:rFonts w:ascii="Times New Roman" w:hAnsi="Times New Roman"/>
          <w:color w:val="191919"/>
          <w:sz w:val="24"/>
          <w:szCs w:val="24"/>
          <w:rPrChange w:id="665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6659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66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666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6662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z w:val="24"/>
          <w:szCs w:val="24"/>
          <w:rPrChange w:id="666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6664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66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progra</w:t>
      </w:r>
      <w:r w:rsidRPr="00DB66F3">
        <w:rPr>
          <w:rFonts w:ascii="Times New Roman" w:hAnsi="Times New Roman"/>
          <w:color w:val="191919"/>
          <w:sz w:val="24"/>
          <w:szCs w:val="24"/>
          <w:rPrChange w:id="666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6667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66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leadin</w:t>
      </w:r>
      <w:r w:rsidRPr="00DB66F3">
        <w:rPr>
          <w:rFonts w:ascii="Times New Roman" w:hAnsi="Times New Roman"/>
          <w:color w:val="191919"/>
          <w:sz w:val="24"/>
          <w:szCs w:val="24"/>
          <w:rPrChange w:id="666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6670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67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667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6673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67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667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6676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67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baccalaureat</w:t>
      </w:r>
      <w:r w:rsidRPr="00DB66F3">
        <w:rPr>
          <w:rFonts w:ascii="Times New Roman" w:hAnsi="Times New Roman"/>
          <w:color w:val="191919"/>
          <w:sz w:val="24"/>
          <w:szCs w:val="24"/>
          <w:rPrChange w:id="667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6679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68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degree</w:t>
      </w:r>
      <w:r w:rsidRPr="00DB66F3">
        <w:rPr>
          <w:rFonts w:ascii="Times New Roman" w:hAnsi="Times New Roman"/>
          <w:color w:val="191919"/>
          <w:sz w:val="24"/>
          <w:szCs w:val="24"/>
          <w:rPrChange w:id="668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6682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68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Regardles</w:t>
      </w:r>
      <w:r w:rsidRPr="00DB66F3">
        <w:rPr>
          <w:rFonts w:ascii="Times New Roman" w:hAnsi="Times New Roman"/>
          <w:color w:val="191919"/>
          <w:sz w:val="24"/>
          <w:szCs w:val="24"/>
          <w:rPrChange w:id="668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6685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68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668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6688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68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669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6691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69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numbe</w:t>
      </w:r>
      <w:r w:rsidRPr="00DB66F3">
        <w:rPr>
          <w:rFonts w:ascii="Times New Roman" w:hAnsi="Times New Roman"/>
          <w:color w:val="191919"/>
          <w:sz w:val="24"/>
          <w:szCs w:val="24"/>
          <w:rPrChange w:id="669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6694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69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669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6697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69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colleg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6699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70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-level credi</w:t>
      </w:r>
      <w:r w:rsidRPr="00DB66F3">
        <w:rPr>
          <w:rFonts w:ascii="Times New Roman" w:hAnsi="Times New Roman"/>
          <w:color w:val="191919"/>
          <w:sz w:val="24"/>
          <w:szCs w:val="24"/>
          <w:rPrChange w:id="670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6702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70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hours</w:t>
      </w:r>
      <w:r w:rsidRPr="00DB66F3">
        <w:rPr>
          <w:rFonts w:ascii="Times New Roman" w:hAnsi="Times New Roman"/>
          <w:color w:val="191919"/>
          <w:sz w:val="24"/>
          <w:szCs w:val="24"/>
          <w:rPrChange w:id="670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70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70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thes</w:t>
      </w:r>
      <w:r w:rsidRPr="00DB66F3">
        <w:rPr>
          <w:rFonts w:ascii="Times New Roman" w:hAnsi="Times New Roman"/>
          <w:color w:val="191919"/>
          <w:sz w:val="24"/>
          <w:szCs w:val="24"/>
          <w:rPrChange w:id="670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70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70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</w:t>
      </w:r>
      <w:r w:rsidRPr="00DB66F3">
        <w:rPr>
          <w:rFonts w:ascii="Times New Roman" w:hAnsi="Times New Roman"/>
          <w:color w:val="191919"/>
          <w:sz w:val="24"/>
          <w:szCs w:val="24"/>
          <w:rPrChange w:id="671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71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71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wil</w:t>
      </w:r>
      <w:r w:rsidRPr="00DB66F3">
        <w:rPr>
          <w:rFonts w:ascii="Times New Roman" w:hAnsi="Times New Roman"/>
          <w:color w:val="191919"/>
          <w:sz w:val="24"/>
          <w:szCs w:val="24"/>
          <w:rPrChange w:id="671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71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71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671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71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71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expecte</w:t>
      </w:r>
      <w:r w:rsidRPr="00DB66F3">
        <w:rPr>
          <w:rFonts w:ascii="Times New Roman" w:hAnsi="Times New Roman"/>
          <w:color w:val="191919"/>
          <w:sz w:val="24"/>
          <w:szCs w:val="24"/>
          <w:rPrChange w:id="671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6720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72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sig</w:t>
      </w:r>
      <w:r w:rsidRPr="00DB66F3">
        <w:rPr>
          <w:rFonts w:ascii="Times New Roman" w:hAnsi="Times New Roman"/>
          <w:color w:val="191919"/>
          <w:sz w:val="24"/>
          <w:szCs w:val="24"/>
          <w:rPrChange w:id="672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72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72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u</w:t>
      </w:r>
      <w:r w:rsidRPr="00DB66F3">
        <w:rPr>
          <w:rFonts w:ascii="Times New Roman" w:hAnsi="Times New Roman"/>
          <w:color w:val="191919"/>
          <w:sz w:val="24"/>
          <w:szCs w:val="24"/>
          <w:rPrChange w:id="672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p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72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72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</w:t>
      </w:r>
      <w:r w:rsidRPr="00DB66F3">
        <w:rPr>
          <w:rFonts w:ascii="Times New Roman" w:hAnsi="Times New Roman"/>
          <w:color w:val="191919"/>
          <w:sz w:val="24"/>
          <w:szCs w:val="24"/>
          <w:rPrChange w:id="672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72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73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673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73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73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tak</w:t>
      </w:r>
      <w:r w:rsidRPr="00DB66F3">
        <w:rPr>
          <w:rFonts w:ascii="Times New Roman" w:hAnsi="Times New Roman"/>
          <w:color w:val="191919"/>
          <w:sz w:val="24"/>
          <w:szCs w:val="24"/>
          <w:rPrChange w:id="673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73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73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673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73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73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tes</w:t>
      </w:r>
      <w:r w:rsidRPr="00DB66F3">
        <w:rPr>
          <w:rFonts w:ascii="Times New Roman" w:hAnsi="Times New Roman"/>
          <w:color w:val="191919"/>
          <w:sz w:val="24"/>
          <w:szCs w:val="24"/>
          <w:rPrChange w:id="674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74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74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674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74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74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wil</w:t>
      </w:r>
      <w:r w:rsidRPr="00DB66F3">
        <w:rPr>
          <w:rFonts w:ascii="Times New Roman" w:hAnsi="Times New Roman"/>
          <w:color w:val="191919"/>
          <w:sz w:val="24"/>
          <w:szCs w:val="24"/>
          <w:rPrChange w:id="674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74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74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z w:val="24"/>
          <w:szCs w:val="24"/>
          <w:rPrChange w:id="674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75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75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int</w:t>
      </w:r>
      <w:r w:rsidRPr="00DB66F3">
        <w:rPr>
          <w:rFonts w:ascii="Times New Roman" w:hAnsi="Times New Roman"/>
          <w:color w:val="191919"/>
          <w:sz w:val="24"/>
          <w:szCs w:val="24"/>
          <w:rPrChange w:id="675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75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75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675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75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75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Regents</w:t>
      </w:r>
      <w:r w:rsidRPr="00DB66F3">
        <w:rPr>
          <w:rFonts w:ascii="Times New Roman" w:hAnsi="Times New Roman"/>
          <w:color w:val="191919"/>
          <w:sz w:val="24"/>
          <w:szCs w:val="24"/>
          <w:rPrChange w:id="675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’</w:t>
      </w:r>
      <w:r w:rsidRPr="00DB66F3">
        <w:rPr>
          <w:rFonts w:ascii="Times New Roman" w:hAnsi="Times New Roman"/>
          <w:color w:val="191919"/>
          <w:spacing w:val="-20"/>
          <w:sz w:val="24"/>
          <w:szCs w:val="24"/>
          <w:rPrChange w:id="6759" w:author="jhawkins" w:date="2011-04-01T11:13:00Z">
            <w:rPr>
              <w:rFonts w:ascii="Times New Roman" w:hAnsi="Times New Roman"/>
              <w:color w:val="191919"/>
              <w:spacing w:val="-2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6760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76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</w:t>
      </w:r>
      <w:r w:rsidRPr="00DB66F3">
        <w:rPr>
          <w:rFonts w:ascii="Times New Roman" w:hAnsi="Times New Roman"/>
          <w:color w:val="191919"/>
          <w:sz w:val="24"/>
          <w:szCs w:val="24"/>
          <w:rPrChange w:id="676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76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76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Preparator</w:t>
      </w:r>
      <w:r w:rsidRPr="00DB66F3">
        <w:rPr>
          <w:rFonts w:ascii="Times New Roman" w:hAnsi="Times New Roman"/>
          <w:color w:val="191919"/>
          <w:sz w:val="24"/>
          <w:szCs w:val="24"/>
          <w:rPrChange w:id="676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76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76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cou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6768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76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se</w:t>
      </w:r>
      <w:r w:rsidRPr="00DB66F3">
        <w:rPr>
          <w:rFonts w:ascii="Times New Roman" w:hAnsi="Times New Roman"/>
          <w:color w:val="191919"/>
          <w:sz w:val="24"/>
          <w:szCs w:val="24"/>
          <w:rPrChange w:id="677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77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77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for an</w:t>
      </w:r>
      <w:r w:rsidRPr="00DB66F3">
        <w:rPr>
          <w:rFonts w:ascii="Times New Roman" w:hAnsi="Times New Roman"/>
          <w:color w:val="191919"/>
          <w:sz w:val="24"/>
          <w:szCs w:val="24"/>
          <w:rPrChange w:id="677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77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77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componen</w:t>
      </w:r>
      <w:r w:rsidRPr="00DB66F3">
        <w:rPr>
          <w:rFonts w:ascii="Times New Roman" w:hAnsi="Times New Roman"/>
          <w:color w:val="191919"/>
          <w:sz w:val="24"/>
          <w:szCs w:val="24"/>
          <w:rPrChange w:id="677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6777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77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tha</w:t>
      </w:r>
      <w:r w:rsidRPr="00DB66F3">
        <w:rPr>
          <w:rFonts w:ascii="Times New Roman" w:hAnsi="Times New Roman"/>
          <w:color w:val="191919"/>
          <w:sz w:val="24"/>
          <w:szCs w:val="24"/>
          <w:rPrChange w:id="677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78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78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the</w:t>
      </w:r>
      <w:r w:rsidRPr="00DB66F3">
        <w:rPr>
          <w:rFonts w:ascii="Times New Roman" w:hAnsi="Times New Roman"/>
          <w:color w:val="191919"/>
          <w:sz w:val="24"/>
          <w:szCs w:val="24"/>
          <w:rPrChange w:id="678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78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78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z w:val="24"/>
          <w:szCs w:val="24"/>
          <w:rPrChange w:id="678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78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78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no</w:t>
      </w:r>
      <w:r w:rsidRPr="00DB66F3">
        <w:rPr>
          <w:rFonts w:ascii="Times New Roman" w:hAnsi="Times New Roman"/>
          <w:color w:val="191919"/>
          <w:sz w:val="24"/>
          <w:szCs w:val="24"/>
          <w:rPrChange w:id="678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78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79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pas</w:t>
      </w:r>
      <w:r w:rsidRPr="00DB66F3">
        <w:rPr>
          <w:rFonts w:ascii="Times New Roman" w:hAnsi="Times New Roman"/>
          <w:color w:val="191919"/>
          <w:sz w:val="24"/>
          <w:szCs w:val="24"/>
          <w:rPrChange w:id="679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79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79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afte</w:t>
      </w:r>
      <w:r w:rsidRPr="00DB66F3">
        <w:rPr>
          <w:rFonts w:ascii="Times New Roman" w:hAnsi="Times New Roman"/>
          <w:color w:val="191919"/>
          <w:sz w:val="24"/>
          <w:szCs w:val="24"/>
          <w:rPrChange w:id="679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79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79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tw</w:t>
      </w:r>
      <w:r w:rsidRPr="00DB66F3">
        <w:rPr>
          <w:rFonts w:ascii="Times New Roman" w:hAnsi="Times New Roman"/>
          <w:color w:val="191919"/>
          <w:sz w:val="24"/>
          <w:szCs w:val="24"/>
          <w:rPrChange w:id="679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79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79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semester</w:t>
      </w:r>
      <w:r w:rsidRPr="00DB66F3">
        <w:rPr>
          <w:rFonts w:ascii="Times New Roman" w:hAnsi="Times New Roman"/>
          <w:color w:val="191919"/>
          <w:sz w:val="24"/>
          <w:szCs w:val="24"/>
          <w:rPrChange w:id="680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80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80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680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80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80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enrollment.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Times New Roman" w:hAnsi="Times New Roman"/>
          <w:color w:val="000000"/>
          <w:sz w:val="24"/>
          <w:szCs w:val="24"/>
          <w:rPrChange w:id="6806" w:author="jhawkins" w:date="2011-04-01T11:13:00Z">
            <w:rPr>
              <w:rFonts w:ascii="Times New Roman" w:hAnsi="Times New Roman"/>
              <w:color w:val="000000"/>
              <w:sz w:val="19"/>
              <w:szCs w:val="19"/>
            </w:rPr>
          </w:rPrChange>
        </w:rPr>
      </w:pPr>
    </w:p>
    <w:p w:rsidR="00B17027" w:rsidRPr="00DB66F3" w:rsidRDefault="00B17027" w:rsidP="00B17027">
      <w:pPr>
        <w:widowControl w:val="0"/>
        <w:tabs>
          <w:tab w:val="left" w:pos="10700"/>
        </w:tabs>
        <w:autoSpaceDE w:val="0"/>
        <w:autoSpaceDN w:val="0"/>
        <w:adjustRightInd w:val="0"/>
        <w:spacing w:after="0" w:line="240" w:lineRule="auto"/>
        <w:ind w:left="4135"/>
        <w:rPr>
          <w:rFonts w:ascii="Century Gothic" w:hAnsi="Century Gothic" w:cs="Century Gothic"/>
          <w:color w:val="000000"/>
          <w:sz w:val="24"/>
          <w:szCs w:val="24"/>
          <w:rPrChange w:id="6807" w:author="jhawkins" w:date="2011-04-01T11:13:00Z">
            <w:rPr>
              <w:rFonts w:ascii="Century Gothic" w:hAnsi="Century Gothic" w:cs="Century Gothic"/>
              <w:color w:val="000000"/>
              <w:sz w:val="36"/>
              <w:szCs w:val="36"/>
            </w:rPr>
          </w:rPrChange>
        </w:rPr>
      </w:pPr>
      <w:r w:rsidRPr="00DB66F3">
        <w:rPr>
          <w:rFonts w:ascii="Times New Roman" w:hAnsi="Times New Roman"/>
          <w:color w:val="191919"/>
          <w:sz w:val="24"/>
          <w:szCs w:val="24"/>
          <w:rPrChange w:id="6808" w:author="jhawkins" w:date="2011-04-01T11:13:00Z">
            <w:rPr>
              <w:rFonts w:ascii="Times New Roman" w:hAnsi="Times New Roman"/>
              <w:color w:val="191919"/>
              <w:sz w:val="20"/>
              <w:szCs w:val="20"/>
            </w:rPr>
          </w:rPrChange>
        </w:rPr>
        <w:t>2008-2012 Unde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809" w:author="jhawkins" w:date="2011-04-01T11:13:00Z">
            <w:rPr>
              <w:rFonts w:ascii="Times New Roman" w:hAnsi="Times New Roman"/>
              <w:color w:val="191919"/>
              <w:spacing w:val="-4"/>
              <w:sz w:val="20"/>
              <w:szCs w:val="20"/>
            </w:rPr>
          </w:rPrChange>
        </w:rPr>
        <w:t>r</w:t>
      </w:r>
      <w:r w:rsidRPr="00DB66F3">
        <w:rPr>
          <w:rFonts w:ascii="Times New Roman" w:hAnsi="Times New Roman"/>
          <w:color w:val="191919"/>
          <w:sz w:val="24"/>
          <w:szCs w:val="24"/>
          <w:rPrChange w:id="6810" w:author="jhawkins" w:date="2011-04-01T11:13:00Z">
            <w:rPr>
              <w:rFonts w:ascii="Times New Roman" w:hAnsi="Times New Roman"/>
              <w:color w:val="191919"/>
              <w:sz w:val="20"/>
              <w:szCs w:val="20"/>
            </w:rPr>
          </w:rPrChange>
        </w:rPr>
        <w:t>graduate Catalog</w:t>
      </w:r>
      <w:r w:rsidRPr="00DB66F3">
        <w:rPr>
          <w:rFonts w:ascii="Times New Roman" w:hAnsi="Times New Roman"/>
          <w:color w:val="191919"/>
          <w:sz w:val="24"/>
          <w:szCs w:val="24"/>
          <w:rPrChange w:id="6811" w:author="jhawkins" w:date="2011-04-01T11:13:00Z">
            <w:rPr>
              <w:rFonts w:ascii="Times New Roman" w:hAnsi="Times New Roman"/>
              <w:color w:val="191919"/>
              <w:sz w:val="20"/>
              <w:szCs w:val="20"/>
            </w:rPr>
          </w:rPrChange>
        </w:rPr>
        <w:tab/>
      </w:r>
      <w:r w:rsidRPr="00DB66F3">
        <w:rPr>
          <w:rFonts w:ascii="Century Gothic" w:hAnsi="Century Gothic" w:cs="Century Gothic"/>
          <w:b/>
          <w:bCs/>
          <w:color w:val="191919"/>
          <w:position w:val="7"/>
          <w:sz w:val="24"/>
          <w:szCs w:val="24"/>
          <w:rPrChange w:id="6812" w:author="jhawkins" w:date="2011-04-01T11:13:00Z">
            <w:rPr>
              <w:rFonts w:ascii="Century Gothic" w:hAnsi="Century Gothic" w:cs="Century Gothic"/>
              <w:b/>
              <w:bCs/>
              <w:color w:val="191919"/>
              <w:position w:val="7"/>
              <w:sz w:val="36"/>
              <w:szCs w:val="36"/>
            </w:rPr>
          </w:rPrChange>
        </w:rPr>
        <w:t>45</w:t>
      </w:r>
    </w:p>
    <w:p w:rsidR="00B17027" w:rsidRPr="00DB66F3" w:rsidRDefault="00B17027" w:rsidP="00B17027">
      <w:pPr>
        <w:widowControl w:val="0"/>
        <w:tabs>
          <w:tab w:val="left" w:pos="10700"/>
        </w:tabs>
        <w:autoSpaceDE w:val="0"/>
        <w:autoSpaceDN w:val="0"/>
        <w:adjustRightInd w:val="0"/>
        <w:spacing w:after="0" w:line="240" w:lineRule="auto"/>
        <w:ind w:left="4135"/>
        <w:rPr>
          <w:rFonts w:ascii="Century Gothic" w:hAnsi="Century Gothic" w:cs="Century Gothic"/>
          <w:color w:val="000000"/>
          <w:sz w:val="24"/>
          <w:szCs w:val="24"/>
          <w:rPrChange w:id="6813" w:author="jhawkins" w:date="2011-04-01T11:13:00Z">
            <w:rPr>
              <w:rFonts w:ascii="Century Gothic" w:hAnsi="Century Gothic" w:cs="Century Gothic"/>
              <w:color w:val="000000"/>
              <w:sz w:val="36"/>
              <w:szCs w:val="36"/>
            </w:rPr>
          </w:rPrChange>
        </w:rPr>
        <w:sectPr w:rsidR="00B17027" w:rsidRPr="00DB66F3">
          <w:pgSz w:w="12240" w:h="15840"/>
          <w:pgMar w:top="400" w:right="420" w:bottom="280" w:left="600" w:header="720" w:footer="720" w:gutter="0"/>
          <w:cols w:space="720" w:equalWidth="0">
            <w:col w:w="11220"/>
          </w:cols>
          <w:noEndnote/>
        </w:sectPr>
      </w:pPr>
    </w:p>
    <w:p w:rsidR="00B17027" w:rsidRPr="00DB66F3" w:rsidRDefault="00C93F8A" w:rsidP="00B17027">
      <w:pPr>
        <w:widowControl w:val="0"/>
        <w:autoSpaceDE w:val="0"/>
        <w:autoSpaceDN w:val="0"/>
        <w:adjustRightInd w:val="0"/>
        <w:spacing w:before="56" w:after="0" w:line="195" w:lineRule="exact"/>
        <w:ind w:left="615"/>
        <w:rPr>
          <w:rFonts w:ascii="Century Gothic" w:hAnsi="Century Gothic" w:cs="Century Gothic"/>
          <w:color w:val="000000"/>
          <w:sz w:val="24"/>
          <w:szCs w:val="24"/>
          <w:rPrChange w:id="6814" w:author="jhawkins" w:date="2011-04-01T11:13:00Z">
            <w:rPr>
              <w:rFonts w:ascii="Century Gothic" w:hAnsi="Century Gothic" w:cs="Century Gothic"/>
              <w:color w:val="000000"/>
              <w:sz w:val="16"/>
              <w:szCs w:val="16"/>
            </w:rPr>
          </w:rPrChange>
        </w:rPr>
      </w:pPr>
      <w:r w:rsidRPr="00DB66F3">
        <w:rPr>
          <w:noProof/>
          <w:sz w:val="24"/>
          <w:szCs w:val="24"/>
          <w:rPrChange w:id="6815" w:author="jhawkins" w:date="2011-04-01T11:13:00Z">
            <w:rPr>
              <w:noProof/>
            </w:rPr>
          </w:rPrChange>
        </w:rPr>
        <w:lastRenderedPageBreak/>
        <w:pict>
          <v:shape id="Text Box 1538" o:spid="_x0000_s1168" type="#_x0000_t202" style="position:absolute;left:0;text-align:left;margin-left:20.95pt;margin-top:49.05pt;width:12pt;height:63.8pt;z-index:-2516213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LxCtgIAALo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B17027" w:rsidRDefault="00B17027" w:rsidP="00B1702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="00B17027" w:rsidRPr="00DB66F3">
        <w:rPr>
          <w:rFonts w:ascii="Century Gothic" w:hAnsi="Century Gothic" w:cs="Century Gothic"/>
          <w:b/>
          <w:bCs/>
          <w:color w:val="191919"/>
          <w:sz w:val="24"/>
          <w:szCs w:val="24"/>
          <w:rPrChange w:id="6816" w:author="jhawkins" w:date="2011-04-01T11:13:00Z">
            <w:rPr>
              <w:rFonts w:ascii="Century Gothic" w:hAnsi="Century Gothic" w:cs="Century Gothic"/>
              <w:b/>
              <w:bCs/>
              <w:color w:val="191919"/>
              <w:sz w:val="16"/>
              <w:szCs w:val="16"/>
            </w:rPr>
          </w:rPrChange>
        </w:rPr>
        <w:t>Academic Information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5" w:after="0" w:line="130" w:lineRule="exact"/>
        <w:rPr>
          <w:rFonts w:ascii="Century Gothic" w:hAnsi="Century Gothic" w:cs="Century Gothic"/>
          <w:color w:val="000000"/>
          <w:sz w:val="24"/>
          <w:szCs w:val="24"/>
          <w:rPrChange w:id="6817" w:author="jhawkins" w:date="2011-04-01T11:13:00Z">
            <w:rPr>
              <w:rFonts w:ascii="Century Gothic" w:hAnsi="Century Gothic" w:cs="Century Gothic"/>
              <w:color w:val="000000"/>
              <w:sz w:val="13"/>
              <w:szCs w:val="13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4"/>
          <w:szCs w:val="24"/>
          <w:rPrChange w:id="6818" w:author="jhawkins" w:date="2011-04-01T11:13:00Z">
            <w:rPr>
              <w:rFonts w:ascii="Century Gothic" w:hAnsi="Century Gothic" w:cs="Century Gothic"/>
              <w:color w:val="000000"/>
              <w:sz w:val="20"/>
              <w:szCs w:val="2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30" w:after="0" w:line="250" w:lineRule="auto"/>
        <w:ind w:left="1920" w:right="1288" w:hanging="180"/>
        <w:rPr>
          <w:rFonts w:ascii="Times New Roman" w:hAnsi="Times New Roman"/>
          <w:color w:val="000000"/>
          <w:sz w:val="24"/>
          <w:szCs w:val="24"/>
          <w:rPrChange w:id="6819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proofErr w:type="gramStart"/>
      <w:r w:rsidRPr="00DB66F3">
        <w:rPr>
          <w:rFonts w:ascii="Times New Roman" w:hAnsi="Times New Roman"/>
          <w:color w:val="191919"/>
          <w:sz w:val="24"/>
          <w:szCs w:val="24"/>
          <w:rPrChange w:id="682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• </w:t>
      </w:r>
      <w:r w:rsidRPr="00DB66F3">
        <w:rPr>
          <w:rFonts w:ascii="Times New Roman" w:hAnsi="Times New Roman"/>
          <w:color w:val="191919"/>
          <w:spacing w:val="27"/>
          <w:sz w:val="24"/>
          <w:szCs w:val="24"/>
          <w:rPrChange w:id="6821" w:author="jhawkins" w:date="2011-04-01T11:13:00Z">
            <w:rPr>
              <w:rFonts w:ascii="Times New Roman" w:hAnsi="Times New Roman"/>
              <w:color w:val="191919"/>
              <w:spacing w:val="2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82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</w:t>
      </w:r>
      <w:r w:rsidRPr="00DB66F3">
        <w:rPr>
          <w:rFonts w:ascii="Times New Roman" w:hAnsi="Times New Roman"/>
          <w:color w:val="191919"/>
          <w:sz w:val="24"/>
          <w:szCs w:val="24"/>
          <w:rPrChange w:id="682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proofErr w:type="gramEnd"/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82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82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wh</w:t>
      </w:r>
      <w:r w:rsidRPr="00DB66F3">
        <w:rPr>
          <w:rFonts w:ascii="Times New Roman" w:hAnsi="Times New Roman"/>
          <w:color w:val="191919"/>
          <w:sz w:val="24"/>
          <w:szCs w:val="24"/>
          <w:rPrChange w:id="682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82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82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ar</w:t>
      </w:r>
      <w:r w:rsidRPr="00DB66F3">
        <w:rPr>
          <w:rFonts w:ascii="Times New Roman" w:hAnsi="Times New Roman"/>
          <w:color w:val="191919"/>
          <w:sz w:val="24"/>
          <w:szCs w:val="24"/>
          <w:rPrChange w:id="682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83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83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transferrin</w:t>
      </w:r>
      <w:r w:rsidRPr="00DB66F3">
        <w:rPr>
          <w:rFonts w:ascii="Times New Roman" w:hAnsi="Times New Roman"/>
          <w:color w:val="191919"/>
          <w:sz w:val="24"/>
          <w:szCs w:val="24"/>
          <w:rPrChange w:id="683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83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83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fro</w:t>
      </w:r>
      <w:r w:rsidRPr="00DB66F3">
        <w:rPr>
          <w:rFonts w:ascii="Times New Roman" w:hAnsi="Times New Roman"/>
          <w:color w:val="191919"/>
          <w:sz w:val="24"/>
          <w:szCs w:val="24"/>
          <w:rPrChange w:id="683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83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z w:val="24"/>
          <w:szCs w:val="24"/>
          <w:rPrChange w:id="683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83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83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Universit</w:t>
      </w:r>
      <w:r w:rsidRPr="00DB66F3">
        <w:rPr>
          <w:rFonts w:ascii="Times New Roman" w:hAnsi="Times New Roman"/>
          <w:color w:val="191919"/>
          <w:sz w:val="24"/>
          <w:szCs w:val="24"/>
          <w:rPrChange w:id="684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84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84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Syste</w:t>
      </w:r>
      <w:r w:rsidRPr="00DB66F3">
        <w:rPr>
          <w:rFonts w:ascii="Times New Roman" w:hAnsi="Times New Roman"/>
          <w:color w:val="191919"/>
          <w:sz w:val="24"/>
          <w:szCs w:val="24"/>
          <w:rPrChange w:id="684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84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84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684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84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84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Geo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6849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85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gi</w:t>
      </w:r>
      <w:r w:rsidRPr="00DB66F3">
        <w:rPr>
          <w:rFonts w:ascii="Times New Roman" w:hAnsi="Times New Roman"/>
          <w:color w:val="191919"/>
          <w:sz w:val="24"/>
          <w:szCs w:val="24"/>
          <w:rPrChange w:id="685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85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85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schoo</w:t>
      </w:r>
      <w:r w:rsidRPr="00DB66F3">
        <w:rPr>
          <w:rFonts w:ascii="Times New Roman" w:hAnsi="Times New Roman"/>
          <w:color w:val="191919"/>
          <w:sz w:val="24"/>
          <w:szCs w:val="24"/>
          <w:rPrChange w:id="685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85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85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wil</w:t>
      </w:r>
      <w:r w:rsidRPr="00DB66F3">
        <w:rPr>
          <w:rFonts w:ascii="Times New Roman" w:hAnsi="Times New Roman"/>
          <w:color w:val="191919"/>
          <w:sz w:val="24"/>
          <w:szCs w:val="24"/>
          <w:rPrChange w:id="685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85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85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follo</w:t>
      </w:r>
      <w:r w:rsidRPr="00DB66F3">
        <w:rPr>
          <w:rFonts w:ascii="Times New Roman" w:hAnsi="Times New Roman"/>
          <w:color w:val="191919"/>
          <w:sz w:val="24"/>
          <w:szCs w:val="24"/>
          <w:rPrChange w:id="686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w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86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86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686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86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86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sam</w:t>
      </w:r>
      <w:r w:rsidRPr="00DB66F3">
        <w:rPr>
          <w:rFonts w:ascii="Times New Roman" w:hAnsi="Times New Roman"/>
          <w:color w:val="191919"/>
          <w:sz w:val="24"/>
          <w:szCs w:val="24"/>
          <w:rPrChange w:id="686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86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86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guideline</w:t>
      </w:r>
      <w:r w:rsidRPr="00DB66F3">
        <w:rPr>
          <w:rFonts w:ascii="Times New Roman" w:hAnsi="Times New Roman"/>
          <w:color w:val="191919"/>
          <w:sz w:val="24"/>
          <w:szCs w:val="24"/>
          <w:rPrChange w:id="686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6870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87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687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87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87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any othe</w:t>
      </w:r>
      <w:r w:rsidRPr="00DB66F3">
        <w:rPr>
          <w:rFonts w:ascii="Times New Roman" w:hAnsi="Times New Roman"/>
          <w:color w:val="191919"/>
          <w:sz w:val="24"/>
          <w:szCs w:val="24"/>
          <w:rPrChange w:id="687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13"/>
          <w:sz w:val="24"/>
          <w:szCs w:val="24"/>
          <w:rPrChange w:id="6876" w:author="jhawkins" w:date="2011-04-01T11:13:00Z">
            <w:rPr>
              <w:rFonts w:ascii="Times New Roman" w:hAnsi="Times New Roman"/>
              <w:color w:val="191919"/>
              <w:spacing w:val="-1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87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Alban</w:t>
      </w:r>
      <w:r w:rsidRPr="00DB66F3">
        <w:rPr>
          <w:rFonts w:ascii="Times New Roman" w:hAnsi="Times New Roman"/>
          <w:color w:val="191919"/>
          <w:sz w:val="24"/>
          <w:szCs w:val="24"/>
          <w:rPrChange w:id="687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87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88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Stat</w:t>
      </w:r>
      <w:r w:rsidRPr="00DB66F3">
        <w:rPr>
          <w:rFonts w:ascii="Times New Roman" w:hAnsi="Times New Roman"/>
          <w:color w:val="191919"/>
          <w:sz w:val="24"/>
          <w:szCs w:val="24"/>
          <w:rPrChange w:id="688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88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88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Universit</w:t>
      </w:r>
      <w:r w:rsidRPr="00DB66F3">
        <w:rPr>
          <w:rFonts w:ascii="Times New Roman" w:hAnsi="Times New Roman"/>
          <w:color w:val="191919"/>
          <w:sz w:val="24"/>
          <w:szCs w:val="24"/>
          <w:rPrChange w:id="688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88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88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student.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4"/>
          <w:szCs w:val="24"/>
          <w:rPrChange w:id="6887" w:author="jhawkins" w:date="2011-04-01T11:13:00Z">
            <w:rPr>
              <w:rFonts w:ascii="Times New Roman" w:hAnsi="Times New Roman"/>
              <w:color w:val="000000"/>
              <w:sz w:val="20"/>
              <w:szCs w:val="2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1380" w:right="71" w:hanging="180"/>
        <w:rPr>
          <w:rFonts w:ascii="Times New Roman" w:hAnsi="Times New Roman"/>
          <w:color w:val="000000"/>
          <w:sz w:val="24"/>
          <w:szCs w:val="24"/>
          <w:rPrChange w:id="6888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88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689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42"/>
          <w:sz w:val="24"/>
          <w:szCs w:val="24"/>
          <w:rPrChange w:id="6891" w:author="jhawkins" w:date="2011-04-01T11:13:00Z">
            <w:rPr>
              <w:rFonts w:ascii="Times New Roman" w:hAnsi="Times New Roman"/>
              <w:color w:val="191919"/>
              <w:spacing w:val="4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89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689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6894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89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Regents</w:t>
      </w:r>
      <w:r w:rsidRPr="00DB66F3">
        <w:rPr>
          <w:rFonts w:ascii="Times New Roman" w:hAnsi="Times New Roman"/>
          <w:color w:val="191919"/>
          <w:sz w:val="24"/>
          <w:szCs w:val="24"/>
          <w:rPrChange w:id="689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’</w:t>
      </w:r>
      <w:r w:rsidRPr="00DB66F3">
        <w:rPr>
          <w:rFonts w:ascii="Times New Roman" w:hAnsi="Times New Roman"/>
          <w:color w:val="191919"/>
          <w:spacing w:val="-25"/>
          <w:sz w:val="24"/>
          <w:szCs w:val="24"/>
          <w:rPrChange w:id="6897" w:author="jhawkins" w:date="2011-04-01T11:13:00Z">
            <w:rPr>
              <w:rFonts w:ascii="Times New Roman" w:hAnsi="Times New Roman"/>
              <w:color w:val="191919"/>
              <w:spacing w:val="-2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6898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89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</w:t>
      </w:r>
      <w:r w:rsidRPr="00DB66F3">
        <w:rPr>
          <w:rFonts w:ascii="Times New Roman" w:hAnsi="Times New Roman"/>
          <w:color w:val="191919"/>
          <w:sz w:val="24"/>
          <w:szCs w:val="24"/>
          <w:rPrChange w:id="690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6901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90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690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6904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90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no</w:t>
      </w:r>
      <w:r w:rsidRPr="00DB66F3">
        <w:rPr>
          <w:rFonts w:ascii="Times New Roman" w:hAnsi="Times New Roman"/>
          <w:color w:val="191919"/>
          <w:sz w:val="24"/>
          <w:szCs w:val="24"/>
          <w:rPrChange w:id="690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6907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z w:val="24"/>
          <w:szCs w:val="24"/>
          <w:rPrChange w:id="690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6909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91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stat</w:t>
      </w:r>
      <w:r w:rsidRPr="00DB66F3">
        <w:rPr>
          <w:rFonts w:ascii="Times New Roman" w:hAnsi="Times New Roman"/>
          <w:color w:val="191919"/>
          <w:sz w:val="24"/>
          <w:szCs w:val="24"/>
          <w:rPrChange w:id="691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6912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91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requiremen</w:t>
      </w:r>
      <w:r w:rsidRPr="00DB66F3">
        <w:rPr>
          <w:rFonts w:ascii="Times New Roman" w:hAnsi="Times New Roman"/>
          <w:color w:val="191919"/>
          <w:sz w:val="24"/>
          <w:szCs w:val="24"/>
          <w:rPrChange w:id="691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6915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91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</w:t>
      </w:r>
      <w:r w:rsidRPr="00DB66F3">
        <w:rPr>
          <w:rFonts w:ascii="Times New Roman" w:hAnsi="Times New Roman"/>
          <w:color w:val="191919"/>
          <w:sz w:val="24"/>
          <w:szCs w:val="24"/>
          <w:rPrChange w:id="691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6918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91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692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18"/>
          <w:sz w:val="24"/>
          <w:szCs w:val="24"/>
          <w:rPrChange w:id="6921" w:author="jhawkins" w:date="2011-04-01T11:13:00Z">
            <w:rPr>
              <w:rFonts w:ascii="Times New Roman" w:hAnsi="Times New Roman"/>
              <w:color w:val="191919"/>
              <w:spacing w:val="-1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92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Associat</w:t>
      </w:r>
      <w:r w:rsidRPr="00DB66F3">
        <w:rPr>
          <w:rFonts w:ascii="Times New Roman" w:hAnsi="Times New Roman"/>
          <w:color w:val="191919"/>
          <w:sz w:val="24"/>
          <w:szCs w:val="24"/>
          <w:rPrChange w:id="692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6924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92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692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18"/>
          <w:sz w:val="24"/>
          <w:szCs w:val="24"/>
          <w:rPrChange w:id="6927" w:author="jhawkins" w:date="2011-04-01T11:13:00Z">
            <w:rPr>
              <w:rFonts w:ascii="Times New Roman" w:hAnsi="Times New Roman"/>
              <w:color w:val="191919"/>
              <w:spacing w:val="-1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92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Applie</w:t>
      </w:r>
      <w:r w:rsidRPr="00DB66F3">
        <w:rPr>
          <w:rFonts w:ascii="Times New Roman" w:hAnsi="Times New Roman"/>
          <w:color w:val="191919"/>
          <w:sz w:val="24"/>
          <w:szCs w:val="24"/>
          <w:rPrChange w:id="692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6930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93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Scienc</w:t>
      </w:r>
      <w:r w:rsidRPr="00DB66F3">
        <w:rPr>
          <w:rFonts w:ascii="Times New Roman" w:hAnsi="Times New Roman"/>
          <w:color w:val="191919"/>
          <w:sz w:val="24"/>
          <w:szCs w:val="24"/>
          <w:rPrChange w:id="693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6933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93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degre</w:t>
      </w:r>
      <w:r w:rsidRPr="00DB66F3">
        <w:rPr>
          <w:rFonts w:ascii="Times New Roman" w:hAnsi="Times New Roman"/>
          <w:color w:val="191919"/>
          <w:sz w:val="24"/>
          <w:szCs w:val="24"/>
          <w:rPrChange w:id="693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6936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93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693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6939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94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694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18"/>
          <w:sz w:val="24"/>
          <w:szCs w:val="24"/>
          <w:rPrChange w:id="6942" w:author="jhawkins" w:date="2011-04-01T11:13:00Z">
            <w:rPr>
              <w:rFonts w:ascii="Times New Roman" w:hAnsi="Times New Roman"/>
              <w:color w:val="191919"/>
              <w:spacing w:val="-1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94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Associat</w:t>
      </w:r>
      <w:r w:rsidRPr="00DB66F3">
        <w:rPr>
          <w:rFonts w:ascii="Times New Roman" w:hAnsi="Times New Roman"/>
          <w:color w:val="191919"/>
          <w:sz w:val="24"/>
          <w:szCs w:val="24"/>
          <w:rPrChange w:id="694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6945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94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694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6948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94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Scienc</w:t>
      </w:r>
      <w:r w:rsidRPr="00DB66F3">
        <w:rPr>
          <w:rFonts w:ascii="Times New Roman" w:hAnsi="Times New Roman"/>
          <w:color w:val="191919"/>
          <w:sz w:val="24"/>
          <w:szCs w:val="24"/>
          <w:rPrChange w:id="695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6951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95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degre</w:t>
      </w:r>
      <w:r w:rsidRPr="00DB66F3">
        <w:rPr>
          <w:rFonts w:ascii="Times New Roman" w:hAnsi="Times New Roman"/>
          <w:color w:val="191919"/>
          <w:sz w:val="24"/>
          <w:szCs w:val="24"/>
          <w:rPrChange w:id="695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6954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95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695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6957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95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695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6960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96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allie</w:t>
      </w:r>
      <w:r w:rsidRPr="00DB66F3">
        <w:rPr>
          <w:rFonts w:ascii="Times New Roman" w:hAnsi="Times New Roman"/>
          <w:color w:val="191919"/>
          <w:sz w:val="24"/>
          <w:szCs w:val="24"/>
          <w:rPrChange w:id="696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6963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96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health fiel</w:t>
      </w:r>
      <w:r w:rsidRPr="00DB66F3">
        <w:rPr>
          <w:rFonts w:ascii="Times New Roman" w:hAnsi="Times New Roman"/>
          <w:color w:val="191919"/>
          <w:sz w:val="24"/>
          <w:szCs w:val="24"/>
          <w:rPrChange w:id="696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96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96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althoug</w:t>
      </w:r>
      <w:r w:rsidRPr="00DB66F3">
        <w:rPr>
          <w:rFonts w:ascii="Times New Roman" w:hAnsi="Times New Roman"/>
          <w:color w:val="191919"/>
          <w:sz w:val="24"/>
          <w:szCs w:val="24"/>
          <w:rPrChange w:id="696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13"/>
          <w:sz w:val="24"/>
          <w:szCs w:val="24"/>
          <w:rPrChange w:id="6969" w:author="jhawkins" w:date="2011-04-01T11:13:00Z">
            <w:rPr>
              <w:rFonts w:ascii="Times New Roman" w:hAnsi="Times New Roman"/>
              <w:color w:val="191919"/>
              <w:spacing w:val="-1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97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Alban</w:t>
      </w:r>
      <w:r w:rsidRPr="00DB66F3">
        <w:rPr>
          <w:rFonts w:ascii="Times New Roman" w:hAnsi="Times New Roman"/>
          <w:color w:val="191919"/>
          <w:sz w:val="24"/>
          <w:szCs w:val="24"/>
          <w:rPrChange w:id="697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97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97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Stat</w:t>
      </w:r>
      <w:r w:rsidRPr="00DB66F3">
        <w:rPr>
          <w:rFonts w:ascii="Times New Roman" w:hAnsi="Times New Roman"/>
          <w:color w:val="191919"/>
          <w:sz w:val="24"/>
          <w:szCs w:val="24"/>
          <w:rPrChange w:id="697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97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97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(wit</w:t>
      </w:r>
      <w:r w:rsidRPr="00DB66F3">
        <w:rPr>
          <w:rFonts w:ascii="Times New Roman" w:hAnsi="Times New Roman"/>
          <w:color w:val="191919"/>
          <w:sz w:val="24"/>
          <w:szCs w:val="24"/>
          <w:rPrChange w:id="697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97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97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698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98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98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state</w:t>
      </w:r>
      <w:r w:rsidRPr="00DB66F3">
        <w:rPr>
          <w:rFonts w:ascii="Times New Roman" w:hAnsi="Times New Roman"/>
          <w:color w:val="191919"/>
          <w:spacing w:val="-12"/>
          <w:sz w:val="24"/>
          <w:szCs w:val="24"/>
          <w:rPrChange w:id="6983" w:author="jhawkins" w:date="2011-04-01T11:13:00Z">
            <w:rPr>
              <w:rFonts w:ascii="Times New Roman" w:hAnsi="Times New Roman"/>
              <w:color w:val="191919"/>
              <w:spacing w:val="-12"/>
              <w:sz w:val="18"/>
              <w:szCs w:val="18"/>
            </w:rPr>
          </w:rPrChange>
        </w:rPr>
        <w:t>’</w:t>
      </w:r>
      <w:r w:rsidRPr="00DB66F3">
        <w:rPr>
          <w:rFonts w:ascii="Times New Roman" w:hAnsi="Times New Roman"/>
          <w:color w:val="191919"/>
          <w:sz w:val="24"/>
          <w:szCs w:val="24"/>
          <w:rPrChange w:id="698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98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98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approval</w:t>
      </w:r>
      <w:r w:rsidRPr="00DB66F3">
        <w:rPr>
          <w:rFonts w:ascii="Times New Roman" w:hAnsi="Times New Roman"/>
          <w:color w:val="191919"/>
          <w:sz w:val="24"/>
          <w:szCs w:val="24"/>
          <w:rPrChange w:id="698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)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98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98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ma</w:t>
      </w:r>
      <w:r w:rsidRPr="00DB66F3">
        <w:rPr>
          <w:rFonts w:ascii="Times New Roman" w:hAnsi="Times New Roman"/>
          <w:color w:val="191919"/>
          <w:sz w:val="24"/>
          <w:szCs w:val="24"/>
          <w:rPrChange w:id="699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99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99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choos</w:t>
      </w:r>
      <w:r w:rsidRPr="00DB66F3">
        <w:rPr>
          <w:rFonts w:ascii="Times New Roman" w:hAnsi="Times New Roman"/>
          <w:color w:val="191919"/>
          <w:sz w:val="24"/>
          <w:szCs w:val="24"/>
          <w:rPrChange w:id="699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99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99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699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699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699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requir</w:t>
      </w:r>
      <w:r w:rsidRPr="00DB66F3">
        <w:rPr>
          <w:rFonts w:ascii="Times New Roman" w:hAnsi="Times New Roman"/>
          <w:color w:val="191919"/>
          <w:sz w:val="24"/>
          <w:szCs w:val="24"/>
          <w:rPrChange w:id="699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00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00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700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00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00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test.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4"/>
          <w:szCs w:val="24"/>
          <w:rPrChange w:id="7005" w:author="jhawkins" w:date="2011-04-01T11:13:00Z">
            <w:rPr>
              <w:rFonts w:ascii="Times New Roman" w:hAnsi="Times New Roman"/>
              <w:color w:val="000000"/>
              <w:sz w:val="20"/>
              <w:szCs w:val="2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24"/>
          <w:szCs w:val="24"/>
          <w:rPrChange w:id="7006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00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j</w:t>
      </w:r>
      <w:r w:rsidRPr="00DB66F3">
        <w:rPr>
          <w:rFonts w:ascii="Times New Roman" w:hAnsi="Times New Roman"/>
          <w:color w:val="191919"/>
          <w:sz w:val="24"/>
          <w:szCs w:val="24"/>
          <w:rPrChange w:id="700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42"/>
          <w:sz w:val="24"/>
          <w:szCs w:val="24"/>
          <w:rPrChange w:id="7009" w:author="jhawkins" w:date="2011-04-01T11:13:00Z">
            <w:rPr>
              <w:rFonts w:ascii="Times New Roman" w:hAnsi="Times New Roman"/>
              <w:color w:val="191919"/>
              <w:spacing w:val="4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01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701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01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01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Regents</w:t>
      </w:r>
      <w:r w:rsidRPr="00DB66F3">
        <w:rPr>
          <w:rFonts w:ascii="Times New Roman" w:hAnsi="Times New Roman"/>
          <w:color w:val="191919"/>
          <w:sz w:val="24"/>
          <w:szCs w:val="24"/>
          <w:rPrChange w:id="701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’</w:t>
      </w:r>
      <w:r w:rsidRPr="00DB66F3">
        <w:rPr>
          <w:rFonts w:ascii="Times New Roman" w:hAnsi="Times New Roman"/>
          <w:color w:val="191919"/>
          <w:spacing w:val="-20"/>
          <w:sz w:val="24"/>
          <w:szCs w:val="24"/>
          <w:rPrChange w:id="7015" w:author="jhawkins" w:date="2011-04-01T11:13:00Z">
            <w:rPr>
              <w:rFonts w:ascii="Times New Roman" w:hAnsi="Times New Roman"/>
              <w:color w:val="191919"/>
              <w:spacing w:val="-2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7016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01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</w:t>
      </w:r>
      <w:r w:rsidRPr="00DB66F3">
        <w:rPr>
          <w:rFonts w:ascii="Times New Roman" w:hAnsi="Times New Roman"/>
          <w:color w:val="191919"/>
          <w:sz w:val="24"/>
          <w:szCs w:val="24"/>
          <w:rPrChange w:id="701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01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02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702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02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02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702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02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02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702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02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02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administere</w:t>
      </w:r>
      <w:r w:rsidRPr="00DB66F3">
        <w:rPr>
          <w:rFonts w:ascii="Times New Roman" w:hAnsi="Times New Roman"/>
          <w:color w:val="191919"/>
          <w:sz w:val="24"/>
          <w:szCs w:val="24"/>
          <w:rPrChange w:id="703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7031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03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703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03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03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accordanc</w:t>
      </w:r>
      <w:r w:rsidRPr="00DB66F3">
        <w:rPr>
          <w:rFonts w:ascii="Times New Roman" w:hAnsi="Times New Roman"/>
          <w:color w:val="191919"/>
          <w:sz w:val="24"/>
          <w:szCs w:val="24"/>
          <w:rPrChange w:id="703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7037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03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wit</w:t>
      </w:r>
      <w:r w:rsidRPr="00DB66F3">
        <w:rPr>
          <w:rFonts w:ascii="Times New Roman" w:hAnsi="Times New Roman"/>
          <w:color w:val="191919"/>
          <w:sz w:val="24"/>
          <w:szCs w:val="24"/>
          <w:rPrChange w:id="703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04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04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704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04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04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instruction</w:t>
      </w:r>
      <w:r w:rsidRPr="00DB66F3">
        <w:rPr>
          <w:rFonts w:ascii="Times New Roman" w:hAnsi="Times New Roman"/>
          <w:color w:val="191919"/>
          <w:sz w:val="24"/>
          <w:szCs w:val="24"/>
          <w:rPrChange w:id="704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04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04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provide</w:t>
      </w:r>
      <w:r w:rsidRPr="00DB66F3">
        <w:rPr>
          <w:rFonts w:ascii="Times New Roman" w:hAnsi="Times New Roman"/>
          <w:color w:val="191919"/>
          <w:sz w:val="24"/>
          <w:szCs w:val="24"/>
          <w:rPrChange w:id="704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04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05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705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05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05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705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05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05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Regents</w:t>
      </w:r>
      <w:r w:rsidRPr="00DB66F3">
        <w:rPr>
          <w:rFonts w:ascii="Times New Roman" w:hAnsi="Times New Roman"/>
          <w:color w:val="191919"/>
          <w:sz w:val="24"/>
          <w:szCs w:val="24"/>
          <w:rPrChange w:id="705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’</w:t>
      </w:r>
      <w:r w:rsidRPr="00DB66F3">
        <w:rPr>
          <w:rFonts w:ascii="Times New Roman" w:hAnsi="Times New Roman"/>
          <w:color w:val="191919"/>
          <w:spacing w:val="-20"/>
          <w:sz w:val="24"/>
          <w:szCs w:val="24"/>
          <w:rPrChange w:id="7058" w:author="jhawkins" w:date="2011-04-01T11:13:00Z">
            <w:rPr>
              <w:rFonts w:ascii="Times New Roman" w:hAnsi="Times New Roman"/>
              <w:color w:val="191919"/>
              <w:spacing w:val="-2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7059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06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estin</w:t>
      </w:r>
      <w:r w:rsidRPr="00DB66F3">
        <w:rPr>
          <w:rFonts w:ascii="Times New Roman" w:hAnsi="Times New Roman"/>
          <w:color w:val="191919"/>
          <w:sz w:val="24"/>
          <w:szCs w:val="24"/>
          <w:rPrChange w:id="706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13"/>
          <w:sz w:val="24"/>
          <w:szCs w:val="24"/>
          <w:rPrChange w:id="7062" w:author="jhawkins" w:date="2011-04-01T11:13:00Z">
            <w:rPr>
              <w:rFonts w:ascii="Times New Roman" w:hAnsi="Times New Roman"/>
              <w:color w:val="191919"/>
              <w:spacing w:val="-1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06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Administratio</w:t>
      </w:r>
      <w:r w:rsidRPr="00DB66F3">
        <w:rPr>
          <w:rFonts w:ascii="Times New Roman" w:hAnsi="Times New Roman"/>
          <w:color w:val="191919"/>
          <w:sz w:val="24"/>
          <w:szCs w:val="24"/>
          <w:rPrChange w:id="706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7065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M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06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anual.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  <w:sz w:val="24"/>
          <w:szCs w:val="24"/>
          <w:rPrChange w:id="7067" w:author="jhawkins" w:date="2011-04-01T11:13:00Z">
            <w:rPr>
              <w:rFonts w:ascii="Times New Roman" w:hAnsi="Times New Roman"/>
              <w:color w:val="00000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1380" w:right="71" w:hanging="180"/>
        <w:rPr>
          <w:rFonts w:ascii="Times New Roman" w:hAnsi="Times New Roman"/>
          <w:color w:val="000000"/>
          <w:sz w:val="24"/>
          <w:szCs w:val="24"/>
          <w:rPrChange w:id="7068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proofErr w:type="gramStart"/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06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k</w:t>
      </w:r>
      <w:proofErr w:type="gramEnd"/>
      <w:r w:rsidRPr="00DB66F3">
        <w:rPr>
          <w:rFonts w:ascii="Times New Roman" w:hAnsi="Times New Roman"/>
          <w:color w:val="191919"/>
          <w:sz w:val="24"/>
          <w:szCs w:val="24"/>
          <w:rPrChange w:id="707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2"/>
          <w:sz w:val="24"/>
          <w:szCs w:val="24"/>
          <w:rPrChange w:id="7071" w:author="jhawkins" w:date="2011-04-01T11:13:00Z">
            <w:rPr>
              <w:rFonts w:ascii="Times New Roman" w:hAnsi="Times New Roman"/>
              <w:color w:val="191919"/>
              <w:spacing w:val="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07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Alban</w:t>
      </w:r>
      <w:r w:rsidRPr="00DB66F3">
        <w:rPr>
          <w:rFonts w:ascii="Times New Roman" w:hAnsi="Times New Roman"/>
          <w:color w:val="191919"/>
          <w:sz w:val="24"/>
          <w:szCs w:val="24"/>
          <w:rPrChange w:id="707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07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07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Stat</w:t>
      </w:r>
      <w:r w:rsidRPr="00DB66F3">
        <w:rPr>
          <w:rFonts w:ascii="Times New Roman" w:hAnsi="Times New Roman"/>
          <w:color w:val="191919"/>
          <w:sz w:val="24"/>
          <w:szCs w:val="24"/>
          <w:rPrChange w:id="707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07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07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707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08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08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responsibl</w:t>
      </w:r>
      <w:r w:rsidRPr="00DB66F3">
        <w:rPr>
          <w:rFonts w:ascii="Times New Roman" w:hAnsi="Times New Roman"/>
          <w:color w:val="191919"/>
          <w:sz w:val="24"/>
          <w:szCs w:val="24"/>
          <w:rPrChange w:id="708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08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08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</w:t>
      </w:r>
      <w:r w:rsidRPr="00DB66F3">
        <w:rPr>
          <w:rFonts w:ascii="Times New Roman" w:hAnsi="Times New Roman"/>
          <w:color w:val="191919"/>
          <w:sz w:val="24"/>
          <w:szCs w:val="24"/>
          <w:rPrChange w:id="708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08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08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enforcin</w:t>
      </w:r>
      <w:r w:rsidRPr="00DB66F3">
        <w:rPr>
          <w:rFonts w:ascii="Times New Roman" w:hAnsi="Times New Roman"/>
          <w:color w:val="191919"/>
          <w:sz w:val="24"/>
          <w:szCs w:val="24"/>
          <w:rPrChange w:id="708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08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09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709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09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09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requirement</w:t>
      </w:r>
      <w:r w:rsidRPr="00DB66F3">
        <w:rPr>
          <w:rFonts w:ascii="Times New Roman" w:hAnsi="Times New Roman"/>
          <w:color w:val="191919"/>
          <w:sz w:val="24"/>
          <w:szCs w:val="24"/>
          <w:rPrChange w:id="709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7095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09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relate</w:t>
      </w:r>
      <w:r w:rsidRPr="00DB66F3">
        <w:rPr>
          <w:rFonts w:ascii="Times New Roman" w:hAnsi="Times New Roman"/>
          <w:color w:val="191919"/>
          <w:sz w:val="24"/>
          <w:szCs w:val="24"/>
          <w:rPrChange w:id="709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7098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09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710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10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10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710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10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10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Regents</w:t>
      </w:r>
      <w:r w:rsidRPr="00DB66F3">
        <w:rPr>
          <w:rFonts w:ascii="Times New Roman" w:hAnsi="Times New Roman"/>
          <w:color w:val="191919"/>
          <w:sz w:val="24"/>
          <w:szCs w:val="24"/>
          <w:rPrChange w:id="710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’</w:t>
      </w:r>
      <w:r w:rsidRPr="00DB66F3">
        <w:rPr>
          <w:rFonts w:ascii="Times New Roman" w:hAnsi="Times New Roman"/>
          <w:color w:val="191919"/>
          <w:spacing w:val="-20"/>
          <w:sz w:val="24"/>
          <w:szCs w:val="24"/>
          <w:rPrChange w:id="7107" w:author="jhawkins" w:date="2011-04-01T11:13:00Z">
            <w:rPr>
              <w:rFonts w:ascii="Times New Roman" w:hAnsi="Times New Roman"/>
              <w:color w:val="191919"/>
              <w:spacing w:val="-2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7108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10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estin</w:t>
      </w:r>
      <w:r w:rsidRPr="00DB66F3">
        <w:rPr>
          <w:rFonts w:ascii="Times New Roman" w:hAnsi="Times New Roman"/>
          <w:color w:val="191919"/>
          <w:sz w:val="24"/>
          <w:szCs w:val="24"/>
          <w:rPrChange w:id="711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11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11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Program</w:t>
      </w:r>
      <w:r w:rsidRPr="00DB66F3">
        <w:rPr>
          <w:rFonts w:ascii="Times New Roman" w:hAnsi="Times New Roman"/>
          <w:color w:val="191919"/>
          <w:sz w:val="24"/>
          <w:szCs w:val="24"/>
          <w:rPrChange w:id="711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7114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11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Thos</w:t>
      </w:r>
      <w:r w:rsidRPr="00DB66F3">
        <w:rPr>
          <w:rFonts w:ascii="Times New Roman" w:hAnsi="Times New Roman"/>
          <w:color w:val="191919"/>
          <w:sz w:val="24"/>
          <w:szCs w:val="24"/>
          <w:rPrChange w:id="711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11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11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requirement</w:t>
      </w:r>
      <w:r w:rsidRPr="00DB66F3">
        <w:rPr>
          <w:rFonts w:ascii="Times New Roman" w:hAnsi="Times New Roman"/>
          <w:color w:val="191919"/>
          <w:sz w:val="24"/>
          <w:szCs w:val="24"/>
          <w:rPrChange w:id="711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7120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12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ma</w:t>
      </w:r>
      <w:r w:rsidRPr="00DB66F3">
        <w:rPr>
          <w:rFonts w:ascii="Times New Roman" w:hAnsi="Times New Roman"/>
          <w:color w:val="191919"/>
          <w:sz w:val="24"/>
          <w:szCs w:val="24"/>
          <w:rPrChange w:id="712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12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12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712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7126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12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increased provide</w:t>
      </w:r>
      <w:r w:rsidRPr="00DB66F3">
        <w:rPr>
          <w:rFonts w:ascii="Times New Roman" w:hAnsi="Times New Roman"/>
          <w:color w:val="191919"/>
          <w:sz w:val="24"/>
          <w:szCs w:val="24"/>
          <w:rPrChange w:id="712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7129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13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the</w:t>
      </w:r>
      <w:r w:rsidRPr="00DB66F3">
        <w:rPr>
          <w:rFonts w:ascii="Times New Roman" w:hAnsi="Times New Roman"/>
          <w:color w:val="191919"/>
          <w:sz w:val="24"/>
          <w:szCs w:val="24"/>
          <w:rPrChange w:id="713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7132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13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ar</w:t>
      </w:r>
      <w:r w:rsidRPr="00DB66F3">
        <w:rPr>
          <w:rFonts w:ascii="Times New Roman" w:hAnsi="Times New Roman"/>
          <w:color w:val="191919"/>
          <w:sz w:val="24"/>
          <w:szCs w:val="24"/>
          <w:rPrChange w:id="713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7135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13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authorize</w:t>
      </w:r>
      <w:r w:rsidRPr="00DB66F3">
        <w:rPr>
          <w:rFonts w:ascii="Times New Roman" w:hAnsi="Times New Roman"/>
          <w:color w:val="191919"/>
          <w:sz w:val="24"/>
          <w:szCs w:val="24"/>
          <w:rPrChange w:id="713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7138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13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714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7141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14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714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7144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14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Senio</w:t>
      </w:r>
      <w:r w:rsidRPr="00DB66F3">
        <w:rPr>
          <w:rFonts w:ascii="Times New Roman" w:hAnsi="Times New Roman"/>
          <w:color w:val="191919"/>
          <w:sz w:val="24"/>
          <w:szCs w:val="24"/>
          <w:rPrChange w:id="714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7147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3"/>
          <w:sz w:val="24"/>
          <w:szCs w:val="24"/>
          <w:rPrChange w:id="7148" w:author="jhawkins" w:date="2011-04-01T11:13:00Z">
            <w:rPr>
              <w:rFonts w:ascii="Times New Roman" w:hAnsi="Times New Roman"/>
              <w:color w:val="191919"/>
              <w:spacing w:val="-13"/>
              <w:sz w:val="18"/>
              <w:szCs w:val="18"/>
            </w:rPr>
          </w:rPrChange>
        </w:rPr>
        <w:t>V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14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ic</w:t>
      </w:r>
      <w:r w:rsidRPr="00DB66F3">
        <w:rPr>
          <w:rFonts w:ascii="Times New Roman" w:hAnsi="Times New Roman"/>
          <w:color w:val="191919"/>
          <w:sz w:val="24"/>
          <w:szCs w:val="24"/>
          <w:rPrChange w:id="715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7151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15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Chancello</w:t>
      </w:r>
      <w:r w:rsidRPr="00DB66F3">
        <w:rPr>
          <w:rFonts w:ascii="Times New Roman" w:hAnsi="Times New Roman"/>
          <w:color w:val="191919"/>
          <w:sz w:val="24"/>
          <w:szCs w:val="24"/>
          <w:rPrChange w:id="715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7154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15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715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16"/>
          <w:sz w:val="24"/>
          <w:szCs w:val="24"/>
          <w:rPrChange w:id="7157" w:author="jhawkins" w:date="2011-04-01T11:13:00Z">
            <w:rPr>
              <w:rFonts w:ascii="Times New Roman" w:hAnsi="Times New Roman"/>
              <w:color w:val="191919"/>
              <w:spacing w:val="-1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15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Academi</w:t>
      </w:r>
      <w:r w:rsidRPr="00DB66F3">
        <w:rPr>
          <w:rFonts w:ascii="Times New Roman" w:hAnsi="Times New Roman"/>
          <w:color w:val="191919"/>
          <w:sz w:val="24"/>
          <w:szCs w:val="24"/>
          <w:rPrChange w:id="715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c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7160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16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716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7163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16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Fisca</w:t>
      </w:r>
      <w:r w:rsidRPr="00DB66F3">
        <w:rPr>
          <w:rFonts w:ascii="Times New Roman" w:hAnsi="Times New Roman"/>
          <w:color w:val="191919"/>
          <w:sz w:val="24"/>
          <w:szCs w:val="24"/>
          <w:rPrChange w:id="716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16"/>
          <w:sz w:val="24"/>
          <w:szCs w:val="24"/>
          <w:rPrChange w:id="7166" w:author="jhawkins" w:date="2011-04-01T11:13:00Z">
            <w:rPr>
              <w:rFonts w:ascii="Times New Roman" w:hAnsi="Times New Roman"/>
              <w:color w:val="191919"/>
              <w:spacing w:val="-1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16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7168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16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fair</w:t>
      </w:r>
      <w:r w:rsidRPr="00DB66F3">
        <w:rPr>
          <w:rFonts w:ascii="Times New Roman" w:hAnsi="Times New Roman"/>
          <w:color w:val="191919"/>
          <w:sz w:val="24"/>
          <w:szCs w:val="24"/>
          <w:rPrChange w:id="717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7171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17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717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7174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17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provide</w:t>
      </w:r>
      <w:r w:rsidRPr="00DB66F3">
        <w:rPr>
          <w:rFonts w:ascii="Times New Roman" w:hAnsi="Times New Roman"/>
          <w:color w:val="191919"/>
          <w:sz w:val="24"/>
          <w:szCs w:val="24"/>
          <w:rPrChange w:id="717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7177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17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furthe</w:t>
      </w:r>
      <w:r w:rsidRPr="00DB66F3">
        <w:rPr>
          <w:rFonts w:ascii="Times New Roman" w:hAnsi="Times New Roman"/>
          <w:color w:val="191919"/>
          <w:sz w:val="24"/>
          <w:szCs w:val="24"/>
          <w:rPrChange w:id="717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7180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18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tha</w:t>
      </w:r>
      <w:r w:rsidRPr="00DB66F3">
        <w:rPr>
          <w:rFonts w:ascii="Times New Roman" w:hAnsi="Times New Roman"/>
          <w:color w:val="191919"/>
          <w:sz w:val="24"/>
          <w:szCs w:val="24"/>
          <w:rPrChange w:id="718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7183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18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suc</w:t>
      </w:r>
      <w:r w:rsidRPr="00DB66F3">
        <w:rPr>
          <w:rFonts w:ascii="Times New Roman" w:hAnsi="Times New Roman"/>
          <w:color w:val="191919"/>
          <w:sz w:val="24"/>
          <w:szCs w:val="24"/>
          <w:rPrChange w:id="718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7186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18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requi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7188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18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ement</w:t>
      </w:r>
      <w:r w:rsidRPr="00DB66F3">
        <w:rPr>
          <w:rFonts w:ascii="Times New Roman" w:hAnsi="Times New Roman"/>
          <w:color w:val="191919"/>
          <w:sz w:val="24"/>
          <w:szCs w:val="24"/>
          <w:rPrChange w:id="719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7191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19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are publishe</w:t>
      </w:r>
      <w:r w:rsidRPr="00DB66F3">
        <w:rPr>
          <w:rFonts w:ascii="Times New Roman" w:hAnsi="Times New Roman"/>
          <w:color w:val="191919"/>
          <w:sz w:val="24"/>
          <w:szCs w:val="24"/>
          <w:rPrChange w:id="719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19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19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719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19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19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719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20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20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7202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20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ficia</w:t>
      </w:r>
      <w:r w:rsidRPr="00DB66F3">
        <w:rPr>
          <w:rFonts w:ascii="Times New Roman" w:hAnsi="Times New Roman"/>
          <w:color w:val="191919"/>
          <w:sz w:val="24"/>
          <w:szCs w:val="24"/>
          <w:rPrChange w:id="720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7205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20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universit</w:t>
      </w:r>
      <w:r w:rsidRPr="00DB66F3">
        <w:rPr>
          <w:rFonts w:ascii="Times New Roman" w:hAnsi="Times New Roman"/>
          <w:color w:val="191919"/>
          <w:sz w:val="24"/>
          <w:szCs w:val="24"/>
          <w:rPrChange w:id="720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20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20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catalo</w:t>
      </w:r>
      <w:r w:rsidRPr="00DB66F3">
        <w:rPr>
          <w:rFonts w:ascii="Times New Roman" w:hAnsi="Times New Roman"/>
          <w:color w:val="191919"/>
          <w:sz w:val="24"/>
          <w:szCs w:val="24"/>
          <w:rPrChange w:id="721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7211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21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prio</w:t>
      </w:r>
      <w:r w:rsidRPr="00DB66F3">
        <w:rPr>
          <w:rFonts w:ascii="Times New Roman" w:hAnsi="Times New Roman"/>
          <w:color w:val="191919"/>
          <w:sz w:val="24"/>
          <w:szCs w:val="24"/>
          <w:rPrChange w:id="721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21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21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721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21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21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implementation</w:t>
      </w:r>
      <w:r w:rsidRPr="00DB66F3">
        <w:rPr>
          <w:rFonts w:ascii="Times New Roman" w:hAnsi="Times New Roman"/>
          <w:color w:val="191919"/>
          <w:sz w:val="24"/>
          <w:szCs w:val="24"/>
          <w:rPrChange w:id="721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40"/>
          <w:sz w:val="24"/>
          <w:szCs w:val="24"/>
          <w:rPrChange w:id="7220" w:author="jhawkins" w:date="2011-04-01T11:13:00Z">
            <w:rPr>
              <w:rFonts w:ascii="Times New Roman" w:hAnsi="Times New Roman"/>
              <w:color w:val="191919"/>
              <w:spacing w:val="4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22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Suc</w:t>
      </w:r>
      <w:r w:rsidRPr="00DB66F3">
        <w:rPr>
          <w:rFonts w:ascii="Times New Roman" w:hAnsi="Times New Roman"/>
          <w:color w:val="191919"/>
          <w:sz w:val="24"/>
          <w:szCs w:val="24"/>
          <w:rPrChange w:id="722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22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22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additiona</w:t>
      </w:r>
      <w:r w:rsidRPr="00DB66F3">
        <w:rPr>
          <w:rFonts w:ascii="Times New Roman" w:hAnsi="Times New Roman"/>
          <w:color w:val="191919"/>
          <w:sz w:val="24"/>
          <w:szCs w:val="24"/>
          <w:rPrChange w:id="722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7226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22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requirement</w:t>
      </w:r>
      <w:r w:rsidRPr="00DB66F3">
        <w:rPr>
          <w:rFonts w:ascii="Times New Roman" w:hAnsi="Times New Roman"/>
          <w:color w:val="191919"/>
          <w:sz w:val="24"/>
          <w:szCs w:val="24"/>
          <w:rPrChange w:id="722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7229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23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723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23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23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z w:val="24"/>
          <w:szCs w:val="24"/>
          <w:rPrChange w:id="723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23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23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wa</w:t>
      </w:r>
      <w:r w:rsidRPr="00DB66F3">
        <w:rPr>
          <w:rFonts w:ascii="Times New Roman" w:hAnsi="Times New Roman"/>
          <w:color w:val="191919"/>
          <w:sz w:val="24"/>
          <w:szCs w:val="24"/>
          <w:rPrChange w:id="723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23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23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7240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24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fec</w:t>
      </w:r>
      <w:r w:rsidRPr="00DB66F3">
        <w:rPr>
          <w:rFonts w:ascii="Times New Roman" w:hAnsi="Times New Roman"/>
          <w:color w:val="191919"/>
          <w:sz w:val="24"/>
          <w:szCs w:val="24"/>
          <w:rPrChange w:id="724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24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24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724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24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24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trans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7248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24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z w:val="24"/>
          <w:szCs w:val="24"/>
          <w:rPrChange w:id="725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25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25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725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25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25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students fro</w:t>
      </w:r>
      <w:r w:rsidRPr="00DB66F3">
        <w:rPr>
          <w:rFonts w:ascii="Times New Roman" w:hAnsi="Times New Roman"/>
          <w:color w:val="191919"/>
          <w:sz w:val="24"/>
          <w:szCs w:val="24"/>
          <w:rPrChange w:id="725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25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25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on</w:t>
      </w:r>
      <w:r w:rsidRPr="00DB66F3">
        <w:rPr>
          <w:rFonts w:ascii="Times New Roman" w:hAnsi="Times New Roman"/>
          <w:color w:val="191919"/>
          <w:sz w:val="24"/>
          <w:szCs w:val="24"/>
          <w:rPrChange w:id="725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26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26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institutio</w:t>
      </w:r>
      <w:r w:rsidRPr="00DB66F3">
        <w:rPr>
          <w:rFonts w:ascii="Times New Roman" w:hAnsi="Times New Roman"/>
          <w:color w:val="191919"/>
          <w:sz w:val="24"/>
          <w:szCs w:val="24"/>
          <w:rPrChange w:id="726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7263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26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726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26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26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anothe</w:t>
      </w:r>
      <w:r w:rsidRPr="00DB66F3">
        <w:rPr>
          <w:rFonts w:ascii="Times New Roman" w:hAnsi="Times New Roman"/>
          <w:color w:val="191919"/>
          <w:sz w:val="24"/>
          <w:szCs w:val="24"/>
          <w:rPrChange w:id="726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26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27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727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27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27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727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27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27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readmissio</w:t>
      </w:r>
      <w:r w:rsidRPr="00DB66F3">
        <w:rPr>
          <w:rFonts w:ascii="Times New Roman" w:hAnsi="Times New Roman"/>
          <w:color w:val="191919"/>
          <w:sz w:val="24"/>
          <w:szCs w:val="24"/>
          <w:rPrChange w:id="727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27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27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728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28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28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</w:t>
      </w:r>
      <w:r w:rsidRPr="00DB66F3">
        <w:rPr>
          <w:rFonts w:ascii="Times New Roman" w:hAnsi="Times New Roman"/>
          <w:color w:val="191919"/>
          <w:sz w:val="24"/>
          <w:szCs w:val="24"/>
          <w:rPrChange w:id="728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28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28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728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28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28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Universit</w:t>
      </w:r>
      <w:r w:rsidRPr="00DB66F3">
        <w:rPr>
          <w:rFonts w:ascii="Times New Roman" w:hAnsi="Times New Roman"/>
          <w:color w:val="191919"/>
          <w:sz w:val="24"/>
          <w:szCs w:val="24"/>
          <w:rPrChange w:id="728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29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29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Syste</w:t>
      </w:r>
      <w:r w:rsidRPr="00DB66F3">
        <w:rPr>
          <w:rFonts w:ascii="Times New Roman" w:hAnsi="Times New Roman"/>
          <w:color w:val="191919"/>
          <w:sz w:val="24"/>
          <w:szCs w:val="24"/>
          <w:rPrChange w:id="729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29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29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institutions.</w:t>
      </w:r>
    </w:p>
    <w:p w:rsidR="00B17027" w:rsidRPr="00DB66F3" w:rsidRDefault="00C93F8A" w:rsidP="00C54745">
      <w:pPr>
        <w:pStyle w:val="Heading2"/>
        <w:ind w:firstLine="720"/>
        <w:rPr>
          <w:rFonts w:ascii="Times New Roman" w:hAnsi="Times New Roman"/>
          <w:color w:val="000000"/>
          <w:sz w:val="24"/>
          <w:szCs w:val="24"/>
          <w:rPrChange w:id="7295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noProof/>
          <w:color w:val="191919"/>
          <w:spacing w:val="-2"/>
          <w:sz w:val="24"/>
          <w:szCs w:val="24"/>
          <w:lang w:eastAsia="zh-CN"/>
        </w:rPr>
        <w:pict>
          <v:group id="_x0000_s1417" style="position:absolute;left:0;text-align:left;margin-left:-57pt;margin-top:-184.35pt;width:191pt;height:795.85pt;z-index:-251607040" coordorigin="-720,-62" coordsize="3820,15917">
            <v:group id="_x0000_s1418" style="position:absolute;left:-720;top:-62;width:3820;height:15917" coordorigin="-720,-62" coordsize="3820,15839">
              <v:rect id="_x0000_s1419" style="position:absolute;top:-62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474747" stroked="f">
                <v:path arrowok="t"/>
              </v:rect>
              <v:rect id="Rectangle 2702" o:spid="_x0000_s1420" style="position:absolute;top:4232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421" style="position:absolute;top:2426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422" style="position:absolute;left:760;top:331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423" style="position:absolute;left:740;top:311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424" style="position:absolute;top:24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425" style="position:absolute;top:42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426" style="position:absolute;left:-720;top:6042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427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428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429" style="position:absolute;left:-696;top:7842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430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431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432" style="position:absolute;left:-687;top:9642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433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434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435" style="position:absolute;left:-705;top:11442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436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437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438" style="position:absolute;left:-696;top:13242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439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440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441" style="position:absolute;left:1039;top:15042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442" style="position:absolute;top:15042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443" style="position:absolute;left:400;top:14802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444" style="position:absolute;left:380;top:14782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Text Box 2699" o:spid="_x0000_s1445" type="#_x0000_t202" style="position:absolute;left:377;top:13537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446" type="#_x0000_t202" style="position:absolute;left:377;top:8243;width:720;height:110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447" type="#_x0000_t202" style="position:absolute;left:397;top:11806;width:480;height:121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448" type="#_x0000_t202" style="position:absolute;left:397;top:10116;width:480;height:98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449" type="#_x0000_t202" style="position:absolute;left:417;top:6480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450" type="#_x0000_t202" style="position:absolute;left:417;top:4760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451" type="#_x0000_t202" style="position:absolute;left:170;top:2509;width:707;height:17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BE7FB0" w:rsidRPr="008A161B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452" type="#_x0000_t202" style="position:absolute;left:400;top:591;width:477;height:16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" inset="0,0,0,0">
                <w:txbxContent>
                  <w:p w:rsidR="00BE7FB0" w:rsidRPr="008A161B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</v:group>
        </w:pic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7296" w:author="jhawkins" w:date="2011-04-01T11:13:00Z">
            <w:rPr>
              <w:rFonts w:ascii="Times New Roman" w:hAnsi="Times New Roman"/>
              <w:color w:val="191919"/>
              <w:spacing w:val="-2"/>
              <w:sz w:val="24"/>
              <w:szCs w:val="24"/>
            </w:rPr>
          </w:rPrChange>
        </w:rPr>
        <w:t>GUIDELINE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729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="00B17027" w:rsidRPr="00DB66F3">
        <w:rPr>
          <w:rFonts w:ascii="Times New Roman" w:hAnsi="Times New Roman"/>
          <w:color w:val="191919"/>
          <w:spacing w:val="10"/>
          <w:sz w:val="24"/>
          <w:szCs w:val="24"/>
          <w:rPrChange w:id="7298" w:author="jhawkins" w:date="2011-04-01T11:13:00Z">
            <w:rPr>
              <w:rFonts w:ascii="Times New Roman" w:hAnsi="Times New Roman"/>
              <w:color w:val="191919"/>
              <w:spacing w:val="10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729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730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="00B17027" w:rsidRPr="00DB66F3">
        <w:rPr>
          <w:rFonts w:ascii="Times New Roman" w:hAnsi="Times New Roman"/>
          <w:color w:val="191919"/>
          <w:spacing w:val="11"/>
          <w:sz w:val="24"/>
          <w:szCs w:val="24"/>
          <w:rPrChange w:id="7301" w:author="jhawkins" w:date="2011-04-01T11:13:00Z">
            <w:rPr>
              <w:rFonts w:ascii="Times New Roman" w:hAnsi="Times New Roman"/>
              <w:color w:val="191919"/>
              <w:spacing w:val="11"/>
              <w:sz w:val="18"/>
              <w:szCs w:val="18"/>
            </w:rPr>
          </w:rPrChange>
        </w:rPr>
        <w:t xml:space="preserve">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</w:rPr>
        <w:t>R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730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EMEDIA</w:t>
      </w:r>
      <w:r w:rsidR="00B17027" w:rsidRPr="00DB66F3">
        <w:rPr>
          <w:rFonts w:ascii="Times New Roman" w:hAnsi="Times New Roman"/>
          <w:color w:val="191919"/>
          <w:sz w:val="24"/>
          <w:szCs w:val="24"/>
          <w:rPrChange w:id="730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L 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</w:rPr>
        <w:t>C</w:t>
      </w:r>
      <w:r w:rsidR="00B17027" w:rsidRPr="00DB66F3">
        <w:rPr>
          <w:rFonts w:ascii="Times New Roman" w:hAnsi="Times New Roman"/>
          <w:color w:val="191919"/>
          <w:spacing w:val="-2"/>
          <w:sz w:val="24"/>
          <w:szCs w:val="24"/>
          <w:rPrChange w:id="730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OURSES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4" w:after="0" w:line="160" w:lineRule="exact"/>
        <w:rPr>
          <w:rFonts w:ascii="Times New Roman" w:hAnsi="Times New Roman"/>
          <w:color w:val="000000"/>
          <w:sz w:val="24"/>
          <w:szCs w:val="24"/>
          <w:rPrChange w:id="7305" w:author="jhawkins" w:date="2011-04-01T11:13:00Z">
            <w:rPr>
              <w:rFonts w:ascii="Times New Roman" w:hAnsi="Times New Roman"/>
              <w:color w:val="000000"/>
              <w:sz w:val="16"/>
              <w:szCs w:val="16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180" w:lineRule="exact"/>
        <w:ind w:left="1380" w:right="114" w:hanging="180"/>
        <w:rPr>
          <w:rFonts w:ascii="Times New Roman" w:hAnsi="Times New Roman"/>
          <w:color w:val="000000"/>
          <w:sz w:val="24"/>
          <w:szCs w:val="24"/>
          <w:rPrChange w:id="7306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30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730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12"/>
          <w:sz w:val="24"/>
          <w:szCs w:val="24"/>
          <w:rPrChange w:id="7309" w:author="jhawkins" w:date="2011-04-01T11:13:00Z">
            <w:rPr>
              <w:rFonts w:ascii="Times New Roman" w:hAnsi="Times New Roman"/>
              <w:color w:val="191919"/>
              <w:spacing w:val="1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31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Require</w:t>
      </w:r>
      <w:r w:rsidRPr="00DB66F3">
        <w:rPr>
          <w:rFonts w:ascii="Times New Roman" w:hAnsi="Times New Roman"/>
          <w:color w:val="191919"/>
          <w:sz w:val="24"/>
          <w:szCs w:val="24"/>
          <w:rPrChange w:id="731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31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31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remedia</w:t>
      </w:r>
      <w:r w:rsidRPr="00DB66F3">
        <w:rPr>
          <w:rFonts w:ascii="Times New Roman" w:hAnsi="Times New Roman"/>
          <w:color w:val="191919"/>
          <w:sz w:val="24"/>
          <w:szCs w:val="24"/>
          <w:rPrChange w:id="731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7315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31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wor</w:t>
      </w:r>
      <w:r w:rsidRPr="00DB66F3">
        <w:rPr>
          <w:rFonts w:ascii="Times New Roman" w:hAnsi="Times New Roman"/>
          <w:color w:val="191919"/>
          <w:sz w:val="24"/>
          <w:szCs w:val="24"/>
          <w:rPrChange w:id="731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k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31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31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shal</w:t>
      </w:r>
      <w:r w:rsidRPr="00DB66F3">
        <w:rPr>
          <w:rFonts w:ascii="Times New Roman" w:hAnsi="Times New Roman"/>
          <w:color w:val="191919"/>
          <w:sz w:val="24"/>
          <w:szCs w:val="24"/>
          <w:rPrChange w:id="732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32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32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732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32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32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732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32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32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keepin</w:t>
      </w:r>
      <w:r w:rsidRPr="00DB66F3">
        <w:rPr>
          <w:rFonts w:ascii="Times New Roman" w:hAnsi="Times New Roman"/>
          <w:color w:val="191919"/>
          <w:sz w:val="24"/>
          <w:szCs w:val="24"/>
          <w:rPrChange w:id="732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33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33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wit</w:t>
      </w:r>
      <w:r w:rsidRPr="00DB66F3">
        <w:rPr>
          <w:rFonts w:ascii="Times New Roman" w:hAnsi="Times New Roman"/>
          <w:color w:val="191919"/>
          <w:sz w:val="24"/>
          <w:szCs w:val="24"/>
          <w:rPrChange w:id="733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33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33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regulation</w:t>
      </w:r>
      <w:r w:rsidRPr="00DB66F3">
        <w:rPr>
          <w:rFonts w:ascii="Times New Roman" w:hAnsi="Times New Roman"/>
          <w:color w:val="191919"/>
          <w:sz w:val="24"/>
          <w:szCs w:val="24"/>
          <w:rPrChange w:id="733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7336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33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733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33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34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satisfactio</w:t>
      </w:r>
      <w:r w:rsidRPr="00DB66F3">
        <w:rPr>
          <w:rFonts w:ascii="Times New Roman" w:hAnsi="Times New Roman"/>
          <w:color w:val="191919"/>
          <w:sz w:val="24"/>
          <w:szCs w:val="24"/>
          <w:rPrChange w:id="734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7342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34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734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34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34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federa</w:t>
      </w:r>
      <w:r w:rsidRPr="00DB66F3">
        <w:rPr>
          <w:rFonts w:ascii="Times New Roman" w:hAnsi="Times New Roman"/>
          <w:color w:val="191919"/>
          <w:sz w:val="24"/>
          <w:szCs w:val="24"/>
          <w:rPrChange w:id="734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7348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34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735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35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35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stat</w:t>
      </w:r>
      <w:r w:rsidRPr="00DB66F3">
        <w:rPr>
          <w:rFonts w:ascii="Times New Roman" w:hAnsi="Times New Roman"/>
          <w:color w:val="191919"/>
          <w:sz w:val="24"/>
          <w:szCs w:val="24"/>
          <w:rPrChange w:id="735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35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35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</w:t>
      </w:r>
      <w:r w:rsidRPr="00DB66F3">
        <w:rPr>
          <w:rFonts w:ascii="Times New Roman" w:hAnsi="Times New Roman"/>
          <w:color w:val="191919"/>
          <w:sz w:val="24"/>
          <w:szCs w:val="24"/>
          <w:rPrChange w:id="735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35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35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financia</w:t>
      </w:r>
      <w:r w:rsidRPr="00DB66F3">
        <w:rPr>
          <w:rFonts w:ascii="Times New Roman" w:hAnsi="Times New Roman"/>
          <w:color w:val="191919"/>
          <w:sz w:val="24"/>
          <w:szCs w:val="24"/>
          <w:rPrChange w:id="735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7360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36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assistanc</w:t>
      </w:r>
      <w:r w:rsidRPr="00DB66F3">
        <w:rPr>
          <w:rFonts w:ascii="Times New Roman" w:hAnsi="Times New Roman"/>
          <w:color w:val="191919"/>
          <w:sz w:val="24"/>
          <w:szCs w:val="24"/>
          <w:rPrChange w:id="736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7363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36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736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36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36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othe</w:t>
      </w:r>
      <w:r w:rsidRPr="00DB66F3">
        <w:rPr>
          <w:rFonts w:ascii="Times New Roman" w:hAnsi="Times New Roman"/>
          <w:color w:val="191919"/>
          <w:sz w:val="24"/>
          <w:szCs w:val="24"/>
          <w:rPrChange w:id="736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36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37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such eligibilit</w:t>
      </w:r>
      <w:r w:rsidRPr="00DB66F3">
        <w:rPr>
          <w:rFonts w:ascii="Times New Roman" w:hAnsi="Times New Roman"/>
          <w:color w:val="191919"/>
          <w:sz w:val="24"/>
          <w:szCs w:val="24"/>
          <w:rPrChange w:id="737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7372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37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programs.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6" w:after="0" w:line="150" w:lineRule="exact"/>
        <w:rPr>
          <w:rFonts w:ascii="Times New Roman" w:hAnsi="Times New Roman"/>
          <w:color w:val="000000"/>
          <w:sz w:val="24"/>
          <w:szCs w:val="24"/>
          <w:rPrChange w:id="7374" w:author="jhawkins" w:date="2011-04-01T11:13:00Z">
            <w:rPr>
              <w:rFonts w:ascii="Times New Roman" w:hAnsi="Times New Roman"/>
              <w:color w:val="000000"/>
              <w:sz w:val="15"/>
              <w:szCs w:val="15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24"/>
          <w:szCs w:val="24"/>
          <w:rPrChange w:id="7375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37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737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2"/>
          <w:sz w:val="24"/>
          <w:szCs w:val="24"/>
          <w:rPrChange w:id="7378" w:author="jhawkins" w:date="2011-04-01T11:13:00Z">
            <w:rPr>
              <w:rFonts w:ascii="Times New Roman" w:hAnsi="Times New Roman"/>
              <w:color w:val="191919"/>
              <w:spacing w:val="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37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Separat</w:t>
      </w:r>
      <w:r w:rsidRPr="00DB66F3">
        <w:rPr>
          <w:rFonts w:ascii="Times New Roman" w:hAnsi="Times New Roman"/>
          <w:color w:val="191919"/>
          <w:sz w:val="24"/>
          <w:szCs w:val="24"/>
          <w:rPrChange w:id="738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7381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38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course</w:t>
      </w:r>
      <w:r w:rsidRPr="00DB66F3">
        <w:rPr>
          <w:rFonts w:ascii="Times New Roman" w:hAnsi="Times New Roman"/>
          <w:color w:val="191919"/>
          <w:sz w:val="24"/>
          <w:szCs w:val="24"/>
          <w:rPrChange w:id="738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38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38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738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38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38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remediatio</w:t>
      </w:r>
      <w:r w:rsidRPr="00DB66F3">
        <w:rPr>
          <w:rFonts w:ascii="Times New Roman" w:hAnsi="Times New Roman"/>
          <w:color w:val="191919"/>
          <w:sz w:val="24"/>
          <w:szCs w:val="24"/>
          <w:rPrChange w:id="738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7390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39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</w:t>
      </w:r>
      <w:r w:rsidRPr="00DB66F3">
        <w:rPr>
          <w:rFonts w:ascii="Times New Roman" w:hAnsi="Times New Roman"/>
          <w:color w:val="191919"/>
          <w:sz w:val="24"/>
          <w:szCs w:val="24"/>
          <w:rPrChange w:id="739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39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39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739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39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39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readin</w:t>
      </w:r>
      <w:r w:rsidRPr="00DB66F3">
        <w:rPr>
          <w:rFonts w:ascii="Times New Roman" w:hAnsi="Times New Roman"/>
          <w:color w:val="191919"/>
          <w:sz w:val="24"/>
          <w:szCs w:val="24"/>
          <w:rPrChange w:id="739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39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40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740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40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40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740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40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40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essa</w:t>
      </w:r>
      <w:r w:rsidRPr="00DB66F3">
        <w:rPr>
          <w:rFonts w:ascii="Times New Roman" w:hAnsi="Times New Roman"/>
          <w:color w:val="191919"/>
          <w:sz w:val="24"/>
          <w:szCs w:val="24"/>
          <w:rPrChange w:id="740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40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40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portion</w:t>
      </w:r>
      <w:r w:rsidRPr="00DB66F3">
        <w:rPr>
          <w:rFonts w:ascii="Times New Roman" w:hAnsi="Times New Roman"/>
          <w:color w:val="191919"/>
          <w:sz w:val="24"/>
          <w:szCs w:val="24"/>
          <w:rPrChange w:id="741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41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41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741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41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41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741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41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41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tes</w:t>
      </w:r>
      <w:r w:rsidRPr="00DB66F3">
        <w:rPr>
          <w:rFonts w:ascii="Times New Roman" w:hAnsi="Times New Roman"/>
          <w:color w:val="191919"/>
          <w:sz w:val="24"/>
          <w:szCs w:val="24"/>
          <w:rPrChange w:id="741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42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42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wil</w:t>
      </w:r>
      <w:r w:rsidRPr="00DB66F3">
        <w:rPr>
          <w:rFonts w:ascii="Times New Roman" w:hAnsi="Times New Roman"/>
          <w:color w:val="191919"/>
          <w:sz w:val="24"/>
          <w:szCs w:val="24"/>
          <w:rPrChange w:id="742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42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42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742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42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42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provided.</w:t>
      </w:r>
    </w:p>
    <w:p w:rsidR="00B17027" w:rsidRPr="00DB66F3" w:rsidRDefault="00B17027" w:rsidP="00C54745">
      <w:pPr>
        <w:pStyle w:val="Heading2"/>
        <w:ind w:firstLine="720"/>
        <w:rPr>
          <w:rFonts w:ascii="Times New Roman" w:hAnsi="Times New Roman"/>
          <w:color w:val="000000"/>
          <w:sz w:val="24"/>
          <w:szCs w:val="24"/>
          <w:rPrChange w:id="7428" w:author="jhawkins" w:date="2011-04-01T11:13:00Z">
            <w:rPr>
              <w:rFonts w:ascii="Times New Roman" w:hAnsi="Times New Roman"/>
              <w:color w:val="000000"/>
              <w:sz w:val="24"/>
              <w:szCs w:val="24"/>
            </w:rPr>
          </w:rPrChange>
        </w:rPr>
      </w:pPr>
      <w:r w:rsidRPr="00DB66F3">
        <w:rPr>
          <w:rFonts w:ascii="Times New Roman" w:hAnsi="Times New Roman"/>
          <w:color w:val="191919"/>
          <w:spacing w:val="-2"/>
          <w:sz w:val="24"/>
          <w:szCs w:val="24"/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42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ESTIN</w:t>
      </w:r>
      <w:r w:rsidRPr="00DB66F3">
        <w:rPr>
          <w:rFonts w:ascii="Times New Roman" w:hAnsi="Times New Roman"/>
          <w:color w:val="191919"/>
          <w:sz w:val="24"/>
          <w:szCs w:val="24"/>
          <w:rPrChange w:id="743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G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43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743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10"/>
          <w:sz w:val="24"/>
          <w:szCs w:val="24"/>
          <w:rPrChange w:id="7433" w:author="jhawkins" w:date="2011-04-01T11:13:00Z">
            <w:rPr>
              <w:rFonts w:ascii="Times New Roman" w:hAnsi="Times New Roman"/>
              <w:color w:val="191919"/>
              <w:spacing w:val="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</w:rPr>
        <w:t>R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43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EMEDI</w:t>
      </w:r>
      <w:r w:rsidRPr="00DB66F3">
        <w:rPr>
          <w:rFonts w:ascii="Times New Roman" w:hAnsi="Times New Roman"/>
          <w:color w:val="191919"/>
          <w:spacing w:val="-16"/>
          <w:sz w:val="24"/>
          <w:szCs w:val="24"/>
          <w:rPrChange w:id="7435" w:author="jhawkins" w:date="2011-04-01T11:13:00Z">
            <w:rPr>
              <w:rFonts w:ascii="Times New Roman" w:hAnsi="Times New Roman"/>
              <w:color w:val="191919"/>
              <w:spacing w:val="-16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43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TIO</w:t>
      </w:r>
      <w:r w:rsidRPr="00DB66F3">
        <w:rPr>
          <w:rFonts w:ascii="Times New Roman" w:hAnsi="Times New Roman"/>
          <w:color w:val="191919"/>
          <w:sz w:val="24"/>
          <w:szCs w:val="24"/>
          <w:rPrChange w:id="743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10"/>
          <w:sz w:val="24"/>
          <w:szCs w:val="24"/>
          <w:rPrChange w:id="7438" w:author="jhawkins" w:date="2011-04-01T11:13:00Z">
            <w:rPr>
              <w:rFonts w:ascii="Times New Roman" w:hAnsi="Times New Roman"/>
              <w:color w:val="191919"/>
              <w:spacing w:val="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</w:rPr>
        <w:t>R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43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EQUIREMENTS</w:t>
      </w:r>
      <w:r w:rsidRPr="00DB66F3">
        <w:rPr>
          <w:rFonts w:ascii="Times New Roman" w:hAnsi="Times New Roman"/>
          <w:color w:val="191919"/>
          <w:sz w:val="24"/>
          <w:szCs w:val="24"/>
        </w:rPr>
        <w:t>: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30" w:after="0" w:line="250" w:lineRule="auto"/>
        <w:ind w:left="1020" w:right="71"/>
        <w:rPr>
          <w:rFonts w:ascii="Times New Roman" w:hAnsi="Times New Roman"/>
          <w:color w:val="000000"/>
          <w:sz w:val="24"/>
          <w:szCs w:val="24"/>
          <w:rPrChange w:id="7440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44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Course</w:t>
      </w:r>
      <w:r w:rsidRPr="00DB66F3">
        <w:rPr>
          <w:rFonts w:ascii="Times New Roman" w:hAnsi="Times New Roman"/>
          <w:color w:val="191919"/>
          <w:sz w:val="24"/>
          <w:szCs w:val="24"/>
          <w:rPrChange w:id="744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7443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44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develope</w:t>
      </w:r>
      <w:r w:rsidRPr="00DB66F3">
        <w:rPr>
          <w:rFonts w:ascii="Times New Roman" w:hAnsi="Times New Roman"/>
          <w:color w:val="191919"/>
          <w:sz w:val="24"/>
          <w:szCs w:val="24"/>
          <w:rPrChange w:id="744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7446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44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</w:t>
      </w:r>
      <w:r w:rsidRPr="00DB66F3">
        <w:rPr>
          <w:rFonts w:ascii="Times New Roman" w:hAnsi="Times New Roman"/>
          <w:color w:val="191919"/>
          <w:sz w:val="24"/>
          <w:szCs w:val="24"/>
          <w:rPrChange w:id="744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7449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45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othe</w:t>
      </w:r>
      <w:r w:rsidRPr="00DB66F3">
        <w:rPr>
          <w:rFonts w:ascii="Times New Roman" w:hAnsi="Times New Roman"/>
          <w:color w:val="191919"/>
          <w:sz w:val="24"/>
          <w:szCs w:val="24"/>
          <w:rPrChange w:id="745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7452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45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purpose</w:t>
      </w:r>
      <w:r w:rsidRPr="00DB66F3">
        <w:rPr>
          <w:rFonts w:ascii="Times New Roman" w:hAnsi="Times New Roman"/>
          <w:color w:val="191919"/>
          <w:sz w:val="24"/>
          <w:szCs w:val="24"/>
          <w:rPrChange w:id="745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7455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45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suc</w:t>
      </w:r>
      <w:r w:rsidRPr="00DB66F3">
        <w:rPr>
          <w:rFonts w:ascii="Times New Roman" w:hAnsi="Times New Roman"/>
          <w:color w:val="191919"/>
          <w:sz w:val="24"/>
          <w:szCs w:val="24"/>
          <w:rPrChange w:id="745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7458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45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746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7461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46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thos</w:t>
      </w:r>
      <w:r w:rsidRPr="00DB66F3">
        <w:rPr>
          <w:rFonts w:ascii="Times New Roman" w:hAnsi="Times New Roman"/>
          <w:color w:val="191919"/>
          <w:sz w:val="24"/>
          <w:szCs w:val="24"/>
          <w:rPrChange w:id="746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7464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46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</w:t>
      </w:r>
      <w:r w:rsidRPr="00DB66F3">
        <w:rPr>
          <w:rFonts w:ascii="Times New Roman" w:hAnsi="Times New Roman"/>
          <w:color w:val="191919"/>
          <w:sz w:val="24"/>
          <w:szCs w:val="24"/>
          <w:rPrChange w:id="746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7467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46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Learnin</w:t>
      </w:r>
      <w:r w:rsidRPr="00DB66F3">
        <w:rPr>
          <w:rFonts w:ascii="Times New Roman" w:hAnsi="Times New Roman"/>
          <w:color w:val="191919"/>
          <w:sz w:val="24"/>
          <w:szCs w:val="24"/>
          <w:rPrChange w:id="746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7470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47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Suppor</w:t>
      </w:r>
      <w:r w:rsidRPr="00DB66F3">
        <w:rPr>
          <w:rFonts w:ascii="Times New Roman" w:hAnsi="Times New Roman"/>
          <w:color w:val="191919"/>
          <w:sz w:val="24"/>
          <w:szCs w:val="24"/>
          <w:rPrChange w:id="747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7473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47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747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7476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47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</w:t>
      </w:r>
      <w:r w:rsidRPr="00DB66F3">
        <w:rPr>
          <w:rFonts w:ascii="Times New Roman" w:hAnsi="Times New Roman"/>
          <w:color w:val="191919"/>
          <w:sz w:val="24"/>
          <w:szCs w:val="24"/>
          <w:rPrChange w:id="747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7479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48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regula</w:t>
      </w:r>
      <w:r w:rsidRPr="00DB66F3">
        <w:rPr>
          <w:rFonts w:ascii="Times New Roman" w:hAnsi="Times New Roman"/>
          <w:color w:val="191919"/>
          <w:sz w:val="24"/>
          <w:szCs w:val="24"/>
          <w:rPrChange w:id="748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7482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48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credi</w:t>
      </w:r>
      <w:r w:rsidRPr="00DB66F3">
        <w:rPr>
          <w:rFonts w:ascii="Times New Roman" w:hAnsi="Times New Roman"/>
          <w:color w:val="191919"/>
          <w:sz w:val="24"/>
          <w:szCs w:val="24"/>
          <w:rPrChange w:id="748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7485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48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Englis</w:t>
      </w:r>
      <w:r w:rsidRPr="00DB66F3">
        <w:rPr>
          <w:rFonts w:ascii="Times New Roman" w:hAnsi="Times New Roman"/>
          <w:color w:val="191919"/>
          <w:sz w:val="24"/>
          <w:szCs w:val="24"/>
          <w:rPrChange w:id="748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7488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48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wil</w:t>
      </w:r>
      <w:r w:rsidRPr="00DB66F3">
        <w:rPr>
          <w:rFonts w:ascii="Times New Roman" w:hAnsi="Times New Roman"/>
          <w:color w:val="191919"/>
          <w:sz w:val="24"/>
          <w:szCs w:val="24"/>
          <w:rPrChange w:id="749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7491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49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no</w:t>
      </w:r>
      <w:r w:rsidRPr="00DB66F3">
        <w:rPr>
          <w:rFonts w:ascii="Times New Roman" w:hAnsi="Times New Roman"/>
          <w:color w:val="191919"/>
          <w:sz w:val="24"/>
          <w:szCs w:val="24"/>
          <w:rPrChange w:id="749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7494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49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749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7497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49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use</w:t>
      </w:r>
      <w:r w:rsidRPr="00DB66F3">
        <w:rPr>
          <w:rFonts w:ascii="Times New Roman" w:hAnsi="Times New Roman"/>
          <w:color w:val="191919"/>
          <w:sz w:val="24"/>
          <w:szCs w:val="24"/>
          <w:rPrChange w:id="749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7500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50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750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7503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50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fulfil</w:t>
      </w:r>
      <w:r w:rsidRPr="00DB66F3">
        <w:rPr>
          <w:rFonts w:ascii="Times New Roman" w:hAnsi="Times New Roman"/>
          <w:color w:val="191919"/>
          <w:sz w:val="24"/>
          <w:szCs w:val="24"/>
          <w:rPrChange w:id="750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7506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50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750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7509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51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Regents</w:t>
      </w:r>
      <w:r w:rsidRPr="00DB66F3">
        <w:rPr>
          <w:rFonts w:ascii="Times New Roman" w:hAnsi="Times New Roman"/>
          <w:color w:val="191919"/>
          <w:sz w:val="24"/>
          <w:szCs w:val="24"/>
          <w:rPrChange w:id="751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’</w:t>
      </w:r>
      <w:r w:rsidRPr="00DB66F3">
        <w:rPr>
          <w:rFonts w:ascii="Times New Roman" w:hAnsi="Times New Roman"/>
          <w:color w:val="191919"/>
          <w:spacing w:val="-24"/>
          <w:sz w:val="24"/>
          <w:szCs w:val="24"/>
          <w:rPrChange w:id="7512" w:author="jhawkins" w:date="2011-04-01T11:13:00Z">
            <w:rPr>
              <w:rFonts w:ascii="Times New Roman" w:hAnsi="Times New Roman"/>
              <w:color w:val="191919"/>
              <w:spacing w:val="-2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7513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51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est remediatio</w:t>
      </w:r>
      <w:r w:rsidRPr="00DB66F3">
        <w:rPr>
          <w:rFonts w:ascii="Times New Roman" w:hAnsi="Times New Roman"/>
          <w:color w:val="191919"/>
          <w:sz w:val="24"/>
          <w:szCs w:val="24"/>
          <w:rPrChange w:id="751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7516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51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requirement.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4"/>
          <w:szCs w:val="24"/>
          <w:rPrChange w:id="7518" w:author="jhawkins" w:date="2011-04-01T11:13:00Z">
            <w:rPr>
              <w:rFonts w:ascii="Times New Roman" w:hAnsi="Times New Roman"/>
              <w:color w:val="000000"/>
              <w:sz w:val="20"/>
              <w:szCs w:val="2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1380" w:right="71" w:hanging="180"/>
        <w:rPr>
          <w:rFonts w:ascii="Times New Roman" w:hAnsi="Times New Roman"/>
          <w:color w:val="000000"/>
          <w:sz w:val="24"/>
          <w:szCs w:val="24"/>
          <w:rPrChange w:id="7519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52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</w:t>
      </w:r>
      <w:r w:rsidRPr="00DB66F3">
        <w:rPr>
          <w:rFonts w:ascii="Times New Roman" w:hAnsi="Times New Roman"/>
          <w:color w:val="191919"/>
          <w:sz w:val="24"/>
          <w:szCs w:val="24"/>
          <w:rPrChange w:id="752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7522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52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Eac</w:t>
      </w:r>
      <w:r w:rsidRPr="00DB66F3">
        <w:rPr>
          <w:rFonts w:ascii="Times New Roman" w:hAnsi="Times New Roman"/>
          <w:color w:val="191919"/>
          <w:sz w:val="24"/>
          <w:szCs w:val="24"/>
          <w:rPrChange w:id="752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7525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52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require</w:t>
      </w:r>
      <w:r w:rsidRPr="00DB66F3">
        <w:rPr>
          <w:rFonts w:ascii="Times New Roman" w:hAnsi="Times New Roman"/>
          <w:color w:val="191919"/>
          <w:sz w:val="24"/>
          <w:szCs w:val="24"/>
          <w:rPrChange w:id="752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7528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52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Regents</w:t>
      </w:r>
      <w:r w:rsidRPr="00DB66F3">
        <w:rPr>
          <w:rFonts w:ascii="Times New Roman" w:hAnsi="Times New Roman"/>
          <w:color w:val="191919"/>
          <w:sz w:val="24"/>
          <w:szCs w:val="24"/>
          <w:rPrChange w:id="753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’</w:t>
      </w:r>
      <w:r w:rsidRPr="00DB66F3">
        <w:rPr>
          <w:rFonts w:ascii="Times New Roman" w:hAnsi="Times New Roman"/>
          <w:color w:val="191919"/>
          <w:spacing w:val="-24"/>
          <w:sz w:val="24"/>
          <w:szCs w:val="24"/>
          <w:rPrChange w:id="7531" w:author="jhawkins" w:date="2011-04-01T11:13:00Z">
            <w:rPr>
              <w:rFonts w:ascii="Times New Roman" w:hAnsi="Times New Roman"/>
              <w:color w:val="191919"/>
              <w:spacing w:val="-2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7532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53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</w:t>
      </w:r>
      <w:r w:rsidRPr="00DB66F3">
        <w:rPr>
          <w:rFonts w:ascii="Times New Roman" w:hAnsi="Times New Roman"/>
          <w:color w:val="191919"/>
          <w:sz w:val="24"/>
          <w:szCs w:val="24"/>
          <w:rPrChange w:id="753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7535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53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remedia</w:t>
      </w:r>
      <w:r w:rsidRPr="00DB66F3">
        <w:rPr>
          <w:rFonts w:ascii="Times New Roman" w:hAnsi="Times New Roman"/>
          <w:color w:val="191919"/>
          <w:sz w:val="24"/>
          <w:szCs w:val="24"/>
          <w:rPrChange w:id="753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7538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53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cours</w:t>
      </w:r>
      <w:r w:rsidRPr="00DB66F3">
        <w:rPr>
          <w:rFonts w:ascii="Times New Roman" w:hAnsi="Times New Roman"/>
          <w:color w:val="191919"/>
          <w:sz w:val="24"/>
          <w:szCs w:val="24"/>
          <w:rPrChange w:id="754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7541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54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754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7544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54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754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7547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54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consis</w:t>
      </w:r>
      <w:r w:rsidRPr="00DB66F3">
        <w:rPr>
          <w:rFonts w:ascii="Times New Roman" w:hAnsi="Times New Roman"/>
          <w:color w:val="191919"/>
          <w:sz w:val="24"/>
          <w:szCs w:val="24"/>
          <w:rPrChange w:id="754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7550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55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755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7553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z w:val="24"/>
          <w:szCs w:val="24"/>
          <w:rPrChange w:id="755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7555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55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minimu</w:t>
      </w:r>
      <w:r w:rsidRPr="00DB66F3">
        <w:rPr>
          <w:rFonts w:ascii="Times New Roman" w:hAnsi="Times New Roman"/>
          <w:color w:val="191919"/>
          <w:sz w:val="24"/>
          <w:szCs w:val="24"/>
          <w:rPrChange w:id="755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7558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55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756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7561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56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2</w:t>
      </w:r>
      <w:r w:rsidRPr="00DB66F3">
        <w:rPr>
          <w:rFonts w:ascii="Times New Roman" w:hAnsi="Times New Roman"/>
          <w:color w:val="191919"/>
          <w:sz w:val="24"/>
          <w:szCs w:val="24"/>
          <w:rPrChange w:id="756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5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7564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56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hour</w:t>
      </w:r>
      <w:r w:rsidRPr="00DB66F3">
        <w:rPr>
          <w:rFonts w:ascii="Times New Roman" w:hAnsi="Times New Roman"/>
          <w:color w:val="191919"/>
          <w:sz w:val="24"/>
          <w:szCs w:val="24"/>
          <w:rPrChange w:id="756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7567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56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756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7570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57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classroom/laborator</w:t>
      </w:r>
      <w:r w:rsidRPr="00DB66F3">
        <w:rPr>
          <w:rFonts w:ascii="Times New Roman" w:hAnsi="Times New Roman"/>
          <w:color w:val="191919"/>
          <w:sz w:val="24"/>
          <w:szCs w:val="24"/>
          <w:rPrChange w:id="757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7573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57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instructio</w:t>
      </w:r>
      <w:r w:rsidRPr="00DB66F3">
        <w:rPr>
          <w:rFonts w:ascii="Times New Roman" w:hAnsi="Times New Roman"/>
          <w:color w:val="191919"/>
          <w:sz w:val="24"/>
          <w:szCs w:val="24"/>
          <w:rPrChange w:id="757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7576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57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prov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7578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57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de</w:t>
      </w:r>
      <w:r w:rsidRPr="00DB66F3">
        <w:rPr>
          <w:rFonts w:ascii="Times New Roman" w:hAnsi="Times New Roman"/>
          <w:color w:val="191919"/>
          <w:sz w:val="24"/>
          <w:szCs w:val="24"/>
          <w:rPrChange w:id="758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7581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58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befor</w:t>
      </w:r>
      <w:r w:rsidRPr="00DB66F3">
        <w:rPr>
          <w:rFonts w:ascii="Times New Roman" w:hAnsi="Times New Roman"/>
          <w:color w:val="191919"/>
          <w:sz w:val="24"/>
          <w:szCs w:val="24"/>
          <w:rPrChange w:id="758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7584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58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the student</w:t>
      </w:r>
      <w:r w:rsidRPr="00DB66F3">
        <w:rPr>
          <w:rFonts w:ascii="Times New Roman" w:hAnsi="Times New Roman"/>
          <w:color w:val="191919"/>
          <w:sz w:val="24"/>
          <w:szCs w:val="24"/>
          <w:rPrChange w:id="758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58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58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retak</w:t>
      </w:r>
      <w:r w:rsidRPr="00DB66F3">
        <w:rPr>
          <w:rFonts w:ascii="Times New Roman" w:hAnsi="Times New Roman"/>
          <w:color w:val="191919"/>
          <w:sz w:val="24"/>
          <w:szCs w:val="24"/>
          <w:rPrChange w:id="758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7590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59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759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59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59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test.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4"/>
          <w:szCs w:val="24"/>
          <w:rPrChange w:id="7595" w:author="jhawkins" w:date="2011-04-01T11:13:00Z">
            <w:rPr>
              <w:rFonts w:ascii="Times New Roman" w:hAnsi="Times New Roman"/>
              <w:color w:val="000000"/>
              <w:sz w:val="20"/>
              <w:szCs w:val="2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1380" w:right="169" w:hanging="180"/>
        <w:rPr>
          <w:rFonts w:ascii="Times New Roman" w:hAnsi="Times New Roman"/>
          <w:color w:val="000000"/>
          <w:sz w:val="24"/>
          <w:szCs w:val="24"/>
          <w:rPrChange w:id="7596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59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z w:val="24"/>
          <w:szCs w:val="24"/>
          <w:rPrChange w:id="759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59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60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Regents</w:t>
      </w:r>
      <w:r w:rsidRPr="00DB66F3">
        <w:rPr>
          <w:rFonts w:ascii="Times New Roman" w:hAnsi="Times New Roman"/>
          <w:color w:val="191919"/>
          <w:sz w:val="24"/>
          <w:szCs w:val="24"/>
          <w:rPrChange w:id="760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’</w:t>
      </w:r>
      <w:r w:rsidRPr="00DB66F3">
        <w:rPr>
          <w:rFonts w:ascii="Times New Roman" w:hAnsi="Times New Roman"/>
          <w:color w:val="191919"/>
          <w:spacing w:val="-20"/>
          <w:sz w:val="24"/>
          <w:szCs w:val="24"/>
          <w:rPrChange w:id="7602" w:author="jhawkins" w:date="2011-04-01T11:13:00Z">
            <w:rPr>
              <w:rFonts w:ascii="Times New Roman" w:hAnsi="Times New Roman"/>
              <w:color w:val="191919"/>
              <w:spacing w:val="-2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7603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60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</w:t>
      </w:r>
      <w:r w:rsidRPr="00DB66F3">
        <w:rPr>
          <w:rFonts w:ascii="Times New Roman" w:hAnsi="Times New Roman"/>
          <w:color w:val="191919"/>
          <w:sz w:val="24"/>
          <w:szCs w:val="24"/>
          <w:rPrChange w:id="760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60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60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remediatio</w:t>
      </w:r>
      <w:r w:rsidRPr="00DB66F3">
        <w:rPr>
          <w:rFonts w:ascii="Times New Roman" w:hAnsi="Times New Roman"/>
          <w:color w:val="191919"/>
          <w:sz w:val="24"/>
          <w:szCs w:val="24"/>
          <w:rPrChange w:id="760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7609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61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course</w:t>
      </w:r>
      <w:r w:rsidRPr="00DB66F3">
        <w:rPr>
          <w:rFonts w:ascii="Times New Roman" w:hAnsi="Times New Roman"/>
          <w:color w:val="191919"/>
          <w:sz w:val="24"/>
          <w:szCs w:val="24"/>
          <w:rPrChange w:id="761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61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61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ar</w:t>
      </w:r>
      <w:r w:rsidRPr="00DB66F3">
        <w:rPr>
          <w:rFonts w:ascii="Times New Roman" w:hAnsi="Times New Roman"/>
          <w:color w:val="191919"/>
          <w:sz w:val="24"/>
          <w:szCs w:val="24"/>
          <w:rPrChange w:id="761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61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61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761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61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61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762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62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62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classifie</w:t>
      </w:r>
      <w:r w:rsidRPr="00DB66F3">
        <w:rPr>
          <w:rFonts w:ascii="Times New Roman" w:hAnsi="Times New Roman"/>
          <w:color w:val="191919"/>
          <w:sz w:val="24"/>
          <w:szCs w:val="24"/>
          <w:rPrChange w:id="762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7624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62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762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62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z w:val="24"/>
          <w:szCs w:val="24"/>
          <w:rPrChange w:id="762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62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63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regula</w:t>
      </w:r>
      <w:r w:rsidRPr="00DB66F3">
        <w:rPr>
          <w:rFonts w:ascii="Times New Roman" w:hAnsi="Times New Roman"/>
          <w:color w:val="191919"/>
          <w:sz w:val="24"/>
          <w:szCs w:val="24"/>
          <w:rPrChange w:id="763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63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63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par</w:t>
      </w:r>
      <w:r w:rsidRPr="00DB66F3">
        <w:rPr>
          <w:rFonts w:ascii="Times New Roman" w:hAnsi="Times New Roman"/>
          <w:color w:val="191919"/>
          <w:sz w:val="24"/>
          <w:szCs w:val="24"/>
          <w:rPrChange w:id="763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63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63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763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63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63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764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64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64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</w:t>
      </w:r>
      <w:r w:rsidRPr="00DB66F3">
        <w:rPr>
          <w:rFonts w:ascii="Times New Roman" w:hAnsi="Times New Roman"/>
          <w:color w:val="191919"/>
          <w:spacing w:val="-12"/>
          <w:sz w:val="24"/>
          <w:szCs w:val="24"/>
          <w:rPrChange w:id="7643" w:author="jhawkins" w:date="2011-04-01T11:13:00Z">
            <w:rPr>
              <w:rFonts w:ascii="Times New Roman" w:hAnsi="Times New Roman"/>
              <w:color w:val="191919"/>
              <w:spacing w:val="-12"/>
              <w:sz w:val="18"/>
              <w:szCs w:val="18"/>
            </w:rPr>
          </w:rPrChange>
        </w:rPr>
        <w:t>’</w:t>
      </w:r>
      <w:r w:rsidRPr="00DB66F3">
        <w:rPr>
          <w:rFonts w:ascii="Times New Roman" w:hAnsi="Times New Roman"/>
          <w:color w:val="191919"/>
          <w:sz w:val="24"/>
          <w:szCs w:val="24"/>
          <w:rPrChange w:id="764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64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64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academi</w:t>
      </w:r>
      <w:r w:rsidRPr="00DB66F3">
        <w:rPr>
          <w:rFonts w:ascii="Times New Roman" w:hAnsi="Times New Roman"/>
          <w:color w:val="191919"/>
          <w:sz w:val="24"/>
          <w:szCs w:val="24"/>
          <w:rPrChange w:id="764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c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7648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64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load</w:t>
      </w:r>
      <w:r w:rsidRPr="00DB66F3">
        <w:rPr>
          <w:rFonts w:ascii="Times New Roman" w:hAnsi="Times New Roman"/>
          <w:color w:val="191919"/>
          <w:sz w:val="24"/>
          <w:szCs w:val="24"/>
          <w:rPrChange w:id="765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65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65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resultin</w:t>
      </w:r>
      <w:r w:rsidRPr="00DB66F3">
        <w:rPr>
          <w:rFonts w:ascii="Times New Roman" w:hAnsi="Times New Roman"/>
          <w:color w:val="191919"/>
          <w:sz w:val="24"/>
          <w:szCs w:val="24"/>
          <w:rPrChange w:id="765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65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65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765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65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65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insti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7659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66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utiona</w:t>
      </w:r>
      <w:r w:rsidRPr="00DB66F3">
        <w:rPr>
          <w:rFonts w:ascii="Times New Roman" w:hAnsi="Times New Roman"/>
          <w:color w:val="191919"/>
          <w:sz w:val="24"/>
          <w:szCs w:val="24"/>
          <w:rPrChange w:id="766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7662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66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credit</w:t>
      </w:r>
      <w:r w:rsidRPr="00DB66F3">
        <w:rPr>
          <w:rFonts w:ascii="Times New Roman" w:hAnsi="Times New Roman"/>
          <w:color w:val="191919"/>
          <w:sz w:val="24"/>
          <w:szCs w:val="24"/>
          <w:rPrChange w:id="766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7665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66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and shoul</w:t>
      </w:r>
      <w:r w:rsidRPr="00DB66F3">
        <w:rPr>
          <w:rFonts w:ascii="Times New Roman" w:hAnsi="Times New Roman"/>
          <w:color w:val="191919"/>
          <w:sz w:val="24"/>
          <w:szCs w:val="24"/>
          <w:rPrChange w:id="766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66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66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767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67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67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handle</w:t>
      </w:r>
      <w:r w:rsidRPr="00DB66F3">
        <w:rPr>
          <w:rFonts w:ascii="Times New Roman" w:hAnsi="Times New Roman"/>
          <w:color w:val="191919"/>
          <w:sz w:val="24"/>
          <w:szCs w:val="24"/>
          <w:rPrChange w:id="767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67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67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767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67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67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par</w:t>
      </w:r>
      <w:r w:rsidRPr="00DB66F3">
        <w:rPr>
          <w:rFonts w:ascii="Times New Roman" w:hAnsi="Times New Roman"/>
          <w:color w:val="191919"/>
          <w:sz w:val="24"/>
          <w:szCs w:val="24"/>
          <w:rPrChange w:id="767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68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68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768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68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68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768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68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68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regula</w:t>
      </w:r>
      <w:r w:rsidRPr="00DB66F3">
        <w:rPr>
          <w:rFonts w:ascii="Times New Roman" w:hAnsi="Times New Roman"/>
          <w:color w:val="191919"/>
          <w:sz w:val="24"/>
          <w:szCs w:val="24"/>
          <w:rPrChange w:id="768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68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69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registratio</w:t>
      </w:r>
      <w:r w:rsidRPr="00DB66F3">
        <w:rPr>
          <w:rFonts w:ascii="Times New Roman" w:hAnsi="Times New Roman"/>
          <w:color w:val="191919"/>
          <w:sz w:val="24"/>
          <w:szCs w:val="24"/>
          <w:rPrChange w:id="769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7692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69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procedure.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4"/>
          <w:szCs w:val="24"/>
          <w:rPrChange w:id="7694" w:author="jhawkins" w:date="2011-04-01T11:13:00Z">
            <w:rPr>
              <w:rFonts w:ascii="Times New Roman" w:hAnsi="Times New Roman"/>
              <w:color w:val="000000"/>
              <w:sz w:val="20"/>
              <w:szCs w:val="2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1380" w:right="71" w:hanging="180"/>
        <w:rPr>
          <w:rFonts w:ascii="Times New Roman" w:hAnsi="Times New Roman"/>
          <w:color w:val="000000"/>
          <w:sz w:val="24"/>
          <w:szCs w:val="24"/>
          <w:rPrChange w:id="7695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69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z w:val="24"/>
          <w:szCs w:val="24"/>
          <w:rPrChange w:id="769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12"/>
          <w:sz w:val="24"/>
          <w:szCs w:val="24"/>
          <w:rPrChange w:id="7698" w:author="jhawkins" w:date="2011-04-01T11:13:00Z">
            <w:rPr>
              <w:rFonts w:ascii="Times New Roman" w:hAnsi="Times New Roman"/>
              <w:color w:val="191919"/>
              <w:spacing w:val="1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69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Chroni</w:t>
      </w:r>
      <w:r w:rsidRPr="00DB66F3">
        <w:rPr>
          <w:rFonts w:ascii="Times New Roman" w:hAnsi="Times New Roman"/>
          <w:color w:val="191919"/>
          <w:sz w:val="24"/>
          <w:szCs w:val="24"/>
          <w:rPrChange w:id="770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c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7701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70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repeater</w:t>
      </w:r>
      <w:r w:rsidRPr="00DB66F3">
        <w:rPr>
          <w:rFonts w:ascii="Times New Roman" w:hAnsi="Times New Roman"/>
          <w:color w:val="191919"/>
          <w:sz w:val="24"/>
          <w:szCs w:val="24"/>
          <w:rPrChange w:id="770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7704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70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wh</w:t>
      </w:r>
      <w:r w:rsidRPr="00DB66F3">
        <w:rPr>
          <w:rFonts w:ascii="Times New Roman" w:hAnsi="Times New Roman"/>
          <w:color w:val="191919"/>
          <w:sz w:val="24"/>
          <w:szCs w:val="24"/>
          <w:rPrChange w:id="770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7707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70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hav</w:t>
      </w:r>
      <w:r w:rsidRPr="00DB66F3">
        <w:rPr>
          <w:rFonts w:ascii="Times New Roman" w:hAnsi="Times New Roman"/>
          <w:color w:val="191919"/>
          <w:sz w:val="24"/>
          <w:szCs w:val="24"/>
          <w:rPrChange w:id="770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7710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71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no</w:t>
      </w:r>
      <w:r w:rsidRPr="00DB66F3">
        <w:rPr>
          <w:rFonts w:ascii="Times New Roman" w:hAnsi="Times New Roman"/>
          <w:color w:val="191919"/>
          <w:sz w:val="24"/>
          <w:szCs w:val="24"/>
          <w:rPrChange w:id="771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7713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71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passe</w:t>
      </w:r>
      <w:r w:rsidRPr="00DB66F3">
        <w:rPr>
          <w:rFonts w:ascii="Times New Roman" w:hAnsi="Times New Roman"/>
          <w:color w:val="191919"/>
          <w:sz w:val="24"/>
          <w:szCs w:val="24"/>
          <w:rPrChange w:id="771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7716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71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bot</w:t>
      </w:r>
      <w:r w:rsidRPr="00DB66F3">
        <w:rPr>
          <w:rFonts w:ascii="Times New Roman" w:hAnsi="Times New Roman"/>
          <w:color w:val="191919"/>
          <w:sz w:val="24"/>
          <w:szCs w:val="24"/>
          <w:rPrChange w:id="771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7719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72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part</w:t>
      </w:r>
      <w:r w:rsidRPr="00DB66F3">
        <w:rPr>
          <w:rFonts w:ascii="Times New Roman" w:hAnsi="Times New Roman"/>
          <w:color w:val="191919"/>
          <w:sz w:val="24"/>
          <w:szCs w:val="24"/>
          <w:rPrChange w:id="772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7722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72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772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7725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72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772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7728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72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tes</w:t>
      </w:r>
      <w:r w:rsidRPr="00DB66F3">
        <w:rPr>
          <w:rFonts w:ascii="Times New Roman" w:hAnsi="Times New Roman"/>
          <w:color w:val="191919"/>
          <w:sz w:val="24"/>
          <w:szCs w:val="24"/>
          <w:rPrChange w:id="773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7731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73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ma</w:t>
      </w:r>
      <w:r w:rsidRPr="00DB66F3">
        <w:rPr>
          <w:rFonts w:ascii="Times New Roman" w:hAnsi="Times New Roman"/>
          <w:color w:val="191919"/>
          <w:sz w:val="24"/>
          <w:szCs w:val="24"/>
          <w:rPrChange w:id="773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7734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73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773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7737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73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require</w:t>
      </w:r>
      <w:r w:rsidRPr="00DB66F3">
        <w:rPr>
          <w:rFonts w:ascii="Times New Roman" w:hAnsi="Times New Roman"/>
          <w:color w:val="191919"/>
          <w:sz w:val="24"/>
          <w:szCs w:val="24"/>
          <w:rPrChange w:id="773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7740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74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774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7743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74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enrol</w:t>
      </w:r>
      <w:r w:rsidRPr="00DB66F3">
        <w:rPr>
          <w:rFonts w:ascii="Times New Roman" w:hAnsi="Times New Roman"/>
          <w:color w:val="191919"/>
          <w:sz w:val="24"/>
          <w:szCs w:val="24"/>
          <w:rPrChange w:id="774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7746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74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774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7749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75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specialized</w:t>
      </w:r>
      <w:r w:rsidRPr="00DB66F3">
        <w:rPr>
          <w:rFonts w:ascii="Times New Roman" w:hAnsi="Times New Roman"/>
          <w:color w:val="191919"/>
          <w:sz w:val="24"/>
          <w:szCs w:val="24"/>
          <w:rPrChange w:id="775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7752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75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smal</w:t>
      </w:r>
      <w:r w:rsidRPr="00DB66F3">
        <w:rPr>
          <w:rFonts w:ascii="Times New Roman" w:hAnsi="Times New Roman"/>
          <w:color w:val="191919"/>
          <w:sz w:val="24"/>
          <w:szCs w:val="24"/>
          <w:rPrChange w:id="775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7755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75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grou</w:t>
      </w:r>
      <w:r w:rsidRPr="00DB66F3">
        <w:rPr>
          <w:rFonts w:ascii="Times New Roman" w:hAnsi="Times New Roman"/>
          <w:color w:val="191919"/>
          <w:sz w:val="24"/>
          <w:szCs w:val="24"/>
          <w:rPrChange w:id="775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p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7758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75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workshop</w:t>
      </w:r>
      <w:r w:rsidRPr="00DB66F3">
        <w:rPr>
          <w:rFonts w:ascii="Times New Roman" w:hAnsi="Times New Roman"/>
          <w:color w:val="191919"/>
          <w:sz w:val="24"/>
          <w:szCs w:val="24"/>
          <w:rPrChange w:id="776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7761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76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rathe</w:t>
      </w:r>
      <w:r w:rsidRPr="00DB66F3">
        <w:rPr>
          <w:rFonts w:ascii="Times New Roman" w:hAnsi="Times New Roman"/>
          <w:color w:val="191919"/>
          <w:sz w:val="24"/>
          <w:szCs w:val="24"/>
          <w:rPrChange w:id="776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7764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76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tha</w:t>
      </w:r>
      <w:r w:rsidRPr="00DB66F3">
        <w:rPr>
          <w:rFonts w:ascii="Times New Roman" w:hAnsi="Times New Roman"/>
          <w:color w:val="191919"/>
          <w:sz w:val="24"/>
          <w:szCs w:val="24"/>
          <w:rPrChange w:id="776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7767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76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the regula</w:t>
      </w:r>
      <w:r w:rsidRPr="00DB66F3">
        <w:rPr>
          <w:rFonts w:ascii="Times New Roman" w:hAnsi="Times New Roman"/>
          <w:color w:val="191919"/>
          <w:sz w:val="24"/>
          <w:szCs w:val="24"/>
          <w:rPrChange w:id="776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77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77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Regents</w:t>
      </w:r>
      <w:r w:rsidRPr="00DB66F3">
        <w:rPr>
          <w:rFonts w:ascii="Times New Roman" w:hAnsi="Times New Roman"/>
          <w:color w:val="191919"/>
          <w:sz w:val="24"/>
          <w:szCs w:val="24"/>
          <w:rPrChange w:id="777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’</w:t>
      </w:r>
      <w:r w:rsidRPr="00DB66F3">
        <w:rPr>
          <w:rFonts w:ascii="Times New Roman" w:hAnsi="Times New Roman"/>
          <w:color w:val="191919"/>
          <w:spacing w:val="-20"/>
          <w:sz w:val="24"/>
          <w:szCs w:val="24"/>
          <w:rPrChange w:id="7773" w:author="jhawkins" w:date="2011-04-01T11:13:00Z">
            <w:rPr>
              <w:rFonts w:ascii="Times New Roman" w:hAnsi="Times New Roman"/>
              <w:color w:val="191919"/>
              <w:spacing w:val="-2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7774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77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</w:t>
      </w:r>
      <w:r w:rsidRPr="00DB66F3">
        <w:rPr>
          <w:rFonts w:ascii="Times New Roman" w:hAnsi="Times New Roman"/>
          <w:color w:val="191919"/>
          <w:sz w:val="24"/>
          <w:szCs w:val="24"/>
          <w:rPrChange w:id="777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77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77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Preparator</w:t>
      </w:r>
      <w:r w:rsidRPr="00DB66F3">
        <w:rPr>
          <w:rFonts w:ascii="Times New Roman" w:hAnsi="Times New Roman"/>
          <w:color w:val="191919"/>
          <w:sz w:val="24"/>
          <w:szCs w:val="24"/>
          <w:rPrChange w:id="777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78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78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courses</w:t>
      </w:r>
      <w:r w:rsidRPr="00DB66F3">
        <w:rPr>
          <w:rFonts w:ascii="Times New Roman" w:hAnsi="Times New Roman"/>
          <w:color w:val="191919"/>
          <w:sz w:val="24"/>
          <w:szCs w:val="24"/>
          <w:rPrChange w:id="778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7783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78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778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78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78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workshop</w:t>
      </w:r>
      <w:r w:rsidRPr="00DB66F3">
        <w:rPr>
          <w:rFonts w:ascii="Times New Roman" w:hAnsi="Times New Roman"/>
          <w:color w:val="191919"/>
          <w:sz w:val="24"/>
          <w:szCs w:val="24"/>
          <w:rPrChange w:id="778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78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79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wil</w:t>
      </w:r>
      <w:r w:rsidRPr="00DB66F3">
        <w:rPr>
          <w:rFonts w:ascii="Times New Roman" w:hAnsi="Times New Roman"/>
          <w:color w:val="191919"/>
          <w:sz w:val="24"/>
          <w:szCs w:val="24"/>
          <w:rPrChange w:id="779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79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79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als</w:t>
      </w:r>
      <w:r w:rsidRPr="00DB66F3">
        <w:rPr>
          <w:rFonts w:ascii="Times New Roman" w:hAnsi="Times New Roman"/>
          <w:color w:val="191919"/>
          <w:sz w:val="24"/>
          <w:szCs w:val="24"/>
          <w:rPrChange w:id="779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79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79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carr</w:t>
      </w:r>
      <w:r w:rsidRPr="00DB66F3">
        <w:rPr>
          <w:rFonts w:ascii="Times New Roman" w:hAnsi="Times New Roman"/>
          <w:color w:val="191919"/>
          <w:sz w:val="24"/>
          <w:szCs w:val="24"/>
          <w:rPrChange w:id="779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79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79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780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80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80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RGT</w:t>
      </w:r>
      <w:r w:rsidRPr="00DB66F3">
        <w:rPr>
          <w:rFonts w:ascii="Times New Roman" w:hAnsi="Times New Roman"/>
          <w:color w:val="191919"/>
          <w:sz w:val="24"/>
          <w:szCs w:val="24"/>
          <w:rPrChange w:id="780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80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80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019</w:t>
      </w:r>
      <w:r w:rsidRPr="00DB66F3">
        <w:rPr>
          <w:rFonts w:ascii="Times New Roman" w:hAnsi="Times New Roman"/>
          <w:color w:val="191919"/>
          <w:sz w:val="24"/>
          <w:szCs w:val="24"/>
          <w:rPrChange w:id="780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9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80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80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780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81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81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RGT</w:t>
      </w:r>
      <w:r w:rsidRPr="00DB66F3">
        <w:rPr>
          <w:rFonts w:ascii="Times New Roman" w:hAnsi="Times New Roman"/>
          <w:color w:val="191919"/>
          <w:sz w:val="24"/>
          <w:szCs w:val="24"/>
          <w:rPrChange w:id="781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81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81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019</w:t>
      </w:r>
      <w:r w:rsidRPr="00DB66F3">
        <w:rPr>
          <w:rFonts w:ascii="Times New Roman" w:hAnsi="Times New Roman"/>
          <w:color w:val="191919"/>
          <w:sz w:val="24"/>
          <w:szCs w:val="24"/>
          <w:rPrChange w:id="781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8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81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81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designations.</w:t>
      </w:r>
    </w:p>
    <w:p w:rsidR="00B17027" w:rsidRPr="00DB66F3" w:rsidRDefault="00B17027" w:rsidP="00C54745">
      <w:pPr>
        <w:pStyle w:val="Heading2"/>
        <w:ind w:firstLine="720"/>
        <w:rPr>
          <w:rFonts w:ascii="Times New Roman" w:hAnsi="Times New Roman"/>
          <w:color w:val="000000"/>
          <w:sz w:val="24"/>
          <w:szCs w:val="24"/>
          <w:rPrChange w:id="7818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pacing w:val="-2"/>
          <w:sz w:val="24"/>
          <w:szCs w:val="24"/>
        </w:rPr>
        <w:t>S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81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PECIA</w:t>
      </w:r>
      <w:r w:rsidRPr="00DB66F3">
        <w:rPr>
          <w:rFonts w:ascii="Times New Roman" w:hAnsi="Times New Roman"/>
          <w:color w:val="191919"/>
          <w:sz w:val="24"/>
          <w:szCs w:val="24"/>
          <w:rPrChange w:id="782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L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</w:rPr>
        <w:t>C</w:t>
      </w:r>
      <w:r w:rsidRPr="00DB66F3">
        <w:rPr>
          <w:rFonts w:ascii="Times New Roman" w:hAnsi="Times New Roman"/>
          <w:color w:val="191919"/>
          <w:spacing w:val="-16"/>
          <w:sz w:val="24"/>
          <w:szCs w:val="24"/>
          <w:rPrChange w:id="7821" w:author="jhawkins" w:date="2011-04-01T11:13:00Z">
            <w:rPr>
              <w:rFonts w:ascii="Times New Roman" w:hAnsi="Times New Roman"/>
              <w:color w:val="191919"/>
              <w:spacing w:val="-16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82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TEGORIE</w:t>
      </w:r>
      <w:r w:rsidRPr="00DB66F3">
        <w:rPr>
          <w:rFonts w:ascii="Times New Roman" w:hAnsi="Times New Roman"/>
          <w:color w:val="191919"/>
          <w:sz w:val="24"/>
          <w:szCs w:val="24"/>
          <w:rPrChange w:id="782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10"/>
          <w:sz w:val="24"/>
          <w:szCs w:val="24"/>
          <w:rPrChange w:id="7824" w:author="jhawkins" w:date="2011-04-01T11:13:00Z">
            <w:rPr>
              <w:rFonts w:ascii="Times New Roman" w:hAnsi="Times New Roman"/>
              <w:color w:val="191919"/>
              <w:spacing w:val="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82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782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4"/>
          <w:sz w:val="24"/>
          <w:szCs w:val="24"/>
          <w:rPrChange w:id="7827" w:author="jhawkins" w:date="2011-04-01T11:13:00Z">
            <w:rPr>
              <w:rFonts w:ascii="Times New Roman" w:hAnsi="Times New Roman"/>
              <w:color w:val="191919"/>
              <w:spacing w:val="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</w:rPr>
        <w:t>S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82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TUDENTS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30" w:after="0" w:line="240" w:lineRule="auto"/>
        <w:ind w:left="1200"/>
        <w:rPr>
          <w:rFonts w:ascii="Times New Roman" w:hAnsi="Times New Roman"/>
          <w:color w:val="000000"/>
          <w:sz w:val="24"/>
          <w:szCs w:val="24"/>
          <w:rPrChange w:id="7829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83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783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12"/>
          <w:sz w:val="24"/>
          <w:szCs w:val="24"/>
          <w:rPrChange w:id="7832" w:author="jhawkins" w:date="2011-04-01T11:13:00Z">
            <w:rPr>
              <w:rFonts w:ascii="Times New Roman" w:hAnsi="Times New Roman"/>
              <w:color w:val="191919"/>
              <w:spacing w:val="1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z w:val="24"/>
          <w:szCs w:val="24"/>
          <w:rPrChange w:id="783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7834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83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</w:t>
      </w:r>
      <w:r w:rsidRPr="00DB66F3">
        <w:rPr>
          <w:rFonts w:ascii="Times New Roman" w:hAnsi="Times New Roman"/>
          <w:color w:val="191919"/>
          <w:sz w:val="24"/>
          <w:szCs w:val="24"/>
          <w:rPrChange w:id="783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83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83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holdin</w:t>
      </w:r>
      <w:r w:rsidRPr="00DB66F3">
        <w:rPr>
          <w:rFonts w:ascii="Times New Roman" w:hAnsi="Times New Roman"/>
          <w:color w:val="191919"/>
          <w:sz w:val="24"/>
          <w:szCs w:val="24"/>
          <w:rPrChange w:id="783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84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z w:val="24"/>
          <w:szCs w:val="24"/>
          <w:rPrChange w:id="784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84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84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baccalaureat</w:t>
      </w:r>
      <w:r w:rsidRPr="00DB66F3">
        <w:rPr>
          <w:rFonts w:ascii="Times New Roman" w:hAnsi="Times New Roman"/>
          <w:color w:val="191919"/>
          <w:sz w:val="24"/>
          <w:szCs w:val="24"/>
          <w:rPrChange w:id="784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7845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84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784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84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84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highe</w:t>
      </w:r>
      <w:r w:rsidRPr="00DB66F3">
        <w:rPr>
          <w:rFonts w:ascii="Times New Roman" w:hAnsi="Times New Roman"/>
          <w:color w:val="191919"/>
          <w:sz w:val="24"/>
          <w:szCs w:val="24"/>
          <w:rPrChange w:id="785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85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85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degre</w:t>
      </w:r>
      <w:r w:rsidRPr="00DB66F3">
        <w:rPr>
          <w:rFonts w:ascii="Times New Roman" w:hAnsi="Times New Roman"/>
          <w:color w:val="191919"/>
          <w:sz w:val="24"/>
          <w:szCs w:val="24"/>
          <w:rPrChange w:id="785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85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85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fro</w:t>
      </w:r>
      <w:r w:rsidRPr="00DB66F3">
        <w:rPr>
          <w:rFonts w:ascii="Times New Roman" w:hAnsi="Times New Roman"/>
          <w:color w:val="191919"/>
          <w:sz w:val="24"/>
          <w:szCs w:val="24"/>
          <w:rPrChange w:id="785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85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85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785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86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86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accredite</w:t>
      </w:r>
      <w:r w:rsidRPr="00DB66F3">
        <w:rPr>
          <w:rFonts w:ascii="Times New Roman" w:hAnsi="Times New Roman"/>
          <w:color w:val="191919"/>
          <w:sz w:val="24"/>
          <w:szCs w:val="24"/>
          <w:rPrChange w:id="786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7863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86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institutio</w:t>
      </w:r>
      <w:r w:rsidRPr="00DB66F3">
        <w:rPr>
          <w:rFonts w:ascii="Times New Roman" w:hAnsi="Times New Roman"/>
          <w:color w:val="191919"/>
          <w:sz w:val="24"/>
          <w:szCs w:val="24"/>
          <w:rPrChange w:id="786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7866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86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786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86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87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highe</w:t>
      </w:r>
      <w:r w:rsidRPr="00DB66F3">
        <w:rPr>
          <w:rFonts w:ascii="Times New Roman" w:hAnsi="Times New Roman"/>
          <w:color w:val="191919"/>
          <w:sz w:val="24"/>
          <w:szCs w:val="24"/>
          <w:rPrChange w:id="787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87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87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educatio</w:t>
      </w:r>
      <w:r w:rsidRPr="00DB66F3">
        <w:rPr>
          <w:rFonts w:ascii="Times New Roman" w:hAnsi="Times New Roman"/>
          <w:color w:val="191919"/>
          <w:sz w:val="24"/>
          <w:szCs w:val="24"/>
          <w:rPrChange w:id="787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7875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87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wil</w:t>
      </w:r>
      <w:r w:rsidRPr="00DB66F3">
        <w:rPr>
          <w:rFonts w:ascii="Times New Roman" w:hAnsi="Times New Roman"/>
          <w:color w:val="191919"/>
          <w:sz w:val="24"/>
          <w:szCs w:val="24"/>
          <w:rPrChange w:id="787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87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87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no</w:t>
      </w:r>
      <w:r w:rsidRPr="00DB66F3">
        <w:rPr>
          <w:rFonts w:ascii="Times New Roman" w:hAnsi="Times New Roman"/>
          <w:color w:val="191919"/>
          <w:sz w:val="24"/>
          <w:szCs w:val="24"/>
          <w:rPrChange w:id="788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88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88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788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88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88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require</w:t>
      </w:r>
      <w:r w:rsidRPr="00DB66F3">
        <w:rPr>
          <w:rFonts w:ascii="Times New Roman" w:hAnsi="Times New Roman"/>
          <w:color w:val="191919"/>
          <w:sz w:val="24"/>
          <w:szCs w:val="24"/>
          <w:rPrChange w:id="788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88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88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788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7890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89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complet</w:t>
      </w:r>
      <w:r w:rsidRPr="00DB66F3">
        <w:rPr>
          <w:rFonts w:ascii="Times New Roman" w:hAnsi="Times New Roman"/>
          <w:color w:val="191919"/>
          <w:sz w:val="24"/>
          <w:szCs w:val="24"/>
          <w:rPrChange w:id="789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7893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89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the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9" w:after="0" w:line="240" w:lineRule="auto"/>
        <w:ind w:left="1380"/>
        <w:rPr>
          <w:rFonts w:ascii="Times New Roman" w:hAnsi="Times New Roman"/>
          <w:color w:val="000000"/>
          <w:sz w:val="24"/>
          <w:szCs w:val="24"/>
          <w:rPrChange w:id="7895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proofErr w:type="gramStart"/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89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Regents</w:t>
      </w:r>
      <w:r w:rsidRPr="00DB66F3">
        <w:rPr>
          <w:rFonts w:ascii="Times New Roman" w:hAnsi="Times New Roman"/>
          <w:color w:val="191919"/>
          <w:sz w:val="24"/>
          <w:szCs w:val="24"/>
          <w:rPrChange w:id="789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’</w:t>
      </w:r>
      <w:r w:rsidRPr="00DB66F3">
        <w:rPr>
          <w:rFonts w:ascii="Times New Roman" w:hAnsi="Times New Roman"/>
          <w:color w:val="191919"/>
          <w:spacing w:val="-20"/>
          <w:sz w:val="24"/>
          <w:szCs w:val="24"/>
          <w:rPrChange w:id="7898" w:author="jhawkins" w:date="2011-04-01T11:13:00Z">
            <w:rPr>
              <w:rFonts w:ascii="Times New Roman" w:hAnsi="Times New Roman"/>
              <w:color w:val="191919"/>
              <w:spacing w:val="-2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7899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90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</w:t>
      </w:r>
      <w:r w:rsidRPr="00DB66F3">
        <w:rPr>
          <w:rFonts w:ascii="Times New Roman" w:hAnsi="Times New Roman"/>
          <w:color w:val="191919"/>
          <w:sz w:val="24"/>
          <w:szCs w:val="24"/>
          <w:rPrChange w:id="790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90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90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790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90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90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orde</w:t>
      </w:r>
      <w:r w:rsidRPr="00DB66F3">
        <w:rPr>
          <w:rFonts w:ascii="Times New Roman" w:hAnsi="Times New Roman"/>
          <w:color w:val="191919"/>
          <w:sz w:val="24"/>
          <w:szCs w:val="24"/>
          <w:rPrChange w:id="790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90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90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791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91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91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receiv</w:t>
      </w:r>
      <w:r w:rsidRPr="00DB66F3">
        <w:rPr>
          <w:rFonts w:ascii="Times New Roman" w:hAnsi="Times New Roman"/>
          <w:color w:val="191919"/>
          <w:sz w:val="24"/>
          <w:szCs w:val="24"/>
          <w:rPrChange w:id="791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7914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z w:val="24"/>
          <w:szCs w:val="24"/>
          <w:rPrChange w:id="791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91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91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degre</w:t>
      </w:r>
      <w:r w:rsidRPr="00DB66F3">
        <w:rPr>
          <w:rFonts w:ascii="Times New Roman" w:hAnsi="Times New Roman"/>
          <w:color w:val="191919"/>
          <w:sz w:val="24"/>
          <w:szCs w:val="24"/>
          <w:rPrChange w:id="791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91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92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fro</w:t>
      </w:r>
      <w:r w:rsidRPr="00DB66F3">
        <w:rPr>
          <w:rFonts w:ascii="Times New Roman" w:hAnsi="Times New Roman"/>
          <w:color w:val="191919"/>
          <w:sz w:val="24"/>
          <w:szCs w:val="24"/>
          <w:rPrChange w:id="792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92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z w:val="24"/>
          <w:szCs w:val="24"/>
          <w:rPrChange w:id="792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92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92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Universit</w:t>
      </w:r>
      <w:r w:rsidRPr="00DB66F3">
        <w:rPr>
          <w:rFonts w:ascii="Times New Roman" w:hAnsi="Times New Roman"/>
          <w:color w:val="191919"/>
          <w:sz w:val="24"/>
          <w:szCs w:val="24"/>
          <w:rPrChange w:id="792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92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92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Syste</w:t>
      </w:r>
      <w:r w:rsidRPr="00DB66F3">
        <w:rPr>
          <w:rFonts w:ascii="Times New Roman" w:hAnsi="Times New Roman"/>
          <w:color w:val="191919"/>
          <w:sz w:val="24"/>
          <w:szCs w:val="24"/>
          <w:rPrChange w:id="792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93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93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institution.</w:t>
      </w:r>
      <w:proofErr w:type="gramEnd"/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  <w:sz w:val="24"/>
          <w:szCs w:val="24"/>
          <w:rPrChange w:id="7932" w:author="jhawkins" w:date="2011-04-01T11:13:00Z">
            <w:rPr>
              <w:rFonts w:ascii="Times New Roman" w:hAnsi="Times New Roman"/>
              <w:color w:val="00000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1380" w:right="71" w:hanging="180"/>
        <w:rPr>
          <w:rFonts w:ascii="Times New Roman" w:hAnsi="Times New Roman"/>
          <w:color w:val="000000"/>
          <w:sz w:val="24"/>
          <w:szCs w:val="24"/>
          <w:rPrChange w:id="7933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93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793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2"/>
          <w:sz w:val="24"/>
          <w:szCs w:val="24"/>
          <w:rPrChange w:id="7936" w:author="jhawkins" w:date="2011-04-01T11:13:00Z">
            <w:rPr>
              <w:rFonts w:ascii="Times New Roman" w:hAnsi="Times New Roman"/>
              <w:color w:val="191919"/>
              <w:spacing w:val="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93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Eac</w:t>
      </w:r>
      <w:r w:rsidRPr="00DB66F3">
        <w:rPr>
          <w:rFonts w:ascii="Times New Roman" w:hAnsi="Times New Roman"/>
          <w:color w:val="191919"/>
          <w:sz w:val="24"/>
          <w:szCs w:val="24"/>
          <w:rPrChange w:id="793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93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94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institutio</w:t>
      </w:r>
      <w:r w:rsidRPr="00DB66F3">
        <w:rPr>
          <w:rFonts w:ascii="Times New Roman" w:hAnsi="Times New Roman"/>
          <w:color w:val="191919"/>
          <w:sz w:val="24"/>
          <w:szCs w:val="24"/>
          <w:rPrChange w:id="794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7942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94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ma</w:t>
      </w:r>
      <w:r w:rsidRPr="00DB66F3">
        <w:rPr>
          <w:rFonts w:ascii="Times New Roman" w:hAnsi="Times New Roman"/>
          <w:color w:val="191919"/>
          <w:sz w:val="24"/>
          <w:szCs w:val="24"/>
          <w:rPrChange w:id="794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94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94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develo</w:t>
      </w:r>
      <w:r w:rsidRPr="00DB66F3">
        <w:rPr>
          <w:rFonts w:ascii="Times New Roman" w:hAnsi="Times New Roman"/>
          <w:color w:val="191919"/>
          <w:sz w:val="24"/>
          <w:szCs w:val="24"/>
          <w:rPrChange w:id="794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p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94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94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specia</w:t>
      </w:r>
      <w:r w:rsidRPr="00DB66F3">
        <w:rPr>
          <w:rFonts w:ascii="Times New Roman" w:hAnsi="Times New Roman"/>
          <w:color w:val="191919"/>
          <w:sz w:val="24"/>
          <w:szCs w:val="24"/>
          <w:rPrChange w:id="795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7951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95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procedure</w:t>
      </w:r>
      <w:r w:rsidRPr="00DB66F3">
        <w:rPr>
          <w:rFonts w:ascii="Times New Roman" w:hAnsi="Times New Roman"/>
          <w:color w:val="191919"/>
          <w:sz w:val="24"/>
          <w:szCs w:val="24"/>
          <w:rPrChange w:id="795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95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95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</w:t>
      </w:r>
      <w:r w:rsidRPr="00DB66F3">
        <w:rPr>
          <w:rFonts w:ascii="Times New Roman" w:hAnsi="Times New Roman"/>
          <w:color w:val="191919"/>
          <w:sz w:val="24"/>
          <w:szCs w:val="24"/>
          <w:rPrChange w:id="795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95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95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certifyin</w:t>
      </w:r>
      <w:r w:rsidRPr="00DB66F3">
        <w:rPr>
          <w:rFonts w:ascii="Times New Roman" w:hAnsi="Times New Roman"/>
          <w:color w:val="191919"/>
          <w:sz w:val="24"/>
          <w:szCs w:val="24"/>
          <w:rPrChange w:id="795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7960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96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796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96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96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competenc</w:t>
      </w:r>
      <w:r w:rsidRPr="00DB66F3">
        <w:rPr>
          <w:rFonts w:ascii="Times New Roman" w:hAnsi="Times New Roman"/>
          <w:color w:val="191919"/>
          <w:sz w:val="24"/>
          <w:szCs w:val="24"/>
          <w:rPrChange w:id="796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7966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96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796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96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97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</w:t>
      </w:r>
      <w:r w:rsidRPr="00DB66F3">
        <w:rPr>
          <w:rFonts w:ascii="Times New Roman" w:hAnsi="Times New Roman"/>
          <w:color w:val="191919"/>
          <w:sz w:val="24"/>
          <w:szCs w:val="24"/>
          <w:rPrChange w:id="797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97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97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whos</w:t>
      </w:r>
      <w:r w:rsidRPr="00DB66F3">
        <w:rPr>
          <w:rFonts w:ascii="Times New Roman" w:hAnsi="Times New Roman"/>
          <w:color w:val="191919"/>
          <w:sz w:val="24"/>
          <w:szCs w:val="24"/>
          <w:rPrChange w:id="797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97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97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nativ</w:t>
      </w:r>
      <w:r w:rsidRPr="00DB66F3">
        <w:rPr>
          <w:rFonts w:ascii="Times New Roman" w:hAnsi="Times New Roman"/>
          <w:color w:val="191919"/>
          <w:sz w:val="24"/>
          <w:szCs w:val="24"/>
          <w:rPrChange w:id="797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7978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97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languag</w:t>
      </w:r>
      <w:r w:rsidRPr="00DB66F3">
        <w:rPr>
          <w:rFonts w:ascii="Times New Roman" w:hAnsi="Times New Roman"/>
          <w:color w:val="191919"/>
          <w:sz w:val="24"/>
          <w:szCs w:val="24"/>
          <w:rPrChange w:id="798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7981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98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798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98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98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no</w:t>
      </w:r>
      <w:r w:rsidRPr="00DB66F3">
        <w:rPr>
          <w:rFonts w:ascii="Times New Roman" w:hAnsi="Times New Roman"/>
          <w:color w:val="191919"/>
          <w:sz w:val="24"/>
          <w:szCs w:val="24"/>
          <w:rPrChange w:id="798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798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98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Engli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7989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99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z w:val="24"/>
          <w:szCs w:val="24"/>
          <w:rPrChange w:id="799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7992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z w:val="24"/>
          <w:szCs w:val="24"/>
          <w:rPrChange w:id="799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7994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99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written descriptio</w:t>
      </w:r>
      <w:r w:rsidRPr="00DB66F3">
        <w:rPr>
          <w:rFonts w:ascii="Times New Roman" w:hAnsi="Times New Roman"/>
          <w:color w:val="191919"/>
          <w:sz w:val="24"/>
          <w:szCs w:val="24"/>
          <w:rPrChange w:id="799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7997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799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799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8000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00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thes</w:t>
      </w:r>
      <w:r w:rsidRPr="00DB66F3">
        <w:rPr>
          <w:rFonts w:ascii="Times New Roman" w:hAnsi="Times New Roman"/>
          <w:color w:val="191919"/>
          <w:sz w:val="24"/>
          <w:szCs w:val="24"/>
          <w:rPrChange w:id="800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8003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00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procedure</w:t>
      </w:r>
      <w:r w:rsidRPr="00DB66F3">
        <w:rPr>
          <w:rFonts w:ascii="Times New Roman" w:hAnsi="Times New Roman"/>
          <w:color w:val="191919"/>
          <w:sz w:val="24"/>
          <w:szCs w:val="24"/>
          <w:rPrChange w:id="800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8006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00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shal</w:t>
      </w:r>
      <w:r w:rsidRPr="00DB66F3">
        <w:rPr>
          <w:rFonts w:ascii="Times New Roman" w:hAnsi="Times New Roman"/>
          <w:color w:val="191919"/>
          <w:sz w:val="24"/>
          <w:szCs w:val="24"/>
          <w:rPrChange w:id="800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8009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01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801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8012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01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submitte</w:t>
      </w:r>
      <w:r w:rsidRPr="00DB66F3">
        <w:rPr>
          <w:rFonts w:ascii="Times New Roman" w:hAnsi="Times New Roman"/>
          <w:color w:val="191919"/>
          <w:sz w:val="24"/>
          <w:szCs w:val="24"/>
          <w:rPrChange w:id="801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8015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01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801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8018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01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802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8021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02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Chancello</w:t>
      </w:r>
      <w:r w:rsidRPr="00DB66F3">
        <w:rPr>
          <w:rFonts w:ascii="Times New Roman" w:hAnsi="Times New Roman"/>
          <w:color w:val="191919"/>
          <w:spacing w:val="-12"/>
          <w:sz w:val="24"/>
          <w:szCs w:val="24"/>
          <w:rPrChange w:id="8023" w:author="jhawkins" w:date="2011-04-01T11:13:00Z">
            <w:rPr>
              <w:rFonts w:ascii="Times New Roman" w:hAnsi="Times New Roman"/>
              <w:color w:val="191919"/>
              <w:spacing w:val="-12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z w:val="24"/>
          <w:szCs w:val="24"/>
          <w:rPrChange w:id="802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8025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02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Thes</w:t>
      </w:r>
      <w:r w:rsidRPr="00DB66F3">
        <w:rPr>
          <w:rFonts w:ascii="Times New Roman" w:hAnsi="Times New Roman"/>
          <w:color w:val="191919"/>
          <w:sz w:val="24"/>
          <w:szCs w:val="24"/>
          <w:rPrChange w:id="802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8028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02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procedure</w:t>
      </w:r>
      <w:r w:rsidRPr="00DB66F3">
        <w:rPr>
          <w:rFonts w:ascii="Times New Roman" w:hAnsi="Times New Roman"/>
          <w:color w:val="191919"/>
          <w:sz w:val="24"/>
          <w:szCs w:val="24"/>
          <w:rPrChange w:id="803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8031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03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shal</w:t>
      </w:r>
      <w:r w:rsidRPr="00DB66F3">
        <w:rPr>
          <w:rFonts w:ascii="Times New Roman" w:hAnsi="Times New Roman"/>
          <w:color w:val="191919"/>
          <w:sz w:val="24"/>
          <w:szCs w:val="24"/>
          <w:rPrChange w:id="803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8034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03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requir</w:t>
      </w:r>
      <w:r w:rsidRPr="00DB66F3">
        <w:rPr>
          <w:rFonts w:ascii="Times New Roman" w:hAnsi="Times New Roman"/>
          <w:color w:val="191919"/>
          <w:sz w:val="24"/>
          <w:szCs w:val="24"/>
          <w:rPrChange w:id="803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8037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z w:val="24"/>
          <w:szCs w:val="24"/>
          <w:rPrChange w:id="803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8039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04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forma</w:t>
      </w:r>
      <w:r w:rsidRPr="00DB66F3">
        <w:rPr>
          <w:rFonts w:ascii="Times New Roman" w:hAnsi="Times New Roman"/>
          <w:color w:val="191919"/>
          <w:sz w:val="24"/>
          <w:szCs w:val="24"/>
          <w:rPrChange w:id="804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8042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04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examinatio</w:t>
      </w:r>
      <w:r w:rsidRPr="00DB66F3">
        <w:rPr>
          <w:rFonts w:ascii="Times New Roman" w:hAnsi="Times New Roman"/>
          <w:color w:val="191919"/>
          <w:sz w:val="24"/>
          <w:szCs w:val="24"/>
          <w:rPrChange w:id="804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8045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04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804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8048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04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8050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05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mpetenc</w:t>
      </w:r>
      <w:r w:rsidRPr="00DB66F3">
        <w:rPr>
          <w:rFonts w:ascii="Times New Roman" w:hAnsi="Times New Roman"/>
          <w:color w:val="191919"/>
          <w:sz w:val="24"/>
          <w:szCs w:val="24"/>
          <w:rPrChange w:id="805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8053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05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 English</w:t>
      </w:r>
      <w:r w:rsidRPr="00DB66F3">
        <w:rPr>
          <w:rFonts w:ascii="Times New Roman" w:hAnsi="Times New Roman"/>
          <w:color w:val="191919"/>
          <w:sz w:val="24"/>
          <w:szCs w:val="24"/>
          <w:rPrChange w:id="805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-13"/>
          <w:sz w:val="24"/>
          <w:szCs w:val="24"/>
          <w:rPrChange w:id="8056" w:author="jhawkins" w:date="2011-04-01T11:13:00Z">
            <w:rPr>
              <w:rFonts w:ascii="Times New Roman" w:hAnsi="Times New Roman"/>
              <w:color w:val="191919"/>
              <w:spacing w:val="-1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05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805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05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z w:val="24"/>
          <w:szCs w:val="24"/>
          <w:rPrChange w:id="806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06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06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minimum</w:t>
      </w:r>
      <w:r w:rsidRPr="00DB66F3">
        <w:rPr>
          <w:rFonts w:ascii="Times New Roman" w:hAnsi="Times New Roman"/>
          <w:color w:val="191919"/>
          <w:sz w:val="24"/>
          <w:szCs w:val="24"/>
          <w:rPrChange w:id="806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8064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06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806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06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06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examinatio</w:t>
      </w:r>
      <w:r w:rsidRPr="00DB66F3">
        <w:rPr>
          <w:rFonts w:ascii="Times New Roman" w:hAnsi="Times New Roman"/>
          <w:color w:val="191919"/>
          <w:sz w:val="24"/>
          <w:szCs w:val="24"/>
          <w:rPrChange w:id="806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8070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07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shal</w:t>
      </w:r>
      <w:r w:rsidRPr="00DB66F3">
        <w:rPr>
          <w:rFonts w:ascii="Times New Roman" w:hAnsi="Times New Roman"/>
          <w:color w:val="191919"/>
          <w:sz w:val="24"/>
          <w:szCs w:val="24"/>
          <w:rPrChange w:id="807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07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07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includ</w:t>
      </w:r>
      <w:r w:rsidRPr="00DB66F3">
        <w:rPr>
          <w:rFonts w:ascii="Times New Roman" w:hAnsi="Times New Roman"/>
          <w:color w:val="191919"/>
          <w:sz w:val="24"/>
          <w:szCs w:val="24"/>
          <w:rPrChange w:id="807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8076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07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807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07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08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writin</w:t>
      </w:r>
      <w:r w:rsidRPr="00DB66F3">
        <w:rPr>
          <w:rFonts w:ascii="Times New Roman" w:hAnsi="Times New Roman"/>
          <w:color w:val="191919"/>
          <w:sz w:val="24"/>
          <w:szCs w:val="24"/>
          <w:rPrChange w:id="808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08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08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808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08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08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808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08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08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essa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8090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z w:val="24"/>
          <w:szCs w:val="24"/>
          <w:rPrChange w:id="809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8092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09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809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09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09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testin</w:t>
      </w:r>
      <w:r w:rsidRPr="00DB66F3">
        <w:rPr>
          <w:rFonts w:ascii="Times New Roman" w:hAnsi="Times New Roman"/>
          <w:color w:val="191919"/>
          <w:sz w:val="24"/>
          <w:szCs w:val="24"/>
          <w:rPrChange w:id="809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09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09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procedure</w:t>
      </w:r>
      <w:r w:rsidRPr="00DB66F3">
        <w:rPr>
          <w:rFonts w:ascii="Times New Roman" w:hAnsi="Times New Roman"/>
          <w:color w:val="191919"/>
          <w:sz w:val="24"/>
          <w:szCs w:val="24"/>
          <w:rPrChange w:id="810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10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10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ma</w:t>
      </w:r>
      <w:r w:rsidRPr="00DB66F3">
        <w:rPr>
          <w:rFonts w:ascii="Times New Roman" w:hAnsi="Times New Roman"/>
          <w:color w:val="191919"/>
          <w:sz w:val="24"/>
          <w:szCs w:val="24"/>
          <w:rPrChange w:id="810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10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10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810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10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10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locall</w:t>
      </w:r>
      <w:r w:rsidRPr="00DB66F3">
        <w:rPr>
          <w:rFonts w:ascii="Times New Roman" w:hAnsi="Times New Roman"/>
          <w:color w:val="191919"/>
          <w:sz w:val="24"/>
          <w:szCs w:val="24"/>
          <w:rPrChange w:id="810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8110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11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develope</w:t>
      </w:r>
      <w:r w:rsidRPr="00DB66F3">
        <w:rPr>
          <w:rFonts w:ascii="Times New Roman" w:hAnsi="Times New Roman"/>
          <w:color w:val="191919"/>
          <w:sz w:val="24"/>
          <w:szCs w:val="24"/>
          <w:rPrChange w:id="811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8113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a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11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nd administered</w:t>
      </w:r>
      <w:r w:rsidRPr="00DB66F3">
        <w:rPr>
          <w:rFonts w:ascii="Times New Roman" w:hAnsi="Times New Roman"/>
          <w:color w:val="191919"/>
          <w:sz w:val="24"/>
          <w:szCs w:val="24"/>
          <w:rPrChange w:id="811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-13"/>
          <w:sz w:val="24"/>
          <w:szCs w:val="24"/>
          <w:rPrChange w:id="8116" w:author="jhawkins" w:date="2011-04-01T11:13:00Z">
            <w:rPr>
              <w:rFonts w:ascii="Times New Roman" w:hAnsi="Times New Roman"/>
              <w:color w:val="191919"/>
              <w:spacing w:val="-1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11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811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8119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12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gradin</w:t>
      </w:r>
      <w:r w:rsidRPr="00DB66F3">
        <w:rPr>
          <w:rFonts w:ascii="Times New Roman" w:hAnsi="Times New Roman"/>
          <w:color w:val="191919"/>
          <w:sz w:val="24"/>
          <w:szCs w:val="24"/>
          <w:rPrChange w:id="812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8122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12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812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8125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12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812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8128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12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essa</w:t>
      </w:r>
      <w:r w:rsidRPr="00DB66F3">
        <w:rPr>
          <w:rFonts w:ascii="Times New Roman" w:hAnsi="Times New Roman"/>
          <w:color w:val="191919"/>
          <w:sz w:val="24"/>
          <w:szCs w:val="24"/>
          <w:rPrChange w:id="813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8131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13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ma</w:t>
      </w:r>
      <w:r w:rsidRPr="00DB66F3">
        <w:rPr>
          <w:rFonts w:ascii="Times New Roman" w:hAnsi="Times New Roman"/>
          <w:color w:val="191919"/>
          <w:sz w:val="24"/>
          <w:szCs w:val="24"/>
          <w:rPrChange w:id="813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8134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13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813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8137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13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loca</w:t>
      </w:r>
      <w:r w:rsidRPr="00DB66F3">
        <w:rPr>
          <w:rFonts w:ascii="Times New Roman" w:hAnsi="Times New Roman"/>
          <w:color w:val="191919"/>
          <w:sz w:val="24"/>
          <w:szCs w:val="24"/>
          <w:rPrChange w:id="813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8140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14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814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8143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14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shal</w:t>
      </w:r>
      <w:r w:rsidRPr="00DB66F3">
        <w:rPr>
          <w:rFonts w:ascii="Times New Roman" w:hAnsi="Times New Roman"/>
          <w:color w:val="191919"/>
          <w:sz w:val="24"/>
          <w:szCs w:val="24"/>
          <w:rPrChange w:id="814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8146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14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involv</w:t>
      </w:r>
      <w:r w:rsidRPr="00DB66F3">
        <w:rPr>
          <w:rFonts w:ascii="Times New Roman" w:hAnsi="Times New Roman"/>
          <w:color w:val="191919"/>
          <w:sz w:val="24"/>
          <w:szCs w:val="24"/>
          <w:rPrChange w:id="814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8149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15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multipl</w:t>
      </w:r>
      <w:r w:rsidRPr="00DB66F3">
        <w:rPr>
          <w:rFonts w:ascii="Times New Roman" w:hAnsi="Times New Roman"/>
          <w:color w:val="191919"/>
          <w:sz w:val="24"/>
          <w:szCs w:val="24"/>
          <w:rPrChange w:id="815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8152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15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raters</w:t>
      </w:r>
      <w:r w:rsidRPr="00DB66F3">
        <w:rPr>
          <w:rFonts w:ascii="Times New Roman" w:hAnsi="Times New Roman"/>
          <w:color w:val="191919"/>
          <w:sz w:val="24"/>
          <w:szCs w:val="24"/>
          <w:rPrChange w:id="815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8155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15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815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8158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15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whic</w:t>
      </w:r>
      <w:r w:rsidRPr="00DB66F3">
        <w:rPr>
          <w:rFonts w:ascii="Times New Roman" w:hAnsi="Times New Roman"/>
          <w:color w:val="191919"/>
          <w:sz w:val="24"/>
          <w:szCs w:val="24"/>
          <w:rPrChange w:id="816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8161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16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816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8164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16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leas</w:t>
      </w:r>
      <w:r w:rsidRPr="00DB66F3">
        <w:rPr>
          <w:rFonts w:ascii="Times New Roman" w:hAnsi="Times New Roman"/>
          <w:color w:val="191919"/>
          <w:sz w:val="24"/>
          <w:szCs w:val="24"/>
          <w:rPrChange w:id="816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8167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16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tw</w:t>
      </w:r>
      <w:r w:rsidRPr="00DB66F3">
        <w:rPr>
          <w:rFonts w:ascii="Times New Roman" w:hAnsi="Times New Roman"/>
          <w:color w:val="191919"/>
          <w:sz w:val="24"/>
          <w:szCs w:val="24"/>
          <w:rPrChange w:id="816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8170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17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817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8173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17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thre</w:t>
      </w:r>
      <w:r w:rsidRPr="00DB66F3">
        <w:rPr>
          <w:rFonts w:ascii="Times New Roman" w:hAnsi="Times New Roman"/>
          <w:color w:val="191919"/>
          <w:sz w:val="24"/>
          <w:szCs w:val="24"/>
          <w:rPrChange w:id="817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8176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17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mus</w:t>
      </w:r>
      <w:r w:rsidRPr="00DB66F3">
        <w:rPr>
          <w:rFonts w:ascii="Times New Roman" w:hAnsi="Times New Roman"/>
          <w:color w:val="191919"/>
          <w:sz w:val="24"/>
          <w:szCs w:val="24"/>
          <w:rPrChange w:id="817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8179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18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pas</w:t>
      </w:r>
      <w:r w:rsidRPr="00DB66F3">
        <w:rPr>
          <w:rFonts w:ascii="Times New Roman" w:hAnsi="Times New Roman"/>
          <w:color w:val="191919"/>
          <w:sz w:val="24"/>
          <w:szCs w:val="24"/>
          <w:rPrChange w:id="818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8182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18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818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8185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18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essa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8187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z w:val="24"/>
          <w:szCs w:val="24"/>
          <w:rPrChange w:id="818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23"/>
          <w:sz w:val="24"/>
          <w:szCs w:val="24"/>
          <w:rPrChange w:id="8189" w:author="jhawkins" w:date="2011-04-01T11:13:00Z">
            <w:rPr>
              <w:rFonts w:ascii="Times New Roman" w:hAnsi="Times New Roman"/>
              <w:color w:val="191919"/>
              <w:spacing w:val="2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19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The us</w:t>
      </w:r>
      <w:r w:rsidRPr="00DB66F3">
        <w:rPr>
          <w:rFonts w:ascii="Times New Roman" w:hAnsi="Times New Roman"/>
          <w:color w:val="191919"/>
          <w:sz w:val="24"/>
          <w:szCs w:val="24"/>
          <w:rPrChange w:id="819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8192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19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819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8195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19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culturall</w:t>
      </w:r>
      <w:r w:rsidRPr="00DB66F3">
        <w:rPr>
          <w:rFonts w:ascii="Times New Roman" w:hAnsi="Times New Roman"/>
          <w:color w:val="191919"/>
          <w:sz w:val="24"/>
          <w:szCs w:val="24"/>
          <w:rPrChange w:id="819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8198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19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neutra</w:t>
      </w:r>
      <w:r w:rsidRPr="00DB66F3">
        <w:rPr>
          <w:rFonts w:ascii="Times New Roman" w:hAnsi="Times New Roman"/>
          <w:color w:val="191919"/>
          <w:sz w:val="24"/>
          <w:szCs w:val="24"/>
          <w:rPrChange w:id="820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8201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20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topics</w:t>
      </w:r>
      <w:r w:rsidRPr="00DB66F3">
        <w:rPr>
          <w:rFonts w:ascii="Times New Roman" w:hAnsi="Times New Roman"/>
          <w:color w:val="191919"/>
          <w:sz w:val="24"/>
          <w:szCs w:val="24"/>
          <w:rPrChange w:id="820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8204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20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820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8207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20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grantin</w:t>
      </w:r>
      <w:r w:rsidRPr="00DB66F3">
        <w:rPr>
          <w:rFonts w:ascii="Times New Roman" w:hAnsi="Times New Roman"/>
          <w:color w:val="191919"/>
          <w:sz w:val="24"/>
          <w:szCs w:val="24"/>
          <w:rPrChange w:id="820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8210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21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821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8213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21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extende</w:t>
      </w:r>
      <w:r w:rsidRPr="00DB66F3">
        <w:rPr>
          <w:rFonts w:ascii="Times New Roman" w:hAnsi="Times New Roman"/>
          <w:color w:val="191919"/>
          <w:sz w:val="24"/>
          <w:szCs w:val="24"/>
          <w:rPrChange w:id="821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8216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21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time</w:t>
      </w:r>
      <w:r w:rsidRPr="00DB66F3">
        <w:rPr>
          <w:rFonts w:ascii="Times New Roman" w:hAnsi="Times New Roman"/>
          <w:color w:val="191919"/>
          <w:sz w:val="24"/>
          <w:szCs w:val="24"/>
          <w:rPrChange w:id="821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8219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22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822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8222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22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822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8225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22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us</w:t>
      </w:r>
      <w:r w:rsidRPr="00DB66F3">
        <w:rPr>
          <w:rFonts w:ascii="Times New Roman" w:hAnsi="Times New Roman"/>
          <w:color w:val="191919"/>
          <w:sz w:val="24"/>
          <w:szCs w:val="24"/>
          <w:rPrChange w:id="822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8228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22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823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8231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23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translatio</w:t>
      </w:r>
      <w:r w:rsidRPr="00DB66F3">
        <w:rPr>
          <w:rFonts w:ascii="Times New Roman" w:hAnsi="Times New Roman"/>
          <w:color w:val="191919"/>
          <w:sz w:val="24"/>
          <w:szCs w:val="24"/>
          <w:rPrChange w:id="823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8234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23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dictionarie</w:t>
      </w:r>
      <w:r w:rsidRPr="00DB66F3">
        <w:rPr>
          <w:rFonts w:ascii="Times New Roman" w:hAnsi="Times New Roman"/>
          <w:color w:val="191919"/>
          <w:sz w:val="24"/>
          <w:szCs w:val="24"/>
          <w:rPrChange w:id="823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8237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23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ar</w:t>
      </w:r>
      <w:r w:rsidRPr="00DB66F3">
        <w:rPr>
          <w:rFonts w:ascii="Times New Roman" w:hAnsi="Times New Roman"/>
          <w:color w:val="191919"/>
          <w:sz w:val="24"/>
          <w:szCs w:val="24"/>
          <w:rPrChange w:id="823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8240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24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permissibl</w:t>
      </w:r>
      <w:r w:rsidRPr="00DB66F3">
        <w:rPr>
          <w:rFonts w:ascii="Times New Roman" w:hAnsi="Times New Roman"/>
          <w:color w:val="191919"/>
          <w:sz w:val="24"/>
          <w:szCs w:val="24"/>
          <w:rPrChange w:id="824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8243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24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accom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8245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24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odation</w:t>
      </w:r>
      <w:r w:rsidRPr="00DB66F3">
        <w:rPr>
          <w:rFonts w:ascii="Times New Roman" w:hAnsi="Times New Roman"/>
          <w:color w:val="191919"/>
          <w:sz w:val="24"/>
          <w:szCs w:val="24"/>
          <w:rPrChange w:id="824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8248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24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</w:t>
      </w:r>
      <w:r w:rsidRPr="00DB66F3">
        <w:rPr>
          <w:rFonts w:ascii="Times New Roman" w:hAnsi="Times New Roman"/>
          <w:color w:val="191919"/>
          <w:sz w:val="24"/>
          <w:szCs w:val="24"/>
          <w:rPrChange w:id="825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8251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25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the essa</w:t>
      </w:r>
      <w:r w:rsidRPr="00DB66F3">
        <w:rPr>
          <w:rFonts w:ascii="Times New Roman" w:hAnsi="Times New Roman"/>
          <w:color w:val="191919"/>
          <w:sz w:val="24"/>
          <w:szCs w:val="24"/>
          <w:rPrChange w:id="825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25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25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examination.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4"/>
          <w:szCs w:val="24"/>
          <w:rPrChange w:id="8256" w:author="jhawkins" w:date="2011-04-01T11:13:00Z">
            <w:rPr>
              <w:rFonts w:ascii="Times New Roman" w:hAnsi="Times New Roman"/>
              <w:color w:val="000000"/>
              <w:sz w:val="20"/>
              <w:szCs w:val="2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1380" w:right="71" w:hanging="180"/>
        <w:rPr>
          <w:rFonts w:ascii="Times New Roman" w:hAnsi="Times New Roman"/>
          <w:color w:val="000000"/>
          <w:sz w:val="24"/>
          <w:szCs w:val="24"/>
          <w:rPrChange w:id="8257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25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</w:t>
      </w:r>
      <w:r w:rsidRPr="00DB66F3">
        <w:rPr>
          <w:rFonts w:ascii="Times New Roman" w:hAnsi="Times New Roman"/>
          <w:color w:val="191919"/>
          <w:sz w:val="24"/>
          <w:szCs w:val="24"/>
          <w:rPrChange w:id="825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12"/>
          <w:sz w:val="24"/>
          <w:szCs w:val="24"/>
          <w:rPrChange w:id="8260" w:author="jhawkins" w:date="2011-04-01T11:13:00Z">
            <w:rPr>
              <w:rFonts w:ascii="Times New Roman" w:hAnsi="Times New Roman"/>
              <w:color w:val="191919"/>
              <w:spacing w:val="1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26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Eac</w:t>
      </w:r>
      <w:r w:rsidRPr="00DB66F3">
        <w:rPr>
          <w:rFonts w:ascii="Times New Roman" w:hAnsi="Times New Roman"/>
          <w:color w:val="191919"/>
          <w:sz w:val="24"/>
          <w:szCs w:val="24"/>
          <w:rPrChange w:id="826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26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26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institutio</w:t>
      </w:r>
      <w:r w:rsidRPr="00DB66F3">
        <w:rPr>
          <w:rFonts w:ascii="Times New Roman" w:hAnsi="Times New Roman"/>
          <w:color w:val="191919"/>
          <w:sz w:val="24"/>
          <w:szCs w:val="24"/>
          <w:rPrChange w:id="826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8266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26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shal</w:t>
      </w:r>
      <w:r w:rsidRPr="00DB66F3">
        <w:rPr>
          <w:rFonts w:ascii="Times New Roman" w:hAnsi="Times New Roman"/>
          <w:color w:val="191919"/>
          <w:sz w:val="24"/>
          <w:szCs w:val="24"/>
          <w:rPrChange w:id="826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26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27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develo</w:t>
      </w:r>
      <w:r w:rsidRPr="00DB66F3">
        <w:rPr>
          <w:rFonts w:ascii="Times New Roman" w:hAnsi="Times New Roman"/>
          <w:color w:val="191919"/>
          <w:sz w:val="24"/>
          <w:szCs w:val="24"/>
          <w:rPrChange w:id="827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p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27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27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specia</w:t>
      </w:r>
      <w:r w:rsidRPr="00DB66F3">
        <w:rPr>
          <w:rFonts w:ascii="Times New Roman" w:hAnsi="Times New Roman"/>
          <w:color w:val="191919"/>
          <w:sz w:val="24"/>
          <w:szCs w:val="24"/>
          <w:rPrChange w:id="827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8275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27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procedures</w:t>
      </w:r>
      <w:r w:rsidRPr="00DB66F3">
        <w:rPr>
          <w:rFonts w:ascii="Times New Roman" w:hAnsi="Times New Roman"/>
          <w:color w:val="191919"/>
          <w:sz w:val="24"/>
          <w:szCs w:val="24"/>
          <w:rPrChange w:id="827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27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27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828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28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28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accordanc</w:t>
      </w:r>
      <w:r w:rsidRPr="00DB66F3">
        <w:rPr>
          <w:rFonts w:ascii="Times New Roman" w:hAnsi="Times New Roman"/>
          <w:color w:val="191919"/>
          <w:sz w:val="24"/>
          <w:szCs w:val="24"/>
          <w:rPrChange w:id="828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8284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28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wit</w:t>
      </w:r>
      <w:r w:rsidRPr="00DB66F3">
        <w:rPr>
          <w:rFonts w:ascii="Times New Roman" w:hAnsi="Times New Roman"/>
          <w:color w:val="191919"/>
          <w:sz w:val="24"/>
          <w:szCs w:val="24"/>
          <w:rPrChange w:id="828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28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28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828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29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29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descriptio</w:t>
      </w:r>
      <w:r w:rsidRPr="00DB66F3">
        <w:rPr>
          <w:rFonts w:ascii="Times New Roman" w:hAnsi="Times New Roman"/>
          <w:color w:val="191919"/>
          <w:sz w:val="24"/>
          <w:szCs w:val="24"/>
          <w:rPrChange w:id="829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8293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29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829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29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29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procedure</w:t>
      </w:r>
      <w:r w:rsidRPr="00DB66F3">
        <w:rPr>
          <w:rFonts w:ascii="Times New Roman" w:hAnsi="Times New Roman"/>
          <w:color w:val="191919"/>
          <w:sz w:val="24"/>
          <w:szCs w:val="24"/>
          <w:rPrChange w:id="829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29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30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830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30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30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requirement</w:t>
      </w:r>
      <w:r w:rsidRPr="00DB66F3">
        <w:rPr>
          <w:rFonts w:ascii="Times New Roman" w:hAnsi="Times New Roman"/>
          <w:color w:val="191919"/>
          <w:sz w:val="24"/>
          <w:szCs w:val="24"/>
          <w:rPrChange w:id="830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8305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30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</w:t>
      </w:r>
      <w:r w:rsidRPr="00DB66F3">
        <w:rPr>
          <w:rFonts w:ascii="Times New Roman" w:hAnsi="Times New Roman"/>
          <w:color w:val="191919"/>
          <w:sz w:val="24"/>
          <w:szCs w:val="24"/>
          <w:rPrChange w:id="830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30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30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cer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8310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31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ifyin</w:t>
      </w:r>
      <w:r w:rsidRPr="00DB66F3">
        <w:rPr>
          <w:rFonts w:ascii="Times New Roman" w:hAnsi="Times New Roman"/>
          <w:color w:val="191919"/>
          <w:sz w:val="24"/>
          <w:szCs w:val="24"/>
          <w:rPrChange w:id="831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31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31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the competenc</w:t>
      </w:r>
      <w:r w:rsidRPr="00DB66F3">
        <w:rPr>
          <w:rFonts w:ascii="Times New Roman" w:hAnsi="Times New Roman"/>
          <w:color w:val="191919"/>
          <w:sz w:val="24"/>
          <w:szCs w:val="24"/>
          <w:rPrChange w:id="831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8316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31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831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31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32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</w:t>
      </w:r>
      <w:r w:rsidRPr="00DB66F3">
        <w:rPr>
          <w:rFonts w:ascii="Times New Roman" w:hAnsi="Times New Roman"/>
          <w:color w:val="191919"/>
          <w:sz w:val="24"/>
          <w:szCs w:val="24"/>
          <w:rPrChange w:id="832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32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32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wit</w:t>
      </w:r>
      <w:r w:rsidRPr="00DB66F3">
        <w:rPr>
          <w:rFonts w:ascii="Times New Roman" w:hAnsi="Times New Roman"/>
          <w:color w:val="191919"/>
          <w:sz w:val="24"/>
          <w:szCs w:val="24"/>
          <w:rPrChange w:id="832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32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32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disabilities</w:t>
      </w:r>
      <w:r w:rsidRPr="00DB66F3">
        <w:rPr>
          <w:rFonts w:ascii="Times New Roman" w:hAnsi="Times New Roman"/>
          <w:color w:val="191919"/>
          <w:sz w:val="24"/>
          <w:szCs w:val="24"/>
          <w:rPrChange w:id="832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-13"/>
          <w:sz w:val="24"/>
          <w:szCs w:val="24"/>
          <w:rPrChange w:id="8328" w:author="jhawkins" w:date="2011-04-01T11:13:00Z">
            <w:rPr>
              <w:rFonts w:ascii="Times New Roman" w:hAnsi="Times New Roman"/>
              <w:color w:val="191919"/>
              <w:spacing w:val="-1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z w:val="24"/>
          <w:szCs w:val="24"/>
          <w:rPrChange w:id="832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8330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33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writte</w:t>
      </w:r>
      <w:r w:rsidRPr="00DB66F3">
        <w:rPr>
          <w:rFonts w:ascii="Times New Roman" w:hAnsi="Times New Roman"/>
          <w:color w:val="191919"/>
          <w:sz w:val="24"/>
          <w:szCs w:val="24"/>
          <w:rPrChange w:id="833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33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33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descriptio</w:t>
      </w:r>
      <w:r w:rsidRPr="00DB66F3">
        <w:rPr>
          <w:rFonts w:ascii="Times New Roman" w:hAnsi="Times New Roman"/>
          <w:color w:val="191919"/>
          <w:sz w:val="24"/>
          <w:szCs w:val="24"/>
          <w:rPrChange w:id="833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8336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33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833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33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34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834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34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34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lastRenderedPageBreak/>
        <w:t>institutiona</w:t>
      </w:r>
      <w:r w:rsidRPr="00DB66F3">
        <w:rPr>
          <w:rFonts w:ascii="Times New Roman" w:hAnsi="Times New Roman"/>
          <w:color w:val="191919"/>
          <w:sz w:val="24"/>
          <w:szCs w:val="24"/>
          <w:rPrChange w:id="834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8345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34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procedure</w:t>
      </w:r>
      <w:r w:rsidRPr="00DB66F3">
        <w:rPr>
          <w:rFonts w:ascii="Times New Roman" w:hAnsi="Times New Roman"/>
          <w:color w:val="191919"/>
          <w:sz w:val="24"/>
          <w:szCs w:val="24"/>
          <w:rPrChange w:id="834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34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34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shal</w:t>
      </w:r>
      <w:r w:rsidRPr="00DB66F3">
        <w:rPr>
          <w:rFonts w:ascii="Times New Roman" w:hAnsi="Times New Roman"/>
          <w:color w:val="191919"/>
          <w:sz w:val="24"/>
          <w:szCs w:val="24"/>
          <w:rPrChange w:id="835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35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35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835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35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35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submitte</w:t>
      </w:r>
      <w:r w:rsidRPr="00DB66F3">
        <w:rPr>
          <w:rFonts w:ascii="Times New Roman" w:hAnsi="Times New Roman"/>
          <w:color w:val="191919"/>
          <w:sz w:val="24"/>
          <w:szCs w:val="24"/>
          <w:rPrChange w:id="835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8357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35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835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36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36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836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36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36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Chan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8365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c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36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ello</w:t>
      </w:r>
      <w:r w:rsidRPr="00DB66F3">
        <w:rPr>
          <w:rFonts w:ascii="Times New Roman" w:hAnsi="Times New Roman"/>
          <w:color w:val="191919"/>
          <w:spacing w:val="-12"/>
          <w:sz w:val="24"/>
          <w:szCs w:val="24"/>
          <w:rPrChange w:id="8367" w:author="jhawkins" w:date="2011-04-01T11:13:00Z">
            <w:rPr>
              <w:rFonts w:ascii="Times New Roman" w:hAnsi="Times New Roman"/>
              <w:color w:val="191919"/>
              <w:spacing w:val="-12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z w:val="24"/>
          <w:szCs w:val="24"/>
          <w:rPrChange w:id="836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36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37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Such procedure</w:t>
      </w:r>
      <w:r w:rsidRPr="00DB66F3">
        <w:rPr>
          <w:rFonts w:ascii="Times New Roman" w:hAnsi="Times New Roman"/>
          <w:color w:val="191919"/>
          <w:sz w:val="24"/>
          <w:szCs w:val="24"/>
          <w:rPrChange w:id="837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8372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37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shal</w:t>
      </w:r>
      <w:r w:rsidRPr="00DB66F3">
        <w:rPr>
          <w:rFonts w:ascii="Times New Roman" w:hAnsi="Times New Roman"/>
          <w:color w:val="191919"/>
          <w:sz w:val="24"/>
          <w:szCs w:val="24"/>
          <w:rPrChange w:id="837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8375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37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includ</w:t>
      </w:r>
      <w:r w:rsidRPr="00DB66F3">
        <w:rPr>
          <w:rFonts w:ascii="Times New Roman" w:hAnsi="Times New Roman"/>
          <w:color w:val="191919"/>
          <w:sz w:val="24"/>
          <w:szCs w:val="24"/>
          <w:rPrChange w:id="837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8378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37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provisio</w:t>
      </w:r>
      <w:r w:rsidRPr="00DB66F3">
        <w:rPr>
          <w:rFonts w:ascii="Times New Roman" w:hAnsi="Times New Roman"/>
          <w:color w:val="191919"/>
          <w:sz w:val="24"/>
          <w:szCs w:val="24"/>
          <w:rPrChange w:id="838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8381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38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</w:t>
      </w:r>
      <w:r w:rsidRPr="00DB66F3">
        <w:rPr>
          <w:rFonts w:ascii="Times New Roman" w:hAnsi="Times New Roman"/>
          <w:color w:val="191919"/>
          <w:sz w:val="24"/>
          <w:szCs w:val="24"/>
          <w:rPrChange w:id="838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8384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38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remediatio</w:t>
      </w:r>
      <w:r w:rsidRPr="00DB66F3">
        <w:rPr>
          <w:rFonts w:ascii="Times New Roman" w:hAnsi="Times New Roman"/>
          <w:color w:val="191919"/>
          <w:sz w:val="24"/>
          <w:szCs w:val="24"/>
          <w:rPrChange w:id="838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8387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38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838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8390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39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neede</w:t>
      </w:r>
      <w:r w:rsidRPr="00DB66F3">
        <w:rPr>
          <w:rFonts w:ascii="Times New Roman" w:hAnsi="Times New Roman"/>
          <w:color w:val="191919"/>
          <w:sz w:val="24"/>
          <w:szCs w:val="24"/>
          <w:rPrChange w:id="839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8393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39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839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8396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39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forma</w:t>
      </w:r>
      <w:r w:rsidRPr="00DB66F3">
        <w:rPr>
          <w:rFonts w:ascii="Times New Roman" w:hAnsi="Times New Roman"/>
          <w:color w:val="191919"/>
          <w:sz w:val="24"/>
          <w:szCs w:val="24"/>
          <w:rPrChange w:id="839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8399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40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examinatio</w:t>
      </w:r>
      <w:r w:rsidRPr="00DB66F3">
        <w:rPr>
          <w:rFonts w:ascii="Times New Roman" w:hAnsi="Times New Roman"/>
          <w:color w:val="191919"/>
          <w:sz w:val="24"/>
          <w:szCs w:val="24"/>
          <w:rPrChange w:id="840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8402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40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prio</w:t>
      </w:r>
      <w:r w:rsidRPr="00DB66F3">
        <w:rPr>
          <w:rFonts w:ascii="Times New Roman" w:hAnsi="Times New Roman"/>
          <w:color w:val="191919"/>
          <w:sz w:val="24"/>
          <w:szCs w:val="24"/>
          <w:rPrChange w:id="840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8405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40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840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8408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40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certifyin</w:t>
      </w:r>
      <w:r w:rsidRPr="00DB66F3">
        <w:rPr>
          <w:rFonts w:ascii="Times New Roman" w:hAnsi="Times New Roman"/>
          <w:color w:val="191919"/>
          <w:sz w:val="24"/>
          <w:szCs w:val="24"/>
          <w:rPrChange w:id="841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8411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41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competenc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8413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z w:val="24"/>
          <w:szCs w:val="24"/>
          <w:rPrChange w:id="841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8415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41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Suc</w:t>
      </w:r>
      <w:r w:rsidRPr="00DB66F3">
        <w:rPr>
          <w:rFonts w:ascii="Times New Roman" w:hAnsi="Times New Roman"/>
          <w:color w:val="191919"/>
          <w:sz w:val="24"/>
          <w:szCs w:val="24"/>
          <w:rPrChange w:id="841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8418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41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exami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8420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42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atio</w:t>
      </w:r>
      <w:r w:rsidRPr="00DB66F3">
        <w:rPr>
          <w:rFonts w:ascii="Times New Roman" w:hAnsi="Times New Roman"/>
          <w:color w:val="191919"/>
          <w:sz w:val="24"/>
          <w:szCs w:val="24"/>
          <w:rPrChange w:id="842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8423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42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shall equa</w:t>
      </w:r>
      <w:r w:rsidRPr="00DB66F3">
        <w:rPr>
          <w:rFonts w:ascii="Times New Roman" w:hAnsi="Times New Roman"/>
          <w:color w:val="191919"/>
          <w:sz w:val="24"/>
          <w:szCs w:val="24"/>
          <w:rPrChange w:id="842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42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42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842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42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43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standard</w:t>
      </w:r>
      <w:r w:rsidRPr="00DB66F3">
        <w:rPr>
          <w:rFonts w:ascii="Times New Roman" w:hAnsi="Times New Roman"/>
          <w:color w:val="191919"/>
          <w:sz w:val="24"/>
          <w:szCs w:val="24"/>
          <w:rPrChange w:id="843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43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43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843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43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43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843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43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43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Regents</w:t>
      </w:r>
      <w:r w:rsidRPr="00DB66F3">
        <w:rPr>
          <w:rFonts w:ascii="Times New Roman" w:hAnsi="Times New Roman"/>
          <w:color w:val="191919"/>
          <w:sz w:val="24"/>
          <w:szCs w:val="24"/>
          <w:rPrChange w:id="844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’</w:t>
      </w:r>
      <w:r w:rsidRPr="00DB66F3">
        <w:rPr>
          <w:rFonts w:ascii="Times New Roman" w:hAnsi="Times New Roman"/>
          <w:color w:val="191919"/>
          <w:spacing w:val="-20"/>
          <w:sz w:val="24"/>
          <w:szCs w:val="24"/>
          <w:rPrChange w:id="8441" w:author="jhawkins" w:date="2011-04-01T11:13:00Z">
            <w:rPr>
              <w:rFonts w:ascii="Times New Roman" w:hAnsi="Times New Roman"/>
              <w:color w:val="191919"/>
              <w:spacing w:val="-2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8442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44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estin</w:t>
      </w:r>
      <w:r w:rsidRPr="00DB66F3">
        <w:rPr>
          <w:rFonts w:ascii="Times New Roman" w:hAnsi="Times New Roman"/>
          <w:color w:val="191919"/>
          <w:sz w:val="24"/>
          <w:szCs w:val="24"/>
          <w:rPrChange w:id="844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44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44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Program.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4"/>
          <w:szCs w:val="24"/>
          <w:rPrChange w:id="8447" w:author="jhawkins" w:date="2011-04-01T11:13:00Z">
            <w:rPr>
              <w:rFonts w:ascii="Times New Roman" w:hAnsi="Times New Roman"/>
              <w:color w:val="000000"/>
              <w:sz w:val="20"/>
              <w:szCs w:val="2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1380" w:right="97" w:hanging="180"/>
        <w:jc w:val="both"/>
        <w:rPr>
          <w:rFonts w:ascii="Times New Roman" w:hAnsi="Times New Roman"/>
          <w:color w:val="000000"/>
          <w:sz w:val="24"/>
          <w:szCs w:val="24"/>
          <w:rPrChange w:id="8448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44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z w:val="24"/>
          <w:szCs w:val="24"/>
          <w:rPrChange w:id="845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2"/>
          <w:sz w:val="24"/>
          <w:szCs w:val="24"/>
          <w:rPrChange w:id="8451" w:author="jhawkins" w:date="2011-04-01T11:13:00Z">
            <w:rPr>
              <w:rFonts w:ascii="Times New Roman" w:hAnsi="Times New Roman"/>
              <w:color w:val="191919"/>
              <w:spacing w:val="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45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</w:t>
      </w:r>
      <w:r w:rsidRPr="00DB66F3">
        <w:rPr>
          <w:rFonts w:ascii="Times New Roman" w:hAnsi="Times New Roman"/>
          <w:color w:val="191919"/>
          <w:sz w:val="24"/>
          <w:szCs w:val="24"/>
          <w:rPrChange w:id="845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45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45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wh</w:t>
      </w:r>
      <w:r w:rsidRPr="00DB66F3">
        <w:rPr>
          <w:rFonts w:ascii="Times New Roman" w:hAnsi="Times New Roman"/>
          <w:color w:val="191919"/>
          <w:sz w:val="24"/>
          <w:szCs w:val="24"/>
          <w:rPrChange w:id="845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45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45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too</w:t>
      </w:r>
      <w:r w:rsidRPr="00DB66F3">
        <w:rPr>
          <w:rFonts w:ascii="Times New Roman" w:hAnsi="Times New Roman"/>
          <w:color w:val="191919"/>
          <w:sz w:val="24"/>
          <w:szCs w:val="24"/>
          <w:rPrChange w:id="845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k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46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46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846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46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46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Regents</w:t>
      </w:r>
      <w:r w:rsidRPr="00DB66F3">
        <w:rPr>
          <w:rFonts w:ascii="Times New Roman" w:hAnsi="Times New Roman"/>
          <w:color w:val="191919"/>
          <w:sz w:val="24"/>
          <w:szCs w:val="24"/>
          <w:rPrChange w:id="846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’</w:t>
      </w:r>
      <w:r w:rsidRPr="00DB66F3">
        <w:rPr>
          <w:rFonts w:ascii="Times New Roman" w:hAnsi="Times New Roman"/>
          <w:color w:val="191919"/>
          <w:spacing w:val="-20"/>
          <w:sz w:val="24"/>
          <w:szCs w:val="24"/>
          <w:rPrChange w:id="8466" w:author="jhawkins" w:date="2011-04-01T11:13:00Z">
            <w:rPr>
              <w:rFonts w:ascii="Times New Roman" w:hAnsi="Times New Roman"/>
              <w:color w:val="191919"/>
              <w:spacing w:val="-2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8467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46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</w:t>
      </w:r>
      <w:r w:rsidRPr="00DB66F3">
        <w:rPr>
          <w:rFonts w:ascii="Times New Roman" w:hAnsi="Times New Roman"/>
          <w:color w:val="191919"/>
          <w:sz w:val="24"/>
          <w:szCs w:val="24"/>
          <w:rPrChange w:id="846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47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47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befor</w:t>
      </w:r>
      <w:r w:rsidRPr="00DB66F3">
        <w:rPr>
          <w:rFonts w:ascii="Times New Roman" w:hAnsi="Times New Roman"/>
          <w:color w:val="191919"/>
          <w:sz w:val="24"/>
          <w:szCs w:val="24"/>
          <w:rPrChange w:id="847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47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47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Fal</w:t>
      </w:r>
      <w:r w:rsidRPr="00DB66F3">
        <w:rPr>
          <w:rFonts w:ascii="Times New Roman" w:hAnsi="Times New Roman"/>
          <w:color w:val="191919"/>
          <w:sz w:val="24"/>
          <w:szCs w:val="24"/>
          <w:rPrChange w:id="847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47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47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Quarte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8478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z w:val="24"/>
          <w:szCs w:val="24"/>
          <w:rPrChange w:id="847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48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48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1980</w:t>
      </w:r>
      <w:r w:rsidRPr="00DB66F3">
        <w:rPr>
          <w:rFonts w:ascii="Times New Roman" w:hAnsi="Times New Roman"/>
          <w:color w:val="191919"/>
          <w:sz w:val="24"/>
          <w:szCs w:val="24"/>
          <w:rPrChange w:id="848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48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48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848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48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48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wh</w:t>
      </w:r>
      <w:r w:rsidRPr="00DB66F3">
        <w:rPr>
          <w:rFonts w:ascii="Times New Roman" w:hAnsi="Times New Roman"/>
          <w:color w:val="191919"/>
          <w:sz w:val="24"/>
          <w:szCs w:val="24"/>
          <w:rPrChange w:id="848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48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49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faile</w:t>
      </w:r>
      <w:r w:rsidRPr="00DB66F3">
        <w:rPr>
          <w:rFonts w:ascii="Times New Roman" w:hAnsi="Times New Roman"/>
          <w:color w:val="191919"/>
          <w:sz w:val="24"/>
          <w:szCs w:val="24"/>
          <w:rPrChange w:id="849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8492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49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849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49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49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readin</w:t>
      </w:r>
      <w:r w:rsidRPr="00DB66F3">
        <w:rPr>
          <w:rFonts w:ascii="Times New Roman" w:hAnsi="Times New Roman"/>
          <w:color w:val="191919"/>
          <w:sz w:val="24"/>
          <w:szCs w:val="24"/>
          <w:rPrChange w:id="849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49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49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portio</w:t>
      </w:r>
      <w:r w:rsidRPr="00DB66F3">
        <w:rPr>
          <w:rFonts w:ascii="Times New Roman" w:hAnsi="Times New Roman"/>
          <w:color w:val="191919"/>
          <w:sz w:val="24"/>
          <w:szCs w:val="24"/>
          <w:rPrChange w:id="850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50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50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850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50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50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850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50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50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Regents</w:t>
      </w:r>
      <w:r w:rsidRPr="00DB66F3">
        <w:rPr>
          <w:rFonts w:ascii="Times New Roman" w:hAnsi="Times New Roman"/>
          <w:color w:val="191919"/>
          <w:sz w:val="24"/>
          <w:szCs w:val="24"/>
          <w:rPrChange w:id="850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’</w:t>
      </w:r>
      <w:r w:rsidRPr="00DB66F3">
        <w:rPr>
          <w:rFonts w:ascii="Times New Roman" w:hAnsi="Times New Roman"/>
          <w:color w:val="191919"/>
          <w:spacing w:val="-20"/>
          <w:sz w:val="24"/>
          <w:szCs w:val="24"/>
          <w:rPrChange w:id="8510" w:author="jhawkins" w:date="2011-04-01T11:13:00Z">
            <w:rPr>
              <w:rFonts w:ascii="Times New Roman" w:hAnsi="Times New Roman"/>
              <w:color w:val="191919"/>
              <w:spacing w:val="-2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8511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51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</w:t>
      </w:r>
      <w:r w:rsidRPr="00DB66F3">
        <w:rPr>
          <w:rFonts w:ascii="Times New Roman" w:hAnsi="Times New Roman"/>
          <w:color w:val="191919"/>
          <w:sz w:val="24"/>
          <w:szCs w:val="24"/>
          <w:rPrChange w:id="851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51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51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shal</w:t>
      </w:r>
      <w:r w:rsidRPr="00DB66F3">
        <w:rPr>
          <w:rFonts w:ascii="Times New Roman" w:hAnsi="Times New Roman"/>
          <w:color w:val="191919"/>
          <w:sz w:val="24"/>
          <w:szCs w:val="24"/>
          <w:rPrChange w:id="851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51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51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no</w:t>
      </w:r>
      <w:r w:rsidRPr="00DB66F3">
        <w:rPr>
          <w:rFonts w:ascii="Times New Roman" w:hAnsi="Times New Roman"/>
          <w:color w:val="191919"/>
          <w:sz w:val="24"/>
          <w:szCs w:val="24"/>
          <w:rPrChange w:id="851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52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52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852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52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52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hel</w:t>
      </w:r>
      <w:r w:rsidRPr="00DB66F3">
        <w:rPr>
          <w:rFonts w:ascii="Times New Roman" w:hAnsi="Times New Roman"/>
          <w:color w:val="191919"/>
          <w:sz w:val="24"/>
          <w:szCs w:val="24"/>
          <w:rPrChange w:id="852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52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52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 xml:space="preserve">to </w:t>
      </w:r>
      <w:r w:rsidRPr="00DB66F3">
        <w:rPr>
          <w:rFonts w:ascii="Times New Roman" w:hAnsi="Times New Roman"/>
          <w:color w:val="191919"/>
          <w:sz w:val="24"/>
          <w:szCs w:val="24"/>
          <w:rPrChange w:id="852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52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53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highe</w:t>
      </w:r>
      <w:r w:rsidRPr="00DB66F3">
        <w:rPr>
          <w:rFonts w:ascii="Times New Roman" w:hAnsi="Times New Roman"/>
          <w:color w:val="191919"/>
          <w:sz w:val="24"/>
          <w:szCs w:val="24"/>
          <w:rPrChange w:id="853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53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53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passin</w:t>
      </w:r>
      <w:r w:rsidRPr="00DB66F3">
        <w:rPr>
          <w:rFonts w:ascii="Times New Roman" w:hAnsi="Times New Roman"/>
          <w:color w:val="191919"/>
          <w:sz w:val="24"/>
          <w:szCs w:val="24"/>
          <w:rPrChange w:id="853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53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53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standar</w:t>
      </w:r>
      <w:r w:rsidRPr="00DB66F3">
        <w:rPr>
          <w:rFonts w:ascii="Times New Roman" w:hAnsi="Times New Roman"/>
          <w:color w:val="191919"/>
          <w:sz w:val="24"/>
          <w:szCs w:val="24"/>
          <w:rPrChange w:id="853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53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53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854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54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z w:val="24"/>
          <w:szCs w:val="24"/>
          <w:rPrChange w:id="854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54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54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subsequen</w:t>
      </w:r>
      <w:r w:rsidRPr="00DB66F3">
        <w:rPr>
          <w:rFonts w:ascii="Times New Roman" w:hAnsi="Times New Roman"/>
          <w:color w:val="191919"/>
          <w:sz w:val="24"/>
          <w:szCs w:val="24"/>
          <w:rPrChange w:id="854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54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54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retakin</w:t>
      </w:r>
      <w:r w:rsidRPr="00DB66F3">
        <w:rPr>
          <w:rFonts w:ascii="Times New Roman" w:hAnsi="Times New Roman"/>
          <w:color w:val="191919"/>
          <w:sz w:val="24"/>
          <w:szCs w:val="24"/>
          <w:rPrChange w:id="854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8549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55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855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55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55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855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55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55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tes</w:t>
      </w:r>
      <w:r w:rsidRPr="00DB66F3">
        <w:rPr>
          <w:rFonts w:ascii="Times New Roman" w:hAnsi="Times New Roman"/>
          <w:color w:val="191919"/>
          <w:sz w:val="24"/>
          <w:szCs w:val="24"/>
          <w:rPrChange w:id="855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55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55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tha</w:t>
      </w:r>
      <w:r w:rsidRPr="00DB66F3">
        <w:rPr>
          <w:rFonts w:ascii="Times New Roman" w:hAnsi="Times New Roman"/>
          <w:color w:val="191919"/>
          <w:sz w:val="24"/>
          <w:szCs w:val="24"/>
          <w:rPrChange w:id="856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56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56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wa</w:t>
      </w:r>
      <w:r w:rsidRPr="00DB66F3">
        <w:rPr>
          <w:rFonts w:ascii="Times New Roman" w:hAnsi="Times New Roman"/>
          <w:color w:val="191919"/>
          <w:sz w:val="24"/>
          <w:szCs w:val="24"/>
          <w:rPrChange w:id="856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56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56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856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56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56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8569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57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fec</w:t>
      </w:r>
      <w:r w:rsidRPr="00DB66F3">
        <w:rPr>
          <w:rFonts w:ascii="Times New Roman" w:hAnsi="Times New Roman"/>
          <w:color w:val="191919"/>
          <w:sz w:val="24"/>
          <w:szCs w:val="24"/>
          <w:rPrChange w:id="857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57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57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857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57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57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857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57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57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tim</w:t>
      </w:r>
      <w:r w:rsidRPr="00DB66F3">
        <w:rPr>
          <w:rFonts w:ascii="Times New Roman" w:hAnsi="Times New Roman"/>
          <w:color w:val="191919"/>
          <w:sz w:val="24"/>
          <w:szCs w:val="24"/>
          <w:rPrChange w:id="858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58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58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858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58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58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thei</w:t>
      </w:r>
      <w:r w:rsidRPr="00DB66F3">
        <w:rPr>
          <w:rFonts w:ascii="Times New Roman" w:hAnsi="Times New Roman"/>
          <w:color w:val="191919"/>
          <w:sz w:val="24"/>
          <w:szCs w:val="24"/>
          <w:rPrChange w:id="858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58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origina</w:t>
      </w:r>
      <w:r w:rsidRPr="00DB66F3">
        <w:rPr>
          <w:rFonts w:ascii="Times New Roman" w:hAnsi="Times New Roman"/>
          <w:color w:val="191919"/>
          <w:sz w:val="24"/>
          <w:szCs w:val="24"/>
          <w:rPrChange w:id="858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8589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59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>attempt</w:t>
      </w:r>
      <w:r w:rsidRPr="00DB66F3">
        <w:rPr>
          <w:rFonts w:ascii="Times New Roman" w:hAnsi="Times New Roman"/>
          <w:color w:val="191919"/>
          <w:sz w:val="24"/>
          <w:szCs w:val="24"/>
          <w:rPrChange w:id="859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-17"/>
          <w:sz w:val="24"/>
          <w:szCs w:val="24"/>
          <w:rPrChange w:id="8592" w:author="jhawkins" w:date="2011-04-01T11:13:00Z">
            <w:rPr>
              <w:rFonts w:ascii="Times New Roman" w:hAnsi="Times New Roman"/>
              <w:color w:val="191919"/>
              <w:spacing w:val="-1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59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>Al</w:t>
      </w:r>
      <w:r w:rsidRPr="00DB66F3">
        <w:rPr>
          <w:rFonts w:ascii="Times New Roman" w:hAnsi="Times New Roman"/>
          <w:color w:val="191919"/>
          <w:sz w:val="24"/>
          <w:szCs w:val="24"/>
          <w:rPrChange w:id="859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8595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59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>students</w:t>
      </w:r>
      <w:r w:rsidRPr="00DB66F3">
        <w:rPr>
          <w:rFonts w:ascii="Times New Roman" w:hAnsi="Times New Roman"/>
          <w:color w:val="191919"/>
          <w:sz w:val="24"/>
          <w:szCs w:val="24"/>
          <w:rPrChange w:id="859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8598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59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>regardless o</w:t>
      </w:r>
      <w:r w:rsidRPr="00DB66F3">
        <w:rPr>
          <w:rFonts w:ascii="Times New Roman" w:hAnsi="Times New Roman"/>
          <w:color w:val="191919"/>
          <w:sz w:val="24"/>
          <w:szCs w:val="24"/>
          <w:rPrChange w:id="860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8601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60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>whe</w:t>
      </w:r>
      <w:r w:rsidRPr="00DB66F3">
        <w:rPr>
          <w:rFonts w:ascii="Times New Roman" w:hAnsi="Times New Roman"/>
          <w:color w:val="191919"/>
          <w:sz w:val="24"/>
          <w:szCs w:val="24"/>
          <w:rPrChange w:id="860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8604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60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>the</w:t>
      </w:r>
      <w:r w:rsidRPr="00DB66F3">
        <w:rPr>
          <w:rFonts w:ascii="Times New Roman" w:hAnsi="Times New Roman"/>
          <w:color w:val="191919"/>
          <w:sz w:val="24"/>
          <w:szCs w:val="24"/>
          <w:rPrChange w:id="860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8607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60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>entere</w:t>
      </w:r>
      <w:r w:rsidRPr="00DB66F3">
        <w:rPr>
          <w:rFonts w:ascii="Times New Roman" w:hAnsi="Times New Roman"/>
          <w:color w:val="191919"/>
          <w:sz w:val="24"/>
          <w:szCs w:val="24"/>
          <w:rPrChange w:id="860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8610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61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861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8613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61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>system</w:t>
      </w:r>
      <w:r w:rsidRPr="00DB66F3">
        <w:rPr>
          <w:rFonts w:ascii="Times New Roman" w:hAnsi="Times New Roman"/>
          <w:color w:val="191919"/>
          <w:sz w:val="24"/>
          <w:szCs w:val="24"/>
          <w:rPrChange w:id="861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8616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61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>mus</w:t>
      </w:r>
      <w:r w:rsidRPr="00DB66F3">
        <w:rPr>
          <w:rFonts w:ascii="Times New Roman" w:hAnsi="Times New Roman"/>
          <w:color w:val="191919"/>
          <w:sz w:val="24"/>
          <w:szCs w:val="24"/>
          <w:rPrChange w:id="861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8619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62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>pas</w:t>
      </w:r>
      <w:r w:rsidRPr="00DB66F3">
        <w:rPr>
          <w:rFonts w:ascii="Times New Roman" w:hAnsi="Times New Roman"/>
          <w:color w:val="191919"/>
          <w:sz w:val="24"/>
          <w:szCs w:val="24"/>
          <w:rPrChange w:id="862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8622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62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862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8625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62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>tes</w:t>
      </w:r>
      <w:r w:rsidRPr="00DB66F3">
        <w:rPr>
          <w:rFonts w:ascii="Times New Roman" w:hAnsi="Times New Roman"/>
          <w:color w:val="191919"/>
          <w:sz w:val="24"/>
          <w:szCs w:val="24"/>
          <w:rPrChange w:id="862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8628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62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863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8631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z w:val="24"/>
          <w:szCs w:val="24"/>
          <w:rPrChange w:id="863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8633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63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>requiremen</w:t>
      </w:r>
      <w:r w:rsidRPr="00DB66F3">
        <w:rPr>
          <w:rFonts w:ascii="Times New Roman" w:hAnsi="Times New Roman"/>
          <w:color w:val="191919"/>
          <w:sz w:val="24"/>
          <w:szCs w:val="24"/>
          <w:rPrChange w:id="863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8636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63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>fo</w:t>
      </w:r>
      <w:r w:rsidRPr="00DB66F3">
        <w:rPr>
          <w:rFonts w:ascii="Times New Roman" w:hAnsi="Times New Roman"/>
          <w:color w:val="191919"/>
          <w:sz w:val="24"/>
          <w:szCs w:val="24"/>
          <w:rPrChange w:id="863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8639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64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>graduation.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4"/>
          <w:szCs w:val="24"/>
          <w:rPrChange w:id="8641" w:author="jhawkins" w:date="2011-04-01T11:13:00Z">
            <w:rPr>
              <w:rFonts w:ascii="Times New Roman" w:hAnsi="Times New Roman"/>
              <w:color w:val="000000"/>
              <w:sz w:val="20"/>
              <w:szCs w:val="2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1380" w:right="71" w:hanging="180"/>
        <w:rPr>
          <w:rFonts w:ascii="Times New Roman" w:hAnsi="Times New Roman"/>
          <w:color w:val="000000"/>
          <w:sz w:val="24"/>
          <w:szCs w:val="24"/>
          <w:rPrChange w:id="8642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64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z w:val="24"/>
          <w:szCs w:val="24"/>
          <w:rPrChange w:id="864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8645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64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</w:t>
      </w:r>
      <w:r w:rsidRPr="00DB66F3">
        <w:rPr>
          <w:rFonts w:ascii="Times New Roman" w:hAnsi="Times New Roman"/>
          <w:color w:val="191919"/>
          <w:sz w:val="24"/>
          <w:szCs w:val="24"/>
          <w:rPrChange w:id="864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8648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64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wh</w:t>
      </w:r>
      <w:r w:rsidRPr="00DB66F3">
        <w:rPr>
          <w:rFonts w:ascii="Times New Roman" w:hAnsi="Times New Roman"/>
          <w:color w:val="191919"/>
          <w:sz w:val="24"/>
          <w:szCs w:val="24"/>
          <w:rPrChange w:id="865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8651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65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hav</w:t>
      </w:r>
      <w:r w:rsidRPr="00DB66F3">
        <w:rPr>
          <w:rFonts w:ascii="Times New Roman" w:hAnsi="Times New Roman"/>
          <w:color w:val="191919"/>
          <w:sz w:val="24"/>
          <w:szCs w:val="24"/>
          <w:rPrChange w:id="865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8654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65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move</w:t>
      </w:r>
      <w:r w:rsidRPr="00DB66F3">
        <w:rPr>
          <w:rFonts w:ascii="Times New Roman" w:hAnsi="Times New Roman"/>
          <w:color w:val="191919"/>
          <w:sz w:val="24"/>
          <w:szCs w:val="24"/>
          <w:rPrChange w:id="865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8657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65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ou</w:t>
      </w:r>
      <w:r w:rsidRPr="00DB66F3">
        <w:rPr>
          <w:rFonts w:ascii="Times New Roman" w:hAnsi="Times New Roman"/>
          <w:color w:val="191919"/>
          <w:sz w:val="24"/>
          <w:szCs w:val="24"/>
          <w:rPrChange w:id="865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8660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66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866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8663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66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stat</w:t>
      </w:r>
      <w:r w:rsidRPr="00DB66F3">
        <w:rPr>
          <w:rFonts w:ascii="Times New Roman" w:hAnsi="Times New Roman"/>
          <w:color w:val="191919"/>
          <w:sz w:val="24"/>
          <w:szCs w:val="24"/>
          <w:rPrChange w:id="866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8666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66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afte</w:t>
      </w:r>
      <w:r w:rsidRPr="00DB66F3">
        <w:rPr>
          <w:rFonts w:ascii="Times New Roman" w:hAnsi="Times New Roman"/>
          <w:color w:val="191919"/>
          <w:sz w:val="24"/>
          <w:szCs w:val="24"/>
          <w:rPrChange w:id="866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8669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67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completin</w:t>
      </w:r>
      <w:r w:rsidRPr="00DB66F3">
        <w:rPr>
          <w:rFonts w:ascii="Times New Roman" w:hAnsi="Times New Roman"/>
          <w:color w:val="191919"/>
          <w:sz w:val="24"/>
          <w:szCs w:val="24"/>
          <w:rPrChange w:id="867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8672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67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al</w:t>
      </w:r>
      <w:r w:rsidRPr="00DB66F3">
        <w:rPr>
          <w:rFonts w:ascii="Times New Roman" w:hAnsi="Times New Roman"/>
          <w:color w:val="191919"/>
          <w:sz w:val="24"/>
          <w:szCs w:val="24"/>
          <w:rPrChange w:id="867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8675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67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requirement</w:t>
      </w:r>
      <w:r w:rsidRPr="00DB66F3">
        <w:rPr>
          <w:rFonts w:ascii="Times New Roman" w:hAnsi="Times New Roman"/>
          <w:color w:val="191919"/>
          <w:sz w:val="24"/>
          <w:szCs w:val="24"/>
          <w:rPrChange w:id="867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8678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67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</w:t>
      </w:r>
      <w:r w:rsidRPr="00DB66F3">
        <w:rPr>
          <w:rFonts w:ascii="Times New Roman" w:hAnsi="Times New Roman"/>
          <w:color w:val="191919"/>
          <w:sz w:val="24"/>
          <w:szCs w:val="24"/>
          <w:rPrChange w:id="868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8681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68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graduatio</w:t>
      </w:r>
      <w:r w:rsidRPr="00DB66F3">
        <w:rPr>
          <w:rFonts w:ascii="Times New Roman" w:hAnsi="Times New Roman"/>
          <w:color w:val="191919"/>
          <w:sz w:val="24"/>
          <w:szCs w:val="24"/>
          <w:rPrChange w:id="868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8684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68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wit</w:t>
      </w:r>
      <w:r w:rsidRPr="00DB66F3">
        <w:rPr>
          <w:rFonts w:ascii="Times New Roman" w:hAnsi="Times New Roman"/>
          <w:color w:val="191919"/>
          <w:sz w:val="24"/>
          <w:szCs w:val="24"/>
          <w:rPrChange w:id="868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8687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68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868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8690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69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exceptio</w:t>
      </w:r>
      <w:r w:rsidRPr="00DB66F3">
        <w:rPr>
          <w:rFonts w:ascii="Times New Roman" w:hAnsi="Times New Roman"/>
          <w:color w:val="191919"/>
          <w:sz w:val="24"/>
          <w:szCs w:val="24"/>
          <w:rPrChange w:id="869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8693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69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869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8696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69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869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8699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70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Regents</w:t>
      </w:r>
      <w:r w:rsidRPr="00DB66F3">
        <w:rPr>
          <w:rFonts w:ascii="Times New Roman" w:hAnsi="Times New Roman"/>
          <w:color w:val="191919"/>
          <w:sz w:val="24"/>
          <w:szCs w:val="24"/>
          <w:rPrChange w:id="870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’</w:t>
      </w:r>
      <w:r w:rsidRPr="00DB66F3">
        <w:rPr>
          <w:rFonts w:ascii="Times New Roman" w:hAnsi="Times New Roman"/>
          <w:color w:val="191919"/>
          <w:spacing w:val="-21"/>
          <w:sz w:val="24"/>
          <w:szCs w:val="24"/>
          <w:rPrChange w:id="8702" w:author="jhawkins" w:date="2011-04-01T11:13:00Z">
            <w:rPr>
              <w:rFonts w:ascii="Times New Roman" w:hAnsi="Times New Roman"/>
              <w:color w:val="191919"/>
              <w:spacing w:val="-2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8703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70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8705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z w:val="24"/>
          <w:szCs w:val="24"/>
          <w:rPrChange w:id="870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8707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70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requirement ma</w:t>
      </w:r>
      <w:r w:rsidRPr="00DB66F3">
        <w:rPr>
          <w:rFonts w:ascii="Times New Roman" w:hAnsi="Times New Roman"/>
          <w:color w:val="191919"/>
          <w:sz w:val="24"/>
          <w:szCs w:val="24"/>
          <w:rPrChange w:id="870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71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71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871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71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71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permitte</w:t>
      </w:r>
      <w:r w:rsidRPr="00DB66F3">
        <w:rPr>
          <w:rFonts w:ascii="Times New Roman" w:hAnsi="Times New Roman"/>
          <w:color w:val="191919"/>
          <w:sz w:val="24"/>
          <w:szCs w:val="24"/>
          <w:rPrChange w:id="871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8716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71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871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71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72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hav</w:t>
      </w:r>
      <w:r w:rsidRPr="00DB66F3">
        <w:rPr>
          <w:rFonts w:ascii="Times New Roman" w:hAnsi="Times New Roman"/>
          <w:color w:val="191919"/>
          <w:sz w:val="24"/>
          <w:szCs w:val="24"/>
          <w:rPrChange w:id="872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72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72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872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72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72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Regents</w:t>
      </w:r>
      <w:r w:rsidRPr="00DB66F3">
        <w:rPr>
          <w:rFonts w:ascii="Times New Roman" w:hAnsi="Times New Roman"/>
          <w:color w:val="191919"/>
          <w:sz w:val="24"/>
          <w:szCs w:val="24"/>
          <w:rPrChange w:id="872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’</w:t>
      </w:r>
      <w:r w:rsidRPr="00DB66F3">
        <w:rPr>
          <w:rFonts w:ascii="Times New Roman" w:hAnsi="Times New Roman"/>
          <w:color w:val="191919"/>
          <w:spacing w:val="-20"/>
          <w:sz w:val="24"/>
          <w:szCs w:val="24"/>
          <w:rPrChange w:id="8728" w:author="jhawkins" w:date="2011-04-01T11:13:00Z">
            <w:rPr>
              <w:rFonts w:ascii="Times New Roman" w:hAnsi="Times New Roman"/>
              <w:color w:val="191919"/>
              <w:spacing w:val="-2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8729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73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</w:t>
      </w:r>
      <w:r w:rsidRPr="00DB66F3">
        <w:rPr>
          <w:rFonts w:ascii="Times New Roman" w:hAnsi="Times New Roman"/>
          <w:color w:val="191919"/>
          <w:sz w:val="24"/>
          <w:szCs w:val="24"/>
          <w:rPrChange w:id="873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73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73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administere</w:t>
      </w:r>
      <w:r w:rsidRPr="00DB66F3">
        <w:rPr>
          <w:rFonts w:ascii="Times New Roman" w:hAnsi="Times New Roman"/>
          <w:color w:val="191919"/>
          <w:sz w:val="24"/>
          <w:szCs w:val="24"/>
          <w:rPrChange w:id="873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8735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73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ou</w:t>
      </w:r>
      <w:r w:rsidRPr="00DB66F3">
        <w:rPr>
          <w:rFonts w:ascii="Times New Roman" w:hAnsi="Times New Roman"/>
          <w:color w:val="191919"/>
          <w:sz w:val="24"/>
          <w:szCs w:val="24"/>
          <w:rPrChange w:id="873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73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73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874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74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74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stat</w:t>
      </w:r>
      <w:r w:rsidRPr="00DB66F3">
        <w:rPr>
          <w:rFonts w:ascii="Times New Roman" w:hAnsi="Times New Roman"/>
          <w:color w:val="191919"/>
          <w:sz w:val="24"/>
          <w:szCs w:val="24"/>
          <w:rPrChange w:id="874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74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74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874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74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74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the</w:t>
      </w:r>
      <w:r w:rsidRPr="00DB66F3">
        <w:rPr>
          <w:rFonts w:ascii="Times New Roman" w:hAnsi="Times New Roman"/>
          <w:color w:val="191919"/>
          <w:sz w:val="24"/>
          <w:szCs w:val="24"/>
          <w:rPrChange w:id="874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75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75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hav</w:t>
      </w:r>
      <w:r w:rsidRPr="00DB66F3">
        <w:rPr>
          <w:rFonts w:ascii="Times New Roman" w:hAnsi="Times New Roman"/>
          <w:color w:val="191919"/>
          <w:sz w:val="24"/>
          <w:szCs w:val="24"/>
          <w:rPrChange w:id="875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75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75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fulfille</w:t>
      </w:r>
      <w:r w:rsidRPr="00DB66F3">
        <w:rPr>
          <w:rFonts w:ascii="Times New Roman" w:hAnsi="Times New Roman"/>
          <w:color w:val="191919"/>
          <w:sz w:val="24"/>
          <w:szCs w:val="24"/>
          <w:rPrChange w:id="875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8756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75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remediatio</w:t>
      </w:r>
      <w:r w:rsidRPr="00DB66F3">
        <w:rPr>
          <w:rFonts w:ascii="Times New Roman" w:hAnsi="Times New Roman"/>
          <w:color w:val="191919"/>
          <w:sz w:val="24"/>
          <w:szCs w:val="24"/>
          <w:rPrChange w:id="875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8759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76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requirement</w:t>
      </w:r>
      <w:r w:rsidRPr="00DB66F3">
        <w:rPr>
          <w:rFonts w:ascii="Times New Roman" w:hAnsi="Times New Roman"/>
          <w:color w:val="191919"/>
          <w:sz w:val="24"/>
          <w:szCs w:val="24"/>
          <w:rPrChange w:id="876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8762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76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876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76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76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follo</w:t>
      </w:r>
      <w:r w:rsidRPr="00DB66F3">
        <w:rPr>
          <w:rFonts w:ascii="Times New Roman" w:hAnsi="Times New Roman"/>
          <w:color w:val="191919"/>
          <w:sz w:val="24"/>
          <w:szCs w:val="24"/>
          <w:rPrChange w:id="876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w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8768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76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the procedure</w:t>
      </w:r>
      <w:r w:rsidRPr="00DB66F3">
        <w:rPr>
          <w:rFonts w:ascii="Times New Roman" w:hAnsi="Times New Roman"/>
          <w:color w:val="191919"/>
          <w:sz w:val="24"/>
          <w:szCs w:val="24"/>
          <w:rPrChange w:id="877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77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77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outline</w:t>
      </w:r>
      <w:r w:rsidRPr="00DB66F3">
        <w:rPr>
          <w:rFonts w:ascii="Times New Roman" w:hAnsi="Times New Roman"/>
          <w:color w:val="191919"/>
          <w:sz w:val="24"/>
          <w:szCs w:val="24"/>
          <w:rPrChange w:id="877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8774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77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877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77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77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877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78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78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Regents</w:t>
      </w:r>
      <w:r w:rsidRPr="00DB66F3">
        <w:rPr>
          <w:rFonts w:ascii="Times New Roman" w:hAnsi="Times New Roman"/>
          <w:color w:val="191919"/>
          <w:sz w:val="24"/>
          <w:szCs w:val="24"/>
          <w:rPrChange w:id="878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’</w:t>
      </w:r>
      <w:r w:rsidRPr="00DB66F3">
        <w:rPr>
          <w:rFonts w:ascii="Times New Roman" w:hAnsi="Times New Roman"/>
          <w:color w:val="191919"/>
          <w:spacing w:val="-20"/>
          <w:sz w:val="24"/>
          <w:szCs w:val="24"/>
          <w:rPrChange w:id="8783" w:author="jhawkins" w:date="2011-04-01T11:13:00Z">
            <w:rPr>
              <w:rFonts w:ascii="Times New Roman" w:hAnsi="Times New Roman"/>
              <w:color w:val="191919"/>
              <w:spacing w:val="-2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8784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78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estin</w:t>
      </w:r>
      <w:r w:rsidRPr="00DB66F3">
        <w:rPr>
          <w:rFonts w:ascii="Times New Roman" w:hAnsi="Times New Roman"/>
          <w:color w:val="191919"/>
          <w:sz w:val="24"/>
          <w:szCs w:val="24"/>
          <w:rPrChange w:id="878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78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78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Progra</w:t>
      </w:r>
      <w:r w:rsidRPr="00DB66F3">
        <w:rPr>
          <w:rFonts w:ascii="Times New Roman" w:hAnsi="Times New Roman"/>
          <w:color w:val="191919"/>
          <w:sz w:val="24"/>
          <w:szCs w:val="24"/>
          <w:rPrChange w:id="878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8790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79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Administratio</w:t>
      </w:r>
      <w:r w:rsidRPr="00DB66F3">
        <w:rPr>
          <w:rFonts w:ascii="Times New Roman" w:hAnsi="Times New Roman"/>
          <w:color w:val="191919"/>
          <w:sz w:val="24"/>
          <w:szCs w:val="24"/>
          <w:rPrChange w:id="879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8793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79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Manual.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4" w:after="0" w:line="110" w:lineRule="exact"/>
        <w:rPr>
          <w:rFonts w:ascii="Times New Roman" w:hAnsi="Times New Roman"/>
          <w:color w:val="000000"/>
          <w:sz w:val="24"/>
          <w:szCs w:val="24"/>
          <w:rPrChange w:id="8795" w:author="jhawkins" w:date="2011-04-01T11:13:00Z">
            <w:rPr>
              <w:rFonts w:ascii="Times New Roman" w:hAnsi="Times New Roman"/>
              <w:color w:val="000000"/>
              <w:sz w:val="11"/>
              <w:szCs w:val="11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  <w:rPrChange w:id="8796" w:author="jhawkins" w:date="2011-04-01T11:13:00Z">
            <w:rPr>
              <w:rFonts w:ascii="Times New Roman" w:hAnsi="Times New Roman"/>
              <w:color w:val="000000"/>
              <w:sz w:val="20"/>
              <w:szCs w:val="2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  <w:rPrChange w:id="8797" w:author="jhawkins" w:date="2011-04-01T11:13:00Z">
            <w:rPr>
              <w:rFonts w:ascii="Times New Roman" w:hAnsi="Times New Roman"/>
              <w:color w:val="000000"/>
              <w:sz w:val="20"/>
              <w:szCs w:val="2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  <w:rPrChange w:id="8798" w:author="jhawkins" w:date="2011-04-01T11:13:00Z">
            <w:rPr>
              <w:rFonts w:ascii="Times New Roman" w:hAnsi="Times New Roman"/>
              <w:color w:val="000000"/>
              <w:sz w:val="20"/>
              <w:szCs w:val="2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  <w:rPrChange w:id="8799" w:author="jhawkins" w:date="2011-04-01T11:13:00Z">
            <w:rPr>
              <w:rFonts w:ascii="Times New Roman" w:hAnsi="Times New Roman"/>
              <w:color w:val="000000"/>
              <w:sz w:val="20"/>
              <w:szCs w:val="2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  <w:rPrChange w:id="8800" w:author="jhawkins" w:date="2011-04-01T11:13:00Z">
            <w:rPr>
              <w:rFonts w:ascii="Times New Roman" w:hAnsi="Times New Roman"/>
              <w:color w:val="000000"/>
              <w:sz w:val="20"/>
              <w:szCs w:val="2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  <w:rPrChange w:id="8801" w:author="jhawkins" w:date="2011-04-01T11:13:00Z">
            <w:rPr>
              <w:rFonts w:ascii="Times New Roman" w:hAnsi="Times New Roman"/>
              <w:color w:val="000000"/>
              <w:sz w:val="20"/>
              <w:szCs w:val="2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  <w:rPrChange w:id="8802" w:author="jhawkins" w:date="2011-04-01T11:13:00Z">
            <w:rPr>
              <w:rFonts w:ascii="Times New Roman" w:hAnsi="Times New Roman"/>
              <w:color w:val="000000"/>
              <w:sz w:val="20"/>
              <w:szCs w:val="20"/>
            </w:rPr>
          </w:rPrChange>
        </w:rPr>
      </w:pPr>
    </w:p>
    <w:p w:rsidR="00B17027" w:rsidRPr="00DB66F3" w:rsidRDefault="00B17027" w:rsidP="00B17027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Times New Roman" w:hAnsi="Times New Roman"/>
          <w:color w:val="000000"/>
          <w:sz w:val="24"/>
          <w:szCs w:val="24"/>
          <w:rPrChange w:id="8803" w:author="jhawkins" w:date="2011-04-01T11:13:00Z">
            <w:rPr>
              <w:rFonts w:ascii="Times New Roman" w:hAnsi="Times New Roman"/>
              <w:color w:val="000000"/>
              <w:sz w:val="20"/>
              <w:szCs w:val="20"/>
            </w:rPr>
          </w:rPrChange>
        </w:rPr>
      </w:pPr>
      <w:r w:rsidRPr="00DB66F3">
        <w:rPr>
          <w:rFonts w:ascii="Century Gothic" w:hAnsi="Century Gothic" w:cs="Century Gothic"/>
          <w:b/>
          <w:bCs/>
          <w:color w:val="191919"/>
          <w:position w:val="2"/>
          <w:sz w:val="24"/>
          <w:szCs w:val="24"/>
          <w:rPrChange w:id="8804" w:author="jhawkins" w:date="2011-04-01T11:13:00Z">
            <w:rPr>
              <w:rFonts w:ascii="Century Gothic" w:hAnsi="Century Gothic" w:cs="Century Gothic"/>
              <w:b/>
              <w:bCs/>
              <w:color w:val="191919"/>
              <w:position w:val="2"/>
              <w:sz w:val="36"/>
              <w:szCs w:val="36"/>
            </w:rPr>
          </w:rPrChange>
        </w:rPr>
        <w:t>46</w:t>
      </w:r>
      <w:r w:rsidRPr="00DB66F3">
        <w:rPr>
          <w:rFonts w:ascii="Century Gothic" w:hAnsi="Century Gothic" w:cs="Century Gothic"/>
          <w:b/>
          <w:bCs/>
          <w:color w:val="191919"/>
          <w:position w:val="2"/>
          <w:sz w:val="24"/>
          <w:szCs w:val="24"/>
          <w:rPrChange w:id="8805" w:author="jhawkins" w:date="2011-04-01T11:13:00Z">
            <w:rPr>
              <w:rFonts w:ascii="Century Gothic" w:hAnsi="Century Gothic" w:cs="Century Gothic"/>
              <w:b/>
              <w:bCs/>
              <w:color w:val="191919"/>
              <w:position w:val="2"/>
              <w:sz w:val="36"/>
              <w:szCs w:val="36"/>
            </w:rPr>
          </w:rPrChange>
        </w:rPr>
        <w:tab/>
      </w:r>
      <w:r w:rsidRPr="00DB66F3">
        <w:rPr>
          <w:rFonts w:ascii="Times New Roman" w:hAnsi="Times New Roman"/>
          <w:color w:val="191919"/>
          <w:position w:val="-5"/>
          <w:sz w:val="24"/>
          <w:szCs w:val="24"/>
          <w:rPrChange w:id="8806" w:author="jhawkins" w:date="2011-04-01T11:13:00Z">
            <w:rPr>
              <w:rFonts w:ascii="Times New Roman" w:hAnsi="Times New Roman"/>
              <w:color w:val="191919"/>
              <w:position w:val="-5"/>
              <w:sz w:val="20"/>
              <w:szCs w:val="20"/>
            </w:rPr>
          </w:rPrChange>
        </w:rPr>
        <w:t>2008-2012 Unde</w:t>
      </w:r>
      <w:r w:rsidRPr="00DB66F3">
        <w:rPr>
          <w:rFonts w:ascii="Times New Roman" w:hAnsi="Times New Roman"/>
          <w:color w:val="191919"/>
          <w:spacing w:val="-4"/>
          <w:position w:val="-5"/>
          <w:sz w:val="24"/>
          <w:szCs w:val="24"/>
          <w:rPrChange w:id="8807" w:author="jhawkins" w:date="2011-04-01T11:13:00Z">
            <w:rPr>
              <w:rFonts w:ascii="Times New Roman" w:hAnsi="Times New Roman"/>
              <w:color w:val="191919"/>
              <w:spacing w:val="-4"/>
              <w:position w:val="-5"/>
              <w:sz w:val="20"/>
              <w:szCs w:val="20"/>
            </w:rPr>
          </w:rPrChange>
        </w:rPr>
        <w:t>r</w:t>
      </w:r>
      <w:r w:rsidRPr="00DB66F3">
        <w:rPr>
          <w:rFonts w:ascii="Times New Roman" w:hAnsi="Times New Roman"/>
          <w:color w:val="191919"/>
          <w:position w:val="-5"/>
          <w:sz w:val="24"/>
          <w:szCs w:val="24"/>
          <w:rPrChange w:id="8808" w:author="jhawkins" w:date="2011-04-01T11:13:00Z">
            <w:rPr>
              <w:rFonts w:ascii="Times New Roman" w:hAnsi="Times New Roman"/>
              <w:color w:val="191919"/>
              <w:position w:val="-5"/>
              <w:sz w:val="20"/>
              <w:szCs w:val="20"/>
            </w:rPr>
          </w:rPrChange>
        </w:rPr>
        <w:t>graduate Catalog</w:t>
      </w:r>
    </w:p>
    <w:p w:rsidR="00B17027" w:rsidRPr="00DB66F3" w:rsidRDefault="00B17027" w:rsidP="00B17027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Times New Roman" w:hAnsi="Times New Roman"/>
          <w:color w:val="000000"/>
          <w:sz w:val="24"/>
          <w:szCs w:val="24"/>
          <w:rPrChange w:id="8809" w:author="jhawkins" w:date="2011-04-01T11:13:00Z">
            <w:rPr>
              <w:rFonts w:ascii="Times New Roman" w:hAnsi="Times New Roman"/>
              <w:color w:val="000000"/>
              <w:sz w:val="20"/>
              <w:szCs w:val="20"/>
            </w:rPr>
          </w:rPrChange>
        </w:rPr>
        <w:sectPr w:rsidR="00B17027" w:rsidRPr="00DB66F3">
          <w:pgSz w:w="12240" w:h="15840"/>
          <w:pgMar w:top="420" w:right="620" w:bottom="280" w:left="420" w:header="720" w:footer="720" w:gutter="0"/>
          <w:cols w:space="720" w:equalWidth="0">
            <w:col w:w="11200"/>
          </w:cols>
          <w:noEndnote/>
        </w:sectPr>
      </w:pPr>
    </w:p>
    <w:p w:rsidR="00B17027" w:rsidRPr="00DB66F3" w:rsidRDefault="00C93F8A" w:rsidP="00B17027">
      <w:pPr>
        <w:widowControl w:val="0"/>
        <w:autoSpaceDE w:val="0"/>
        <w:autoSpaceDN w:val="0"/>
        <w:adjustRightInd w:val="0"/>
        <w:spacing w:before="56" w:after="0" w:line="195" w:lineRule="exact"/>
        <w:ind w:right="635"/>
        <w:jc w:val="right"/>
        <w:rPr>
          <w:rFonts w:ascii="Century Gothic" w:hAnsi="Century Gothic" w:cs="Century Gothic"/>
          <w:color w:val="000000"/>
          <w:sz w:val="24"/>
          <w:szCs w:val="24"/>
          <w:rPrChange w:id="8810" w:author="jhawkins" w:date="2011-04-01T11:13:00Z">
            <w:rPr>
              <w:rFonts w:ascii="Century Gothic" w:hAnsi="Century Gothic" w:cs="Century Gothic"/>
              <w:color w:val="000000"/>
              <w:sz w:val="16"/>
              <w:szCs w:val="16"/>
            </w:rPr>
          </w:rPrChange>
        </w:rPr>
      </w:pPr>
      <w:r w:rsidRPr="00DB66F3">
        <w:rPr>
          <w:rFonts w:ascii="Times New Roman" w:hAnsi="Times New Roman"/>
          <w:noProof/>
          <w:color w:val="191919"/>
          <w:spacing w:val="-2"/>
          <w:sz w:val="24"/>
          <w:szCs w:val="24"/>
          <w:lang w:eastAsia="zh-CN"/>
          <w:rPrChange w:id="8811" w:author="jhawkins" w:date="2011-04-01T11:13:00Z">
            <w:rPr>
              <w:rFonts w:ascii="Times New Roman" w:hAnsi="Times New Roman"/>
              <w:noProof/>
              <w:color w:val="191919"/>
              <w:spacing w:val="-2"/>
              <w:sz w:val="18"/>
              <w:szCs w:val="18"/>
              <w:lang w:eastAsia="zh-CN"/>
            </w:rPr>
          </w:rPrChange>
        </w:rPr>
        <w:lastRenderedPageBreak/>
        <w:pict>
          <v:group id="_x0000_s1561" style="position:absolute;left:0;text-align:left;margin-left:429.2pt;margin-top:-22.2pt;width:156.05pt;height:795.85pt;z-index:-251602944" coordorigin="9122,-62" coordsize="3121,15917">
            <v:group id="Group 2735" o:spid="_x0000_s1562" style="position:absolute;left:9122;top:-62;width:3121;height:15917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563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474747" stroked="f">
                <v:path arrowok="t"/>
              </v:rect>
              <v:rect id="Rectangle 2737" o:spid="_x0000_s1564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565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566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567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568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569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570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571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572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573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574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575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576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577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578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579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580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581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582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583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584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585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586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587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588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Text Box 2594" o:spid="_x0000_s1589" type="#_x0000_t202" style="position:absolute;left:11203;top:8034;width:720;height:111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593" o:spid="_x0000_s1590" type="#_x0000_t202" style="position:absolute;left:11423;top:9772;width:480;height:9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592" o:spid="_x0000_s1591" type="#_x0000_t202" style="position:absolute;left:11403;top:11621;width:480;height:12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591" o:spid="_x0000_s1592" type="#_x0000_t202" style="position:absolute;left:11383;top:13480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590" o:spid="_x0000_s1593" type="#_x0000_t202" style="position:absolute;left:11515;top:577;width:377;height:171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" inset="0,0,0,0">
                <w:txbxContent>
                  <w:p w:rsidR="00BE7FB0" w:rsidRPr="008A161B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Text Box 2588" o:spid="_x0000_s1594" type="#_x0000_t202" style="position:absolute;left:11623;top:4416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F+tQ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lPPx4iTHrr0RA8a3YsDCqIkMTUaB5WB6eMAxvoAGui1zVcND6L6rhAXq5bwLb2TUowtJTXE6JuX&#10;7sXTCUcZkM34SdTgiey0sECHRvamgFASBOjQq+dTf0w0lXEZBaEHmgpU0bW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" o:allowincell="f" filled="f" stroked="f">
              <v:textbox style="layout-flow:vertical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587" o:spid="_x0000_s1595" type="#_x0000_t202" style="position:absolute;left:11623;top:6136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589" o:spid="_x0000_s1596" type="#_x0000_t202" style="position:absolute;left:11298;top:2540;width:747;height:17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yYtQIAALg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" o:allowincell="f" filled="f" stroked="f">
              <v:textbox style="layout-flow:vertical" inset="0,0,0,0">
                <w:txbxContent>
                  <w:p w:rsidR="00BE7FB0" w:rsidRPr="008A161B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</v:group>
        </w:pict>
      </w:r>
      <w:r w:rsidRPr="00DB66F3">
        <w:rPr>
          <w:noProof/>
          <w:sz w:val="24"/>
          <w:szCs w:val="24"/>
          <w:rPrChange w:id="8812" w:author="jhawkins" w:date="2011-04-01T11:13:00Z">
            <w:rPr>
              <w:noProof/>
            </w:rPr>
          </w:rPrChange>
        </w:rPr>
        <w:pict>
          <v:shape id="Text Box 1577" o:spid="_x0000_s1202" type="#_x0000_t202" style="position:absolute;left:0;text-align:left;margin-left:579.25pt;margin-top:49.05pt;width:12pt;height:63.8pt;z-index:-2516142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" o:allowincell="f" filled="f" stroked="f">
            <v:textbox style="layout-flow:vertical" inset="0,0,0,0">
              <w:txbxContent>
                <w:p w:rsidR="00B17027" w:rsidRDefault="00B17027" w:rsidP="00B1702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="00B17027" w:rsidRPr="00DB66F3">
        <w:rPr>
          <w:rFonts w:ascii="Century Gothic" w:hAnsi="Century Gothic" w:cs="Century Gothic"/>
          <w:b/>
          <w:bCs/>
          <w:color w:val="191919"/>
          <w:sz w:val="24"/>
          <w:szCs w:val="24"/>
          <w:rPrChange w:id="8813" w:author="jhawkins" w:date="2011-04-01T11:13:00Z">
            <w:rPr>
              <w:rFonts w:ascii="Century Gothic" w:hAnsi="Century Gothic" w:cs="Century Gothic"/>
              <w:b/>
              <w:bCs/>
              <w:color w:val="191919"/>
              <w:sz w:val="16"/>
              <w:szCs w:val="16"/>
            </w:rPr>
          </w:rPrChange>
        </w:rPr>
        <w:t>Academic Information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6" w:after="0" w:line="120" w:lineRule="exact"/>
        <w:rPr>
          <w:rFonts w:ascii="Century Gothic" w:hAnsi="Century Gothic" w:cs="Century Gothic"/>
          <w:color w:val="000000"/>
          <w:sz w:val="24"/>
          <w:szCs w:val="24"/>
          <w:rPrChange w:id="8814" w:author="jhawkins" w:date="2011-04-01T11:13:00Z">
            <w:rPr>
              <w:rFonts w:ascii="Century Gothic" w:hAnsi="Century Gothic" w:cs="Century Gothic"/>
              <w:color w:val="000000"/>
              <w:sz w:val="12"/>
              <w:szCs w:val="12"/>
            </w:rPr>
          </w:rPrChange>
        </w:rPr>
      </w:pPr>
    </w:p>
    <w:p w:rsidR="00B17027" w:rsidRPr="00DB66F3" w:rsidRDefault="00B17027" w:rsidP="00C54745">
      <w:pPr>
        <w:pStyle w:val="Heading2"/>
        <w:ind w:firstLine="100"/>
        <w:rPr>
          <w:rFonts w:ascii="Times New Roman" w:hAnsi="Times New Roman"/>
          <w:color w:val="000000"/>
          <w:sz w:val="24"/>
          <w:szCs w:val="24"/>
          <w:rPrChange w:id="8815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pacing w:val="-2"/>
          <w:sz w:val="24"/>
          <w:szCs w:val="24"/>
        </w:rPr>
        <w:t>S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81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TUDENT</w:t>
      </w:r>
      <w:r w:rsidRPr="00DB66F3">
        <w:rPr>
          <w:rFonts w:ascii="Times New Roman" w:hAnsi="Times New Roman"/>
          <w:color w:val="191919"/>
          <w:sz w:val="24"/>
          <w:szCs w:val="24"/>
          <w:rPrChange w:id="881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7"/>
          <w:sz w:val="24"/>
          <w:szCs w:val="24"/>
          <w:rPrChange w:id="8818" w:author="jhawkins" w:date="2011-04-01T11:13:00Z">
            <w:rPr>
              <w:rFonts w:ascii="Times New Roman" w:hAnsi="Times New Roman"/>
              <w:color w:val="191919"/>
              <w:spacing w:val="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81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WIT</w:t>
      </w:r>
      <w:r w:rsidRPr="00DB66F3">
        <w:rPr>
          <w:rFonts w:ascii="Times New Roman" w:hAnsi="Times New Roman"/>
          <w:color w:val="191919"/>
          <w:sz w:val="24"/>
          <w:szCs w:val="24"/>
          <w:rPrChange w:id="882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10"/>
          <w:sz w:val="24"/>
          <w:szCs w:val="24"/>
          <w:rPrChange w:id="8821" w:author="jhawkins" w:date="2011-04-01T11:13:00Z">
            <w:rPr>
              <w:rFonts w:ascii="Times New Roman" w:hAnsi="Times New Roman"/>
              <w:color w:val="191919"/>
              <w:spacing w:val="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</w:rPr>
        <w:t>L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82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EARNIN</w:t>
      </w:r>
      <w:r w:rsidRPr="00DB66F3">
        <w:rPr>
          <w:rFonts w:ascii="Times New Roman" w:hAnsi="Times New Roman"/>
          <w:color w:val="191919"/>
          <w:sz w:val="24"/>
          <w:szCs w:val="24"/>
          <w:rPrChange w:id="882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10"/>
          <w:sz w:val="24"/>
          <w:szCs w:val="24"/>
          <w:rPrChange w:id="8824" w:author="jhawkins" w:date="2011-04-01T11:13:00Z">
            <w:rPr>
              <w:rFonts w:ascii="Times New Roman" w:hAnsi="Times New Roman"/>
              <w:color w:val="191919"/>
              <w:spacing w:val="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</w:rPr>
        <w:t>D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82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ISABILITIES</w:t>
      </w:r>
      <w:r w:rsidRPr="00DB66F3">
        <w:rPr>
          <w:rFonts w:ascii="Times New Roman" w:hAnsi="Times New Roman"/>
          <w:color w:val="191919"/>
          <w:sz w:val="24"/>
          <w:szCs w:val="24"/>
        </w:rPr>
        <w:t>,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8826" w:author="jhawkins" w:date="2011-04-01T11:13:00Z">
            <w:rPr>
              <w:rFonts w:ascii="Times New Roman" w:hAnsi="Times New Roman"/>
              <w:color w:val="191919"/>
              <w:spacing w:val="-9"/>
              <w:sz w:val="24"/>
              <w:szCs w:val="24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827" w:author="jhawkins" w:date="2011-04-01T11:13:00Z">
            <w:rPr>
              <w:rFonts w:ascii="Times New Roman" w:hAnsi="Times New Roman"/>
              <w:color w:val="191919"/>
              <w:spacing w:val="-2"/>
              <w:sz w:val="24"/>
              <w:szCs w:val="24"/>
            </w:rPr>
          </w:rPrChange>
        </w:rPr>
        <w:t>TES</w:t>
      </w:r>
      <w:r w:rsidRPr="00DB66F3">
        <w:rPr>
          <w:rFonts w:ascii="Times New Roman" w:hAnsi="Times New Roman"/>
          <w:color w:val="191919"/>
          <w:sz w:val="24"/>
          <w:szCs w:val="24"/>
          <w:rPrChange w:id="882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8829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</w:rPr>
        <w:t>A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83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NXIET</w:t>
      </w:r>
      <w:r w:rsidRPr="00DB66F3">
        <w:rPr>
          <w:rFonts w:ascii="Times New Roman" w:hAnsi="Times New Roman"/>
          <w:color w:val="191919"/>
          <w:spacing w:val="-19"/>
          <w:sz w:val="24"/>
          <w:szCs w:val="24"/>
          <w:rPrChange w:id="8831" w:author="jhawkins" w:date="2011-04-01T11:13:00Z">
            <w:rPr>
              <w:rFonts w:ascii="Times New Roman" w:hAnsi="Times New Roman"/>
              <w:color w:val="191919"/>
              <w:spacing w:val="-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z w:val="24"/>
          <w:szCs w:val="24"/>
        </w:rPr>
        <w:t>,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8832" w:author="jhawkins" w:date="2011-04-01T11:13:00Z">
            <w:rPr>
              <w:rFonts w:ascii="Times New Roman" w:hAnsi="Times New Roman"/>
              <w:color w:val="191919"/>
              <w:spacing w:val="-5"/>
              <w:sz w:val="24"/>
              <w:szCs w:val="24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83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883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10"/>
          <w:sz w:val="24"/>
          <w:szCs w:val="24"/>
          <w:rPrChange w:id="8835" w:author="jhawkins" w:date="2011-04-01T11:13:00Z">
            <w:rPr>
              <w:rFonts w:ascii="Times New Roman" w:hAnsi="Times New Roman"/>
              <w:color w:val="191919"/>
              <w:spacing w:val="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</w:rPr>
        <w:t>O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83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THE</w:t>
      </w:r>
      <w:r w:rsidRPr="00DB66F3">
        <w:rPr>
          <w:rFonts w:ascii="Times New Roman" w:hAnsi="Times New Roman"/>
          <w:color w:val="191919"/>
          <w:sz w:val="24"/>
          <w:szCs w:val="24"/>
          <w:rPrChange w:id="883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10"/>
          <w:sz w:val="24"/>
          <w:szCs w:val="24"/>
          <w:rPrChange w:id="8838" w:author="jhawkins" w:date="2011-04-01T11:13:00Z">
            <w:rPr>
              <w:rFonts w:ascii="Times New Roman" w:hAnsi="Times New Roman"/>
              <w:color w:val="191919"/>
              <w:spacing w:val="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</w:rPr>
        <w:t>D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83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OCUMENTE</w:t>
      </w:r>
      <w:r w:rsidRPr="00DB66F3">
        <w:rPr>
          <w:rFonts w:ascii="Times New Roman" w:hAnsi="Times New Roman"/>
          <w:color w:val="191919"/>
          <w:sz w:val="24"/>
          <w:szCs w:val="24"/>
          <w:rPrChange w:id="884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10"/>
          <w:sz w:val="24"/>
          <w:szCs w:val="24"/>
          <w:rPrChange w:id="8841" w:author="jhawkins" w:date="2011-04-01T11:13:00Z">
            <w:rPr>
              <w:rFonts w:ascii="Times New Roman" w:hAnsi="Times New Roman"/>
              <w:color w:val="191919"/>
              <w:spacing w:val="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</w:rPr>
        <w:t>N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84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EEDS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30" w:after="0" w:line="250" w:lineRule="auto"/>
        <w:ind w:left="100" w:right="991"/>
        <w:jc w:val="both"/>
        <w:rPr>
          <w:rFonts w:ascii="Times New Roman" w:hAnsi="Times New Roman"/>
          <w:color w:val="000000"/>
          <w:sz w:val="24"/>
          <w:szCs w:val="24"/>
          <w:rPrChange w:id="8843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84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884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8846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84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followin</w:t>
      </w:r>
      <w:r w:rsidRPr="00DB66F3">
        <w:rPr>
          <w:rFonts w:ascii="Times New Roman" w:hAnsi="Times New Roman"/>
          <w:color w:val="191919"/>
          <w:sz w:val="24"/>
          <w:szCs w:val="24"/>
          <w:rPrChange w:id="884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8849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85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procedur</w:t>
      </w:r>
      <w:r w:rsidRPr="00DB66F3">
        <w:rPr>
          <w:rFonts w:ascii="Times New Roman" w:hAnsi="Times New Roman"/>
          <w:color w:val="191919"/>
          <w:sz w:val="24"/>
          <w:szCs w:val="24"/>
          <w:rPrChange w:id="885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8852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85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885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8855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85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</w:t>
      </w:r>
      <w:r w:rsidRPr="00DB66F3">
        <w:rPr>
          <w:rFonts w:ascii="Times New Roman" w:hAnsi="Times New Roman"/>
          <w:color w:val="191919"/>
          <w:sz w:val="24"/>
          <w:szCs w:val="24"/>
          <w:rPrChange w:id="885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8858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85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886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8861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86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accommodatio</w:t>
      </w:r>
      <w:r w:rsidRPr="00DB66F3">
        <w:rPr>
          <w:rFonts w:ascii="Times New Roman" w:hAnsi="Times New Roman"/>
          <w:color w:val="191919"/>
          <w:sz w:val="24"/>
          <w:szCs w:val="24"/>
          <w:rPrChange w:id="886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8864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86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886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8867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86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</w:t>
      </w:r>
      <w:r w:rsidRPr="00DB66F3">
        <w:rPr>
          <w:rFonts w:ascii="Times New Roman" w:hAnsi="Times New Roman"/>
          <w:color w:val="191919"/>
          <w:sz w:val="24"/>
          <w:szCs w:val="24"/>
          <w:rPrChange w:id="886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8870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87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wh</w:t>
      </w:r>
      <w:r w:rsidRPr="00DB66F3">
        <w:rPr>
          <w:rFonts w:ascii="Times New Roman" w:hAnsi="Times New Roman"/>
          <w:color w:val="191919"/>
          <w:sz w:val="24"/>
          <w:szCs w:val="24"/>
          <w:rPrChange w:id="887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8873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87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ar</w:t>
      </w:r>
      <w:r w:rsidRPr="00DB66F3">
        <w:rPr>
          <w:rFonts w:ascii="Times New Roman" w:hAnsi="Times New Roman"/>
          <w:color w:val="191919"/>
          <w:sz w:val="24"/>
          <w:szCs w:val="24"/>
          <w:rPrChange w:id="887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8876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87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competen</w:t>
      </w:r>
      <w:r w:rsidRPr="00DB66F3">
        <w:rPr>
          <w:rFonts w:ascii="Times New Roman" w:hAnsi="Times New Roman"/>
          <w:color w:val="191919"/>
          <w:sz w:val="24"/>
          <w:szCs w:val="24"/>
          <w:rPrChange w:id="887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8879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88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888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8882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88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888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8885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88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skill</w:t>
      </w:r>
      <w:r w:rsidRPr="00DB66F3">
        <w:rPr>
          <w:rFonts w:ascii="Times New Roman" w:hAnsi="Times New Roman"/>
          <w:color w:val="191919"/>
          <w:sz w:val="24"/>
          <w:szCs w:val="24"/>
          <w:rPrChange w:id="888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8888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88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require</w:t>
      </w:r>
      <w:r w:rsidRPr="00DB66F3">
        <w:rPr>
          <w:rFonts w:ascii="Times New Roman" w:hAnsi="Times New Roman"/>
          <w:color w:val="191919"/>
          <w:sz w:val="24"/>
          <w:szCs w:val="24"/>
          <w:rPrChange w:id="889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8891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89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889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8894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89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889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8897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89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Regents</w:t>
      </w:r>
      <w:r w:rsidRPr="00DB66F3">
        <w:rPr>
          <w:rFonts w:ascii="Times New Roman" w:hAnsi="Times New Roman"/>
          <w:color w:val="191919"/>
          <w:sz w:val="24"/>
          <w:szCs w:val="24"/>
          <w:rPrChange w:id="889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’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8900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 xml:space="preserve"> 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90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</w:t>
      </w:r>
      <w:r w:rsidRPr="00DB66F3">
        <w:rPr>
          <w:rFonts w:ascii="Times New Roman" w:hAnsi="Times New Roman"/>
          <w:color w:val="191919"/>
          <w:sz w:val="24"/>
          <w:szCs w:val="24"/>
          <w:rPrChange w:id="890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8903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90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bu</w:t>
      </w:r>
      <w:r w:rsidRPr="00DB66F3">
        <w:rPr>
          <w:rFonts w:ascii="Times New Roman" w:hAnsi="Times New Roman"/>
          <w:color w:val="191919"/>
          <w:sz w:val="24"/>
          <w:szCs w:val="24"/>
          <w:rPrChange w:id="890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2"/>
          <w:sz w:val="24"/>
          <w:szCs w:val="24"/>
          <w:rPrChange w:id="8906" w:author="jhawkins" w:date="2011-04-01T11:13:00Z">
            <w:rPr>
              <w:rFonts w:ascii="Times New Roman" w:hAnsi="Times New Roman"/>
              <w:color w:val="191919"/>
              <w:spacing w:val="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90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ar</w:t>
      </w:r>
      <w:r w:rsidRPr="00DB66F3">
        <w:rPr>
          <w:rFonts w:ascii="Times New Roman" w:hAnsi="Times New Roman"/>
          <w:color w:val="191919"/>
          <w:sz w:val="24"/>
          <w:szCs w:val="24"/>
          <w:rPrChange w:id="890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8909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91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unabl</w:t>
      </w:r>
      <w:r w:rsidRPr="00DB66F3">
        <w:rPr>
          <w:rFonts w:ascii="Times New Roman" w:hAnsi="Times New Roman"/>
          <w:color w:val="191919"/>
          <w:sz w:val="24"/>
          <w:szCs w:val="24"/>
          <w:rPrChange w:id="891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8912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91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 xml:space="preserve">to 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8914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demonstrat</w:t>
      </w:r>
      <w:r w:rsidRPr="00DB66F3">
        <w:rPr>
          <w:rFonts w:ascii="Times New Roman" w:hAnsi="Times New Roman"/>
          <w:color w:val="191919"/>
          <w:sz w:val="24"/>
          <w:szCs w:val="24"/>
          <w:rPrChange w:id="891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8916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8917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competenc</w:t>
      </w:r>
      <w:r w:rsidRPr="00DB66F3">
        <w:rPr>
          <w:rFonts w:ascii="Times New Roman" w:hAnsi="Times New Roman"/>
          <w:color w:val="191919"/>
          <w:sz w:val="24"/>
          <w:szCs w:val="24"/>
          <w:rPrChange w:id="891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8919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8920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892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8922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z w:val="24"/>
          <w:szCs w:val="24"/>
          <w:rPrChange w:id="892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8924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8925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standardize</w:t>
      </w:r>
      <w:r w:rsidRPr="00DB66F3">
        <w:rPr>
          <w:rFonts w:ascii="Times New Roman" w:hAnsi="Times New Roman"/>
          <w:color w:val="191919"/>
          <w:sz w:val="24"/>
          <w:szCs w:val="24"/>
          <w:rPrChange w:id="892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8927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8928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administratio</w:t>
      </w:r>
      <w:r w:rsidRPr="00DB66F3">
        <w:rPr>
          <w:rFonts w:ascii="Times New Roman" w:hAnsi="Times New Roman"/>
          <w:color w:val="191919"/>
          <w:sz w:val="24"/>
          <w:szCs w:val="24"/>
          <w:rPrChange w:id="892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8930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8931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893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8933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8934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893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8936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8937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tes</w:t>
      </w:r>
      <w:r w:rsidRPr="00DB66F3">
        <w:rPr>
          <w:rFonts w:ascii="Times New Roman" w:hAnsi="Times New Roman"/>
          <w:color w:val="191919"/>
          <w:sz w:val="24"/>
          <w:szCs w:val="24"/>
          <w:rPrChange w:id="893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8939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8940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becaus</w:t>
      </w:r>
      <w:r w:rsidRPr="00DB66F3">
        <w:rPr>
          <w:rFonts w:ascii="Times New Roman" w:hAnsi="Times New Roman"/>
          <w:color w:val="191919"/>
          <w:sz w:val="24"/>
          <w:szCs w:val="24"/>
          <w:rPrChange w:id="894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8942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8943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894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8945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z w:val="24"/>
          <w:szCs w:val="24"/>
          <w:rPrChange w:id="894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8947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8948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learnin</w:t>
      </w:r>
      <w:r w:rsidRPr="00DB66F3">
        <w:rPr>
          <w:rFonts w:ascii="Times New Roman" w:hAnsi="Times New Roman"/>
          <w:color w:val="191919"/>
          <w:sz w:val="24"/>
          <w:szCs w:val="24"/>
          <w:rPrChange w:id="894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8950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8951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disabilit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8952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z w:val="24"/>
          <w:szCs w:val="24"/>
          <w:rPrChange w:id="895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8954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8955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sever</w:t>
      </w:r>
      <w:r w:rsidRPr="00DB66F3">
        <w:rPr>
          <w:rFonts w:ascii="Times New Roman" w:hAnsi="Times New Roman"/>
          <w:color w:val="191919"/>
          <w:sz w:val="24"/>
          <w:szCs w:val="24"/>
          <w:rPrChange w:id="895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8957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8958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tes</w:t>
      </w:r>
      <w:r w:rsidRPr="00DB66F3">
        <w:rPr>
          <w:rFonts w:ascii="Times New Roman" w:hAnsi="Times New Roman"/>
          <w:color w:val="191919"/>
          <w:sz w:val="24"/>
          <w:szCs w:val="24"/>
          <w:rPrChange w:id="895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8960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8961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anxiet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8962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z w:val="24"/>
          <w:szCs w:val="24"/>
          <w:rPrChange w:id="896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8964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8965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896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8967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896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8969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the</w:t>
      </w:r>
      <w:r w:rsidRPr="00DB66F3">
        <w:rPr>
          <w:rFonts w:ascii="Times New Roman" w:hAnsi="Times New Roman"/>
          <w:color w:val="191919"/>
          <w:sz w:val="24"/>
          <w:szCs w:val="24"/>
          <w:rPrChange w:id="897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8971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8972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documente</w:t>
      </w:r>
      <w:r w:rsidRPr="00DB66F3">
        <w:rPr>
          <w:rFonts w:ascii="Times New Roman" w:hAnsi="Times New Roman"/>
          <w:color w:val="191919"/>
          <w:sz w:val="24"/>
          <w:szCs w:val="24"/>
          <w:rPrChange w:id="897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8974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8975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prob-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97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lems</w:t>
      </w:r>
      <w:r w:rsidRPr="00DB66F3">
        <w:rPr>
          <w:rFonts w:ascii="Times New Roman" w:hAnsi="Times New Roman"/>
          <w:color w:val="191919"/>
          <w:sz w:val="24"/>
          <w:szCs w:val="24"/>
          <w:rPrChange w:id="897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8978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z w:val="24"/>
          <w:szCs w:val="24"/>
          <w:rPrChange w:id="897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8980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98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diagnosi</w:t>
      </w:r>
      <w:r w:rsidRPr="00DB66F3">
        <w:rPr>
          <w:rFonts w:ascii="Times New Roman" w:hAnsi="Times New Roman"/>
          <w:color w:val="191919"/>
          <w:sz w:val="24"/>
          <w:szCs w:val="24"/>
          <w:rPrChange w:id="898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8983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98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898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8986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98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learnin</w:t>
      </w:r>
      <w:r w:rsidRPr="00DB66F3">
        <w:rPr>
          <w:rFonts w:ascii="Times New Roman" w:hAnsi="Times New Roman"/>
          <w:color w:val="191919"/>
          <w:sz w:val="24"/>
          <w:szCs w:val="24"/>
          <w:rPrChange w:id="898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8989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99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disabilit</w:t>
      </w:r>
      <w:r w:rsidRPr="00DB66F3">
        <w:rPr>
          <w:rFonts w:ascii="Times New Roman" w:hAnsi="Times New Roman"/>
          <w:color w:val="191919"/>
          <w:sz w:val="24"/>
          <w:szCs w:val="24"/>
          <w:rPrChange w:id="899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8992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99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mus</w:t>
      </w:r>
      <w:r w:rsidRPr="00DB66F3">
        <w:rPr>
          <w:rFonts w:ascii="Times New Roman" w:hAnsi="Times New Roman"/>
          <w:color w:val="191919"/>
          <w:sz w:val="24"/>
          <w:szCs w:val="24"/>
          <w:rPrChange w:id="899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8995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99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includ</w:t>
      </w:r>
      <w:r w:rsidRPr="00DB66F3">
        <w:rPr>
          <w:rFonts w:ascii="Times New Roman" w:hAnsi="Times New Roman"/>
          <w:color w:val="191919"/>
          <w:sz w:val="24"/>
          <w:szCs w:val="24"/>
          <w:rPrChange w:id="899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8998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899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evidenc</w:t>
      </w:r>
      <w:r w:rsidRPr="00DB66F3">
        <w:rPr>
          <w:rFonts w:ascii="Times New Roman" w:hAnsi="Times New Roman"/>
          <w:color w:val="191919"/>
          <w:sz w:val="24"/>
          <w:szCs w:val="24"/>
          <w:rPrChange w:id="900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9001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00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900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9004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z w:val="24"/>
          <w:szCs w:val="24"/>
          <w:rPrChange w:id="900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9006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00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discrepanc</w:t>
      </w:r>
      <w:r w:rsidRPr="00DB66F3">
        <w:rPr>
          <w:rFonts w:ascii="Times New Roman" w:hAnsi="Times New Roman"/>
          <w:color w:val="191919"/>
          <w:sz w:val="24"/>
          <w:szCs w:val="24"/>
          <w:rPrChange w:id="900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9009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01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betwee</w:t>
      </w:r>
      <w:r w:rsidRPr="00DB66F3">
        <w:rPr>
          <w:rFonts w:ascii="Times New Roman" w:hAnsi="Times New Roman"/>
          <w:color w:val="191919"/>
          <w:sz w:val="24"/>
          <w:szCs w:val="24"/>
          <w:rPrChange w:id="901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9012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01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abilit</w:t>
      </w:r>
      <w:r w:rsidRPr="00DB66F3">
        <w:rPr>
          <w:rFonts w:ascii="Times New Roman" w:hAnsi="Times New Roman"/>
          <w:color w:val="191919"/>
          <w:sz w:val="24"/>
          <w:szCs w:val="24"/>
          <w:rPrChange w:id="901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9015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01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901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9018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01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achievemen</w:t>
      </w:r>
      <w:r w:rsidRPr="00DB66F3">
        <w:rPr>
          <w:rFonts w:ascii="Times New Roman" w:hAnsi="Times New Roman"/>
          <w:color w:val="191919"/>
          <w:sz w:val="24"/>
          <w:szCs w:val="24"/>
          <w:rPrChange w:id="902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9021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02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902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9024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02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902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9027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02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are</w:t>
      </w:r>
      <w:r w:rsidRPr="00DB66F3">
        <w:rPr>
          <w:rFonts w:ascii="Times New Roman" w:hAnsi="Times New Roman"/>
          <w:color w:val="191919"/>
          <w:sz w:val="24"/>
          <w:szCs w:val="24"/>
          <w:rPrChange w:id="902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9030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03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9032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9033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03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ectin</w:t>
      </w:r>
      <w:r w:rsidRPr="00DB66F3">
        <w:rPr>
          <w:rFonts w:ascii="Times New Roman" w:hAnsi="Times New Roman"/>
          <w:color w:val="191919"/>
          <w:sz w:val="24"/>
          <w:szCs w:val="24"/>
          <w:rPrChange w:id="903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9036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03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tes</w:t>
      </w:r>
      <w:r w:rsidRPr="00DB66F3">
        <w:rPr>
          <w:rFonts w:ascii="Times New Roman" w:hAnsi="Times New Roman"/>
          <w:color w:val="191919"/>
          <w:sz w:val="24"/>
          <w:szCs w:val="24"/>
          <w:rPrChange w:id="903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9039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04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pe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9041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z w:val="24"/>
          <w:szCs w:val="24"/>
          <w:rPrChange w:id="904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-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04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formanc</w:t>
      </w:r>
      <w:r w:rsidRPr="00DB66F3">
        <w:rPr>
          <w:rFonts w:ascii="Times New Roman" w:hAnsi="Times New Roman"/>
          <w:color w:val="191919"/>
          <w:sz w:val="24"/>
          <w:szCs w:val="24"/>
          <w:rPrChange w:id="904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9045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04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904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9048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04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mus</w:t>
      </w:r>
      <w:r w:rsidRPr="00DB66F3">
        <w:rPr>
          <w:rFonts w:ascii="Times New Roman" w:hAnsi="Times New Roman"/>
          <w:color w:val="191919"/>
          <w:sz w:val="24"/>
          <w:szCs w:val="24"/>
          <w:rPrChange w:id="905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9051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05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905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9054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05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consisten</w:t>
      </w:r>
      <w:r w:rsidRPr="00DB66F3">
        <w:rPr>
          <w:rFonts w:ascii="Times New Roman" w:hAnsi="Times New Roman"/>
          <w:color w:val="191919"/>
          <w:sz w:val="24"/>
          <w:szCs w:val="24"/>
          <w:rPrChange w:id="905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9057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05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wit</w:t>
      </w:r>
      <w:r w:rsidRPr="00DB66F3">
        <w:rPr>
          <w:rFonts w:ascii="Times New Roman" w:hAnsi="Times New Roman"/>
          <w:color w:val="191919"/>
          <w:sz w:val="24"/>
          <w:szCs w:val="24"/>
          <w:rPrChange w:id="905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9060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06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906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9063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06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definitio</w:t>
      </w:r>
      <w:r w:rsidRPr="00DB66F3">
        <w:rPr>
          <w:rFonts w:ascii="Times New Roman" w:hAnsi="Times New Roman"/>
          <w:color w:val="191919"/>
          <w:sz w:val="24"/>
          <w:szCs w:val="24"/>
          <w:rPrChange w:id="906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9066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06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906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9069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07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criteri</w:t>
      </w:r>
      <w:r w:rsidRPr="00DB66F3">
        <w:rPr>
          <w:rFonts w:ascii="Times New Roman" w:hAnsi="Times New Roman"/>
          <w:color w:val="191919"/>
          <w:sz w:val="24"/>
          <w:szCs w:val="24"/>
          <w:rPrChange w:id="907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9072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07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</w:t>
      </w:r>
      <w:r w:rsidRPr="00DB66F3">
        <w:rPr>
          <w:rFonts w:ascii="Times New Roman" w:hAnsi="Times New Roman"/>
          <w:color w:val="191919"/>
          <w:sz w:val="24"/>
          <w:szCs w:val="24"/>
          <w:rPrChange w:id="907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9075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07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evaluatio</w:t>
      </w:r>
      <w:r w:rsidRPr="00DB66F3">
        <w:rPr>
          <w:rFonts w:ascii="Times New Roman" w:hAnsi="Times New Roman"/>
          <w:color w:val="191919"/>
          <w:sz w:val="24"/>
          <w:szCs w:val="24"/>
          <w:rPrChange w:id="907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9078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07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provide</w:t>
      </w:r>
      <w:r w:rsidRPr="00DB66F3">
        <w:rPr>
          <w:rFonts w:ascii="Times New Roman" w:hAnsi="Times New Roman"/>
          <w:color w:val="191919"/>
          <w:sz w:val="24"/>
          <w:szCs w:val="24"/>
          <w:rPrChange w:id="908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9081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08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908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9084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08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Sectio</w:t>
      </w:r>
      <w:r w:rsidRPr="00DB66F3">
        <w:rPr>
          <w:rFonts w:ascii="Times New Roman" w:hAnsi="Times New Roman"/>
          <w:color w:val="191919"/>
          <w:sz w:val="24"/>
          <w:szCs w:val="24"/>
          <w:rPrChange w:id="908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9087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08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2.2</w:t>
      </w:r>
      <w:r w:rsidRPr="00DB66F3">
        <w:rPr>
          <w:rFonts w:ascii="Times New Roman" w:hAnsi="Times New Roman"/>
          <w:color w:val="191919"/>
          <w:sz w:val="24"/>
          <w:szCs w:val="24"/>
          <w:rPrChange w:id="908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2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9090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09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909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9093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09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909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5"/>
          <w:sz w:val="24"/>
          <w:szCs w:val="24"/>
          <w:rPrChange w:id="9096" w:author="jhawkins" w:date="2011-04-01T11:13:00Z">
            <w:rPr>
              <w:rFonts w:ascii="Times New Roman" w:hAnsi="Times New Roman"/>
              <w:color w:val="191919"/>
              <w:spacing w:val="-1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09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Academi</w:t>
      </w:r>
      <w:r w:rsidRPr="00DB66F3">
        <w:rPr>
          <w:rFonts w:ascii="Times New Roman" w:hAnsi="Times New Roman"/>
          <w:color w:val="191919"/>
          <w:sz w:val="24"/>
          <w:szCs w:val="24"/>
          <w:rPrChange w:id="909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c</w:t>
      </w:r>
      <w:r w:rsidRPr="00DB66F3">
        <w:rPr>
          <w:rFonts w:ascii="Times New Roman" w:hAnsi="Times New Roman"/>
          <w:color w:val="191919"/>
          <w:spacing w:val="-15"/>
          <w:sz w:val="24"/>
          <w:szCs w:val="24"/>
          <w:rPrChange w:id="9099" w:author="jhawkins" w:date="2011-04-01T11:13:00Z">
            <w:rPr>
              <w:rFonts w:ascii="Times New Roman" w:hAnsi="Times New Roman"/>
              <w:color w:val="191919"/>
              <w:spacing w:val="-1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10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9101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10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fai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9103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z w:val="24"/>
          <w:szCs w:val="24"/>
          <w:rPrChange w:id="910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9105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10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Handbook</w:t>
      </w:r>
      <w:r w:rsidRPr="00DB66F3">
        <w:rPr>
          <w:rFonts w:ascii="Times New Roman" w:hAnsi="Times New Roman"/>
          <w:color w:val="191919"/>
          <w:sz w:val="24"/>
          <w:szCs w:val="24"/>
          <w:rPrChange w:id="910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9108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10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For student</w:t>
      </w:r>
      <w:r w:rsidRPr="00DB66F3">
        <w:rPr>
          <w:rFonts w:ascii="Times New Roman" w:hAnsi="Times New Roman"/>
          <w:color w:val="191919"/>
          <w:sz w:val="24"/>
          <w:szCs w:val="24"/>
          <w:rPrChange w:id="911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s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11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911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o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11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911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e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11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eligibl</w:t>
      </w:r>
      <w:r w:rsidRPr="00DB66F3">
        <w:rPr>
          <w:rFonts w:ascii="Times New Roman" w:hAnsi="Times New Roman"/>
          <w:color w:val="191919"/>
          <w:sz w:val="24"/>
          <w:szCs w:val="24"/>
          <w:rPrChange w:id="911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e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11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911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n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11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912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e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12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basi</w:t>
      </w:r>
      <w:r w:rsidRPr="00DB66F3">
        <w:rPr>
          <w:rFonts w:ascii="Times New Roman" w:hAnsi="Times New Roman"/>
          <w:color w:val="191919"/>
          <w:sz w:val="24"/>
          <w:szCs w:val="24"/>
          <w:rPrChange w:id="912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s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12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912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f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12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tes</w:t>
      </w:r>
      <w:r w:rsidRPr="00DB66F3">
        <w:rPr>
          <w:rFonts w:ascii="Times New Roman" w:hAnsi="Times New Roman"/>
          <w:color w:val="191919"/>
          <w:sz w:val="24"/>
          <w:szCs w:val="24"/>
          <w:rPrChange w:id="912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t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12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anxiet</w:t>
      </w:r>
      <w:r w:rsidRPr="00DB66F3">
        <w:rPr>
          <w:rFonts w:ascii="Times New Roman" w:hAnsi="Times New Roman"/>
          <w:color w:val="191919"/>
          <w:sz w:val="24"/>
          <w:szCs w:val="24"/>
          <w:rPrChange w:id="912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y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12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ther</w:t>
      </w:r>
      <w:r w:rsidRPr="00DB66F3">
        <w:rPr>
          <w:rFonts w:ascii="Times New Roman" w:hAnsi="Times New Roman"/>
          <w:color w:val="191919"/>
          <w:sz w:val="24"/>
          <w:szCs w:val="24"/>
          <w:rPrChange w:id="913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e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13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shoul</w:t>
      </w:r>
      <w:r w:rsidRPr="00DB66F3">
        <w:rPr>
          <w:rFonts w:ascii="Times New Roman" w:hAnsi="Times New Roman"/>
          <w:color w:val="191919"/>
          <w:sz w:val="24"/>
          <w:szCs w:val="24"/>
          <w:rPrChange w:id="913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d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13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913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e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13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evidenc</w:t>
      </w:r>
      <w:r w:rsidRPr="00DB66F3">
        <w:rPr>
          <w:rFonts w:ascii="Times New Roman" w:hAnsi="Times New Roman"/>
          <w:color w:val="191919"/>
          <w:sz w:val="24"/>
          <w:szCs w:val="24"/>
          <w:rPrChange w:id="913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e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13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tha</w:t>
      </w:r>
      <w:r w:rsidRPr="00DB66F3">
        <w:rPr>
          <w:rFonts w:ascii="Times New Roman" w:hAnsi="Times New Roman"/>
          <w:color w:val="191919"/>
          <w:sz w:val="24"/>
          <w:szCs w:val="24"/>
          <w:rPrChange w:id="913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t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13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914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e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14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</w:t>
      </w:r>
      <w:r w:rsidRPr="00DB66F3">
        <w:rPr>
          <w:rFonts w:ascii="Times New Roman" w:hAnsi="Times New Roman"/>
          <w:color w:val="191919"/>
          <w:sz w:val="24"/>
          <w:szCs w:val="24"/>
          <w:rPrChange w:id="914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t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14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ha</w:t>
      </w:r>
      <w:r w:rsidRPr="00DB66F3">
        <w:rPr>
          <w:rFonts w:ascii="Times New Roman" w:hAnsi="Times New Roman"/>
          <w:color w:val="191919"/>
          <w:sz w:val="24"/>
          <w:szCs w:val="24"/>
          <w:rPrChange w:id="914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s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14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914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e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14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skill</w:t>
      </w:r>
      <w:r w:rsidRPr="00DB66F3">
        <w:rPr>
          <w:rFonts w:ascii="Times New Roman" w:hAnsi="Times New Roman"/>
          <w:color w:val="191919"/>
          <w:sz w:val="24"/>
          <w:szCs w:val="24"/>
          <w:rPrChange w:id="914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s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14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require</w:t>
      </w:r>
      <w:r w:rsidRPr="00DB66F3">
        <w:rPr>
          <w:rFonts w:ascii="Times New Roman" w:hAnsi="Times New Roman"/>
          <w:color w:val="191919"/>
          <w:sz w:val="24"/>
          <w:szCs w:val="24"/>
          <w:rPrChange w:id="915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d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15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</w:t>
      </w:r>
      <w:r w:rsidRPr="00DB66F3">
        <w:rPr>
          <w:rFonts w:ascii="Times New Roman" w:hAnsi="Times New Roman"/>
          <w:color w:val="191919"/>
          <w:sz w:val="24"/>
          <w:szCs w:val="24"/>
          <w:rPrChange w:id="915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r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15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pas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9154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15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</w:t>
      </w:r>
      <w:r w:rsidRPr="00DB66F3">
        <w:rPr>
          <w:rFonts w:ascii="Times New Roman" w:hAnsi="Times New Roman"/>
          <w:color w:val="191919"/>
          <w:sz w:val="24"/>
          <w:szCs w:val="24"/>
          <w:rPrChange w:id="915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g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15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915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e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15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tes</w:t>
      </w:r>
      <w:r w:rsidRPr="00DB66F3">
        <w:rPr>
          <w:rFonts w:ascii="Times New Roman" w:hAnsi="Times New Roman"/>
          <w:color w:val="191919"/>
          <w:sz w:val="24"/>
          <w:szCs w:val="24"/>
          <w:rPrChange w:id="916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t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16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bu</w:t>
      </w:r>
      <w:r w:rsidRPr="00DB66F3">
        <w:rPr>
          <w:rFonts w:ascii="Times New Roman" w:hAnsi="Times New Roman"/>
          <w:color w:val="191919"/>
          <w:sz w:val="24"/>
          <w:szCs w:val="24"/>
          <w:rPrChange w:id="916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t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16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916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s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16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un- abl</w:t>
      </w:r>
      <w:r w:rsidRPr="00DB66F3">
        <w:rPr>
          <w:rFonts w:ascii="Times New Roman" w:hAnsi="Times New Roman"/>
          <w:color w:val="191919"/>
          <w:sz w:val="24"/>
          <w:szCs w:val="24"/>
          <w:rPrChange w:id="916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16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16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916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17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17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displa</w:t>
      </w:r>
      <w:r w:rsidRPr="00DB66F3">
        <w:rPr>
          <w:rFonts w:ascii="Times New Roman" w:hAnsi="Times New Roman"/>
          <w:color w:val="191919"/>
          <w:sz w:val="24"/>
          <w:szCs w:val="24"/>
          <w:rPrChange w:id="917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17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17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917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17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17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skill</w:t>
      </w:r>
      <w:r w:rsidRPr="00DB66F3">
        <w:rPr>
          <w:rFonts w:ascii="Times New Roman" w:hAnsi="Times New Roman"/>
          <w:color w:val="191919"/>
          <w:sz w:val="24"/>
          <w:szCs w:val="24"/>
          <w:rPrChange w:id="917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17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18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durin</w:t>
      </w:r>
      <w:r w:rsidRPr="00DB66F3">
        <w:rPr>
          <w:rFonts w:ascii="Times New Roman" w:hAnsi="Times New Roman"/>
          <w:color w:val="191919"/>
          <w:sz w:val="24"/>
          <w:szCs w:val="24"/>
          <w:rPrChange w:id="918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18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z w:val="24"/>
          <w:szCs w:val="24"/>
          <w:rPrChange w:id="918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18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18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regula</w:t>
      </w:r>
      <w:r w:rsidRPr="00DB66F3">
        <w:rPr>
          <w:rFonts w:ascii="Times New Roman" w:hAnsi="Times New Roman"/>
          <w:color w:val="191919"/>
          <w:sz w:val="24"/>
          <w:szCs w:val="24"/>
          <w:rPrChange w:id="918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18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18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tes</w:t>
      </w:r>
      <w:r w:rsidRPr="00DB66F3">
        <w:rPr>
          <w:rFonts w:ascii="Times New Roman" w:hAnsi="Times New Roman"/>
          <w:color w:val="191919"/>
          <w:sz w:val="24"/>
          <w:szCs w:val="24"/>
          <w:rPrChange w:id="918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19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19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administration.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4"/>
          <w:szCs w:val="24"/>
          <w:rPrChange w:id="9192" w:author="jhawkins" w:date="2011-04-01T11:13:00Z">
            <w:rPr>
              <w:rFonts w:ascii="Times New Roman" w:hAnsi="Times New Roman"/>
              <w:color w:val="000000"/>
              <w:sz w:val="20"/>
              <w:szCs w:val="2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100" w:right="991"/>
        <w:jc w:val="both"/>
        <w:rPr>
          <w:rFonts w:ascii="Times New Roman" w:hAnsi="Times New Roman"/>
          <w:color w:val="000000"/>
          <w:sz w:val="24"/>
          <w:szCs w:val="24"/>
          <w:rPrChange w:id="9193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19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</w:t>
      </w:r>
      <w:r w:rsidRPr="00DB66F3">
        <w:rPr>
          <w:rFonts w:ascii="Times New Roman" w:hAnsi="Times New Roman"/>
          <w:color w:val="191919"/>
          <w:sz w:val="24"/>
          <w:szCs w:val="24"/>
          <w:rPrChange w:id="919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9196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19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wh</w:t>
      </w:r>
      <w:r w:rsidRPr="00DB66F3">
        <w:rPr>
          <w:rFonts w:ascii="Times New Roman" w:hAnsi="Times New Roman"/>
          <w:color w:val="191919"/>
          <w:sz w:val="24"/>
          <w:szCs w:val="24"/>
          <w:rPrChange w:id="919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9199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20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perfor</w:t>
      </w:r>
      <w:r w:rsidRPr="00DB66F3">
        <w:rPr>
          <w:rFonts w:ascii="Times New Roman" w:hAnsi="Times New Roman"/>
          <w:color w:val="191919"/>
          <w:sz w:val="24"/>
          <w:szCs w:val="24"/>
          <w:rPrChange w:id="920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9202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20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wel</w:t>
      </w:r>
      <w:r w:rsidRPr="00DB66F3">
        <w:rPr>
          <w:rFonts w:ascii="Times New Roman" w:hAnsi="Times New Roman"/>
          <w:color w:val="191919"/>
          <w:sz w:val="24"/>
          <w:szCs w:val="24"/>
          <w:rPrChange w:id="920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9205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20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920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9208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20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remedia</w:t>
      </w:r>
      <w:r w:rsidRPr="00DB66F3">
        <w:rPr>
          <w:rFonts w:ascii="Times New Roman" w:hAnsi="Times New Roman"/>
          <w:color w:val="191919"/>
          <w:sz w:val="24"/>
          <w:szCs w:val="24"/>
          <w:rPrChange w:id="921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21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21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classe</w:t>
      </w:r>
      <w:r w:rsidRPr="00DB66F3">
        <w:rPr>
          <w:rFonts w:ascii="Times New Roman" w:hAnsi="Times New Roman"/>
          <w:color w:val="191919"/>
          <w:sz w:val="24"/>
          <w:szCs w:val="24"/>
          <w:rPrChange w:id="921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9214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21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bu</w:t>
      </w:r>
      <w:r w:rsidRPr="00DB66F3">
        <w:rPr>
          <w:rFonts w:ascii="Times New Roman" w:hAnsi="Times New Roman"/>
          <w:color w:val="191919"/>
          <w:sz w:val="24"/>
          <w:szCs w:val="24"/>
          <w:rPrChange w:id="921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9217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21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continu</w:t>
      </w:r>
      <w:r w:rsidRPr="00DB66F3">
        <w:rPr>
          <w:rFonts w:ascii="Times New Roman" w:hAnsi="Times New Roman"/>
          <w:color w:val="191919"/>
          <w:sz w:val="24"/>
          <w:szCs w:val="24"/>
          <w:rPrChange w:id="921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22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22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922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9223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22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fai</w:t>
      </w:r>
      <w:r w:rsidRPr="00DB66F3">
        <w:rPr>
          <w:rFonts w:ascii="Times New Roman" w:hAnsi="Times New Roman"/>
          <w:color w:val="191919"/>
          <w:sz w:val="24"/>
          <w:szCs w:val="24"/>
          <w:rPrChange w:id="922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22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22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922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9229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23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tes</w:t>
      </w:r>
      <w:r w:rsidRPr="00DB66F3">
        <w:rPr>
          <w:rFonts w:ascii="Times New Roman" w:hAnsi="Times New Roman"/>
          <w:color w:val="191919"/>
          <w:sz w:val="24"/>
          <w:szCs w:val="24"/>
          <w:rPrChange w:id="923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9232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23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shoul</w:t>
      </w:r>
      <w:r w:rsidRPr="00DB66F3">
        <w:rPr>
          <w:rFonts w:ascii="Times New Roman" w:hAnsi="Times New Roman"/>
          <w:color w:val="191919"/>
          <w:sz w:val="24"/>
          <w:szCs w:val="24"/>
          <w:rPrChange w:id="923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9235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23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923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9238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23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evaluate</w:t>
      </w:r>
      <w:r w:rsidRPr="00DB66F3">
        <w:rPr>
          <w:rFonts w:ascii="Times New Roman" w:hAnsi="Times New Roman"/>
          <w:color w:val="191919"/>
          <w:sz w:val="24"/>
          <w:szCs w:val="24"/>
          <w:rPrChange w:id="924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24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24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</w:t>
      </w:r>
      <w:r w:rsidRPr="00DB66F3">
        <w:rPr>
          <w:rFonts w:ascii="Times New Roman" w:hAnsi="Times New Roman"/>
          <w:color w:val="191919"/>
          <w:sz w:val="24"/>
          <w:szCs w:val="24"/>
          <w:rPrChange w:id="924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9244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24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tes</w:t>
      </w:r>
      <w:r w:rsidRPr="00DB66F3">
        <w:rPr>
          <w:rFonts w:ascii="Times New Roman" w:hAnsi="Times New Roman"/>
          <w:color w:val="191919"/>
          <w:sz w:val="24"/>
          <w:szCs w:val="24"/>
          <w:rPrChange w:id="924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9247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24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anxiet</w:t>
      </w:r>
      <w:r w:rsidRPr="00DB66F3">
        <w:rPr>
          <w:rFonts w:ascii="Times New Roman" w:hAnsi="Times New Roman"/>
          <w:color w:val="191919"/>
          <w:spacing w:val="-13"/>
          <w:sz w:val="24"/>
          <w:szCs w:val="24"/>
          <w:rPrChange w:id="9249" w:author="jhawkins" w:date="2011-04-01T11:13:00Z">
            <w:rPr>
              <w:rFonts w:ascii="Times New Roman" w:hAnsi="Times New Roman"/>
              <w:color w:val="191919"/>
              <w:spacing w:val="-13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z w:val="24"/>
          <w:szCs w:val="24"/>
          <w:rPrChange w:id="925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9251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25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Excep</w:t>
      </w:r>
      <w:r w:rsidRPr="00DB66F3">
        <w:rPr>
          <w:rFonts w:ascii="Times New Roman" w:hAnsi="Times New Roman"/>
          <w:color w:val="191919"/>
          <w:sz w:val="24"/>
          <w:szCs w:val="24"/>
          <w:rPrChange w:id="925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25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25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925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9257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25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un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9259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u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26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sua</w:t>
      </w:r>
      <w:r w:rsidRPr="00DB66F3">
        <w:rPr>
          <w:rFonts w:ascii="Times New Roman" w:hAnsi="Times New Roman"/>
          <w:color w:val="191919"/>
          <w:sz w:val="24"/>
          <w:szCs w:val="24"/>
          <w:rPrChange w:id="926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9262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26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circumstances whe</w:t>
      </w:r>
      <w:r w:rsidRPr="00DB66F3">
        <w:rPr>
          <w:rFonts w:ascii="Times New Roman" w:hAnsi="Times New Roman"/>
          <w:color w:val="191919"/>
          <w:sz w:val="24"/>
          <w:szCs w:val="24"/>
          <w:rPrChange w:id="926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26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26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stron</w:t>
      </w:r>
      <w:r w:rsidRPr="00DB66F3">
        <w:rPr>
          <w:rFonts w:ascii="Times New Roman" w:hAnsi="Times New Roman"/>
          <w:color w:val="191919"/>
          <w:sz w:val="24"/>
          <w:szCs w:val="24"/>
          <w:rPrChange w:id="926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26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26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clinica</w:t>
      </w:r>
      <w:r w:rsidRPr="00DB66F3">
        <w:rPr>
          <w:rFonts w:ascii="Times New Roman" w:hAnsi="Times New Roman"/>
          <w:color w:val="191919"/>
          <w:sz w:val="24"/>
          <w:szCs w:val="24"/>
          <w:rPrChange w:id="927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9271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27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evidenc</w:t>
      </w:r>
      <w:r w:rsidRPr="00DB66F3">
        <w:rPr>
          <w:rFonts w:ascii="Times New Roman" w:hAnsi="Times New Roman"/>
          <w:color w:val="191919"/>
          <w:sz w:val="24"/>
          <w:szCs w:val="24"/>
          <w:rPrChange w:id="927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27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27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927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27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27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tes</w:t>
      </w:r>
      <w:r w:rsidRPr="00DB66F3">
        <w:rPr>
          <w:rFonts w:ascii="Times New Roman" w:hAnsi="Times New Roman"/>
          <w:color w:val="191919"/>
          <w:sz w:val="24"/>
          <w:szCs w:val="24"/>
          <w:rPrChange w:id="927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28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28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anxiet</w:t>
      </w:r>
      <w:r w:rsidRPr="00DB66F3">
        <w:rPr>
          <w:rFonts w:ascii="Times New Roman" w:hAnsi="Times New Roman"/>
          <w:color w:val="191919"/>
          <w:sz w:val="24"/>
          <w:szCs w:val="24"/>
          <w:rPrChange w:id="928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28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28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928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28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28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available</w:t>
      </w:r>
      <w:r w:rsidRPr="00DB66F3">
        <w:rPr>
          <w:rFonts w:ascii="Times New Roman" w:hAnsi="Times New Roman"/>
          <w:color w:val="191919"/>
          <w:sz w:val="24"/>
          <w:szCs w:val="24"/>
          <w:rPrChange w:id="928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9289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29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</w:t>
      </w:r>
      <w:r w:rsidRPr="00DB66F3">
        <w:rPr>
          <w:rFonts w:ascii="Times New Roman" w:hAnsi="Times New Roman"/>
          <w:color w:val="191919"/>
          <w:sz w:val="24"/>
          <w:szCs w:val="24"/>
          <w:rPrChange w:id="929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29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29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woul</w:t>
      </w:r>
      <w:r w:rsidRPr="00DB66F3">
        <w:rPr>
          <w:rFonts w:ascii="Times New Roman" w:hAnsi="Times New Roman"/>
          <w:color w:val="191919"/>
          <w:sz w:val="24"/>
          <w:szCs w:val="24"/>
          <w:rPrChange w:id="929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29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29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no</w:t>
      </w:r>
      <w:r w:rsidRPr="00DB66F3">
        <w:rPr>
          <w:rFonts w:ascii="Times New Roman" w:hAnsi="Times New Roman"/>
          <w:color w:val="191919"/>
          <w:sz w:val="24"/>
          <w:szCs w:val="24"/>
          <w:rPrChange w:id="929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29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29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930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30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30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accommodate</w:t>
      </w:r>
      <w:r w:rsidRPr="00DB66F3">
        <w:rPr>
          <w:rFonts w:ascii="Times New Roman" w:hAnsi="Times New Roman"/>
          <w:color w:val="191919"/>
          <w:sz w:val="24"/>
          <w:szCs w:val="24"/>
          <w:rPrChange w:id="930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9304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30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930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30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30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930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31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31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basi</w:t>
      </w:r>
      <w:r w:rsidRPr="00DB66F3">
        <w:rPr>
          <w:rFonts w:ascii="Times New Roman" w:hAnsi="Times New Roman"/>
          <w:color w:val="191919"/>
          <w:sz w:val="24"/>
          <w:szCs w:val="24"/>
          <w:rPrChange w:id="931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31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31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931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31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31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tes</w:t>
      </w:r>
      <w:r w:rsidRPr="00DB66F3">
        <w:rPr>
          <w:rFonts w:ascii="Times New Roman" w:hAnsi="Times New Roman"/>
          <w:color w:val="191919"/>
          <w:sz w:val="24"/>
          <w:szCs w:val="24"/>
          <w:rPrChange w:id="931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31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32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anxiet</w:t>
      </w:r>
      <w:r w:rsidRPr="00DB66F3">
        <w:rPr>
          <w:rFonts w:ascii="Times New Roman" w:hAnsi="Times New Roman"/>
          <w:color w:val="191919"/>
          <w:sz w:val="24"/>
          <w:szCs w:val="24"/>
          <w:rPrChange w:id="932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32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32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un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9324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32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</w:t>
      </w:r>
      <w:r w:rsidRPr="00DB66F3">
        <w:rPr>
          <w:rFonts w:ascii="Times New Roman" w:hAnsi="Times New Roman"/>
          <w:color w:val="191919"/>
          <w:sz w:val="24"/>
          <w:szCs w:val="24"/>
          <w:rPrChange w:id="932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32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32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the</w:t>
      </w:r>
      <w:r w:rsidRPr="00DB66F3">
        <w:rPr>
          <w:rFonts w:ascii="Times New Roman" w:hAnsi="Times New Roman"/>
          <w:color w:val="191919"/>
          <w:sz w:val="24"/>
          <w:szCs w:val="24"/>
          <w:rPrChange w:id="932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33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33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hav</w:t>
      </w:r>
      <w:r w:rsidRPr="00DB66F3">
        <w:rPr>
          <w:rFonts w:ascii="Times New Roman" w:hAnsi="Times New Roman"/>
          <w:color w:val="191919"/>
          <w:sz w:val="24"/>
          <w:szCs w:val="24"/>
          <w:rPrChange w:id="933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33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33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en- rolle</w:t>
      </w:r>
      <w:r w:rsidRPr="00DB66F3">
        <w:rPr>
          <w:rFonts w:ascii="Times New Roman" w:hAnsi="Times New Roman"/>
          <w:color w:val="191919"/>
          <w:sz w:val="24"/>
          <w:szCs w:val="24"/>
          <w:rPrChange w:id="933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9336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33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933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9339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34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remedia</w:t>
      </w:r>
      <w:r w:rsidRPr="00DB66F3">
        <w:rPr>
          <w:rFonts w:ascii="Times New Roman" w:hAnsi="Times New Roman"/>
          <w:color w:val="191919"/>
          <w:sz w:val="24"/>
          <w:szCs w:val="24"/>
          <w:rPrChange w:id="934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9342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34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course</w:t>
      </w:r>
      <w:r w:rsidRPr="00DB66F3">
        <w:rPr>
          <w:rFonts w:ascii="Times New Roman" w:hAnsi="Times New Roman"/>
          <w:color w:val="191919"/>
          <w:sz w:val="24"/>
          <w:szCs w:val="24"/>
          <w:rPrChange w:id="934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9345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34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934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9348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34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leas</w:t>
      </w:r>
      <w:r w:rsidRPr="00DB66F3">
        <w:rPr>
          <w:rFonts w:ascii="Times New Roman" w:hAnsi="Times New Roman"/>
          <w:color w:val="191919"/>
          <w:sz w:val="24"/>
          <w:szCs w:val="24"/>
          <w:rPrChange w:id="935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9351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35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twice</w:t>
      </w:r>
      <w:r w:rsidRPr="00DB66F3">
        <w:rPr>
          <w:rFonts w:ascii="Times New Roman" w:hAnsi="Times New Roman"/>
          <w:color w:val="191919"/>
          <w:sz w:val="24"/>
          <w:szCs w:val="24"/>
          <w:rPrChange w:id="935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27"/>
          <w:sz w:val="24"/>
          <w:szCs w:val="24"/>
          <w:rPrChange w:id="9354" w:author="jhawkins" w:date="2011-04-01T11:13:00Z">
            <w:rPr>
              <w:rFonts w:ascii="Times New Roman" w:hAnsi="Times New Roman"/>
              <w:color w:val="191919"/>
              <w:spacing w:val="2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35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935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9357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35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documentatio</w:t>
      </w:r>
      <w:r w:rsidRPr="00DB66F3">
        <w:rPr>
          <w:rFonts w:ascii="Times New Roman" w:hAnsi="Times New Roman"/>
          <w:color w:val="191919"/>
          <w:sz w:val="24"/>
          <w:szCs w:val="24"/>
          <w:rPrChange w:id="935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9360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36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</w:t>
      </w:r>
      <w:r w:rsidRPr="00DB66F3">
        <w:rPr>
          <w:rFonts w:ascii="Times New Roman" w:hAnsi="Times New Roman"/>
          <w:color w:val="191919"/>
          <w:sz w:val="24"/>
          <w:szCs w:val="24"/>
          <w:rPrChange w:id="936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9363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36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eac</w:t>
      </w:r>
      <w:r w:rsidRPr="00DB66F3">
        <w:rPr>
          <w:rFonts w:ascii="Times New Roman" w:hAnsi="Times New Roman"/>
          <w:color w:val="191919"/>
          <w:sz w:val="24"/>
          <w:szCs w:val="24"/>
          <w:rPrChange w:id="936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9366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36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</w:t>
      </w:r>
      <w:r w:rsidRPr="00DB66F3">
        <w:rPr>
          <w:rFonts w:ascii="Times New Roman" w:hAnsi="Times New Roman"/>
          <w:color w:val="191919"/>
          <w:sz w:val="24"/>
          <w:szCs w:val="24"/>
          <w:rPrChange w:id="936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9369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37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937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9372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37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937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9375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37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937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9378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37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evaluate</w:t>
      </w:r>
      <w:r w:rsidRPr="00DB66F3">
        <w:rPr>
          <w:rFonts w:ascii="Times New Roman" w:hAnsi="Times New Roman"/>
          <w:color w:val="191919"/>
          <w:sz w:val="24"/>
          <w:szCs w:val="24"/>
          <w:rPrChange w:id="938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9381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38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938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9384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38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maintaine</w:t>
      </w:r>
      <w:r w:rsidRPr="00DB66F3">
        <w:rPr>
          <w:rFonts w:ascii="Times New Roman" w:hAnsi="Times New Roman"/>
          <w:color w:val="191919"/>
          <w:sz w:val="24"/>
          <w:szCs w:val="24"/>
          <w:rPrChange w:id="938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9387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38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938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9390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39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939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9393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39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instit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9395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u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39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tion</w:t>
      </w:r>
      <w:r w:rsidRPr="00DB66F3">
        <w:rPr>
          <w:rFonts w:ascii="Times New Roman" w:hAnsi="Times New Roman"/>
          <w:color w:val="191919"/>
          <w:sz w:val="24"/>
          <w:szCs w:val="24"/>
          <w:rPrChange w:id="939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-18"/>
          <w:sz w:val="24"/>
          <w:szCs w:val="24"/>
          <w:rPrChange w:id="9398" w:author="jhawkins" w:date="2011-04-01T11:13:00Z">
            <w:rPr>
              <w:rFonts w:ascii="Times New Roman" w:hAnsi="Times New Roman"/>
              <w:color w:val="191919"/>
              <w:spacing w:val="-1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39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940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18"/>
          <w:sz w:val="24"/>
          <w:szCs w:val="24"/>
          <w:rPrChange w:id="9401" w:author="jhawkins" w:date="2011-04-01T11:13:00Z">
            <w:rPr>
              <w:rFonts w:ascii="Times New Roman" w:hAnsi="Times New Roman"/>
              <w:color w:val="191919"/>
              <w:spacing w:val="-1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40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Annua</w:t>
      </w:r>
      <w:r w:rsidRPr="00DB66F3">
        <w:rPr>
          <w:rFonts w:ascii="Times New Roman" w:hAnsi="Times New Roman"/>
          <w:color w:val="191919"/>
          <w:sz w:val="24"/>
          <w:szCs w:val="24"/>
          <w:rPrChange w:id="940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9404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40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Re- por</w:t>
      </w:r>
      <w:r w:rsidRPr="00DB66F3">
        <w:rPr>
          <w:rFonts w:ascii="Times New Roman" w:hAnsi="Times New Roman"/>
          <w:color w:val="191919"/>
          <w:sz w:val="24"/>
          <w:szCs w:val="24"/>
          <w:rPrChange w:id="940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40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40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940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41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41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Learnin</w:t>
      </w:r>
      <w:r w:rsidRPr="00DB66F3">
        <w:rPr>
          <w:rFonts w:ascii="Times New Roman" w:hAnsi="Times New Roman"/>
          <w:color w:val="191919"/>
          <w:sz w:val="24"/>
          <w:szCs w:val="24"/>
          <w:rPrChange w:id="941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9413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41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Disorder</w:t>
      </w:r>
      <w:r w:rsidRPr="00DB66F3">
        <w:rPr>
          <w:rFonts w:ascii="Times New Roman" w:hAnsi="Times New Roman"/>
          <w:color w:val="191919"/>
          <w:sz w:val="24"/>
          <w:szCs w:val="24"/>
          <w:rPrChange w:id="941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41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41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wil</w:t>
      </w:r>
      <w:r w:rsidRPr="00DB66F3">
        <w:rPr>
          <w:rFonts w:ascii="Times New Roman" w:hAnsi="Times New Roman"/>
          <w:color w:val="191919"/>
          <w:sz w:val="24"/>
          <w:szCs w:val="24"/>
          <w:rPrChange w:id="941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41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42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942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42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42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mad</w:t>
      </w:r>
      <w:r w:rsidRPr="00DB66F3">
        <w:rPr>
          <w:rFonts w:ascii="Times New Roman" w:hAnsi="Times New Roman"/>
          <w:color w:val="191919"/>
          <w:sz w:val="24"/>
          <w:szCs w:val="24"/>
          <w:rPrChange w:id="942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42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42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942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42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42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943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43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43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type</w:t>
      </w:r>
      <w:r w:rsidRPr="00DB66F3">
        <w:rPr>
          <w:rFonts w:ascii="Times New Roman" w:hAnsi="Times New Roman"/>
          <w:color w:val="191919"/>
          <w:sz w:val="24"/>
          <w:szCs w:val="24"/>
          <w:rPrChange w:id="943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43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43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943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43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43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accommodation</w:t>
      </w:r>
      <w:r w:rsidRPr="00DB66F3">
        <w:rPr>
          <w:rFonts w:ascii="Times New Roman" w:hAnsi="Times New Roman"/>
          <w:color w:val="191919"/>
          <w:sz w:val="24"/>
          <w:szCs w:val="24"/>
          <w:rPrChange w:id="943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9440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44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mad</w:t>
      </w:r>
      <w:r w:rsidRPr="00DB66F3">
        <w:rPr>
          <w:rFonts w:ascii="Times New Roman" w:hAnsi="Times New Roman"/>
          <w:color w:val="191919"/>
          <w:sz w:val="24"/>
          <w:szCs w:val="24"/>
          <w:rPrChange w:id="944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44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44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944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44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44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diagnose</w:t>
      </w:r>
      <w:r w:rsidRPr="00DB66F3">
        <w:rPr>
          <w:rFonts w:ascii="Times New Roman" w:hAnsi="Times New Roman"/>
          <w:color w:val="191919"/>
          <w:sz w:val="24"/>
          <w:szCs w:val="24"/>
          <w:rPrChange w:id="944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44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45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945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45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45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whic</w:t>
      </w:r>
      <w:r w:rsidRPr="00DB66F3">
        <w:rPr>
          <w:rFonts w:ascii="Times New Roman" w:hAnsi="Times New Roman"/>
          <w:color w:val="191919"/>
          <w:sz w:val="24"/>
          <w:szCs w:val="24"/>
          <w:rPrChange w:id="945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45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45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945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45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45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accommodation</w:t>
      </w:r>
      <w:r w:rsidRPr="00DB66F3">
        <w:rPr>
          <w:rFonts w:ascii="Times New Roman" w:hAnsi="Times New Roman"/>
          <w:color w:val="191919"/>
          <w:sz w:val="24"/>
          <w:szCs w:val="24"/>
          <w:rPrChange w:id="946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9461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46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wer</w:t>
      </w:r>
      <w:r w:rsidRPr="00DB66F3">
        <w:rPr>
          <w:rFonts w:ascii="Times New Roman" w:hAnsi="Times New Roman"/>
          <w:color w:val="191919"/>
          <w:sz w:val="24"/>
          <w:szCs w:val="24"/>
          <w:rPrChange w:id="946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46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46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bas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9466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46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d.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4"/>
          <w:szCs w:val="24"/>
          <w:rPrChange w:id="9468" w:author="jhawkins" w:date="2011-04-01T11:13:00Z">
            <w:rPr>
              <w:rFonts w:ascii="Times New Roman" w:hAnsi="Times New Roman"/>
              <w:color w:val="000000"/>
              <w:sz w:val="20"/>
              <w:szCs w:val="2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40" w:lineRule="auto"/>
        <w:ind w:left="100" w:right="7834"/>
        <w:jc w:val="both"/>
        <w:rPr>
          <w:rFonts w:ascii="Times New Roman" w:hAnsi="Times New Roman"/>
          <w:color w:val="000000"/>
          <w:sz w:val="24"/>
          <w:szCs w:val="24"/>
          <w:rPrChange w:id="9469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47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Allowabl</w:t>
      </w:r>
      <w:r w:rsidRPr="00DB66F3">
        <w:rPr>
          <w:rFonts w:ascii="Times New Roman" w:hAnsi="Times New Roman"/>
          <w:color w:val="191919"/>
          <w:sz w:val="24"/>
          <w:szCs w:val="24"/>
          <w:rPrChange w:id="947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3"/>
          <w:sz w:val="24"/>
          <w:szCs w:val="24"/>
          <w:rPrChange w:id="9472" w:author="jhawkins" w:date="2011-04-01T11:13:00Z">
            <w:rPr>
              <w:rFonts w:ascii="Times New Roman" w:hAnsi="Times New Roman"/>
              <w:color w:val="191919"/>
              <w:spacing w:val="-1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47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Accommodation</w:t>
      </w:r>
      <w:r w:rsidRPr="00DB66F3">
        <w:rPr>
          <w:rFonts w:ascii="Times New Roman" w:hAnsi="Times New Roman"/>
          <w:color w:val="191919"/>
          <w:sz w:val="24"/>
          <w:szCs w:val="24"/>
          <w:rPrChange w:id="947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9475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47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947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47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47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Restrictions: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9" w:after="0" w:line="240" w:lineRule="auto"/>
        <w:ind w:left="100" w:right="6261"/>
        <w:jc w:val="both"/>
        <w:rPr>
          <w:rFonts w:ascii="Times New Roman" w:hAnsi="Times New Roman"/>
          <w:color w:val="000000"/>
          <w:sz w:val="24"/>
          <w:szCs w:val="24"/>
          <w:rPrChange w:id="9480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48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948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48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48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accommodation</w:t>
      </w:r>
      <w:r w:rsidRPr="00DB66F3">
        <w:rPr>
          <w:rFonts w:ascii="Times New Roman" w:hAnsi="Times New Roman"/>
          <w:color w:val="191919"/>
          <w:sz w:val="24"/>
          <w:szCs w:val="24"/>
          <w:rPrChange w:id="948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9486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48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tha</w:t>
      </w:r>
      <w:r w:rsidRPr="00DB66F3">
        <w:rPr>
          <w:rFonts w:ascii="Times New Roman" w:hAnsi="Times New Roman"/>
          <w:color w:val="191919"/>
          <w:sz w:val="24"/>
          <w:szCs w:val="24"/>
          <w:rPrChange w:id="948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48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49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ma</w:t>
      </w:r>
      <w:r w:rsidRPr="00DB66F3">
        <w:rPr>
          <w:rFonts w:ascii="Times New Roman" w:hAnsi="Times New Roman"/>
          <w:color w:val="191919"/>
          <w:sz w:val="24"/>
          <w:szCs w:val="24"/>
          <w:rPrChange w:id="949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49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49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949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49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49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mad</w:t>
      </w:r>
      <w:r w:rsidRPr="00DB66F3">
        <w:rPr>
          <w:rFonts w:ascii="Times New Roman" w:hAnsi="Times New Roman"/>
          <w:color w:val="191919"/>
          <w:sz w:val="24"/>
          <w:szCs w:val="24"/>
          <w:rPrChange w:id="949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49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49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ar</w:t>
      </w:r>
      <w:r w:rsidRPr="00DB66F3">
        <w:rPr>
          <w:rFonts w:ascii="Times New Roman" w:hAnsi="Times New Roman"/>
          <w:color w:val="191919"/>
          <w:sz w:val="24"/>
          <w:szCs w:val="24"/>
          <w:rPrChange w:id="950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50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50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limite</w:t>
      </w:r>
      <w:r w:rsidRPr="00DB66F3">
        <w:rPr>
          <w:rFonts w:ascii="Times New Roman" w:hAnsi="Times New Roman"/>
          <w:color w:val="191919"/>
          <w:sz w:val="24"/>
          <w:szCs w:val="24"/>
          <w:rPrChange w:id="950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9504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50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950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50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50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950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51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51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following: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  <w:sz w:val="24"/>
          <w:szCs w:val="24"/>
          <w:rPrChange w:id="9512" w:author="jhawkins" w:date="2011-04-01T11:13:00Z">
            <w:rPr>
              <w:rFonts w:ascii="Times New Roman" w:hAnsi="Times New Roman"/>
              <w:color w:val="00000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/>
          <w:color w:val="000000"/>
          <w:sz w:val="24"/>
          <w:szCs w:val="24"/>
          <w:rPrChange w:id="9513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proofErr w:type="gramStart"/>
      <w:r w:rsidRPr="00DB66F3">
        <w:rPr>
          <w:rFonts w:ascii="Times New Roman" w:hAnsi="Times New Roman"/>
          <w:color w:val="191919"/>
          <w:sz w:val="24"/>
          <w:szCs w:val="24"/>
          <w:rPrChange w:id="951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• </w:t>
      </w:r>
      <w:r w:rsidRPr="00DB66F3">
        <w:rPr>
          <w:rFonts w:ascii="Times New Roman" w:hAnsi="Times New Roman"/>
          <w:color w:val="191919"/>
          <w:spacing w:val="27"/>
          <w:sz w:val="24"/>
          <w:szCs w:val="24"/>
          <w:rPrChange w:id="9515" w:author="jhawkins" w:date="2011-04-01T11:13:00Z">
            <w:rPr>
              <w:rFonts w:ascii="Times New Roman" w:hAnsi="Times New Roman"/>
              <w:color w:val="191919"/>
              <w:spacing w:val="2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51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Extende</w:t>
      </w:r>
      <w:r w:rsidRPr="00DB66F3">
        <w:rPr>
          <w:rFonts w:ascii="Times New Roman" w:hAnsi="Times New Roman"/>
          <w:color w:val="191919"/>
          <w:sz w:val="24"/>
          <w:szCs w:val="24"/>
          <w:rPrChange w:id="951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proofErr w:type="gramEnd"/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9518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51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time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  <w:sz w:val="24"/>
          <w:szCs w:val="24"/>
          <w:rPrChange w:id="9520" w:author="jhawkins" w:date="2011-04-01T11:13:00Z">
            <w:rPr>
              <w:rFonts w:ascii="Times New Roman" w:hAnsi="Times New Roman"/>
              <w:color w:val="00000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/>
          <w:color w:val="000000"/>
          <w:sz w:val="24"/>
          <w:szCs w:val="24"/>
          <w:rPrChange w:id="9521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proofErr w:type="gramStart"/>
      <w:r w:rsidRPr="00DB66F3">
        <w:rPr>
          <w:rFonts w:ascii="Times New Roman" w:hAnsi="Times New Roman"/>
          <w:color w:val="191919"/>
          <w:sz w:val="24"/>
          <w:szCs w:val="24"/>
          <w:rPrChange w:id="952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• </w:t>
      </w:r>
      <w:r w:rsidRPr="00DB66F3">
        <w:rPr>
          <w:rFonts w:ascii="Times New Roman" w:hAnsi="Times New Roman"/>
          <w:color w:val="191919"/>
          <w:spacing w:val="27"/>
          <w:sz w:val="24"/>
          <w:szCs w:val="24"/>
          <w:rPrChange w:id="9523" w:author="jhawkins" w:date="2011-04-01T11:13:00Z">
            <w:rPr>
              <w:rFonts w:ascii="Times New Roman" w:hAnsi="Times New Roman"/>
              <w:color w:val="191919"/>
              <w:spacing w:val="2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52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Separat</w:t>
      </w:r>
      <w:r w:rsidRPr="00DB66F3">
        <w:rPr>
          <w:rFonts w:ascii="Times New Roman" w:hAnsi="Times New Roman"/>
          <w:color w:val="191919"/>
          <w:sz w:val="24"/>
          <w:szCs w:val="24"/>
          <w:rPrChange w:id="952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proofErr w:type="gramEnd"/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9526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52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roo</w:t>
      </w:r>
      <w:r w:rsidRPr="00DB66F3">
        <w:rPr>
          <w:rFonts w:ascii="Times New Roman" w:hAnsi="Times New Roman"/>
          <w:color w:val="191919"/>
          <w:sz w:val="24"/>
          <w:szCs w:val="24"/>
          <w:rPrChange w:id="952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52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53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</w:t>
      </w:r>
      <w:r w:rsidRPr="00DB66F3">
        <w:rPr>
          <w:rFonts w:ascii="Times New Roman" w:hAnsi="Times New Roman"/>
          <w:color w:val="191919"/>
          <w:sz w:val="24"/>
          <w:szCs w:val="24"/>
          <w:rPrChange w:id="953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53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53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tes</w:t>
      </w:r>
      <w:r w:rsidRPr="00DB66F3">
        <w:rPr>
          <w:rFonts w:ascii="Times New Roman" w:hAnsi="Times New Roman"/>
          <w:color w:val="191919"/>
          <w:sz w:val="24"/>
          <w:szCs w:val="24"/>
          <w:rPrChange w:id="953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53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53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administration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  <w:sz w:val="24"/>
          <w:szCs w:val="24"/>
          <w:rPrChange w:id="9537" w:author="jhawkins" w:date="2011-04-01T11:13:00Z">
            <w:rPr>
              <w:rFonts w:ascii="Times New Roman" w:hAnsi="Times New Roman"/>
              <w:color w:val="00000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/>
          <w:color w:val="000000"/>
          <w:sz w:val="24"/>
          <w:szCs w:val="24"/>
          <w:rPrChange w:id="9538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proofErr w:type="gramStart"/>
      <w:r w:rsidRPr="00DB66F3">
        <w:rPr>
          <w:rFonts w:ascii="Times New Roman" w:hAnsi="Times New Roman"/>
          <w:color w:val="191919"/>
          <w:sz w:val="24"/>
          <w:szCs w:val="24"/>
          <w:rPrChange w:id="953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• </w:t>
      </w:r>
      <w:r w:rsidRPr="00DB66F3">
        <w:rPr>
          <w:rFonts w:ascii="Times New Roman" w:hAnsi="Times New Roman"/>
          <w:color w:val="191919"/>
          <w:spacing w:val="27"/>
          <w:sz w:val="24"/>
          <w:szCs w:val="24"/>
          <w:rPrChange w:id="9540" w:author="jhawkins" w:date="2011-04-01T11:13:00Z">
            <w:rPr>
              <w:rFonts w:ascii="Times New Roman" w:hAnsi="Times New Roman"/>
              <w:color w:val="191919"/>
              <w:spacing w:val="2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54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La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9542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54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z w:val="24"/>
          <w:szCs w:val="24"/>
          <w:rPrChange w:id="954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proofErr w:type="gramEnd"/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54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54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prin</w:t>
      </w:r>
      <w:r w:rsidRPr="00DB66F3">
        <w:rPr>
          <w:rFonts w:ascii="Times New Roman" w:hAnsi="Times New Roman"/>
          <w:color w:val="191919"/>
          <w:sz w:val="24"/>
          <w:szCs w:val="24"/>
          <w:rPrChange w:id="954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54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54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tes</w:t>
      </w:r>
      <w:r w:rsidRPr="00DB66F3">
        <w:rPr>
          <w:rFonts w:ascii="Times New Roman" w:hAnsi="Times New Roman"/>
          <w:color w:val="191919"/>
          <w:sz w:val="24"/>
          <w:szCs w:val="24"/>
          <w:rPrChange w:id="955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55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55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format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  <w:sz w:val="24"/>
          <w:szCs w:val="24"/>
          <w:rPrChange w:id="9553" w:author="jhawkins" w:date="2011-04-01T11:13:00Z">
            <w:rPr>
              <w:rFonts w:ascii="Times New Roman" w:hAnsi="Times New Roman"/>
              <w:color w:val="00000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460" w:right="991" w:hanging="180"/>
        <w:rPr>
          <w:rFonts w:ascii="Times New Roman" w:hAnsi="Times New Roman"/>
          <w:color w:val="000000"/>
          <w:sz w:val="24"/>
          <w:szCs w:val="24"/>
          <w:rPrChange w:id="9554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proofErr w:type="gramStart"/>
      <w:r w:rsidRPr="00DB66F3">
        <w:rPr>
          <w:rFonts w:ascii="Times New Roman" w:hAnsi="Times New Roman"/>
          <w:color w:val="191919"/>
          <w:sz w:val="24"/>
          <w:szCs w:val="24"/>
          <w:rPrChange w:id="955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• </w:t>
      </w:r>
      <w:r w:rsidRPr="00DB66F3">
        <w:rPr>
          <w:rFonts w:ascii="Times New Roman" w:hAnsi="Times New Roman"/>
          <w:color w:val="191919"/>
          <w:spacing w:val="27"/>
          <w:sz w:val="24"/>
          <w:szCs w:val="24"/>
          <w:rPrChange w:id="9556" w:author="jhawkins" w:date="2011-04-01T11:13:00Z">
            <w:rPr>
              <w:rFonts w:ascii="Times New Roman" w:hAnsi="Times New Roman"/>
              <w:color w:val="191919"/>
              <w:spacing w:val="2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55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Us</w:t>
      </w:r>
      <w:r w:rsidRPr="00DB66F3">
        <w:rPr>
          <w:rFonts w:ascii="Times New Roman" w:hAnsi="Times New Roman"/>
          <w:color w:val="191919"/>
          <w:sz w:val="24"/>
          <w:szCs w:val="24"/>
          <w:rPrChange w:id="955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proofErr w:type="gramEnd"/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55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56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956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56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z w:val="24"/>
          <w:szCs w:val="24"/>
          <w:rPrChange w:id="956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56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56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wor</w:t>
      </w:r>
      <w:r w:rsidRPr="00DB66F3">
        <w:rPr>
          <w:rFonts w:ascii="Times New Roman" w:hAnsi="Times New Roman"/>
          <w:color w:val="191919"/>
          <w:sz w:val="24"/>
          <w:szCs w:val="24"/>
          <w:rPrChange w:id="956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56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56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processo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9569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z w:val="24"/>
          <w:szCs w:val="24"/>
          <w:rPrChange w:id="957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57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57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typewrite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9573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z w:val="24"/>
          <w:szCs w:val="24"/>
          <w:rPrChange w:id="957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57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57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957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57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57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scratc</w:t>
      </w:r>
      <w:r w:rsidRPr="00DB66F3">
        <w:rPr>
          <w:rFonts w:ascii="Times New Roman" w:hAnsi="Times New Roman"/>
          <w:color w:val="191919"/>
          <w:sz w:val="24"/>
          <w:szCs w:val="24"/>
          <w:rPrChange w:id="958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58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58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pape</w:t>
      </w:r>
      <w:r w:rsidRPr="00DB66F3">
        <w:rPr>
          <w:rFonts w:ascii="Times New Roman" w:hAnsi="Times New Roman"/>
          <w:color w:val="191919"/>
          <w:sz w:val="24"/>
          <w:szCs w:val="24"/>
          <w:rPrChange w:id="958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58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58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</w:t>
      </w:r>
      <w:r w:rsidRPr="00DB66F3">
        <w:rPr>
          <w:rFonts w:ascii="Times New Roman" w:hAnsi="Times New Roman"/>
          <w:color w:val="191919"/>
          <w:sz w:val="24"/>
          <w:szCs w:val="24"/>
          <w:rPrChange w:id="958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58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58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composin</w:t>
      </w:r>
      <w:r w:rsidRPr="00DB66F3">
        <w:rPr>
          <w:rFonts w:ascii="Times New Roman" w:hAnsi="Times New Roman"/>
          <w:color w:val="191919"/>
          <w:sz w:val="24"/>
          <w:szCs w:val="24"/>
          <w:rPrChange w:id="958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59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59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959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59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59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essa</w:t>
      </w:r>
      <w:r w:rsidRPr="00DB66F3">
        <w:rPr>
          <w:rFonts w:ascii="Times New Roman" w:hAnsi="Times New Roman"/>
          <w:color w:val="191919"/>
          <w:sz w:val="24"/>
          <w:szCs w:val="24"/>
          <w:rPrChange w:id="959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59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59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(th</w:t>
      </w:r>
      <w:r w:rsidRPr="00DB66F3">
        <w:rPr>
          <w:rFonts w:ascii="Times New Roman" w:hAnsi="Times New Roman"/>
          <w:color w:val="191919"/>
          <w:sz w:val="24"/>
          <w:szCs w:val="24"/>
          <w:rPrChange w:id="959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59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60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</w:t>
      </w:r>
      <w:r w:rsidRPr="00DB66F3">
        <w:rPr>
          <w:rFonts w:ascii="Times New Roman" w:hAnsi="Times New Roman"/>
          <w:color w:val="191919"/>
          <w:sz w:val="24"/>
          <w:szCs w:val="24"/>
          <w:rPrChange w:id="960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60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60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mus</w:t>
      </w:r>
      <w:r w:rsidRPr="00DB66F3">
        <w:rPr>
          <w:rFonts w:ascii="Times New Roman" w:hAnsi="Times New Roman"/>
          <w:color w:val="191919"/>
          <w:sz w:val="24"/>
          <w:szCs w:val="24"/>
          <w:rPrChange w:id="960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60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60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handwrit</w:t>
      </w:r>
      <w:r w:rsidRPr="00DB66F3">
        <w:rPr>
          <w:rFonts w:ascii="Times New Roman" w:hAnsi="Times New Roman"/>
          <w:color w:val="191919"/>
          <w:sz w:val="24"/>
          <w:szCs w:val="24"/>
          <w:rPrChange w:id="960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60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60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961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61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61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essa</w:t>
      </w:r>
      <w:r w:rsidRPr="00DB66F3">
        <w:rPr>
          <w:rFonts w:ascii="Times New Roman" w:hAnsi="Times New Roman"/>
          <w:color w:val="191919"/>
          <w:sz w:val="24"/>
          <w:szCs w:val="24"/>
          <w:rPrChange w:id="961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61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61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961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61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61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961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62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62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regula</w:t>
      </w:r>
      <w:r w:rsidRPr="00DB66F3">
        <w:rPr>
          <w:rFonts w:ascii="Times New Roman" w:hAnsi="Times New Roman"/>
          <w:color w:val="191919"/>
          <w:sz w:val="24"/>
          <w:szCs w:val="24"/>
          <w:rPrChange w:id="962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62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62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essay for</w:t>
      </w:r>
      <w:r w:rsidRPr="00DB66F3">
        <w:rPr>
          <w:rFonts w:ascii="Times New Roman" w:hAnsi="Times New Roman"/>
          <w:color w:val="191919"/>
          <w:sz w:val="24"/>
          <w:szCs w:val="24"/>
          <w:rPrChange w:id="962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62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62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</w:t>
      </w:r>
      <w:r w:rsidRPr="00DB66F3">
        <w:rPr>
          <w:rFonts w:ascii="Times New Roman" w:hAnsi="Times New Roman"/>
          <w:color w:val="191919"/>
          <w:sz w:val="24"/>
          <w:szCs w:val="24"/>
          <w:rPrChange w:id="962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62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63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grading</w:t>
      </w:r>
      <w:r w:rsidRPr="00DB66F3">
        <w:rPr>
          <w:rFonts w:ascii="Times New Roman" w:hAnsi="Times New Roman"/>
          <w:color w:val="191919"/>
          <w:sz w:val="24"/>
          <w:szCs w:val="24"/>
          <w:rPrChange w:id="963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63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63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9634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z w:val="24"/>
          <w:szCs w:val="24"/>
          <w:rPrChange w:id="963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63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63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963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63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64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964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64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64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</w:t>
      </w:r>
      <w:r w:rsidRPr="00DB66F3">
        <w:rPr>
          <w:rFonts w:ascii="Times New Roman" w:hAnsi="Times New Roman"/>
          <w:color w:val="191919"/>
          <w:spacing w:val="-12"/>
          <w:sz w:val="24"/>
          <w:szCs w:val="24"/>
          <w:rPrChange w:id="9644" w:author="jhawkins" w:date="2011-04-01T11:13:00Z">
            <w:rPr>
              <w:rFonts w:ascii="Times New Roman" w:hAnsi="Times New Roman"/>
              <w:color w:val="191919"/>
              <w:spacing w:val="-12"/>
              <w:sz w:val="18"/>
              <w:szCs w:val="18"/>
            </w:rPr>
          </w:rPrChange>
        </w:rPr>
        <w:t>’</w:t>
      </w:r>
      <w:r w:rsidRPr="00DB66F3">
        <w:rPr>
          <w:rFonts w:ascii="Times New Roman" w:hAnsi="Times New Roman"/>
          <w:color w:val="191919"/>
          <w:sz w:val="24"/>
          <w:szCs w:val="24"/>
          <w:rPrChange w:id="964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64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64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diagnosi</w:t>
      </w:r>
      <w:r w:rsidRPr="00DB66F3">
        <w:rPr>
          <w:rFonts w:ascii="Times New Roman" w:hAnsi="Times New Roman"/>
          <w:color w:val="191919"/>
          <w:sz w:val="24"/>
          <w:szCs w:val="24"/>
          <w:rPrChange w:id="964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64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65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indicate</w:t>
      </w:r>
      <w:r w:rsidRPr="00DB66F3">
        <w:rPr>
          <w:rFonts w:ascii="Times New Roman" w:hAnsi="Times New Roman"/>
          <w:color w:val="191919"/>
          <w:sz w:val="24"/>
          <w:szCs w:val="24"/>
          <w:rPrChange w:id="965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65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65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965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65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65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inabilit</w:t>
      </w:r>
      <w:r w:rsidRPr="00DB66F3">
        <w:rPr>
          <w:rFonts w:ascii="Times New Roman" w:hAnsi="Times New Roman"/>
          <w:color w:val="191919"/>
          <w:sz w:val="24"/>
          <w:szCs w:val="24"/>
          <w:rPrChange w:id="965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9658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65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966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66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66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cop</w:t>
      </w:r>
      <w:r w:rsidRPr="00DB66F3">
        <w:rPr>
          <w:rFonts w:ascii="Times New Roman" w:hAnsi="Times New Roman"/>
          <w:color w:val="191919"/>
          <w:sz w:val="24"/>
          <w:szCs w:val="24"/>
          <w:rPrChange w:id="966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66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66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966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66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66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essa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9669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z w:val="24"/>
          <w:szCs w:val="24"/>
          <w:rPrChange w:id="967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67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67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967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67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67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tes</w:t>
      </w:r>
      <w:r w:rsidRPr="00DB66F3">
        <w:rPr>
          <w:rFonts w:ascii="Times New Roman" w:hAnsi="Times New Roman"/>
          <w:color w:val="191919"/>
          <w:sz w:val="24"/>
          <w:szCs w:val="24"/>
          <w:rPrChange w:id="967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67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67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administrato</w:t>
      </w:r>
      <w:r w:rsidRPr="00DB66F3">
        <w:rPr>
          <w:rFonts w:ascii="Times New Roman" w:hAnsi="Times New Roman"/>
          <w:color w:val="191919"/>
          <w:sz w:val="24"/>
          <w:szCs w:val="24"/>
          <w:rPrChange w:id="967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9680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68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968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68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68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procto</w:t>
      </w:r>
      <w:r w:rsidRPr="00DB66F3">
        <w:rPr>
          <w:rFonts w:ascii="Times New Roman" w:hAnsi="Times New Roman"/>
          <w:color w:val="191919"/>
          <w:sz w:val="24"/>
          <w:szCs w:val="24"/>
          <w:rPrChange w:id="968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68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68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9688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u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68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z w:val="24"/>
          <w:szCs w:val="24"/>
          <w:rPrChange w:id="969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69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69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cop</w:t>
      </w:r>
      <w:r w:rsidRPr="00DB66F3">
        <w:rPr>
          <w:rFonts w:ascii="Times New Roman" w:hAnsi="Times New Roman"/>
          <w:color w:val="191919"/>
          <w:sz w:val="24"/>
          <w:szCs w:val="24"/>
          <w:rPrChange w:id="969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69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69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969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69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69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essay a</w:t>
      </w:r>
      <w:r w:rsidRPr="00DB66F3">
        <w:rPr>
          <w:rFonts w:ascii="Times New Roman" w:hAnsi="Times New Roman"/>
          <w:color w:val="191919"/>
          <w:sz w:val="24"/>
          <w:szCs w:val="24"/>
          <w:rPrChange w:id="969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70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70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writte</w:t>
      </w:r>
      <w:r w:rsidRPr="00DB66F3">
        <w:rPr>
          <w:rFonts w:ascii="Times New Roman" w:hAnsi="Times New Roman"/>
          <w:color w:val="191919"/>
          <w:sz w:val="24"/>
          <w:szCs w:val="24"/>
          <w:rPrChange w:id="970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70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70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970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70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70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970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70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71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</w:t>
      </w:r>
      <w:r w:rsidRPr="00DB66F3">
        <w:rPr>
          <w:rFonts w:ascii="Times New Roman" w:hAnsi="Times New Roman"/>
          <w:color w:val="191919"/>
          <w:sz w:val="24"/>
          <w:szCs w:val="24"/>
          <w:rPrChange w:id="971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71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71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wit</w:t>
      </w:r>
      <w:r w:rsidRPr="00DB66F3">
        <w:rPr>
          <w:rFonts w:ascii="Times New Roman" w:hAnsi="Times New Roman"/>
          <w:color w:val="191919"/>
          <w:sz w:val="24"/>
          <w:szCs w:val="24"/>
          <w:rPrChange w:id="971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71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71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z w:val="24"/>
          <w:szCs w:val="24"/>
          <w:rPrChange w:id="971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71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71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change</w:t>
      </w:r>
      <w:r w:rsidRPr="00DB66F3">
        <w:rPr>
          <w:rFonts w:ascii="Times New Roman" w:hAnsi="Times New Roman"/>
          <w:color w:val="191919"/>
          <w:sz w:val="24"/>
          <w:szCs w:val="24"/>
          <w:rPrChange w:id="972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72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72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972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72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72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sen</w:t>
      </w:r>
      <w:r w:rsidRPr="00DB66F3">
        <w:rPr>
          <w:rFonts w:ascii="Times New Roman" w:hAnsi="Times New Roman"/>
          <w:color w:val="191919"/>
          <w:sz w:val="24"/>
          <w:szCs w:val="24"/>
          <w:rPrChange w:id="972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72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72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bot</w:t>
      </w:r>
      <w:r w:rsidRPr="00DB66F3">
        <w:rPr>
          <w:rFonts w:ascii="Times New Roman" w:hAnsi="Times New Roman"/>
          <w:color w:val="191919"/>
          <w:sz w:val="24"/>
          <w:szCs w:val="24"/>
          <w:rPrChange w:id="972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73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73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973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73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73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origina</w:t>
      </w:r>
      <w:r w:rsidRPr="00DB66F3">
        <w:rPr>
          <w:rFonts w:ascii="Times New Roman" w:hAnsi="Times New Roman"/>
          <w:color w:val="191919"/>
          <w:sz w:val="24"/>
          <w:szCs w:val="24"/>
          <w:rPrChange w:id="973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9736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73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973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73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74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copie</w:t>
      </w:r>
      <w:r w:rsidRPr="00DB66F3">
        <w:rPr>
          <w:rFonts w:ascii="Times New Roman" w:hAnsi="Times New Roman"/>
          <w:color w:val="191919"/>
          <w:sz w:val="24"/>
          <w:szCs w:val="24"/>
          <w:rPrChange w:id="974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74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74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essa</w:t>
      </w:r>
      <w:r w:rsidRPr="00DB66F3">
        <w:rPr>
          <w:rFonts w:ascii="Times New Roman" w:hAnsi="Times New Roman"/>
          <w:color w:val="191919"/>
          <w:sz w:val="24"/>
          <w:szCs w:val="24"/>
          <w:rPrChange w:id="974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74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74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974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74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74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975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75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75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Regents</w:t>
      </w:r>
      <w:r w:rsidRPr="00DB66F3">
        <w:rPr>
          <w:rFonts w:ascii="Times New Roman" w:hAnsi="Times New Roman"/>
          <w:color w:val="191919"/>
          <w:sz w:val="24"/>
          <w:szCs w:val="24"/>
          <w:rPrChange w:id="975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’</w:t>
      </w:r>
      <w:r w:rsidRPr="00DB66F3">
        <w:rPr>
          <w:rFonts w:ascii="Times New Roman" w:hAnsi="Times New Roman"/>
          <w:color w:val="191919"/>
          <w:spacing w:val="-20"/>
          <w:sz w:val="24"/>
          <w:szCs w:val="24"/>
          <w:rPrChange w:id="9754" w:author="jhawkins" w:date="2011-04-01T11:13:00Z">
            <w:rPr>
              <w:rFonts w:ascii="Times New Roman" w:hAnsi="Times New Roman"/>
              <w:color w:val="191919"/>
              <w:spacing w:val="-2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9755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75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estin</w:t>
      </w:r>
      <w:r w:rsidRPr="00DB66F3">
        <w:rPr>
          <w:rFonts w:ascii="Times New Roman" w:hAnsi="Times New Roman"/>
          <w:color w:val="191919"/>
          <w:sz w:val="24"/>
          <w:szCs w:val="24"/>
          <w:rPrChange w:id="975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75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75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Progra</w:t>
      </w:r>
      <w:r w:rsidRPr="00DB66F3">
        <w:rPr>
          <w:rFonts w:ascii="Times New Roman" w:hAnsi="Times New Roman"/>
          <w:color w:val="191919"/>
          <w:sz w:val="24"/>
          <w:szCs w:val="24"/>
          <w:rPrChange w:id="976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76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76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9763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76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fice).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4"/>
          <w:szCs w:val="24"/>
          <w:rPrChange w:id="9765" w:author="jhawkins" w:date="2011-04-01T11:13:00Z">
            <w:rPr>
              <w:rFonts w:ascii="Times New Roman" w:hAnsi="Times New Roman"/>
              <w:color w:val="000000"/>
              <w:sz w:val="20"/>
              <w:szCs w:val="2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460" w:right="991" w:hanging="180"/>
        <w:rPr>
          <w:rFonts w:ascii="Times New Roman" w:hAnsi="Times New Roman"/>
          <w:color w:val="000000"/>
          <w:sz w:val="24"/>
          <w:szCs w:val="24"/>
          <w:rPrChange w:id="9766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z w:val="24"/>
          <w:szCs w:val="24"/>
          <w:rPrChange w:id="976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• </w:t>
      </w:r>
      <w:r w:rsidRPr="00DB66F3">
        <w:rPr>
          <w:rFonts w:ascii="Times New Roman" w:hAnsi="Times New Roman"/>
          <w:color w:val="191919"/>
          <w:spacing w:val="27"/>
          <w:sz w:val="24"/>
          <w:szCs w:val="24"/>
          <w:rPrChange w:id="9768" w:author="jhawkins" w:date="2011-04-01T11:13:00Z">
            <w:rPr>
              <w:rFonts w:ascii="Times New Roman" w:hAnsi="Times New Roman"/>
              <w:color w:val="191919"/>
              <w:spacing w:val="2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76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Readin</w:t>
      </w:r>
      <w:r w:rsidRPr="00DB66F3">
        <w:rPr>
          <w:rFonts w:ascii="Times New Roman" w:hAnsi="Times New Roman"/>
          <w:color w:val="191919"/>
          <w:sz w:val="24"/>
          <w:szCs w:val="24"/>
          <w:rPrChange w:id="977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9771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77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977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9774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77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977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9777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77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essa</w:t>
      </w:r>
      <w:r w:rsidRPr="00DB66F3">
        <w:rPr>
          <w:rFonts w:ascii="Times New Roman" w:hAnsi="Times New Roman"/>
          <w:color w:val="191919"/>
          <w:sz w:val="24"/>
          <w:szCs w:val="24"/>
          <w:rPrChange w:id="977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9780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78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978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9783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78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978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9786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78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</w:t>
      </w:r>
      <w:r w:rsidRPr="00DB66F3">
        <w:rPr>
          <w:rFonts w:ascii="Times New Roman" w:hAnsi="Times New Roman"/>
          <w:color w:val="191919"/>
          <w:sz w:val="24"/>
          <w:szCs w:val="24"/>
          <w:rPrChange w:id="978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9789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79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(i</w:t>
      </w:r>
      <w:r w:rsidRPr="00DB66F3">
        <w:rPr>
          <w:rFonts w:ascii="Times New Roman" w:hAnsi="Times New Roman"/>
          <w:color w:val="191919"/>
          <w:sz w:val="24"/>
          <w:szCs w:val="24"/>
          <w:rPrChange w:id="979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9792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79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979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9795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79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</w:t>
      </w:r>
      <w:r w:rsidRPr="00DB66F3">
        <w:rPr>
          <w:rFonts w:ascii="Times New Roman" w:hAnsi="Times New Roman"/>
          <w:color w:val="191919"/>
          <w:spacing w:val="-12"/>
          <w:sz w:val="24"/>
          <w:szCs w:val="24"/>
          <w:rPrChange w:id="9797" w:author="jhawkins" w:date="2011-04-01T11:13:00Z">
            <w:rPr>
              <w:rFonts w:ascii="Times New Roman" w:hAnsi="Times New Roman"/>
              <w:color w:val="191919"/>
              <w:spacing w:val="-12"/>
              <w:sz w:val="18"/>
              <w:szCs w:val="18"/>
            </w:rPr>
          </w:rPrChange>
        </w:rPr>
        <w:t>’</w:t>
      </w:r>
      <w:r w:rsidRPr="00DB66F3">
        <w:rPr>
          <w:rFonts w:ascii="Times New Roman" w:hAnsi="Times New Roman"/>
          <w:color w:val="191919"/>
          <w:sz w:val="24"/>
          <w:szCs w:val="24"/>
          <w:rPrChange w:id="979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9799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80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diagnosi</w:t>
      </w:r>
      <w:r w:rsidRPr="00DB66F3">
        <w:rPr>
          <w:rFonts w:ascii="Times New Roman" w:hAnsi="Times New Roman"/>
          <w:color w:val="191919"/>
          <w:sz w:val="24"/>
          <w:szCs w:val="24"/>
          <w:rPrChange w:id="980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9802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80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indicate</w:t>
      </w:r>
      <w:r w:rsidRPr="00DB66F3">
        <w:rPr>
          <w:rFonts w:ascii="Times New Roman" w:hAnsi="Times New Roman"/>
          <w:color w:val="191919"/>
          <w:sz w:val="24"/>
          <w:szCs w:val="24"/>
          <w:rPrChange w:id="980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9805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z w:val="24"/>
          <w:szCs w:val="24"/>
          <w:rPrChange w:id="980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9807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80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visua</w:t>
      </w:r>
      <w:r w:rsidRPr="00DB66F3">
        <w:rPr>
          <w:rFonts w:ascii="Times New Roman" w:hAnsi="Times New Roman"/>
          <w:color w:val="191919"/>
          <w:sz w:val="24"/>
          <w:szCs w:val="24"/>
          <w:rPrChange w:id="980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9810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81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processin</w:t>
      </w:r>
      <w:r w:rsidRPr="00DB66F3">
        <w:rPr>
          <w:rFonts w:ascii="Times New Roman" w:hAnsi="Times New Roman"/>
          <w:color w:val="191919"/>
          <w:sz w:val="24"/>
          <w:szCs w:val="24"/>
          <w:rPrChange w:id="981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9813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81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defici</w:t>
      </w:r>
      <w:r w:rsidRPr="00DB66F3">
        <w:rPr>
          <w:rFonts w:ascii="Times New Roman" w:hAnsi="Times New Roman"/>
          <w:color w:val="191919"/>
          <w:sz w:val="24"/>
          <w:szCs w:val="24"/>
          <w:rPrChange w:id="981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9816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81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tha</w:t>
      </w:r>
      <w:r w:rsidRPr="00DB66F3">
        <w:rPr>
          <w:rFonts w:ascii="Times New Roman" w:hAnsi="Times New Roman"/>
          <w:color w:val="191919"/>
          <w:sz w:val="24"/>
          <w:szCs w:val="24"/>
          <w:rPrChange w:id="981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9819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82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prevent</w:t>
      </w:r>
      <w:r w:rsidRPr="00DB66F3">
        <w:rPr>
          <w:rFonts w:ascii="Times New Roman" w:hAnsi="Times New Roman"/>
          <w:color w:val="191919"/>
          <w:sz w:val="24"/>
          <w:szCs w:val="24"/>
          <w:rPrChange w:id="982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9822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82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982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9825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82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9827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z w:val="24"/>
          <w:szCs w:val="24"/>
          <w:rPrChange w:id="982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9829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83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fro</w:t>
      </w:r>
      <w:r w:rsidRPr="00DB66F3">
        <w:rPr>
          <w:rFonts w:ascii="Times New Roman" w:hAnsi="Times New Roman"/>
          <w:color w:val="191919"/>
          <w:sz w:val="24"/>
          <w:szCs w:val="24"/>
          <w:rPrChange w:id="983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9832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83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readin</w:t>
      </w:r>
      <w:r w:rsidRPr="00DB66F3">
        <w:rPr>
          <w:rFonts w:ascii="Times New Roman" w:hAnsi="Times New Roman"/>
          <w:color w:val="191919"/>
          <w:sz w:val="24"/>
          <w:szCs w:val="24"/>
          <w:rPrChange w:id="983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9835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83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his o</w:t>
      </w:r>
      <w:r w:rsidRPr="00DB66F3">
        <w:rPr>
          <w:rFonts w:ascii="Times New Roman" w:hAnsi="Times New Roman"/>
          <w:color w:val="191919"/>
          <w:sz w:val="24"/>
          <w:szCs w:val="24"/>
          <w:rPrChange w:id="983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83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83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he</w:t>
      </w:r>
      <w:r w:rsidRPr="00DB66F3">
        <w:rPr>
          <w:rFonts w:ascii="Times New Roman" w:hAnsi="Times New Roman"/>
          <w:color w:val="191919"/>
          <w:sz w:val="24"/>
          <w:szCs w:val="24"/>
          <w:rPrChange w:id="984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84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84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ow</w:t>
      </w:r>
      <w:r w:rsidRPr="00DB66F3">
        <w:rPr>
          <w:rFonts w:ascii="Times New Roman" w:hAnsi="Times New Roman"/>
          <w:color w:val="191919"/>
          <w:sz w:val="24"/>
          <w:szCs w:val="24"/>
          <w:rPrChange w:id="984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84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84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essa</w:t>
      </w:r>
      <w:r w:rsidRPr="00DB66F3">
        <w:rPr>
          <w:rFonts w:ascii="Times New Roman" w:hAnsi="Times New Roman"/>
          <w:color w:val="191919"/>
          <w:sz w:val="24"/>
          <w:szCs w:val="24"/>
          <w:rPrChange w:id="984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84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84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accuratel</w:t>
      </w:r>
      <w:r w:rsidRPr="00DB66F3">
        <w:rPr>
          <w:rFonts w:ascii="Times New Roman" w:hAnsi="Times New Roman"/>
          <w:color w:val="191919"/>
          <w:spacing w:val="-13"/>
          <w:sz w:val="24"/>
          <w:szCs w:val="24"/>
          <w:rPrChange w:id="9849" w:author="jhawkins" w:date="2011-04-01T11:13:00Z">
            <w:rPr>
              <w:rFonts w:ascii="Times New Roman" w:hAnsi="Times New Roman"/>
              <w:color w:val="191919"/>
              <w:spacing w:val="-13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z w:val="24"/>
          <w:szCs w:val="24"/>
          <w:rPrChange w:id="985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85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85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985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85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85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procto</w:t>
      </w:r>
      <w:r w:rsidRPr="00DB66F3">
        <w:rPr>
          <w:rFonts w:ascii="Times New Roman" w:hAnsi="Times New Roman"/>
          <w:color w:val="191919"/>
          <w:sz w:val="24"/>
          <w:szCs w:val="24"/>
          <w:rPrChange w:id="985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85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85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ma</w:t>
      </w:r>
      <w:r w:rsidRPr="00DB66F3">
        <w:rPr>
          <w:rFonts w:ascii="Times New Roman" w:hAnsi="Times New Roman"/>
          <w:color w:val="191919"/>
          <w:sz w:val="24"/>
          <w:szCs w:val="24"/>
          <w:rPrChange w:id="985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86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86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rea</w:t>
      </w:r>
      <w:r w:rsidRPr="00DB66F3">
        <w:rPr>
          <w:rFonts w:ascii="Times New Roman" w:hAnsi="Times New Roman"/>
          <w:color w:val="191919"/>
          <w:sz w:val="24"/>
          <w:szCs w:val="24"/>
          <w:rPrChange w:id="986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86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86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986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86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86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essa</w:t>
      </w:r>
      <w:r w:rsidRPr="00DB66F3">
        <w:rPr>
          <w:rFonts w:ascii="Times New Roman" w:hAnsi="Times New Roman"/>
          <w:color w:val="191919"/>
          <w:sz w:val="24"/>
          <w:szCs w:val="24"/>
          <w:rPrChange w:id="986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86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87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alou</w:t>
      </w:r>
      <w:r w:rsidRPr="00DB66F3">
        <w:rPr>
          <w:rFonts w:ascii="Times New Roman" w:hAnsi="Times New Roman"/>
          <w:color w:val="191919"/>
          <w:sz w:val="24"/>
          <w:szCs w:val="24"/>
          <w:rPrChange w:id="987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87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87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exactl</w:t>
      </w:r>
      <w:r w:rsidRPr="00DB66F3">
        <w:rPr>
          <w:rFonts w:ascii="Times New Roman" w:hAnsi="Times New Roman"/>
          <w:color w:val="191919"/>
          <w:sz w:val="24"/>
          <w:szCs w:val="24"/>
          <w:rPrChange w:id="987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9875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87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987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87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87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writte</w:t>
      </w:r>
      <w:r w:rsidRPr="00DB66F3">
        <w:rPr>
          <w:rFonts w:ascii="Times New Roman" w:hAnsi="Times New Roman"/>
          <w:color w:val="191919"/>
          <w:sz w:val="24"/>
          <w:szCs w:val="24"/>
          <w:rPrChange w:id="988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88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88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whil</w:t>
      </w:r>
      <w:r w:rsidRPr="00DB66F3">
        <w:rPr>
          <w:rFonts w:ascii="Times New Roman" w:hAnsi="Times New Roman"/>
          <w:color w:val="191919"/>
          <w:sz w:val="24"/>
          <w:szCs w:val="24"/>
          <w:rPrChange w:id="988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88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88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988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88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88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</w:t>
      </w:r>
      <w:r w:rsidRPr="00DB66F3">
        <w:rPr>
          <w:rFonts w:ascii="Times New Roman" w:hAnsi="Times New Roman"/>
          <w:color w:val="191919"/>
          <w:sz w:val="24"/>
          <w:szCs w:val="24"/>
          <w:rPrChange w:id="988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89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89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make</w:t>
      </w:r>
      <w:r w:rsidRPr="00DB66F3">
        <w:rPr>
          <w:rFonts w:ascii="Times New Roman" w:hAnsi="Times New Roman"/>
          <w:color w:val="191919"/>
          <w:sz w:val="24"/>
          <w:szCs w:val="24"/>
          <w:rPrChange w:id="989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89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89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correction</w:t>
      </w:r>
      <w:r w:rsidRPr="00DB66F3">
        <w:rPr>
          <w:rFonts w:ascii="Times New Roman" w:hAnsi="Times New Roman"/>
          <w:color w:val="191919"/>
          <w:sz w:val="24"/>
          <w:szCs w:val="24"/>
          <w:rPrChange w:id="989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9896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89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989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89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90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990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9902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90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essay).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4"/>
          <w:szCs w:val="24"/>
          <w:rPrChange w:id="9904" w:author="jhawkins" w:date="2011-04-01T11:13:00Z">
            <w:rPr>
              <w:rFonts w:ascii="Times New Roman" w:hAnsi="Times New Roman"/>
              <w:color w:val="000000"/>
              <w:sz w:val="20"/>
              <w:szCs w:val="2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460" w:right="2279" w:hanging="180"/>
        <w:rPr>
          <w:rFonts w:ascii="Times New Roman" w:hAnsi="Times New Roman"/>
          <w:color w:val="000000"/>
          <w:sz w:val="24"/>
          <w:szCs w:val="24"/>
          <w:rPrChange w:id="9905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proofErr w:type="gramStart"/>
      <w:r w:rsidRPr="00DB66F3">
        <w:rPr>
          <w:rFonts w:ascii="Times New Roman" w:hAnsi="Times New Roman"/>
          <w:color w:val="191919"/>
          <w:sz w:val="24"/>
          <w:szCs w:val="24"/>
          <w:rPrChange w:id="990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• </w:t>
      </w:r>
      <w:r w:rsidRPr="00DB66F3">
        <w:rPr>
          <w:rFonts w:ascii="Times New Roman" w:hAnsi="Times New Roman"/>
          <w:color w:val="191919"/>
          <w:spacing w:val="27"/>
          <w:sz w:val="24"/>
          <w:szCs w:val="24"/>
          <w:rPrChange w:id="9907" w:author="jhawkins" w:date="2011-04-01T11:13:00Z">
            <w:rPr>
              <w:rFonts w:ascii="Times New Roman" w:hAnsi="Times New Roman"/>
              <w:color w:val="191919"/>
              <w:spacing w:val="2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9908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90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ranscriptio</w:t>
      </w:r>
      <w:r w:rsidRPr="00DB66F3">
        <w:rPr>
          <w:rFonts w:ascii="Times New Roman" w:hAnsi="Times New Roman"/>
          <w:color w:val="191919"/>
          <w:sz w:val="24"/>
          <w:szCs w:val="24"/>
          <w:rPrChange w:id="991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proofErr w:type="gramEnd"/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9911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91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991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91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91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readin</w:t>
      </w:r>
      <w:r w:rsidRPr="00DB66F3">
        <w:rPr>
          <w:rFonts w:ascii="Times New Roman" w:hAnsi="Times New Roman"/>
          <w:color w:val="191919"/>
          <w:sz w:val="24"/>
          <w:szCs w:val="24"/>
          <w:rPrChange w:id="991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91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91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tes</w:t>
      </w:r>
      <w:r w:rsidRPr="00DB66F3">
        <w:rPr>
          <w:rFonts w:ascii="Times New Roman" w:hAnsi="Times New Roman"/>
          <w:color w:val="191919"/>
          <w:sz w:val="24"/>
          <w:szCs w:val="24"/>
          <w:rPrChange w:id="991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92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92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response</w:t>
      </w:r>
      <w:r w:rsidRPr="00DB66F3">
        <w:rPr>
          <w:rFonts w:ascii="Times New Roman" w:hAnsi="Times New Roman"/>
          <w:color w:val="191919"/>
          <w:sz w:val="24"/>
          <w:szCs w:val="24"/>
          <w:rPrChange w:id="992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92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92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992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92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92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992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92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93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scanne</w:t>
      </w:r>
      <w:r w:rsidRPr="00DB66F3">
        <w:rPr>
          <w:rFonts w:ascii="Times New Roman" w:hAnsi="Times New Roman"/>
          <w:color w:val="191919"/>
          <w:sz w:val="24"/>
          <w:szCs w:val="24"/>
          <w:rPrChange w:id="993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93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93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sheet</w:t>
      </w:r>
      <w:r w:rsidRPr="00DB66F3">
        <w:rPr>
          <w:rFonts w:ascii="Times New Roman" w:hAnsi="Times New Roman"/>
          <w:color w:val="191919"/>
          <w:sz w:val="24"/>
          <w:szCs w:val="24"/>
          <w:rPrChange w:id="993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30"/>
          <w:sz w:val="24"/>
          <w:szCs w:val="24"/>
          <w:rPrChange w:id="9935" w:author="jhawkins" w:date="2011-04-01T11:13:00Z">
            <w:rPr>
              <w:rFonts w:ascii="Times New Roman" w:hAnsi="Times New Roman"/>
              <w:color w:val="191919"/>
              <w:spacing w:val="3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93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993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93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93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alternativ</w:t>
      </w:r>
      <w:r w:rsidRPr="00DB66F3">
        <w:rPr>
          <w:rFonts w:ascii="Times New Roman" w:hAnsi="Times New Roman"/>
          <w:color w:val="191919"/>
          <w:sz w:val="24"/>
          <w:szCs w:val="24"/>
          <w:rPrChange w:id="994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9941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94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mean</w:t>
      </w:r>
      <w:r w:rsidRPr="00DB66F3">
        <w:rPr>
          <w:rFonts w:ascii="Times New Roman" w:hAnsi="Times New Roman"/>
          <w:color w:val="191919"/>
          <w:sz w:val="24"/>
          <w:szCs w:val="24"/>
          <w:rPrChange w:id="994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94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94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994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94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94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certifyin</w:t>
      </w:r>
      <w:r w:rsidRPr="00DB66F3">
        <w:rPr>
          <w:rFonts w:ascii="Times New Roman" w:hAnsi="Times New Roman"/>
          <w:color w:val="191919"/>
          <w:sz w:val="24"/>
          <w:szCs w:val="24"/>
          <w:rPrChange w:id="994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9950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95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995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95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95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competenc</w:t>
      </w:r>
      <w:r w:rsidRPr="00DB66F3">
        <w:rPr>
          <w:rFonts w:ascii="Times New Roman" w:hAnsi="Times New Roman"/>
          <w:color w:val="191919"/>
          <w:sz w:val="24"/>
          <w:szCs w:val="24"/>
          <w:rPrChange w:id="995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9956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95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of student</w:t>
      </w:r>
      <w:r w:rsidRPr="00DB66F3">
        <w:rPr>
          <w:rFonts w:ascii="Times New Roman" w:hAnsi="Times New Roman"/>
          <w:color w:val="191919"/>
          <w:sz w:val="24"/>
          <w:szCs w:val="24"/>
          <w:rPrChange w:id="995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95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96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wit</w:t>
      </w:r>
      <w:r w:rsidRPr="00DB66F3">
        <w:rPr>
          <w:rFonts w:ascii="Times New Roman" w:hAnsi="Times New Roman"/>
          <w:color w:val="191919"/>
          <w:sz w:val="24"/>
          <w:szCs w:val="24"/>
          <w:rPrChange w:id="996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96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96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visual</w:t>
      </w:r>
      <w:r w:rsidRPr="00DB66F3">
        <w:rPr>
          <w:rFonts w:ascii="Times New Roman" w:hAnsi="Times New Roman"/>
          <w:color w:val="191919"/>
          <w:sz w:val="24"/>
          <w:szCs w:val="24"/>
          <w:rPrChange w:id="996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96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96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hearing</w:t>
      </w:r>
      <w:r w:rsidRPr="00DB66F3">
        <w:rPr>
          <w:rFonts w:ascii="Times New Roman" w:hAnsi="Times New Roman"/>
          <w:color w:val="191919"/>
          <w:sz w:val="24"/>
          <w:szCs w:val="24"/>
          <w:rPrChange w:id="996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96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96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997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97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97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moto</w:t>
      </w:r>
      <w:r w:rsidRPr="00DB66F3">
        <w:rPr>
          <w:rFonts w:ascii="Times New Roman" w:hAnsi="Times New Roman"/>
          <w:color w:val="191919"/>
          <w:sz w:val="24"/>
          <w:szCs w:val="24"/>
          <w:rPrChange w:id="997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97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97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impairmen</w:t>
      </w:r>
      <w:r w:rsidRPr="00DB66F3">
        <w:rPr>
          <w:rFonts w:ascii="Times New Roman" w:hAnsi="Times New Roman"/>
          <w:color w:val="191919"/>
          <w:sz w:val="24"/>
          <w:szCs w:val="24"/>
          <w:rPrChange w:id="997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9977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97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ma</w:t>
      </w:r>
      <w:r w:rsidRPr="00DB66F3">
        <w:rPr>
          <w:rFonts w:ascii="Times New Roman" w:hAnsi="Times New Roman"/>
          <w:color w:val="191919"/>
          <w:sz w:val="24"/>
          <w:szCs w:val="24"/>
          <w:rPrChange w:id="997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98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98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998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98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98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used</w:t>
      </w:r>
      <w:r w:rsidRPr="00DB66F3">
        <w:rPr>
          <w:rFonts w:ascii="Times New Roman" w:hAnsi="Times New Roman"/>
          <w:color w:val="191919"/>
          <w:sz w:val="24"/>
          <w:szCs w:val="24"/>
          <w:rPrChange w:id="998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98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98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Suc</w:t>
      </w:r>
      <w:r w:rsidRPr="00DB66F3">
        <w:rPr>
          <w:rFonts w:ascii="Times New Roman" w:hAnsi="Times New Roman"/>
          <w:color w:val="191919"/>
          <w:sz w:val="24"/>
          <w:szCs w:val="24"/>
          <w:rPrChange w:id="998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98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99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examinatio</w:t>
      </w:r>
      <w:r w:rsidRPr="00DB66F3">
        <w:rPr>
          <w:rFonts w:ascii="Times New Roman" w:hAnsi="Times New Roman"/>
          <w:color w:val="191919"/>
          <w:sz w:val="24"/>
          <w:szCs w:val="24"/>
          <w:rPrChange w:id="999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9992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99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shal</w:t>
      </w:r>
      <w:r w:rsidRPr="00DB66F3">
        <w:rPr>
          <w:rFonts w:ascii="Times New Roman" w:hAnsi="Times New Roman"/>
          <w:color w:val="191919"/>
          <w:sz w:val="24"/>
          <w:szCs w:val="24"/>
          <w:rPrChange w:id="999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99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99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equa</w:t>
      </w:r>
      <w:r w:rsidRPr="00DB66F3">
        <w:rPr>
          <w:rFonts w:ascii="Times New Roman" w:hAnsi="Times New Roman"/>
          <w:color w:val="191919"/>
          <w:sz w:val="24"/>
          <w:szCs w:val="24"/>
          <w:rPrChange w:id="999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999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999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1000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00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00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standard</w:t>
      </w:r>
      <w:r w:rsidRPr="00DB66F3">
        <w:rPr>
          <w:rFonts w:ascii="Times New Roman" w:hAnsi="Times New Roman"/>
          <w:color w:val="191919"/>
          <w:sz w:val="24"/>
          <w:szCs w:val="24"/>
          <w:rPrChange w:id="1000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00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00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1000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00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00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the Regents</w:t>
      </w:r>
      <w:r w:rsidRPr="00DB66F3">
        <w:rPr>
          <w:rFonts w:ascii="Times New Roman" w:hAnsi="Times New Roman"/>
          <w:color w:val="191919"/>
          <w:sz w:val="24"/>
          <w:szCs w:val="24"/>
          <w:rPrChange w:id="1000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’</w:t>
      </w:r>
      <w:r w:rsidRPr="00DB66F3">
        <w:rPr>
          <w:rFonts w:ascii="Times New Roman" w:hAnsi="Times New Roman"/>
          <w:color w:val="191919"/>
          <w:spacing w:val="-20"/>
          <w:sz w:val="24"/>
          <w:szCs w:val="24"/>
          <w:rPrChange w:id="10010" w:author="jhawkins" w:date="2011-04-01T11:13:00Z">
            <w:rPr>
              <w:rFonts w:ascii="Times New Roman" w:hAnsi="Times New Roman"/>
              <w:color w:val="191919"/>
              <w:spacing w:val="-2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10011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01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estin</w:t>
      </w:r>
      <w:r w:rsidRPr="00DB66F3">
        <w:rPr>
          <w:rFonts w:ascii="Times New Roman" w:hAnsi="Times New Roman"/>
          <w:color w:val="191919"/>
          <w:sz w:val="24"/>
          <w:szCs w:val="24"/>
          <w:rPrChange w:id="1001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01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01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Program</w:t>
      </w:r>
      <w:r w:rsidRPr="00DB66F3">
        <w:rPr>
          <w:rFonts w:ascii="Times New Roman" w:hAnsi="Times New Roman"/>
          <w:color w:val="191919"/>
          <w:sz w:val="24"/>
          <w:szCs w:val="24"/>
          <w:rPrChange w:id="1001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01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01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1001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02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02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mos</w:t>
      </w:r>
      <w:r w:rsidRPr="00DB66F3">
        <w:rPr>
          <w:rFonts w:ascii="Times New Roman" w:hAnsi="Times New Roman"/>
          <w:color w:val="191919"/>
          <w:sz w:val="24"/>
          <w:szCs w:val="24"/>
          <w:rPrChange w:id="1002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02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02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cases</w:t>
      </w:r>
      <w:r w:rsidRPr="00DB66F3">
        <w:rPr>
          <w:rFonts w:ascii="Times New Roman" w:hAnsi="Times New Roman"/>
          <w:color w:val="191919"/>
          <w:sz w:val="24"/>
          <w:szCs w:val="24"/>
          <w:rPrChange w:id="1002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02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02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1002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02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03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Regents</w:t>
      </w:r>
      <w:r w:rsidRPr="00DB66F3">
        <w:rPr>
          <w:rFonts w:ascii="Times New Roman" w:hAnsi="Times New Roman"/>
          <w:color w:val="191919"/>
          <w:sz w:val="24"/>
          <w:szCs w:val="24"/>
          <w:rPrChange w:id="1003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’</w:t>
      </w:r>
      <w:r w:rsidRPr="00DB66F3">
        <w:rPr>
          <w:rFonts w:ascii="Times New Roman" w:hAnsi="Times New Roman"/>
          <w:color w:val="191919"/>
          <w:spacing w:val="-20"/>
          <w:sz w:val="24"/>
          <w:szCs w:val="24"/>
          <w:rPrChange w:id="10032" w:author="jhawkins" w:date="2011-04-01T11:13:00Z">
            <w:rPr>
              <w:rFonts w:ascii="Times New Roman" w:hAnsi="Times New Roman"/>
              <w:color w:val="191919"/>
              <w:spacing w:val="-2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10033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03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</w:t>
      </w:r>
      <w:r w:rsidRPr="00DB66F3">
        <w:rPr>
          <w:rFonts w:ascii="Times New Roman" w:hAnsi="Times New Roman"/>
          <w:color w:val="191919"/>
          <w:sz w:val="24"/>
          <w:szCs w:val="24"/>
          <w:rPrChange w:id="1003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03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03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woul</w:t>
      </w:r>
      <w:r w:rsidRPr="00DB66F3">
        <w:rPr>
          <w:rFonts w:ascii="Times New Roman" w:hAnsi="Times New Roman"/>
          <w:color w:val="191919"/>
          <w:sz w:val="24"/>
          <w:szCs w:val="24"/>
          <w:rPrChange w:id="1003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03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04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1004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04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04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administere</w:t>
      </w:r>
      <w:r w:rsidRPr="00DB66F3">
        <w:rPr>
          <w:rFonts w:ascii="Times New Roman" w:hAnsi="Times New Roman"/>
          <w:color w:val="191919"/>
          <w:sz w:val="24"/>
          <w:szCs w:val="24"/>
          <w:rPrChange w:id="1004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10045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04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wit</w:t>
      </w:r>
      <w:r w:rsidRPr="00DB66F3">
        <w:rPr>
          <w:rFonts w:ascii="Times New Roman" w:hAnsi="Times New Roman"/>
          <w:color w:val="191919"/>
          <w:sz w:val="24"/>
          <w:szCs w:val="24"/>
          <w:rPrChange w:id="1004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04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04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accommodation</w:t>
      </w:r>
      <w:r w:rsidRPr="00DB66F3">
        <w:rPr>
          <w:rFonts w:ascii="Times New Roman" w:hAnsi="Times New Roman"/>
          <w:color w:val="191919"/>
          <w:sz w:val="24"/>
          <w:szCs w:val="24"/>
          <w:rPrChange w:id="1005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10051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05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determine</w:t>
      </w:r>
      <w:r w:rsidRPr="00DB66F3">
        <w:rPr>
          <w:rFonts w:ascii="Times New Roman" w:hAnsi="Times New Roman"/>
          <w:color w:val="191919"/>
          <w:sz w:val="24"/>
          <w:szCs w:val="24"/>
          <w:rPrChange w:id="1005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10054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05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by th</w:t>
      </w:r>
      <w:r w:rsidRPr="00DB66F3">
        <w:rPr>
          <w:rFonts w:ascii="Times New Roman" w:hAnsi="Times New Roman"/>
          <w:color w:val="191919"/>
          <w:sz w:val="24"/>
          <w:szCs w:val="24"/>
          <w:rPrChange w:id="1005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05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05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institutio</w:t>
      </w:r>
      <w:r w:rsidRPr="00DB66F3">
        <w:rPr>
          <w:rFonts w:ascii="Times New Roman" w:hAnsi="Times New Roman"/>
          <w:color w:val="191919"/>
          <w:sz w:val="24"/>
          <w:szCs w:val="24"/>
          <w:rPrChange w:id="1005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10060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06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1006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06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06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1006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06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06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basi</w:t>
      </w:r>
      <w:r w:rsidRPr="00DB66F3">
        <w:rPr>
          <w:rFonts w:ascii="Times New Roman" w:hAnsi="Times New Roman"/>
          <w:color w:val="191919"/>
          <w:sz w:val="24"/>
          <w:szCs w:val="24"/>
          <w:rPrChange w:id="1006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06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07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1007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07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07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1007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07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07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students</w:t>
      </w:r>
      <w:r w:rsidRPr="00DB66F3">
        <w:rPr>
          <w:rFonts w:ascii="Times New Roman" w:hAnsi="Times New Roman"/>
          <w:color w:val="191919"/>
          <w:sz w:val="24"/>
          <w:szCs w:val="24"/>
          <w:rPrChange w:id="1007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’</w:t>
      </w:r>
      <w:r w:rsidRPr="00DB66F3">
        <w:rPr>
          <w:rFonts w:ascii="Times New Roman" w:hAnsi="Times New Roman"/>
          <w:color w:val="191919"/>
          <w:spacing w:val="-17"/>
          <w:sz w:val="24"/>
          <w:szCs w:val="24"/>
          <w:rPrChange w:id="10078" w:author="jhawkins" w:date="2011-04-01T11:13:00Z">
            <w:rPr>
              <w:rFonts w:ascii="Times New Roman" w:hAnsi="Times New Roman"/>
              <w:color w:val="191919"/>
              <w:spacing w:val="-1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07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needs.</w:t>
      </w:r>
    </w:p>
    <w:p w:rsidR="00B17027" w:rsidRPr="00DB66F3" w:rsidRDefault="00B17027" w:rsidP="00C54745">
      <w:pPr>
        <w:pStyle w:val="Heading2"/>
        <w:ind w:firstLine="100"/>
        <w:rPr>
          <w:rFonts w:ascii="Times New Roman" w:hAnsi="Times New Roman"/>
          <w:color w:val="000000"/>
          <w:sz w:val="24"/>
          <w:szCs w:val="24"/>
          <w:rPrChange w:id="10080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pacing w:val="-2"/>
          <w:sz w:val="24"/>
          <w:szCs w:val="24"/>
        </w:rPr>
        <w:t>R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08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EGENTS</w:t>
      </w:r>
      <w:r w:rsidRPr="00DB66F3">
        <w:rPr>
          <w:rFonts w:ascii="Times New Roman" w:hAnsi="Times New Roman"/>
          <w:color w:val="191919"/>
          <w:sz w:val="24"/>
          <w:szCs w:val="24"/>
        </w:rPr>
        <w:t>’</w:t>
      </w:r>
      <w:r w:rsidRPr="00DB66F3">
        <w:rPr>
          <w:rFonts w:ascii="Times New Roman" w:hAnsi="Times New Roman"/>
          <w:color w:val="191919"/>
          <w:spacing w:val="-27"/>
          <w:sz w:val="24"/>
          <w:szCs w:val="24"/>
          <w:rPrChange w:id="10082" w:author="jhawkins" w:date="2011-04-01T11:13:00Z">
            <w:rPr>
              <w:rFonts w:ascii="Times New Roman" w:hAnsi="Times New Roman"/>
              <w:color w:val="191919"/>
              <w:spacing w:val="-27"/>
              <w:sz w:val="24"/>
              <w:szCs w:val="24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083" w:author="jhawkins" w:date="2011-04-01T11:13:00Z">
            <w:rPr>
              <w:rFonts w:ascii="Times New Roman" w:hAnsi="Times New Roman"/>
              <w:color w:val="191919"/>
              <w:spacing w:val="-2"/>
              <w:sz w:val="24"/>
              <w:szCs w:val="24"/>
            </w:rPr>
          </w:rPrChange>
        </w:rPr>
        <w:t>TES</w:t>
      </w:r>
      <w:r w:rsidRPr="00DB66F3">
        <w:rPr>
          <w:rFonts w:ascii="Times New Roman" w:hAnsi="Times New Roman"/>
          <w:color w:val="191919"/>
          <w:sz w:val="24"/>
          <w:szCs w:val="24"/>
          <w:rPrChange w:id="1008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7"/>
          <w:sz w:val="24"/>
          <w:szCs w:val="24"/>
          <w:rPrChange w:id="10085" w:author="jhawkins" w:date="2011-04-01T11:13:00Z">
            <w:rPr>
              <w:rFonts w:ascii="Times New Roman" w:hAnsi="Times New Roman"/>
              <w:color w:val="191919"/>
              <w:spacing w:val="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</w:rPr>
        <w:t>P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08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ROCEDURE</w:t>
      </w:r>
      <w:r w:rsidRPr="00DB66F3">
        <w:rPr>
          <w:rFonts w:ascii="Times New Roman" w:hAnsi="Times New Roman"/>
          <w:color w:val="191919"/>
          <w:sz w:val="24"/>
          <w:szCs w:val="24"/>
          <w:rPrChange w:id="1008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10"/>
          <w:sz w:val="24"/>
          <w:szCs w:val="24"/>
          <w:rPrChange w:id="10088" w:author="jhawkins" w:date="2011-04-01T11:13:00Z">
            <w:rPr>
              <w:rFonts w:ascii="Times New Roman" w:hAnsi="Times New Roman"/>
              <w:color w:val="191919"/>
              <w:spacing w:val="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08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</w:t>
      </w:r>
      <w:r w:rsidRPr="00DB66F3">
        <w:rPr>
          <w:rFonts w:ascii="Times New Roman" w:hAnsi="Times New Roman"/>
          <w:color w:val="191919"/>
          <w:sz w:val="24"/>
          <w:szCs w:val="24"/>
          <w:rPrChange w:id="1009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10"/>
          <w:sz w:val="24"/>
          <w:szCs w:val="24"/>
          <w:rPrChange w:id="10091" w:author="jhawkins" w:date="2011-04-01T11:13:00Z">
            <w:rPr>
              <w:rFonts w:ascii="Times New Roman" w:hAnsi="Times New Roman"/>
              <w:color w:val="191919"/>
              <w:spacing w:val="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</w:rPr>
        <w:t>F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09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OREIG</w:t>
      </w:r>
      <w:r w:rsidRPr="00DB66F3">
        <w:rPr>
          <w:rFonts w:ascii="Times New Roman" w:hAnsi="Times New Roman"/>
          <w:color w:val="191919"/>
          <w:sz w:val="24"/>
          <w:szCs w:val="24"/>
          <w:rPrChange w:id="1009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N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09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1009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10"/>
          <w:sz w:val="24"/>
          <w:szCs w:val="24"/>
          <w:rPrChange w:id="10096" w:author="jhawkins" w:date="2011-04-01T11:13:00Z">
            <w:rPr>
              <w:rFonts w:ascii="Times New Roman" w:hAnsi="Times New Roman"/>
              <w:color w:val="191919"/>
              <w:spacing w:val="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</w:rPr>
        <w:t>H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09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ANDICAPPE</w:t>
      </w:r>
      <w:r w:rsidRPr="00DB66F3">
        <w:rPr>
          <w:rFonts w:ascii="Times New Roman" w:hAnsi="Times New Roman"/>
          <w:color w:val="191919"/>
          <w:sz w:val="24"/>
          <w:szCs w:val="24"/>
          <w:rPrChange w:id="1009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10"/>
          <w:sz w:val="24"/>
          <w:szCs w:val="24"/>
          <w:rPrChange w:id="10099" w:author="jhawkins" w:date="2011-04-01T11:13:00Z">
            <w:rPr>
              <w:rFonts w:ascii="Times New Roman" w:hAnsi="Times New Roman"/>
              <w:color w:val="191919"/>
              <w:spacing w:val="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</w:rPr>
        <w:t>S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10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TUDENTS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30" w:after="0" w:line="250" w:lineRule="auto"/>
        <w:ind w:left="100" w:right="991"/>
        <w:jc w:val="both"/>
        <w:rPr>
          <w:rFonts w:ascii="Times New Roman" w:hAnsi="Times New Roman"/>
          <w:color w:val="000000"/>
          <w:sz w:val="24"/>
          <w:szCs w:val="24"/>
          <w:rPrChange w:id="10101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10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Foreig</w:t>
      </w:r>
      <w:r w:rsidRPr="00DB66F3">
        <w:rPr>
          <w:rFonts w:ascii="Times New Roman" w:hAnsi="Times New Roman"/>
          <w:color w:val="191919"/>
          <w:sz w:val="24"/>
          <w:szCs w:val="24"/>
          <w:rPrChange w:id="1010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0104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10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</w:t>
      </w:r>
      <w:r w:rsidRPr="00DB66F3">
        <w:rPr>
          <w:rFonts w:ascii="Times New Roman" w:hAnsi="Times New Roman"/>
          <w:color w:val="191919"/>
          <w:sz w:val="24"/>
          <w:szCs w:val="24"/>
          <w:rPrChange w:id="1010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0107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10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whos</w:t>
      </w:r>
      <w:r w:rsidRPr="00DB66F3">
        <w:rPr>
          <w:rFonts w:ascii="Times New Roman" w:hAnsi="Times New Roman"/>
          <w:color w:val="191919"/>
          <w:sz w:val="24"/>
          <w:szCs w:val="24"/>
          <w:rPrChange w:id="1010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0110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11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nativ</w:t>
      </w:r>
      <w:r w:rsidRPr="00DB66F3">
        <w:rPr>
          <w:rFonts w:ascii="Times New Roman" w:hAnsi="Times New Roman"/>
          <w:color w:val="191919"/>
          <w:sz w:val="24"/>
          <w:szCs w:val="24"/>
          <w:rPrChange w:id="1011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0113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11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languag</w:t>
      </w:r>
      <w:r w:rsidRPr="00DB66F3">
        <w:rPr>
          <w:rFonts w:ascii="Times New Roman" w:hAnsi="Times New Roman"/>
          <w:color w:val="191919"/>
          <w:sz w:val="24"/>
          <w:szCs w:val="24"/>
          <w:rPrChange w:id="1011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0116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11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1011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0119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12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othe</w:t>
      </w:r>
      <w:r w:rsidRPr="00DB66F3">
        <w:rPr>
          <w:rFonts w:ascii="Times New Roman" w:hAnsi="Times New Roman"/>
          <w:color w:val="191919"/>
          <w:sz w:val="24"/>
          <w:szCs w:val="24"/>
          <w:rPrChange w:id="1012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0122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12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tha</w:t>
      </w:r>
      <w:r w:rsidRPr="00DB66F3">
        <w:rPr>
          <w:rFonts w:ascii="Times New Roman" w:hAnsi="Times New Roman"/>
          <w:color w:val="191919"/>
          <w:sz w:val="24"/>
          <w:szCs w:val="24"/>
          <w:rPrChange w:id="1012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0125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12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Englis</w:t>
      </w:r>
      <w:r w:rsidRPr="00DB66F3">
        <w:rPr>
          <w:rFonts w:ascii="Times New Roman" w:hAnsi="Times New Roman"/>
          <w:color w:val="191919"/>
          <w:sz w:val="24"/>
          <w:szCs w:val="24"/>
          <w:rPrChange w:id="1012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0128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12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1013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0131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13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handicappe</w:t>
      </w:r>
      <w:r w:rsidRPr="00DB66F3">
        <w:rPr>
          <w:rFonts w:ascii="Times New Roman" w:hAnsi="Times New Roman"/>
          <w:color w:val="191919"/>
          <w:sz w:val="24"/>
          <w:szCs w:val="24"/>
          <w:rPrChange w:id="1013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0134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13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</w:t>
      </w:r>
      <w:r w:rsidRPr="00DB66F3">
        <w:rPr>
          <w:rFonts w:ascii="Times New Roman" w:hAnsi="Times New Roman"/>
          <w:color w:val="191919"/>
          <w:sz w:val="24"/>
          <w:szCs w:val="24"/>
          <w:rPrChange w:id="1013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0137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13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whos</w:t>
      </w:r>
      <w:r w:rsidRPr="00DB66F3">
        <w:rPr>
          <w:rFonts w:ascii="Times New Roman" w:hAnsi="Times New Roman"/>
          <w:color w:val="191919"/>
          <w:sz w:val="24"/>
          <w:szCs w:val="24"/>
          <w:rPrChange w:id="1013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0140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14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physica</w:t>
      </w:r>
      <w:r w:rsidRPr="00DB66F3">
        <w:rPr>
          <w:rFonts w:ascii="Times New Roman" w:hAnsi="Times New Roman"/>
          <w:color w:val="191919"/>
          <w:sz w:val="24"/>
          <w:szCs w:val="24"/>
          <w:rPrChange w:id="1014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0143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14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impairment</w:t>
      </w:r>
      <w:r w:rsidRPr="00DB66F3">
        <w:rPr>
          <w:rFonts w:ascii="Times New Roman" w:hAnsi="Times New Roman"/>
          <w:color w:val="191919"/>
          <w:sz w:val="24"/>
          <w:szCs w:val="24"/>
          <w:rPrChange w:id="1014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0146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14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preven</w:t>
      </w:r>
      <w:r w:rsidRPr="00DB66F3">
        <w:rPr>
          <w:rFonts w:ascii="Times New Roman" w:hAnsi="Times New Roman"/>
          <w:color w:val="191919"/>
          <w:sz w:val="24"/>
          <w:szCs w:val="24"/>
          <w:rPrChange w:id="1014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0149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15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thei</w:t>
      </w:r>
      <w:r w:rsidRPr="00DB66F3">
        <w:rPr>
          <w:rFonts w:ascii="Times New Roman" w:hAnsi="Times New Roman"/>
          <w:color w:val="191919"/>
          <w:sz w:val="24"/>
          <w:szCs w:val="24"/>
          <w:rPrChange w:id="1015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10152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15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takin</w:t>
      </w:r>
      <w:r w:rsidRPr="00DB66F3">
        <w:rPr>
          <w:rFonts w:ascii="Times New Roman" w:hAnsi="Times New Roman"/>
          <w:color w:val="191919"/>
          <w:sz w:val="24"/>
          <w:szCs w:val="24"/>
          <w:rPrChange w:id="1015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0155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15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1015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0158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15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reg- ula</w:t>
      </w:r>
      <w:r w:rsidRPr="00DB66F3">
        <w:rPr>
          <w:rFonts w:ascii="Times New Roman" w:hAnsi="Times New Roman"/>
          <w:color w:val="191919"/>
          <w:sz w:val="24"/>
          <w:szCs w:val="24"/>
          <w:rPrChange w:id="1016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10161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16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Regents</w:t>
      </w:r>
      <w:r w:rsidRPr="00DB66F3">
        <w:rPr>
          <w:rFonts w:ascii="Times New Roman" w:hAnsi="Times New Roman"/>
          <w:color w:val="191919"/>
          <w:sz w:val="24"/>
          <w:szCs w:val="24"/>
          <w:rPrChange w:id="1016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’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10164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 xml:space="preserve"> 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16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</w:t>
      </w:r>
      <w:r w:rsidRPr="00DB66F3">
        <w:rPr>
          <w:rFonts w:ascii="Times New Roman" w:hAnsi="Times New Roman"/>
          <w:color w:val="191919"/>
          <w:sz w:val="24"/>
          <w:szCs w:val="24"/>
          <w:rPrChange w:id="1016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10167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16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wil</w:t>
      </w:r>
      <w:r w:rsidRPr="00DB66F3">
        <w:rPr>
          <w:rFonts w:ascii="Times New Roman" w:hAnsi="Times New Roman"/>
          <w:color w:val="191919"/>
          <w:sz w:val="24"/>
          <w:szCs w:val="24"/>
          <w:rPrChange w:id="1016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10170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17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petitio</w:t>
      </w:r>
      <w:r w:rsidRPr="00DB66F3">
        <w:rPr>
          <w:rFonts w:ascii="Times New Roman" w:hAnsi="Times New Roman"/>
          <w:color w:val="191919"/>
          <w:sz w:val="24"/>
          <w:szCs w:val="24"/>
          <w:rPrChange w:id="1017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10173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17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1017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10176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17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0178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17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fic</w:t>
      </w:r>
      <w:r w:rsidRPr="00DB66F3">
        <w:rPr>
          <w:rFonts w:ascii="Times New Roman" w:hAnsi="Times New Roman"/>
          <w:color w:val="191919"/>
          <w:sz w:val="24"/>
          <w:szCs w:val="24"/>
          <w:rPrChange w:id="1018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10181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18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1018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0184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18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Academi</w:t>
      </w:r>
      <w:r w:rsidRPr="00DB66F3">
        <w:rPr>
          <w:rFonts w:ascii="Times New Roman" w:hAnsi="Times New Roman"/>
          <w:color w:val="191919"/>
          <w:sz w:val="24"/>
          <w:szCs w:val="24"/>
          <w:rPrChange w:id="1018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c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0187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18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0189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19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fair</w:t>
      </w:r>
      <w:r w:rsidRPr="00DB66F3">
        <w:rPr>
          <w:rFonts w:ascii="Times New Roman" w:hAnsi="Times New Roman"/>
          <w:color w:val="191919"/>
          <w:sz w:val="24"/>
          <w:szCs w:val="24"/>
          <w:rPrChange w:id="1019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10192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19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and/o</w:t>
      </w:r>
      <w:r w:rsidRPr="00DB66F3">
        <w:rPr>
          <w:rFonts w:ascii="Times New Roman" w:hAnsi="Times New Roman"/>
          <w:color w:val="191919"/>
          <w:sz w:val="24"/>
          <w:szCs w:val="24"/>
          <w:rPrChange w:id="1019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10195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19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1019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10198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19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Regents</w:t>
      </w:r>
      <w:r w:rsidRPr="00DB66F3">
        <w:rPr>
          <w:rFonts w:ascii="Times New Roman" w:hAnsi="Times New Roman"/>
          <w:color w:val="191919"/>
          <w:sz w:val="24"/>
          <w:szCs w:val="24"/>
          <w:rPrChange w:id="1020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’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10201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 xml:space="preserve"> 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20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</w:t>
      </w:r>
      <w:r w:rsidRPr="00DB66F3">
        <w:rPr>
          <w:rFonts w:ascii="Times New Roman" w:hAnsi="Times New Roman"/>
          <w:color w:val="191919"/>
          <w:sz w:val="24"/>
          <w:szCs w:val="24"/>
          <w:rPrChange w:id="1020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10204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20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Progra</w:t>
      </w:r>
      <w:r w:rsidRPr="00DB66F3">
        <w:rPr>
          <w:rFonts w:ascii="Times New Roman" w:hAnsi="Times New Roman"/>
          <w:color w:val="191919"/>
          <w:sz w:val="24"/>
          <w:szCs w:val="24"/>
          <w:rPrChange w:id="1020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10207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20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coordinato</w:t>
      </w:r>
      <w:r w:rsidRPr="00DB66F3">
        <w:rPr>
          <w:rFonts w:ascii="Times New Roman" w:hAnsi="Times New Roman"/>
          <w:color w:val="191919"/>
          <w:sz w:val="24"/>
          <w:szCs w:val="24"/>
          <w:rPrChange w:id="1020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10210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21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</w:t>
      </w:r>
      <w:r w:rsidRPr="00DB66F3">
        <w:rPr>
          <w:rFonts w:ascii="Times New Roman" w:hAnsi="Times New Roman"/>
          <w:color w:val="191919"/>
          <w:sz w:val="24"/>
          <w:szCs w:val="24"/>
          <w:rPrChange w:id="1021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10213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21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specia</w:t>
      </w:r>
      <w:r w:rsidRPr="00DB66F3">
        <w:rPr>
          <w:rFonts w:ascii="Times New Roman" w:hAnsi="Times New Roman"/>
          <w:color w:val="191919"/>
          <w:sz w:val="24"/>
          <w:szCs w:val="24"/>
          <w:rPrChange w:id="1021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10216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21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admin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10218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21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stration</w:t>
      </w:r>
      <w:r w:rsidRPr="00DB66F3">
        <w:rPr>
          <w:rFonts w:ascii="Times New Roman" w:hAnsi="Times New Roman"/>
          <w:color w:val="191919"/>
          <w:sz w:val="24"/>
          <w:szCs w:val="24"/>
          <w:rPrChange w:id="1022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10221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22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1022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10224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22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the test</w:t>
      </w:r>
      <w:r w:rsidRPr="00DB66F3">
        <w:rPr>
          <w:rFonts w:ascii="Times New Roman" w:hAnsi="Times New Roman"/>
          <w:color w:val="191919"/>
          <w:sz w:val="24"/>
          <w:szCs w:val="24"/>
          <w:rPrChange w:id="1022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-13"/>
          <w:sz w:val="24"/>
          <w:szCs w:val="24"/>
          <w:rPrChange w:id="10227" w:author="jhawkins" w:date="2011-04-01T11:13:00Z">
            <w:rPr>
              <w:rFonts w:ascii="Times New Roman" w:hAnsi="Times New Roman"/>
              <w:color w:val="191919"/>
              <w:spacing w:val="-1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22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Accordin</w:t>
      </w:r>
      <w:r w:rsidRPr="00DB66F3">
        <w:rPr>
          <w:rFonts w:ascii="Times New Roman" w:hAnsi="Times New Roman"/>
          <w:color w:val="191919"/>
          <w:sz w:val="24"/>
          <w:szCs w:val="24"/>
          <w:rPrChange w:id="1022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23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23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1023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23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23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Boar</w:t>
      </w:r>
      <w:r w:rsidRPr="00DB66F3">
        <w:rPr>
          <w:rFonts w:ascii="Times New Roman" w:hAnsi="Times New Roman"/>
          <w:color w:val="191919"/>
          <w:sz w:val="24"/>
          <w:szCs w:val="24"/>
          <w:rPrChange w:id="1023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23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23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polic</w:t>
      </w:r>
      <w:r w:rsidRPr="00DB66F3">
        <w:rPr>
          <w:rFonts w:ascii="Times New Roman" w:hAnsi="Times New Roman"/>
          <w:color w:val="191919"/>
          <w:spacing w:val="-13"/>
          <w:sz w:val="24"/>
          <w:szCs w:val="24"/>
          <w:rPrChange w:id="10238" w:author="jhawkins" w:date="2011-04-01T11:13:00Z">
            <w:rPr>
              <w:rFonts w:ascii="Times New Roman" w:hAnsi="Times New Roman"/>
              <w:color w:val="191919"/>
              <w:spacing w:val="-13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z w:val="24"/>
          <w:szCs w:val="24"/>
          <w:rPrChange w:id="1023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24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24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1024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24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24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remediatio</w:t>
      </w:r>
      <w:r w:rsidRPr="00DB66F3">
        <w:rPr>
          <w:rFonts w:ascii="Times New Roman" w:hAnsi="Times New Roman"/>
          <w:color w:val="191919"/>
          <w:sz w:val="24"/>
          <w:szCs w:val="24"/>
          <w:rPrChange w:id="1024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10246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24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requiremen</w:t>
      </w:r>
      <w:r w:rsidRPr="00DB66F3">
        <w:rPr>
          <w:rFonts w:ascii="Times New Roman" w:hAnsi="Times New Roman"/>
          <w:color w:val="191919"/>
          <w:sz w:val="24"/>
          <w:szCs w:val="24"/>
          <w:rPrChange w:id="1024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10249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25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ma</w:t>
      </w:r>
      <w:r w:rsidRPr="00DB66F3">
        <w:rPr>
          <w:rFonts w:ascii="Times New Roman" w:hAnsi="Times New Roman"/>
          <w:color w:val="191919"/>
          <w:sz w:val="24"/>
          <w:szCs w:val="24"/>
          <w:rPrChange w:id="1025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25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25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no</w:t>
      </w:r>
      <w:r w:rsidRPr="00DB66F3">
        <w:rPr>
          <w:rFonts w:ascii="Times New Roman" w:hAnsi="Times New Roman"/>
          <w:color w:val="191919"/>
          <w:sz w:val="24"/>
          <w:szCs w:val="24"/>
          <w:rPrChange w:id="1025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25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25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1025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25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25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automaticall</w:t>
      </w:r>
      <w:r w:rsidRPr="00DB66F3">
        <w:rPr>
          <w:rFonts w:ascii="Times New Roman" w:hAnsi="Times New Roman"/>
          <w:color w:val="191919"/>
          <w:sz w:val="24"/>
          <w:szCs w:val="24"/>
          <w:rPrChange w:id="1026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10261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26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waive</w:t>
      </w:r>
      <w:r w:rsidRPr="00DB66F3">
        <w:rPr>
          <w:rFonts w:ascii="Times New Roman" w:hAnsi="Times New Roman"/>
          <w:color w:val="191919"/>
          <w:sz w:val="24"/>
          <w:szCs w:val="24"/>
          <w:rPrChange w:id="1026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26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26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</w:t>
      </w:r>
      <w:r w:rsidRPr="00DB66F3">
        <w:rPr>
          <w:rFonts w:ascii="Times New Roman" w:hAnsi="Times New Roman"/>
          <w:color w:val="191919"/>
          <w:sz w:val="24"/>
          <w:szCs w:val="24"/>
          <w:rPrChange w:id="1026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26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26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</w:t>
      </w:r>
      <w:r w:rsidRPr="00DB66F3">
        <w:rPr>
          <w:rFonts w:ascii="Times New Roman" w:hAnsi="Times New Roman"/>
          <w:color w:val="191919"/>
          <w:sz w:val="24"/>
          <w:szCs w:val="24"/>
          <w:rPrChange w:id="1026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27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27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wit</w:t>
      </w:r>
      <w:r w:rsidRPr="00DB66F3">
        <w:rPr>
          <w:rFonts w:ascii="Times New Roman" w:hAnsi="Times New Roman"/>
          <w:color w:val="191919"/>
          <w:sz w:val="24"/>
          <w:szCs w:val="24"/>
          <w:rPrChange w:id="1027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27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27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disabilities.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4"/>
          <w:szCs w:val="24"/>
          <w:rPrChange w:id="10275" w:author="jhawkins" w:date="2011-04-01T11:13:00Z">
            <w:rPr>
              <w:rFonts w:ascii="Times New Roman" w:hAnsi="Times New Roman"/>
              <w:color w:val="000000"/>
              <w:sz w:val="20"/>
              <w:szCs w:val="20"/>
            </w:rPr>
          </w:rPrChange>
        </w:rPr>
      </w:pP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100" w:right="991"/>
        <w:jc w:val="both"/>
        <w:rPr>
          <w:rFonts w:ascii="Times New Roman" w:hAnsi="Times New Roman"/>
          <w:color w:val="000000"/>
          <w:sz w:val="24"/>
          <w:szCs w:val="24"/>
          <w:rPrChange w:id="10276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27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1027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10279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3"/>
          <w:sz w:val="24"/>
          <w:szCs w:val="24"/>
          <w:rPrChange w:id="10280" w:author="jhawkins" w:date="2011-04-01T11:13:00Z">
            <w:rPr>
              <w:rFonts w:ascii="Times New Roman" w:hAnsi="Times New Roman"/>
              <w:color w:val="191919"/>
              <w:spacing w:val="-13"/>
              <w:sz w:val="18"/>
              <w:szCs w:val="18"/>
            </w:rPr>
          </w:rPrChange>
        </w:rPr>
        <w:t>V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28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ic</w:t>
      </w:r>
      <w:r w:rsidRPr="00DB66F3">
        <w:rPr>
          <w:rFonts w:ascii="Times New Roman" w:hAnsi="Times New Roman"/>
          <w:color w:val="191919"/>
          <w:sz w:val="24"/>
          <w:szCs w:val="24"/>
          <w:rPrChange w:id="1028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0283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28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Presiden</w:t>
      </w:r>
      <w:r w:rsidRPr="00DB66F3">
        <w:rPr>
          <w:rFonts w:ascii="Times New Roman" w:hAnsi="Times New Roman"/>
          <w:color w:val="191919"/>
          <w:sz w:val="24"/>
          <w:szCs w:val="24"/>
          <w:rPrChange w:id="1028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0286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28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</w:t>
      </w:r>
      <w:r w:rsidRPr="00DB66F3">
        <w:rPr>
          <w:rFonts w:ascii="Times New Roman" w:hAnsi="Times New Roman"/>
          <w:color w:val="191919"/>
          <w:sz w:val="24"/>
          <w:szCs w:val="24"/>
          <w:rPrChange w:id="1028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16"/>
          <w:sz w:val="24"/>
          <w:szCs w:val="24"/>
          <w:rPrChange w:id="10289" w:author="jhawkins" w:date="2011-04-01T11:13:00Z">
            <w:rPr>
              <w:rFonts w:ascii="Times New Roman" w:hAnsi="Times New Roman"/>
              <w:color w:val="191919"/>
              <w:spacing w:val="-1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29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Academi</w:t>
      </w:r>
      <w:r w:rsidRPr="00DB66F3">
        <w:rPr>
          <w:rFonts w:ascii="Times New Roman" w:hAnsi="Times New Roman"/>
          <w:color w:val="191919"/>
          <w:sz w:val="24"/>
          <w:szCs w:val="24"/>
          <w:rPrChange w:id="1029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c</w:t>
      </w:r>
      <w:r w:rsidRPr="00DB66F3">
        <w:rPr>
          <w:rFonts w:ascii="Times New Roman" w:hAnsi="Times New Roman"/>
          <w:color w:val="191919"/>
          <w:spacing w:val="-16"/>
          <w:sz w:val="24"/>
          <w:szCs w:val="24"/>
          <w:rPrChange w:id="10292" w:author="jhawkins" w:date="2011-04-01T11:13:00Z">
            <w:rPr>
              <w:rFonts w:ascii="Times New Roman" w:hAnsi="Times New Roman"/>
              <w:color w:val="191919"/>
              <w:spacing w:val="-1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29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0294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29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fair</w:t>
      </w:r>
      <w:r w:rsidRPr="00DB66F3">
        <w:rPr>
          <w:rFonts w:ascii="Times New Roman" w:hAnsi="Times New Roman"/>
          <w:color w:val="191919"/>
          <w:sz w:val="24"/>
          <w:szCs w:val="24"/>
          <w:rPrChange w:id="1029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0297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29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wil</w:t>
      </w:r>
      <w:r w:rsidRPr="00DB66F3">
        <w:rPr>
          <w:rFonts w:ascii="Times New Roman" w:hAnsi="Times New Roman"/>
          <w:color w:val="191919"/>
          <w:sz w:val="24"/>
          <w:szCs w:val="24"/>
          <w:rPrChange w:id="1029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0300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30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determin</w:t>
      </w:r>
      <w:r w:rsidRPr="00DB66F3">
        <w:rPr>
          <w:rFonts w:ascii="Times New Roman" w:hAnsi="Times New Roman"/>
          <w:color w:val="191919"/>
          <w:sz w:val="24"/>
          <w:szCs w:val="24"/>
          <w:rPrChange w:id="1030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0303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30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1030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0306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30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validit</w:t>
      </w:r>
      <w:r w:rsidRPr="00DB66F3">
        <w:rPr>
          <w:rFonts w:ascii="Times New Roman" w:hAnsi="Times New Roman"/>
          <w:color w:val="191919"/>
          <w:sz w:val="24"/>
          <w:szCs w:val="24"/>
          <w:rPrChange w:id="1030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0309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31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1031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0312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31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students</w:t>
      </w:r>
      <w:r w:rsidRPr="00DB66F3">
        <w:rPr>
          <w:rFonts w:ascii="Times New Roman" w:hAnsi="Times New Roman"/>
          <w:color w:val="191919"/>
          <w:sz w:val="24"/>
          <w:szCs w:val="24"/>
          <w:rPrChange w:id="1031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’</w:t>
      </w:r>
      <w:r w:rsidRPr="00DB66F3">
        <w:rPr>
          <w:rFonts w:ascii="Times New Roman" w:hAnsi="Times New Roman"/>
          <w:color w:val="191919"/>
          <w:spacing w:val="-19"/>
          <w:sz w:val="24"/>
          <w:szCs w:val="24"/>
          <w:rPrChange w:id="10315" w:author="jhawkins" w:date="2011-04-01T11:13:00Z">
            <w:rPr>
              <w:rFonts w:ascii="Times New Roman" w:hAnsi="Times New Roman"/>
              <w:color w:val="191919"/>
              <w:spacing w:val="-19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31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request</w:t>
      </w:r>
      <w:r w:rsidRPr="00DB66F3">
        <w:rPr>
          <w:rFonts w:ascii="Times New Roman" w:hAnsi="Times New Roman"/>
          <w:color w:val="191919"/>
          <w:sz w:val="24"/>
          <w:szCs w:val="24"/>
          <w:rPrChange w:id="1031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0318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31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1032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0321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32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forwar</w:t>
      </w:r>
      <w:r w:rsidRPr="00DB66F3">
        <w:rPr>
          <w:rFonts w:ascii="Times New Roman" w:hAnsi="Times New Roman"/>
          <w:color w:val="191919"/>
          <w:sz w:val="24"/>
          <w:szCs w:val="24"/>
          <w:rPrChange w:id="1032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0324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32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al</w:t>
      </w:r>
      <w:r w:rsidRPr="00DB66F3">
        <w:rPr>
          <w:rFonts w:ascii="Times New Roman" w:hAnsi="Times New Roman"/>
          <w:color w:val="191919"/>
          <w:sz w:val="24"/>
          <w:szCs w:val="24"/>
          <w:rPrChange w:id="1032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0327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32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justifiabl</w:t>
      </w:r>
      <w:r w:rsidRPr="00DB66F3">
        <w:rPr>
          <w:rFonts w:ascii="Times New Roman" w:hAnsi="Times New Roman"/>
          <w:color w:val="191919"/>
          <w:sz w:val="24"/>
          <w:szCs w:val="24"/>
          <w:rPrChange w:id="1032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0330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33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request</w:t>
      </w:r>
      <w:r w:rsidRPr="00DB66F3">
        <w:rPr>
          <w:rFonts w:ascii="Times New Roman" w:hAnsi="Times New Roman"/>
          <w:color w:val="191919"/>
          <w:sz w:val="24"/>
          <w:szCs w:val="24"/>
          <w:rPrChange w:id="1033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0333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33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1033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0336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33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1033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0339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34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Regents</w:t>
      </w:r>
      <w:r w:rsidRPr="00DB66F3">
        <w:rPr>
          <w:rFonts w:ascii="Times New Roman" w:hAnsi="Times New Roman"/>
          <w:color w:val="191919"/>
          <w:sz w:val="24"/>
          <w:szCs w:val="24"/>
          <w:rPrChange w:id="1034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’</w:t>
      </w:r>
      <w:r w:rsidRPr="00DB66F3">
        <w:rPr>
          <w:rFonts w:ascii="Times New Roman" w:hAnsi="Times New Roman"/>
          <w:color w:val="191919"/>
          <w:spacing w:val="-22"/>
          <w:sz w:val="24"/>
          <w:szCs w:val="24"/>
          <w:rPrChange w:id="10342" w:author="jhawkins" w:date="2011-04-01T11:13:00Z">
            <w:rPr>
              <w:rFonts w:ascii="Times New Roman" w:hAnsi="Times New Roman"/>
              <w:color w:val="191919"/>
              <w:spacing w:val="-2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10343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34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est Coordinato</w:t>
      </w:r>
      <w:r w:rsidRPr="00DB66F3">
        <w:rPr>
          <w:rFonts w:ascii="Times New Roman" w:hAnsi="Times New Roman"/>
          <w:color w:val="191919"/>
          <w:spacing w:val="-12"/>
          <w:sz w:val="24"/>
          <w:szCs w:val="24"/>
          <w:rPrChange w:id="10345" w:author="jhawkins" w:date="2011-04-01T11:13:00Z">
            <w:rPr>
              <w:rFonts w:ascii="Times New Roman" w:hAnsi="Times New Roman"/>
              <w:color w:val="191919"/>
              <w:spacing w:val="-12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z w:val="24"/>
          <w:szCs w:val="24"/>
          <w:rPrChange w:id="1034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36"/>
          <w:sz w:val="24"/>
          <w:szCs w:val="24"/>
          <w:rPrChange w:id="10347" w:author="jhawkins" w:date="2011-04-01T11:13:00Z">
            <w:rPr>
              <w:rFonts w:ascii="Times New Roman" w:hAnsi="Times New Roman"/>
              <w:color w:val="191919"/>
              <w:spacing w:val="3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34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1034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35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35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coordinato</w:t>
      </w:r>
      <w:r w:rsidRPr="00DB66F3">
        <w:rPr>
          <w:rFonts w:ascii="Times New Roman" w:hAnsi="Times New Roman"/>
          <w:color w:val="191919"/>
          <w:sz w:val="24"/>
          <w:szCs w:val="24"/>
          <w:rPrChange w:id="1035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35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35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wil</w:t>
      </w:r>
      <w:r w:rsidRPr="00DB66F3">
        <w:rPr>
          <w:rFonts w:ascii="Times New Roman" w:hAnsi="Times New Roman"/>
          <w:color w:val="191919"/>
          <w:sz w:val="24"/>
          <w:szCs w:val="24"/>
          <w:rPrChange w:id="1035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35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35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revie</w:t>
      </w:r>
      <w:r w:rsidRPr="00DB66F3">
        <w:rPr>
          <w:rFonts w:ascii="Times New Roman" w:hAnsi="Times New Roman"/>
          <w:color w:val="191919"/>
          <w:sz w:val="24"/>
          <w:szCs w:val="24"/>
          <w:rPrChange w:id="1035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w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35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36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eac</w:t>
      </w:r>
      <w:r w:rsidRPr="00DB66F3">
        <w:rPr>
          <w:rFonts w:ascii="Times New Roman" w:hAnsi="Times New Roman"/>
          <w:color w:val="191919"/>
          <w:sz w:val="24"/>
          <w:szCs w:val="24"/>
          <w:rPrChange w:id="1036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36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36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reques</w:t>
      </w:r>
      <w:r w:rsidRPr="00DB66F3">
        <w:rPr>
          <w:rFonts w:ascii="Times New Roman" w:hAnsi="Times New Roman"/>
          <w:color w:val="191919"/>
          <w:sz w:val="24"/>
          <w:szCs w:val="24"/>
          <w:rPrChange w:id="1036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36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36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</w:t>
      </w:r>
      <w:r w:rsidRPr="00DB66F3">
        <w:rPr>
          <w:rFonts w:ascii="Times New Roman" w:hAnsi="Times New Roman"/>
          <w:color w:val="191919"/>
          <w:sz w:val="24"/>
          <w:szCs w:val="24"/>
          <w:rPrChange w:id="1036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36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36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lastRenderedPageBreak/>
        <w:t>exemptio</w:t>
      </w:r>
      <w:r w:rsidRPr="00DB66F3">
        <w:rPr>
          <w:rFonts w:ascii="Times New Roman" w:hAnsi="Times New Roman"/>
          <w:color w:val="191919"/>
          <w:sz w:val="24"/>
          <w:szCs w:val="24"/>
          <w:rPrChange w:id="1037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37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37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fro</w:t>
      </w:r>
      <w:r w:rsidRPr="00DB66F3">
        <w:rPr>
          <w:rFonts w:ascii="Times New Roman" w:hAnsi="Times New Roman"/>
          <w:color w:val="191919"/>
          <w:sz w:val="24"/>
          <w:szCs w:val="24"/>
          <w:rPrChange w:id="1037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37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37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1037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37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37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regula</w:t>
      </w:r>
      <w:r w:rsidRPr="00DB66F3">
        <w:rPr>
          <w:rFonts w:ascii="Times New Roman" w:hAnsi="Times New Roman"/>
          <w:color w:val="191919"/>
          <w:sz w:val="24"/>
          <w:szCs w:val="24"/>
          <w:rPrChange w:id="1037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38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38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tes</w:t>
      </w:r>
      <w:r w:rsidRPr="00DB66F3">
        <w:rPr>
          <w:rFonts w:ascii="Times New Roman" w:hAnsi="Times New Roman"/>
          <w:color w:val="191919"/>
          <w:sz w:val="24"/>
          <w:szCs w:val="24"/>
          <w:rPrChange w:id="1038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38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38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1038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38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38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establis</w:t>
      </w:r>
      <w:r w:rsidRPr="00DB66F3">
        <w:rPr>
          <w:rFonts w:ascii="Times New Roman" w:hAnsi="Times New Roman"/>
          <w:color w:val="191919"/>
          <w:sz w:val="24"/>
          <w:szCs w:val="24"/>
          <w:rPrChange w:id="1038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38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z w:val="24"/>
          <w:szCs w:val="24"/>
          <w:rPrChange w:id="1039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39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39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tes</w:t>
      </w:r>
      <w:r w:rsidRPr="00DB66F3">
        <w:rPr>
          <w:rFonts w:ascii="Times New Roman" w:hAnsi="Times New Roman"/>
          <w:color w:val="191919"/>
          <w:sz w:val="24"/>
          <w:szCs w:val="24"/>
          <w:rPrChange w:id="1039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39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39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accordin</w:t>
      </w:r>
      <w:r w:rsidRPr="00DB66F3">
        <w:rPr>
          <w:rFonts w:ascii="Times New Roman" w:hAnsi="Times New Roman"/>
          <w:color w:val="191919"/>
          <w:sz w:val="24"/>
          <w:szCs w:val="24"/>
          <w:rPrChange w:id="1039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39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39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1039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40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40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10402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z w:val="24"/>
          <w:szCs w:val="24"/>
          <w:rPrChange w:id="1040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40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40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guideline</w:t>
      </w:r>
      <w:r w:rsidRPr="00DB66F3">
        <w:rPr>
          <w:rFonts w:ascii="Times New Roman" w:hAnsi="Times New Roman"/>
          <w:color w:val="191919"/>
          <w:sz w:val="24"/>
          <w:szCs w:val="24"/>
          <w:rPrChange w:id="1040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40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40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1040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41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41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set fort</w:t>
      </w:r>
      <w:r w:rsidRPr="00DB66F3">
        <w:rPr>
          <w:rFonts w:ascii="Times New Roman" w:hAnsi="Times New Roman"/>
          <w:color w:val="191919"/>
          <w:sz w:val="24"/>
          <w:szCs w:val="24"/>
          <w:rPrChange w:id="1041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0413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41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1041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0416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41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1041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0419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42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lates</w:t>
      </w:r>
      <w:r w:rsidRPr="00DB66F3">
        <w:rPr>
          <w:rFonts w:ascii="Times New Roman" w:hAnsi="Times New Roman"/>
          <w:color w:val="191919"/>
          <w:sz w:val="24"/>
          <w:szCs w:val="24"/>
          <w:rPrChange w:id="1042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0422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42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revise</w:t>
      </w:r>
      <w:r w:rsidRPr="00DB66F3">
        <w:rPr>
          <w:rFonts w:ascii="Times New Roman" w:hAnsi="Times New Roman"/>
          <w:color w:val="191919"/>
          <w:sz w:val="24"/>
          <w:szCs w:val="24"/>
          <w:rPrChange w:id="1042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0425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42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Regents</w:t>
      </w:r>
      <w:r w:rsidRPr="00DB66F3">
        <w:rPr>
          <w:rFonts w:ascii="Times New Roman" w:hAnsi="Times New Roman"/>
          <w:color w:val="191919"/>
          <w:sz w:val="24"/>
          <w:szCs w:val="24"/>
          <w:rPrChange w:id="1042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’</w:t>
      </w:r>
      <w:r w:rsidRPr="00DB66F3">
        <w:rPr>
          <w:rFonts w:ascii="Times New Roman" w:hAnsi="Times New Roman"/>
          <w:color w:val="191919"/>
          <w:spacing w:val="-23"/>
          <w:sz w:val="24"/>
          <w:szCs w:val="24"/>
          <w:rPrChange w:id="10428" w:author="jhawkins" w:date="2011-04-01T11:13:00Z">
            <w:rPr>
              <w:rFonts w:ascii="Times New Roman" w:hAnsi="Times New Roman"/>
              <w:color w:val="191919"/>
              <w:spacing w:val="-2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10429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43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</w:t>
      </w:r>
      <w:r w:rsidRPr="00DB66F3">
        <w:rPr>
          <w:rFonts w:ascii="Times New Roman" w:hAnsi="Times New Roman"/>
          <w:color w:val="191919"/>
          <w:sz w:val="24"/>
          <w:szCs w:val="24"/>
          <w:rPrChange w:id="1043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0432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43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policies</w:t>
      </w:r>
      <w:r w:rsidRPr="00DB66F3">
        <w:rPr>
          <w:rFonts w:ascii="Times New Roman" w:hAnsi="Times New Roman"/>
          <w:color w:val="191919"/>
          <w:sz w:val="24"/>
          <w:szCs w:val="24"/>
          <w:rPrChange w:id="1043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0435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43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1043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0438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43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readin</w:t>
      </w:r>
      <w:r w:rsidRPr="00DB66F3">
        <w:rPr>
          <w:rFonts w:ascii="Times New Roman" w:hAnsi="Times New Roman"/>
          <w:color w:val="191919"/>
          <w:sz w:val="24"/>
          <w:szCs w:val="24"/>
          <w:rPrChange w:id="1044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0441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44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tes</w:t>
      </w:r>
      <w:r w:rsidRPr="00DB66F3">
        <w:rPr>
          <w:rFonts w:ascii="Times New Roman" w:hAnsi="Times New Roman"/>
          <w:color w:val="191919"/>
          <w:sz w:val="24"/>
          <w:szCs w:val="24"/>
          <w:rPrChange w:id="1044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0444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44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shoul</w:t>
      </w:r>
      <w:r w:rsidRPr="00DB66F3">
        <w:rPr>
          <w:rFonts w:ascii="Times New Roman" w:hAnsi="Times New Roman"/>
          <w:color w:val="191919"/>
          <w:sz w:val="24"/>
          <w:szCs w:val="24"/>
          <w:rPrChange w:id="1044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0447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44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includ</w:t>
      </w:r>
      <w:r w:rsidRPr="00DB66F3">
        <w:rPr>
          <w:rFonts w:ascii="Times New Roman" w:hAnsi="Times New Roman"/>
          <w:color w:val="191919"/>
          <w:sz w:val="24"/>
          <w:szCs w:val="24"/>
          <w:rPrChange w:id="1044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0450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z w:val="24"/>
          <w:szCs w:val="24"/>
          <w:rPrChange w:id="1045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0452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45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standardize</w:t>
      </w:r>
      <w:r w:rsidRPr="00DB66F3">
        <w:rPr>
          <w:rFonts w:ascii="Times New Roman" w:hAnsi="Times New Roman"/>
          <w:color w:val="191919"/>
          <w:sz w:val="24"/>
          <w:szCs w:val="24"/>
          <w:rPrChange w:id="1045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0455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45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readin</w:t>
      </w:r>
      <w:r w:rsidRPr="00DB66F3">
        <w:rPr>
          <w:rFonts w:ascii="Times New Roman" w:hAnsi="Times New Roman"/>
          <w:color w:val="191919"/>
          <w:sz w:val="24"/>
          <w:szCs w:val="24"/>
          <w:rPrChange w:id="1045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0458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45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tes</w:t>
      </w:r>
      <w:r w:rsidRPr="00DB66F3">
        <w:rPr>
          <w:rFonts w:ascii="Times New Roman" w:hAnsi="Times New Roman"/>
          <w:color w:val="191919"/>
          <w:sz w:val="24"/>
          <w:szCs w:val="24"/>
          <w:rPrChange w:id="1046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0461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46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wher</w:t>
      </w:r>
      <w:r w:rsidRPr="00DB66F3">
        <w:rPr>
          <w:rFonts w:ascii="Times New Roman" w:hAnsi="Times New Roman"/>
          <w:color w:val="191919"/>
          <w:sz w:val="24"/>
          <w:szCs w:val="24"/>
          <w:rPrChange w:id="1046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0464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46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1046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0467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46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10469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47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z w:val="24"/>
          <w:szCs w:val="24"/>
          <w:rPrChange w:id="1047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0472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47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demonstrate</w:t>
      </w:r>
      <w:r w:rsidRPr="00DB66F3">
        <w:rPr>
          <w:rFonts w:ascii="Times New Roman" w:hAnsi="Times New Roman"/>
          <w:color w:val="191919"/>
          <w:sz w:val="24"/>
          <w:szCs w:val="24"/>
          <w:rPrChange w:id="1047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0475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47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min- imu</w:t>
      </w:r>
      <w:r w:rsidRPr="00DB66F3">
        <w:rPr>
          <w:rFonts w:ascii="Times New Roman" w:hAnsi="Times New Roman"/>
          <w:color w:val="191919"/>
          <w:sz w:val="24"/>
          <w:szCs w:val="24"/>
          <w:rPrChange w:id="1047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10478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47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comprehensio</w:t>
      </w:r>
      <w:r w:rsidRPr="00DB66F3">
        <w:rPr>
          <w:rFonts w:ascii="Times New Roman" w:hAnsi="Times New Roman"/>
          <w:color w:val="191919"/>
          <w:sz w:val="24"/>
          <w:szCs w:val="24"/>
          <w:rPrChange w:id="1048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10481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48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1048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10484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48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vocabular</w:t>
      </w:r>
      <w:r w:rsidRPr="00DB66F3">
        <w:rPr>
          <w:rFonts w:ascii="Times New Roman" w:hAnsi="Times New Roman"/>
          <w:color w:val="191919"/>
          <w:sz w:val="24"/>
          <w:szCs w:val="24"/>
          <w:rPrChange w:id="1048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10487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48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skills</w:t>
      </w:r>
      <w:r w:rsidRPr="00DB66F3">
        <w:rPr>
          <w:rFonts w:ascii="Times New Roman" w:hAnsi="Times New Roman"/>
          <w:color w:val="191919"/>
          <w:sz w:val="24"/>
          <w:szCs w:val="24"/>
          <w:rPrChange w:id="1048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0490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49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1049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10493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49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foreig</w:t>
      </w:r>
      <w:r w:rsidRPr="00DB66F3">
        <w:rPr>
          <w:rFonts w:ascii="Times New Roman" w:hAnsi="Times New Roman"/>
          <w:color w:val="191919"/>
          <w:sz w:val="24"/>
          <w:szCs w:val="24"/>
          <w:rPrChange w:id="1049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10496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49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</w:t>
      </w:r>
      <w:r w:rsidRPr="00DB66F3">
        <w:rPr>
          <w:rFonts w:ascii="Times New Roman" w:hAnsi="Times New Roman"/>
          <w:color w:val="191919"/>
          <w:spacing w:val="-12"/>
          <w:sz w:val="24"/>
          <w:szCs w:val="24"/>
          <w:rPrChange w:id="10498" w:author="jhawkins" w:date="2011-04-01T11:13:00Z">
            <w:rPr>
              <w:rFonts w:ascii="Times New Roman" w:hAnsi="Times New Roman"/>
              <w:color w:val="191919"/>
              <w:spacing w:val="-12"/>
              <w:sz w:val="18"/>
              <w:szCs w:val="18"/>
            </w:rPr>
          </w:rPrChange>
        </w:rPr>
        <w:t>’</w:t>
      </w:r>
      <w:r w:rsidRPr="00DB66F3">
        <w:rPr>
          <w:rFonts w:ascii="Times New Roman" w:hAnsi="Times New Roman"/>
          <w:color w:val="191919"/>
          <w:sz w:val="24"/>
          <w:szCs w:val="24"/>
          <w:rPrChange w:id="1049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10500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50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failur</w:t>
      </w:r>
      <w:r w:rsidRPr="00DB66F3">
        <w:rPr>
          <w:rFonts w:ascii="Times New Roman" w:hAnsi="Times New Roman"/>
          <w:color w:val="191919"/>
          <w:sz w:val="24"/>
          <w:szCs w:val="24"/>
          <w:rPrChange w:id="1050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10503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50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1050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10506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50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demonstrat</w:t>
      </w:r>
      <w:r w:rsidRPr="00DB66F3">
        <w:rPr>
          <w:rFonts w:ascii="Times New Roman" w:hAnsi="Times New Roman"/>
          <w:color w:val="191919"/>
          <w:sz w:val="24"/>
          <w:szCs w:val="24"/>
          <w:rPrChange w:id="1050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10509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51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satisfactor</w:t>
      </w:r>
      <w:r w:rsidRPr="00DB66F3">
        <w:rPr>
          <w:rFonts w:ascii="Times New Roman" w:hAnsi="Times New Roman"/>
          <w:color w:val="191919"/>
          <w:sz w:val="24"/>
          <w:szCs w:val="24"/>
          <w:rPrChange w:id="1051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10512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51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competenc</w:t>
      </w:r>
      <w:r w:rsidRPr="00DB66F3">
        <w:rPr>
          <w:rFonts w:ascii="Times New Roman" w:hAnsi="Times New Roman"/>
          <w:color w:val="191919"/>
          <w:sz w:val="24"/>
          <w:szCs w:val="24"/>
          <w:rPrChange w:id="1051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10515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51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1051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10518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51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readin</w:t>
      </w:r>
      <w:r w:rsidRPr="00DB66F3">
        <w:rPr>
          <w:rFonts w:ascii="Times New Roman" w:hAnsi="Times New Roman"/>
          <w:color w:val="191919"/>
          <w:sz w:val="24"/>
          <w:szCs w:val="24"/>
          <w:rPrChange w:id="1052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10521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52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1052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10524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10525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w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52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ritin</w:t>
      </w:r>
      <w:r w:rsidRPr="00DB66F3">
        <w:rPr>
          <w:rFonts w:ascii="Times New Roman" w:hAnsi="Times New Roman"/>
          <w:color w:val="191919"/>
          <w:sz w:val="24"/>
          <w:szCs w:val="24"/>
          <w:rPrChange w:id="1052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3"/>
          <w:sz w:val="24"/>
          <w:szCs w:val="24"/>
          <w:rPrChange w:id="10528" w:author="jhawkins" w:date="2011-04-01T11:13:00Z">
            <w:rPr>
              <w:rFonts w:ascii="Times New Roman" w:hAnsi="Times New Roman"/>
              <w:color w:val="191919"/>
              <w:spacing w:val="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52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skills wil</w:t>
      </w:r>
      <w:r w:rsidRPr="00DB66F3">
        <w:rPr>
          <w:rFonts w:ascii="Times New Roman" w:hAnsi="Times New Roman"/>
          <w:color w:val="191919"/>
          <w:sz w:val="24"/>
          <w:szCs w:val="24"/>
          <w:rPrChange w:id="1053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0531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53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requir</w:t>
      </w:r>
      <w:r w:rsidRPr="00DB66F3">
        <w:rPr>
          <w:rFonts w:ascii="Times New Roman" w:hAnsi="Times New Roman"/>
          <w:color w:val="191919"/>
          <w:sz w:val="24"/>
          <w:szCs w:val="24"/>
          <w:rPrChange w:id="1053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0534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53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tha</w:t>
      </w:r>
      <w:r w:rsidRPr="00DB66F3">
        <w:rPr>
          <w:rFonts w:ascii="Times New Roman" w:hAnsi="Times New Roman"/>
          <w:color w:val="191919"/>
          <w:sz w:val="24"/>
          <w:szCs w:val="24"/>
          <w:rPrChange w:id="1053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0537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53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1053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0540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54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applican</w:t>
      </w:r>
      <w:r w:rsidRPr="00DB66F3">
        <w:rPr>
          <w:rFonts w:ascii="Times New Roman" w:hAnsi="Times New Roman"/>
          <w:color w:val="191919"/>
          <w:sz w:val="24"/>
          <w:szCs w:val="24"/>
          <w:rPrChange w:id="1054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0543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54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(a</w:t>
      </w:r>
      <w:r w:rsidRPr="00DB66F3">
        <w:rPr>
          <w:rFonts w:ascii="Times New Roman" w:hAnsi="Times New Roman"/>
          <w:color w:val="191919"/>
          <w:sz w:val="24"/>
          <w:szCs w:val="24"/>
          <w:rPrChange w:id="1054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)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0546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54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tak</w:t>
      </w:r>
      <w:r w:rsidRPr="00DB66F3">
        <w:rPr>
          <w:rFonts w:ascii="Times New Roman" w:hAnsi="Times New Roman"/>
          <w:color w:val="191919"/>
          <w:sz w:val="24"/>
          <w:szCs w:val="24"/>
          <w:rPrChange w:id="1054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0549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55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tutoria</w:t>
      </w:r>
      <w:r w:rsidRPr="00DB66F3">
        <w:rPr>
          <w:rFonts w:ascii="Times New Roman" w:hAnsi="Times New Roman"/>
          <w:color w:val="191919"/>
          <w:sz w:val="24"/>
          <w:szCs w:val="24"/>
          <w:rPrChange w:id="1055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0552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55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1055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0555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55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remedia</w:t>
      </w:r>
      <w:r w:rsidRPr="00DB66F3">
        <w:rPr>
          <w:rFonts w:ascii="Times New Roman" w:hAnsi="Times New Roman"/>
          <w:color w:val="191919"/>
          <w:sz w:val="24"/>
          <w:szCs w:val="24"/>
          <w:rPrChange w:id="1055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0558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55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wor</w:t>
      </w:r>
      <w:r w:rsidRPr="00DB66F3">
        <w:rPr>
          <w:rFonts w:ascii="Times New Roman" w:hAnsi="Times New Roman"/>
          <w:color w:val="191919"/>
          <w:sz w:val="24"/>
          <w:szCs w:val="24"/>
          <w:rPrChange w:id="1056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k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0561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56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designe</w:t>
      </w:r>
      <w:r w:rsidRPr="00DB66F3">
        <w:rPr>
          <w:rFonts w:ascii="Times New Roman" w:hAnsi="Times New Roman"/>
          <w:color w:val="191919"/>
          <w:sz w:val="24"/>
          <w:szCs w:val="24"/>
          <w:rPrChange w:id="1056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0564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56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1056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0567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56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1056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57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3"/>
          <w:sz w:val="24"/>
          <w:szCs w:val="24"/>
          <w:rPrChange w:id="10571" w:author="jhawkins" w:date="2011-04-01T11:13:00Z">
            <w:rPr>
              <w:rFonts w:ascii="Times New Roman" w:hAnsi="Times New Roman"/>
              <w:color w:val="191919"/>
              <w:spacing w:val="-13"/>
              <w:sz w:val="18"/>
              <w:szCs w:val="18"/>
            </w:rPr>
          </w:rPrChange>
        </w:rPr>
        <w:t>V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57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ic</w:t>
      </w:r>
      <w:r w:rsidRPr="00DB66F3">
        <w:rPr>
          <w:rFonts w:ascii="Times New Roman" w:hAnsi="Times New Roman"/>
          <w:color w:val="191919"/>
          <w:sz w:val="24"/>
          <w:szCs w:val="24"/>
          <w:rPrChange w:id="1057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0574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57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Presiden</w:t>
      </w:r>
      <w:r w:rsidRPr="00DB66F3">
        <w:rPr>
          <w:rFonts w:ascii="Times New Roman" w:hAnsi="Times New Roman"/>
          <w:color w:val="191919"/>
          <w:sz w:val="24"/>
          <w:szCs w:val="24"/>
          <w:rPrChange w:id="1057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0577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57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</w:t>
      </w:r>
      <w:r w:rsidRPr="00DB66F3">
        <w:rPr>
          <w:rFonts w:ascii="Times New Roman" w:hAnsi="Times New Roman"/>
          <w:color w:val="191919"/>
          <w:sz w:val="24"/>
          <w:szCs w:val="24"/>
          <w:rPrChange w:id="1057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10580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58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Academi</w:t>
      </w:r>
      <w:r w:rsidRPr="00DB66F3">
        <w:rPr>
          <w:rFonts w:ascii="Times New Roman" w:hAnsi="Times New Roman"/>
          <w:color w:val="191919"/>
          <w:sz w:val="24"/>
          <w:szCs w:val="24"/>
          <w:rPrChange w:id="1058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c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10583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58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0585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58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fair</w:t>
      </w:r>
      <w:r w:rsidRPr="00DB66F3">
        <w:rPr>
          <w:rFonts w:ascii="Times New Roman" w:hAnsi="Times New Roman"/>
          <w:color w:val="191919"/>
          <w:sz w:val="24"/>
          <w:szCs w:val="24"/>
          <w:rPrChange w:id="1058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0588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58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unti</w:t>
      </w:r>
      <w:r w:rsidRPr="00DB66F3">
        <w:rPr>
          <w:rFonts w:ascii="Times New Roman" w:hAnsi="Times New Roman"/>
          <w:color w:val="191919"/>
          <w:sz w:val="24"/>
          <w:szCs w:val="24"/>
          <w:rPrChange w:id="1059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0591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59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10593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z w:val="24"/>
          <w:szCs w:val="24"/>
          <w:rPrChange w:id="1059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0595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59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</w:t>
      </w:r>
      <w:r w:rsidRPr="00DB66F3">
        <w:rPr>
          <w:rFonts w:ascii="Times New Roman" w:hAnsi="Times New Roman"/>
          <w:color w:val="191919"/>
          <w:sz w:val="24"/>
          <w:szCs w:val="24"/>
          <w:rPrChange w:id="1059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0598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59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1060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0601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60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abl</w:t>
      </w:r>
      <w:r w:rsidRPr="00DB66F3">
        <w:rPr>
          <w:rFonts w:ascii="Times New Roman" w:hAnsi="Times New Roman"/>
          <w:color w:val="191919"/>
          <w:sz w:val="24"/>
          <w:szCs w:val="24"/>
          <w:rPrChange w:id="1060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0604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60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to achiev</w:t>
      </w:r>
      <w:r w:rsidRPr="00DB66F3">
        <w:rPr>
          <w:rFonts w:ascii="Times New Roman" w:hAnsi="Times New Roman"/>
          <w:color w:val="191919"/>
          <w:sz w:val="24"/>
          <w:szCs w:val="24"/>
          <w:rPrChange w:id="1060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0607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60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1060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0610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61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acceptabl</w:t>
      </w:r>
      <w:r w:rsidRPr="00DB66F3">
        <w:rPr>
          <w:rFonts w:ascii="Times New Roman" w:hAnsi="Times New Roman"/>
          <w:color w:val="191919"/>
          <w:sz w:val="24"/>
          <w:szCs w:val="24"/>
          <w:rPrChange w:id="1061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0613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61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scor</w:t>
      </w:r>
      <w:r w:rsidRPr="00DB66F3">
        <w:rPr>
          <w:rFonts w:ascii="Times New Roman" w:hAnsi="Times New Roman"/>
          <w:color w:val="191919"/>
          <w:sz w:val="24"/>
          <w:szCs w:val="24"/>
          <w:rPrChange w:id="1061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0616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61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1061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0619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62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1062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0622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62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examination(s</w:t>
      </w:r>
      <w:r w:rsidRPr="00DB66F3">
        <w:rPr>
          <w:rFonts w:ascii="Times New Roman" w:hAnsi="Times New Roman"/>
          <w:color w:val="191919"/>
          <w:sz w:val="24"/>
          <w:szCs w:val="24"/>
          <w:rPrChange w:id="1062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)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0625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62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</w:t>
      </w:r>
      <w:r w:rsidRPr="00DB66F3">
        <w:rPr>
          <w:rFonts w:ascii="Times New Roman" w:hAnsi="Times New Roman"/>
          <w:color w:val="191919"/>
          <w:sz w:val="24"/>
          <w:szCs w:val="24"/>
          <w:rPrChange w:id="1062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0628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62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</w:t>
      </w:r>
      <w:r w:rsidRPr="00DB66F3">
        <w:rPr>
          <w:rFonts w:ascii="Times New Roman" w:hAnsi="Times New Roman"/>
          <w:color w:val="191919"/>
          <w:sz w:val="24"/>
          <w:szCs w:val="24"/>
          <w:rPrChange w:id="1063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0631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63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whos</w:t>
      </w:r>
      <w:r w:rsidRPr="00DB66F3">
        <w:rPr>
          <w:rFonts w:ascii="Times New Roman" w:hAnsi="Times New Roman"/>
          <w:color w:val="191919"/>
          <w:sz w:val="24"/>
          <w:szCs w:val="24"/>
          <w:rPrChange w:id="1063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0634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63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nativ</w:t>
      </w:r>
      <w:r w:rsidRPr="00DB66F3">
        <w:rPr>
          <w:rFonts w:ascii="Times New Roman" w:hAnsi="Times New Roman"/>
          <w:color w:val="191919"/>
          <w:sz w:val="24"/>
          <w:szCs w:val="24"/>
          <w:rPrChange w:id="1063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0637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63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languag</w:t>
      </w:r>
      <w:r w:rsidRPr="00DB66F3">
        <w:rPr>
          <w:rFonts w:ascii="Times New Roman" w:hAnsi="Times New Roman"/>
          <w:color w:val="191919"/>
          <w:sz w:val="24"/>
          <w:szCs w:val="24"/>
          <w:rPrChange w:id="1063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0640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64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1064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0643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64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othe</w:t>
      </w:r>
      <w:r w:rsidRPr="00DB66F3">
        <w:rPr>
          <w:rFonts w:ascii="Times New Roman" w:hAnsi="Times New Roman"/>
          <w:color w:val="191919"/>
          <w:sz w:val="24"/>
          <w:szCs w:val="24"/>
          <w:rPrChange w:id="1064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0646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64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tha</w:t>
      </w:r>
      <w:r w:rsidRPr="00DB66F3">
        <w:rPr>
          <w:rFonts w:ascii="Times New Roman" w:hAnsi="Times New Roman"/>
          <w:color w:val="191919"/>
          <w:sz w:val="24"/>
          <w:szCs w:val="24"/>
          <w:rPrChange w:id="1064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0649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65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Englis</w:t>
      </w:r>
      <w:r w:rsidRPr="00DB66F3">
        <w:rPr>
          <w:rFonts w:ascii="Times New Roman" w:hAnsi="Times New Roman"/>
          <w:color w:val="191919"/>
          <w:sz w:val="24"/>
          <w:szCs w:val="24"/>
          <w:rPrChange w:id="1065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0652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65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1065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0655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65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(b</w:t>
      </w:r>
      <w:r w:rsidRPr="00DB66F3">
        <w:rPr>
          <w:rFonts w:ascii="Times New Roman" w:hAnsi="Times New Roman"/>
          <w:color w:val="191919"/>
          <w:sz w:val="24"/>
          <w:szCs w:val="24"/>
          <w:rPrChange w:id="1065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)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0658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65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tak</w:t>
      </w:r>
      <w:r w:rsidRPr="00DB66F3">
        <w:rPr>
          <w:rFonts w:ascii="Times New Roman" w:hAnsi="Times New Roman"/>
          <w:color w:val="191919"/>
          <w:sz w:val="24"/>
          <w:szCs w:val="24"/>
          <w:rPrChange w:id="1066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0661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66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1066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0664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66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pas</w:t>
      </w:r>
      <w:r w:rsidRPr="00DB66F3">
        <w:rPr>
          <w:rFonts w:ascii="Times New Roman" w:hAnsi="Times New Roman"/>
          <w:color w:val="191919"/>
          <w:sz w:val="24"/>
          <w:szCs w:val="24"/>
          <w:rPrChange w:id="1066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0667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z w:val="24"/>
          <w:szCs w:val="24"/>
          <w:rPrChange w:id="1066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0669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67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cours</w:t>
      </w:r>
      <w:r w:rsidRPr="00DB66F3">
        <w:rPr>
          <w:rFonts w:ascii="Times New Roman" w:hAnsi="Times New Roman"/>
          <w:color w:val="191919"/>
          <w:sz w:val="24"/>
          <w:szCs w:val="24"/>
          <w:rPrChange w:id="1067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0672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67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1067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0675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67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Eng- lis</w:t>
      </w:r>
      <w:r w:rsidRPr="00DB66F3">
        <w:rPr>
          <w:rFonts w:ascii="Times New Roman" w:hAnsi="Times New Roman"/>
          <w:color w:val="191919"/>
          <w:sz w:val="24"/>
          <w:szCs w:val="24"/>
          <w:rPrChange w:id="1067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0678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67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1068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0681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z w:val="24"/>
          <w:szCs w:val="24"/>
          <w:rPrChange w:id="1068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0683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68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secon</w:t>
      </w:r>
      <w:r w:rsidRPr="00DB66F3">
        <w:rPr>
          <w:rFonts w:ascii="Times New Roman" w:hAnsi="Times New Roman"/>
          <w:color w:val="191919"/>
          <w:sz w:val="24"/>
          <w:szCs w:val="24"/>
          <w:rPrChange w:id="1068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0686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68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language</w:t>
      </w:r>
      <w:r w:rsidRPr="00DB66F3">
        <w:rPr>
          <w:rFonts w:ascii="Times New Roman" w:hAnsi="Times New Roman"/>
          <w:color w:val="191919"/>
          <w:sz w:val="24"/>
          <w:szCs w:val="24"/>
          <w:rPrChange w:id="1068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0689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69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Handicappe</w:t>
      </w:r>
      <w:r w:rsidRPr="00DB66F3">
        <w:rPr>
          <w:rFonts w:ascii="Times New Roman" w:hAnsi="Times New Roman"/>
          <w:color w:val="191919"/>
          <w:sz w:val="24"/>
          <w:szCs w:val="24"/>
          <w:rPrChange w:id="1069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0692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69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</w:t>
      </w:r>
      <w:r w:rsidRPr="00DB66F3">
        <w:rPr>
          <w:rFonts w:ascii="Times New Roman" w:hAnsi="Times New Roman"/>
          <w:color w:val="191919"/>
          <w:sz w:val="24"/>
          <w:szCs w:val="24"/>
          <w:rPrChange w:id="1069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0695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69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ma</w:t>
      </w:r>
      <w:r w:rsidRPr="00DB66F3">
        <w:rPr>
          <w:rFonts w:ascii="Times New Roman" w:hAnsi="Times New Roman"/>
          <w:color w:val="191919"/>
          <w:sz w:val="24"/>
          <w:szCs w:val="24"/>
          <w:rPrChange w:id="1069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0698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69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reques</w:t>
      </w:r>
      <w:r w:rsidRPr="00DB66F3">
        <w:rPr>
          <w:rFonts w:ascii="Times New Roman" w:hAnsi="Times New Roman"/>
          <w:color w:val="191919"/>
          <w:sz w:val="24"/>
          <w:szCs w:val="24"/>
          <w:rPrChange w:id="1070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0701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70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alternativ</w:t>
      </w:r>
      <w:r w:rsidRPr="00DB66F3">
        <w:rPr>
          <w:rFonts w:ascii="Times New Roman" w:hAnsi="Times New Roman"/>
          <w:color w:val="191919"/>
          <w:sz w:val="24"/>
          <w:szCs w:val="24"/>
          <w:rPrChange w:id="1070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0704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70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method</w:t>
      </w:r>
      <w:r w:rsidRPr="00DB66F3">
        <w:rPr>
          <w:rFonts w:ascii="Times New Roman" w:hAnsi="Times New Roman"/>
          <w:color w:val="191919"/>
          <w:sz w:val="24"/>
          <w:szCs w:val="24"/>
          <w:rPrChange w:id="1070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0707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70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1070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0710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71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certifyin</w:t>
      </w:r>
      <w:r w:rsidRPr="00DB66F3">
        <w:rPr>
          <w:rFonts w:ascii="Times New Roman" w:hAnsi="Times New Roman"/>
          <w:color w:val="191919"/>
          <w:sz w:val="24"/>
          <w:szCs w:val="24"/>
          <w:rPrChange w:id="1071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0713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71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thei</w:t>
      </w:r>
      <w:r w:rsidRPr="00DB66F3">
        <w:rPr>
          <w:rFonts w:ascii="Times New Roman" w:hAnsi="Times New Roman"/>
          <w:color w:val="191919"/>
          <w:sz w:val="24"/>
          <w:szCs w:val="24"/>
          <w:rPrChange w:id="1071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0716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71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competenc</w:t>
      </w:r>
      <w:r w:rsidRPr="00DB66F3">
        <w:rPr>
          <w:rFonts w:ascii="Times New Roman" w:hAnsi="Times New Roman"/>
          <w:color w:val="191919"/>
          <w:sz w:val="24"/>
          <w:szCs w:val="24"/>
          <w:rPrChange w:id="1071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0719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72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eve</w:t>
      </w:r>
      <w:r w:rsidRPr="00DB66F3">
        <w:rPr>
          <w:rFonts w:ascii="Times New Roman" w:hAnsi="Times New Roman"/>
          <w:color w:val="191919"/>
          <w:sz w:val="24"/>
          <w:szCs w:val="24"/>
          <w:rPrChange w:id="1072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0722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72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thoug</w:t>
      </w:r>
      <w:r w:rsidRPr="00DB66F3">
        <w:rPr>
          <w:rFonts w:ascii="Times New Roman" w:hAnsi="Times New Roman"/>
          <w:color w:val="191919"/>
          <w:sz w:val="24"/>
          <w:szCs w:val="24"/>
          <w:rPrChange w:id="1072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0725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72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the</w:t>
      </w:r>
      <w:r w:rsidRPr="00DB66F3">
        <w:rPr>
          <w:rFonts w:ascii="Times New Roman" w:hAnsi="Times New Roman"/>
          <w:color w:val="191919"/>
          <w:sz w:val="24"/>
          <w:szCs w:val="24"/>
          <w:rPrChange w:id="1072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0728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72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ma</w:t>
      </w:r>
      <w:r w:rsidRPr="00DB66F3">
        <w:rPr>
          <w:rFonts w:ascii="Times New Roman" w:hAnsi="Times New Roman"/>
          <w:color w:val="191919"/>
          <w:sz w:val="24"/>
          <w:szCs w:val="24"/>
          <w:rPrChange w:id="1073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0731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73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hav</w:t>
      </w:r>
      <w:r w:rsidRPr="00DB66F3">
        <w:rPr>
          <w:rFonts w:ascii="Times New Roman" w:hAnsi="Times New Roman"/>
          <w:color w:val="191919"/>
          <w:sz w:val="24"/>
          <w:szCs w:val="24"/>
          <w:rPrChange w:id="1073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0734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73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vi- sual</w:t>
      </w:r>
      <w:r w:rsidRPr="00DB66F3">
        <w:rPr>
          <w:rFonts w:ascii="Times New Roman" w:hAnsi="Times New Roman"/>
          <w:color w:val="191919"/>
          <w:sz w:val="24"/>
          <w:szCs w:val="24"/>
          <w:rPrChange w:id="1073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10737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73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hearing</w:t>
      </w:r>
      <w:r w:rsidRPr="00DB66F3">
        <w:rPr>
          <w:rFonts w:ascii="Times New Roman" w:hAnsi="Times New Roman"/>
          <w:color w:val="191919"/>
          <w:sz w:val="24"/>
          <w:szCs w:val="24"/>
          <w:rPrChange w:id="1073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10740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74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moto</w:t>
      </w:r>
      <w:r w:rsidRPr="00DB66F3">
        <w:rPr>
          <w:rFonts w:ascii="Times New Roman" w:hAnsi="Times New Roman"/>
          <w:color w:val="191919"/>
          <w:sz w:val="24"/>
          <w:szCs w:val="24"/>
          <w:rPrChange w:id="1074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10743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74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impairment</w:t>
      </w:r>
      <w:r w:rsidRPr="00DB66F3">
        <w:rPr>
          <w:rFonts w:ascii="Times New Roman" w:hAnsi="Times New Roman"/>
          <w:color w:val="191919"/>
          <w:sz w:val="24"/>
          <w:szCs w:val="24"/>
          <w:rPrChange w:id="1074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0746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74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1074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10749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75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learnin</w:t>
      </w:r>
      <w:r w:rsidRPr="00DB66F3">
        <w:rPr>
          <w:rFonts w:ascii="Times New Roman" w:hAnsi="Times New Roman"/>
          <w:color w:val="191919"/>
          <w:sz w:val="24"/>
          <w:szCs w:val="24"/>
          <w:rPrChange w:id="1075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10752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75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disabilitie</w:t>
      </w:r>
      <w:r w:rsidRPr="00DB66F3">
        <w:rPr>
          <w:rFonts w:ascii="Times New Roman" w:hAnsi="Times New Roman"/>
          <w:color w:val="191919"/>
          <w:sz w:val="24"/>
          <w:szCs w:val="24"/>
          <w:rPrChange w:id="1075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10755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75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(learnin</w:t>
      </w:r>
      <w:r w:rsidRPr="00DB66F3">
        <w:rPr>
          <w:rFonts w:ascii="Times New Roman" w:hAnsi="Times New Roman"/>
          <w:color w:val="191919"/>
          <w:sz w:val="24"/>
          <w:szCs w:val="24"/>
          <w:rPrChange w:id="1075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10758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75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disabilitie</w:t>
      </w:r>
      <w:r w:rsidRPr="00DB66F3">
        <w:rPr>
          <w:rFonts w:ascii="Times New Roman" w:hAnsi="Times New Roman"/>
          <w:color w:val="191919"/>
          <w:sz w:val="24"/>
          <w:szCs w:val="24"/>
          <w:rPrChange w:id="1076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10761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76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mus</w:t>
      </w:r>
      <w:r w:rsidRPr="00DB66F3">
        <w:rPr>
          <w:rFonts w:ascii="Times New Roman" w:hAnsi="Times New Roman"/>
          <w:color w:val="191919"/>
          <w:sz w:val="24"/>
          <w:szCs w:val="24"/>
          <w:rPrChange w:id="1076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10764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76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1076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10767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76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clinicall</w:t>
      </w:r>
      <w:r w:rsidRPr="00DB66F3">
        <w:rPr>
          <w:rFonts w:ascii="Times New Roman" w:hAnsi="Times New Roman"/>
          <w:color w:val="191919"/>
          <w:sz w:val="24"/>
          <w:szCs w:val="24"/>
          <w:rPrChange w:id="1076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0770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77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documented)</w:t>
      </w:r>
      <w:r w:rsidRPr="00DB66F3">
        <w:rPr>
          <w:rFonts w:ascii="Times New Roman" w:hAnsi="Times New Roman"/>
          <w:color w:val="191919"/>
          <w:sz w:val="24"/>
          <w:szCs w:val="24"/>
          <w:rPrChange w:id="1077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16"/>
          <w:sz w:val="24"/>
          <w:szCs w:val="24"/>
          <w:rPrChange w:id="10773" w:author="jhawkins" w:date="2011-04-01T11:13:00Z">
            <w:rPr>
              <w:rFonts w:ascii="Times New Roman" w:hAnsi="Times New Roman"/>
              <w:color w:val="191919"/>
              <w:spacing w:val="1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77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Al</w:t>
      </w:r>
      <w:r w:rsidRPr="00DB66F3">
        <w:rPr>
          <w:rFonts w:ascii="Times New Roman" w:hAnsi="Times New Roman"/>
          <w:color w:val="191919"/>
          <w:sz w:val="24"/>
          <w:szCs w:val="24"/>
          <w:rPrChange w:id="1077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10776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77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</w:t>
      </w:r>
      <w:r w:rsidRPr="00DB66F3">
        <w:rPr>
          <w:rFonts w:ascii="Times New Roman" w:hAnsi="Times New Roman"/>
          <w:color w:val="191919"/>
          <w:sz w:val="24"/>
          <w:szCs w:val="24"/>
          <w:rPrChange w:id="1077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12"/>
          <w:sz w:val="24"/>
          <w:szCs w:val="24"/>
          <w:rPrChange w:id="10779" w:author="jhawkins" w:date="2011-04-01T11:13:00Z">
            <w:rPr>
              <w:rFonts w:ascii="Times New Roman" w:hAnsi="Times New Roman"/>
              <w:color w:val="191919"/>
              <w:spacing w:val="-1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78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wil</w:t>
      </w:r>
      <w:r w:rsidRPr="00DB66F3">
        <w:rPr>
          <w:rFonts w:ascii="Times New Roman" w:hAnsi="Times New Roman"/>
          <w:color w:val="191919"/>
          <w:sz w:val="24"/>
          <w:szCs w:val="24"/>
          <w:rPrChange w:id="1078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10782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78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1078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1"/>
          <w:sz w:val="24"/>
          <w:szCs w:val="24"/>
          <w:rPrChange w:id="10785" w:author="jhawkins" w:date="2011-04-01T11:13:00Z">
            <w:rPr>
              <w:rFonts w:ascii="Times New Roman" w:hAnsi="Times New Roman"/>
              <w:color w:val="191919"/>
              <w:spacing w:val="-1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78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accommodated o</w:t>
      </w:r>
      <w:r w:rsidRPr="00DB66F3">
        <w:rPr>
          <w:rFonts w:ascii="Times New Roman" w:hAnsi="Times New Roman"/>
          <w:color w:val="191919"/>
          <w:sz w:val="24"/>
          <w:szCs w:val="24"/>
          <w:rPrChange w:id="1078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78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78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1079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79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79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Regents</w:t>
      </w:r>
      <w:r w:rsidRPr="00DB66F3">
        <w:rPr>
          <w:rFonts w:ascii="Times New Roman" w:hAnsi="Times New Roman"/>
          <w:color w:val="191919"/>
          <w:sz w:val="24"/>
          <w:szCs w:val="24"/>
          <w:rPrChange w:id="1079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’</w:t>
      </w:r>
      <w:r w:rsidRPr="00DB66F3">
        <w:rPr>
          <w:rFonts w:ascii="Times New Roman" w:hAnsi="Times New Roman"/>
          <w:color w:val="191919"/>
          <w:spacing w:val="-20"/>
          <w:sz w:val="24"/>
          <w:szCs w:val="24"/>
          <w:rPrChange w:id="10794" w:author="jhawkins" w:date="2011-04-01T11:13:00Z">
            <w:rPr>
              <w:rFonts w:ascii="Times New Roman" w:hAnsi="Times New Roman"/>
              <w:color w:val="191919"/>
              <w:spacing w:val="-2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10795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79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es</w:t>
      </w:r>
      <w:r w:rsidRPr="00DB66F3">
        <w:rPr>
          <w:rFonts w:ascii="Times New Roman" w:hAnsi="Times New Roman"/>
          <w:color w:val="191919"/>
          <w:sz w:val="24"/>
          <w:szCs w:val="24"/>
          <w:rPrChange w:id="1079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79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79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1080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80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80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accordanc</w:t>
      </w:r>
      <w:r w:rsidRPr="00DB66F3">
        <w:rPr>
          <w:rFonts w:ascii="Times New Roman" w:hAnsi="Times New Roman"/>
          <w:color w:val="191919"/>
          <w:sz w:val="24"/>
          <w:szCs w:val="24"/>
          <w:rPrChange w:id="1080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10804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80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wit</w:t>
      </w:r>
      <w:r w:rsidRPr="00DB66F3">
        <w:rPr>
          <w:rFonts w:ascii="Times New Roman" w:hAnsi="Times New Roman"/>
          <w:color w:val="191919"/>
          <w:sz w:val="24"/>
          <w:szCs w:val="24"/>
          <w:rPrChange w:id="1080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80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80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approve</w:t>
      </w:r>
      <w:r w:rsidRPr="00DB66F3">
        <w:rPr>
          <w:rFonts w:ascii="Times New Roman" w:hAnsi="Times New Roman"/>
          <w:color w:val="191919"/>
          <w:sz w:val="24"/>
          <w:szCs w:val="24"/>
          <w:rPrChange w:id="1080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81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81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Universit</w:t>
      </w:r>
      <w:r w:rsidRPr="00DB66F3">
        <w:rPr>
          <w:rFonts w:ascii="Times New Roman" w:hAnsi="Times New Roman"/>
          <w:color w:val="191919"/>
          <w:sz w:val="24"/>
          <w:szCs w:val="24"/>
          <w:rPrChange w:id="1081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81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81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Syste</w:t>
      </w:r>
      <w:r w:rsidRPr="00DB66F3">
        <w:rPr>
          <w:rFonts w:ascii="Times New Roman" w:hAnsi="Times New Roman"/>
          <w:color w:val="191919"/>
          <w:sz w:val="24"/>
          <w:szCs w:val="24"/>
          <w:rPrChange w:id="1081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81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81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1081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81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82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Geo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0821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82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gi</w:t>
      </w:r>
      <w:r w:rsidRPr="00DB66F3">
        <w:rPr>
          <w:rFonts w:ascii="Times New Roman" w:hAnsi="Times New Roman"/>
          <w:color w:val="191919"/>
          <w:sz w:val="24"/>
          <w:szCs w:val="24"/>
          <w:rPrChange w:id="1082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82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82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procedures.</w:t>
      </w:r>
    </w:p>
    <w:p w:rsidR="00B17027" w:rsidRPr="00DB66F3" w:rsidRDefault="00B17027" w:rsidP="00C54745">
      <w:pPr>
        <w:pStyle w:val="Heading2"/>
        <w:ind w:firstLine="100"/>
        <w:rPr>
          <w:rFonts w:ascii="Times New Roman" w:hAnsi="Times New Roman"/>
          <w:color w:val="000000"/>
          <w:sz w:val="24"/>
          <w:szCs w:val="24"/>
          <w:rPrChange w:id="10826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pacing w:val="-2"/>
          <w:sz w:val="24"/>
          <w:szCs w:val="24"/>
        </w:rPr>
        <w:t>M</w:t>
      </w:r>
      <w:r w:rsidRPr="00DB66F3">
        <w:rPr>
          <w:rFonts w:ascii="Times New Roman" w:hAnsi="Times New Roman"/>
          <w:color w:val="191919"/>
          <w:spacing w:val="-16"/>
          <w:sz w:val="24"/>
          <w:szCs w:val="24"/>
          <w:rPrChange w:id="10827" w:author="jhawkins" w:date="2011-04-01T11:13:00Z">
            <w:rPr>
              <w:rFonts w:ascii="Times New Roman" w:hAnsi="Times New Roman"/>
              <w:color w:val="191919"/>
              <w:spacing w:val="-16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82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TRICUL</w:t>
      </w:r>
      <w:r w:rsidRPr="00DB66F3">
        <w:rPr>
          <w:rFonts w:ascii="Times New Roman" w:hAnsi="Times New Roman"/>
          <w:color w:val="191919"/>
          <w:spacing w:val="-16"/>
          <w:sz w:val="24"/>
          <w:szCs w:val="24"/>
          <w:rPrChange w:id="10829" w:author="jhawkins" w:date="2011-04-01T11:13:00Z">
            <w:rPr>
              <w:rFonts w:ascii="Times New Roman" w:hAnsi="Times New Roman"/>
              <w:color w:val="191919"/>
              <w:spacing w:val="-16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83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TIO</w:t>
      </w:r>
      <w:r w:rsidRPr="00DB66F3">
        <w:rPr>
          <w:rFonts w:ascii="Times New Roman" w:hAnsi="Times New Roman"/>
          <w:color w:val="191919"/>
          <w:sz w:val="24"/>
          <w:szCs w:val="24"/>
          <w:rPrChange w:id="1083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6"/>
          <w:sz w:val="24"/>
          <w:szCs w:val="24"/>
          <w:rPrChange w:id="10832" w:author="jhawkins" w:date="2011-04-01T11:13:00Z">
            <w:rPr>
              <w:rFonts w:ascii="Times New Roman" w:hAnsi="Times New Roman"/>
              <w:color w:val="191919"/>
              <w:spacing w:val="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83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IM</w:t>
      </w:r>
      <w:r w:rsidRPr="00DB66F3">
        <w:rPr>
          <w:rFonts w:ascii="Times New Roman" w:hAnsi="Times New Roman"/>
          <w:color w:val="191919"/>
          <w:sz w:val="24"/>
          <w:szCs w:val="24"/>
          <w:rPrChange w:id="1083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10"/>
          <w:sz w:val="24"/>
          <w:szCs w:val="24"/>
          <w:rPrChange w:id="10835" w:author="jhawkins" w:date="2011-04-01T11:13:00Z">
            <w:rPr>
              <w:rFonts w:ascii="Times New Roman" w:hAnsi="Times New Roman"/>
              <w:color w:val="191919"/>
              <w:spacing w:val="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83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</w:t>
      </w:r>
      <w:r w:rsidRPr="00DB66F3">
        <w:rPr>
          <w:rFonts w:ascii="Times New Roman" w:hAnsi="Times New Roman"/>
          <w:color w:val="191919"/>
          <w:sz w:val="24"/>
          <w:szCs w:val="24"/>
          <w:rPrChange w:id="1083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10"/>
          <w:sz w:val="24"/>
          <w:szCs w:val="24"/>
          <w:rPrChange w:id="10838" w:author="jhawkins" w:date="2011-04-01T11:13:00Z">
            <w:rPr>
              <w:rFonts w:ascii="Times New Roman" w:hAnsi="Times New Roman"/>
              <w:color w:val="191919"/>
              <w:spacing w:val="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</w:rPr>
        <w:t>D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83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EGREE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30" w:after="0" w:line="250" w:lineRule="auto"/>
        <w:ind w:left="100" w:right="991"/>
        <w:jc w:val="both"/>
        <w:rPr>
          <w:rFonts w:ascii="Times New Roman" w:hAnsi="Times New Roman"/>
          <w:color w:val="000000"/>
          <w:sz w:val="24"/>
          <w:szCs w:val="24"/>
          <w:rPrChange w:id="10840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84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1084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e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84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norma</w:t>
      </w:r>
      <w:r w:rsidRPr="00DB66F3">
        <w:rPr>
          <w:rFonts w:ascii="Times New Roman" w:hAnsi="Times New Roman"/>
          <w:color w:val="191919"/>
          <w:sz w:val="24"/>
          <w:szCs w:val="24"/>
          <w:rPrChange w:id="1084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l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84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tim</w:t>
      </w:r>
      <w:r w:rsidRPr="00DB66F3">
        <w:rPr>
          <w:rFonts w:ascii="Times New Roman" w:hAnsi="Times New Roman"/>
          <w:color w:val="191919"/>
          <w:sz w:val="24"/>
          <w:szCs w:val="24"/>
          <w:rPrChange w:id="1084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e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84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require</w:t>
      </w:r>
      <w:r w:rsidRPr="00DB66F3">
        <w:rPr>
          <w:rFonts w:ascii="Times New Roman" w:hAnsi="Times New Roman"/>
          <w:color w:val="191919"/>
          <w:sz w:val="24"/>
          <w:szCs w:val="24"/>
          <w:rPrChange w:id="1084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d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84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1085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o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85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complet</w:t>
      </w:r>
      <w:r w:rsidRPr="00DB66F3">
        <w:rPr>
          <w:rFonts w:ascii="Times New Roman" w:hAnsi="Times New Roman"/>
          <w:color w:val="191919"/>
          <w:sz w:val="24"/>
          <w:szCs w:val="24"/>
          <w:rPrChange w:id="1085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1"/>
          <w:sz w:val="24"/>
          <w:szCs w:val="24"/>
          <w:rPrChange w:id="10853" w:author="jhawkins" w:date="2011-04-01T11:13:00Z">
            <w:rPr>
              <w:rFonts w:ascii="Times New Roman" w:hAnsi="Times New Roman"/>
              <w:color w:val="191919"/>
              <w:spacing w:val="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85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degre</w:t>
      </w:r>
      <w:r w:rsidRPr="00DB66F3">
        <w:rPr>
          <w:rFonts w:ascii="Times New Roman" w:hAnsi="Times New Roman"/>
          <w:color w:val="191919"/>
          <w:sz w:val="24"/>
          <w:szCs w:val="24"/>
          <w:rPrChange w:id="1085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e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85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requirement</w:t>
      </w:r>
      <w:r w:rsidRPr="00DB66F3">
        <w:rPr>
          <w:rFonts w:ascii="Times New Roman" w:hAnsi="Times New Roman"/>
          <w:color w:val="191919"/>
          <w:sz w:val="24"/>
          <w:szCs w:val="24"/>
          <w:rPrChange w:id="1085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s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85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1085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s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86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fou</w:t>
      </w:r>
      <w:r w:rsidRPr="00DB66F3">
        <w:rPr>
          <w:rFonts w:ascii="Times New Roman" w:hAnsi="Times New Roman"/>
          <w:color w:val="191919"/>
          <w:sz w:val="24"/>
          <w:szCs w:val="24"/>
          <w:rPrChange w:id="1086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r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86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academi</w:t>
      </w:r>
      <w:r w:rsidRPr="00DB66F3">
        <w:rPr>
          <w:rFonts w:ascii="Times New Roman" w:hAnsi="Times New Roman"/>
          <w:color w:val="191919"/>
          <w:sz w:val="24"/>
          <w:szCs w:val="24"/>
          <w:rPrChange w:id="1086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c</w:t>
      </w:r>
      <w:r w:rsidRPr="00DB66F3">
        <w:rPr>
          <w:rFonts w:ascii="Times New Roman" w:hAnsi="Times New Roman"/>
          <w:color w:val="191919"/>
          <w:spacing w:val="1"/>
          <w:sz w:val="24"/>
          <w:szCs w:val="24"/>
          <w:rPrChange w:id="10864" w:author="jhawkins" w:date="2011-04-01T11:13:00Z">
            <w:rPr>
              <w:rFonts w:ascii="Times New Roman" w:hAnsi="Times New Roman"/>
              <w:color w:val="191919"/>
              <w:spacing w:val="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86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year</w:t>
      </w:r>
      <w:r w:rsidRPr="00DB66F3">
        <w:rPr>
          <w:rFonts w:ascii="Times New Roman" w:hAnsi="Times New Roman"/>
          <w:color w:val="191919"/>
          <w:sz w:val="24"/>
          <w:szCs w:val="24"/>
          <w:rPrChange w:id="1086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s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86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whe</w:t>
      </w:r>
      <w:r w:rsidRPr="00DB66F3">
        <w:rPr>
          <w:rFonts w:ascii="Times New Roman" w:hAnsi="Times New Roman"/>
          <w:color w:val="191919"/>
          <w:sz w:val="24"/>
          <w:szCs w:val="24"/>
          <w:rPrChange w:id="1086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n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86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1087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e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87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</w:t>
      </w:r>
      <w:r w:rsidRPr="00DB66F3">
        <w:rPr>
          <w:rFonts w:ascii="Times New Roman" w:hAnsi="Times New Roman"/>
          <w:color w:val="191919"/>
          <w:sz w:val="24"/>
          <w:szCs w:val="24"/>
          <w:rPrChange w:id="1087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t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87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carrie</w:t>
      </w:r>
      <w:r w:rsidRPr="00DB66F3">
        <w:rPr>
          <w:rFonts w:ascii="Times New Roman" w:hAnsi="Times New Roman"/>
          <w:color w:val="191919"/>
          <w:sz w:val="24"/>
          <w:szCs w:val="24"/>
          <w:rPrChange w:id="1087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s a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87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ful</w:t>
      </w:r>
      <w:r w:rsidRPr="00DB66F3">
        <w:rPr>
          <w:rFonts w:ascii="Times New Roman" w:hAnsi="Times New Roman"/>
          <w:color w:val="191919"/>
          <w:sz w:val="24"/>
          <w:szCs w:val="24"/>
          <w:rPrChange w:id="1087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l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87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load</w:t>
      </w:r>
      <w:r w:rsidRPr="00DB66F3">
        <w:rPr>
          <w:rFonts w:ascii="Times New Roman" w:hAnsi="Times New Roman"/>
          <w:color w:val="191919"/>
          <w:sz w:val="24"/>
          <w:szCs w:val="24"/>
          <w:rPrChange w:id="1087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,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87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1</w:t>
      </w:r>
      <w:r w:rsidRPr="00DB66F3">
        <w:rPr>
          <w:rFonts w:ascii="Times New Roman" w:hAnsi="Times New Roman"/>
          <w:color w:val="191919"/>
          <w:sz w:val="24"/>
          <w:szCs w:val="24"/>
          <w:rPrChange w:id="1088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5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88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1088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o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88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1</w:t>
      </w:r>
      <w:r w:rsidRPr="00DB66F3">
        <w:rPr>
          <w:rFonts w:ascii="Times New Roman" w:hAnsi="Times New Roman"/>
          <w:color w:val="191919"/>
          <w:sz w:val="24"/>
          <w:szCs w:val="24"/>
          <w:rPrChange w:id="1088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6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0885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88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semesters</w:t>
      </w:r>
      <w:r w:rsidRPr="00DB66F3">
        <w:rPr>
          <w:rFonts w:ascii="Times New Roman" w:hAnsi="Times New Roman"/>
          <w:color w:val="191919"/>
          <w:sz w:val="24"/>
          <w:szCs w:val="24"/>
          <w:rPrChange w:id="1088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 xml:space="preserve">,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88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and n</w:t>
      </w:r>
      <w:r w:rsidRPr="00DB66F3">
        <w:rPr>
          <w:rFonts w:ascii="Times New Roman" w:hAnsi="Times New Roman"/>
          <w:color w:val="191919"/>
          <w:sz w:val="24"/>
          <w:szCs w:val="24"/>
          <w:rPrChange w:id="1088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0890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89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remedia</w:t>
      </w:r>
      <w:r w:rsidRPr="00DB66F3">
        <w:rPr>
          <w:rFonts w:ascii="Times New Roman" w:hAnsi="Times New Roman"/>
          <w:color w:val="191919"/>
          <w:sz w:val="24"/>
          <w:szCs w:val="24"/>
          <w:rPrChange w:id="1089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0893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89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courses</w:t>
      </w:r>
      <w:r w:rsidRPr="00DB66F3">
        <w:rPr>
          <w:rFonts w:ascii="Times New Roman" w:hAnsi="Times New Roman"/>
          <w:color w:val="191919"/>
          <w:sz w:val="24"/>
          <w:szCs w:val="24"/>
          <w:rPrChange w:id="1089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-10"/>
          <w:sz w:val="24"/>
          <w:szCs w:val="24"/>
          <w:rPrChange w:id="10896" w:author="jhawkins" w:date="2011-04-01T11:13:00Z">
            <w:rPr>
              <w:rFonts w:ascii="Times New Roman" w:hAnsi="Times New Roman"/>
              <w:color w:val="191919"/>
              <w:spacing w:val="-10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89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1089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0899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90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maximu</w:t>
      </w:r>
      <w:r w:rsidRPr="00DB66F3">
        <w:rPr>
          <w:rFonts w:ascii="Times New Roman" w:hAnsi="Times New Roman"/>
          <w:color w:val="191919"/>
          <w:sz w:val="24"/>
          <w:szCs w:val="24"/>
          <w:rPrChange w:id="1090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0902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90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tim</w:t>
      </w:r>
      <w:r w:rsidRPr="00DB66F3">
        <w:rPr>
          <w:rFonts w:ascii="Times New Roman" w:hAnsi="Times New Roman"/>
          <w:color w:val="191919"/>
          <w:sz w:val="24"/>
          <w:szCs w:val="24"/>
          <w:rPrChange w:id="1090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0905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90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allotte</w:t>
      </w:r>
      <w:r w:rsidRPr="00DB66F3">
        <w:rPr>
          <w:rFonts w:ascii="Times New Roman" w:hAnsi="Times New Roman"/>
          <w:color w:val="191919"/>
          <w:sz w:val="24"/>
          <w:szCs w:val="24"/>
          <w:rPrChange w:id="1090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0908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90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</w:t>
      </w:r>
      <w:r w:rsidRPr="00DB66F3">
        <w:rPr>
          <w:rFonts w:ascii="Times New Roman" w:hAnsi="Times New Roman"/>
          <w:color w:val="191919"/>
          <w:sz w:val="24"/>
          <w:szCs w:val="24"/>
          <w:rPrChange w:id="1091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0911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91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completin</w:t>
      </w:r>
      <w:r w:rsidRPr="00DB66F3">
        <w:rPr>
          <w:rFonts w:ascii="Times New Roman" w:hAnsi="Times New Roman"/>
          <w:color w:val="191919"/>
          <w:sz w:val="24"/>
          <w:szCs w:val="24"/>
          <w:rPrChange w:id="1091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0914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91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degre</w:t>
      </w:r>
      <w:r w:rsidRPr="00DB66F3">
        <w:rPr>
          <w:rFonts w:ascii="Times New Roman" w:hAnsi="Times New Roman"/>
          <w:color w:val="191919"/>
          <w:sz w:val="24"/>
          <w:szCs w:val="24"/>
          <w:rPrChange w:id="1091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0917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91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requirement</w:t>
      </w:r>
      <w:r w:rsidRPr="00DB66F3">
        <w:rPr>
          <w:rFonts w:ascii="Times New Roman" w:hAnsi="Times New Roman"/>
          <w:color w:val="191919"/>
          <w:sz w:val="24"/>
          <w:szCs w:val="24"/>
          <w:rPrChange w:id="1091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0920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92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1092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0923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92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si</w:t>
      </w:r>
      <w:r w:rsidRPr="00DB66F3">
        <w:rPr>
          <w:rFonts w:ascii="Times New Roman" w:hAnsi="Times New Roman"/>
          <w:color w:val="191919"/>
          <w:sz w:val="24"/>
          <w:szCs w:val="24"/>
          <w:rPrChange w:id="1092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x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0926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92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academi</w:t>
      </w:r>
      <w:r w:rsidRPr="00DB66F3">
        <w:rPr>
          <w:rFonts w:ascii="Times New Roman" w:hAnsi="Times New Roman"/>
          <w:color w:val="191919"/>
          <w:sz w:val="24"/>
          <w:szCs w:val="24"/>
          <w:rPrChange w:id="1092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c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0929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93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year</w:t>
      </w:r>
      <w:r w:rsidRPr="00DB66F3">
        <w:rPr>
          <w:rFonts w:ascii="Times New Roman" w:hAnsi="Times New Roman"/>
          <w:color w:val="191919"/>
          <w:sz w:val="24"/>
          <w:szCs w:val="24"/>
          <w:rPrChange w:id="1093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0932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93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1093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0935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93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1</w:t>
      </w:r>
      <w:r w:rsidRPr="00DB66F3">
        <w:rPr>
          <w:rFonts w:ascii="Times New Roman" w:hAnsi="Times New Roman"/>
          <w:color w:val="191919"/>
          <w:sz w:val="24"/>
          <w:szCs w:val="24"/>
          <w:rPrChange w:id="1093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2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0938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93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semesters</w:t>
      </w:r>
      <w:r w:rsidRPr="00DB66F3">
        <w:rPr>
          <w:rFonts w:ascii="Times New Roman" w:hAnsi="Times New Roman"/>
          <w:color w:val="191919"/>
          <w:sz w:val="24"/>
          <w:szCs w:val="24"/>
          <w:rPrChange w:id="1094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0941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94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Beyon</w:t>
      </w:r>
      <w:r w:rsidRPr="00DB66F3">
        <w:rPr>
          <w:rFonts w:ascii="Times New Roman" w:hAnsi="Times New Roman"/>
          <w:color w:val="191919"/>
          <w:sz w:val="24"/>
          <w:szCs w:val="24"/>
          <w:rPrChange w:id="1094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10944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94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thi</w:t>
      </w:r>
      <w:r w:rsidRPr="00DB66F3">
        <w:rPr>
          <w:rFonts w:ascii="Times New Roman" w:hAnsi="Times New Roman"/>
          <w:color w:val="191919"/>
          <w:sz w:val="24"/>
          <w:szCs w:val="24"/>
          <w:rPrChange w:id="1094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0947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94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period, approva</w:t>
      </w:r>
      <w:r w:rsidRPr="00DB66F3">
        <w:rPr>
          <w:rFonts w:ascii="Times New Roman" w:hAnsi="Times New Roman"/>
          <w:color w:val="191919"/>
          <w:sz w:val="24"/>
          <w:szCs w:val="24"/>
          <w:rPrChange w:id="1094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95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95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mus</w:t>
      </w:r>
      <w:r w:rsidRPr="00DB66F3">
        <w:rPr>
          <w:rFonts w:ascii="Times New Roman" w:hAnsi="Times New Roman"/>
          <w:color w:val="191919"/>
          <w:sz w:val="24"/>
          <w:szCs w:val="24"/>
          <w:rPrChange w:id="1095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95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95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1095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95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95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obtaine</w:t>
      </w:r>
      <w:r w:rsidRPr="00DB66F3">
        <w:rPr>
          <w:rFonts w:ascii="Times New Roman" w:hAnsi="Times New Roman"/>
          <w:color w:val="191919"/>
          <w:sz w:val="24"/>
          <w:szCs w:val="24"/>
          <w:rPrChange w:id="1095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95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96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1096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96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z w:val="24"/>
          <w:szCs w:val="24"/>
          <w:rPrChange w:id="1096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96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96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term-by-ter</w:t>
      </w:r>
      <w:r w:rsidRPr="00DB66F3">
        <w:rPr>
          <w:rFonts w:ascii="Times New Roman" w:hAnsi="Times New Roman"/>
          <w:color w:val="191919"/>
          <w:sz w:val="24"/>
          <w:szCs w:val="24"/>
          <w:rPrChange w:id="1096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96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96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basi</w:t>
      </w:r>
      <w:r w:rsidRPr="00DB66F3">
        <w:rPr>
          <w:rFonts w:ascii="Times New Roman" w:hAnsi="Times New Roman"/>
          <w:color w:val="191919"/>
          <w:sz w:val="24"/>
          <w:szCs w:val="24"/>
          <w:rPrChange w:id="1096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97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97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fro</w:t>
      </w:r>
      <w:r w:rsidRPr="00DB66F3">
        <w:rPr>
          <w:rFonts w:ascii="Times New Roman" w:hAnsi="Times New Roman"/>
          <w:color w:val="191919"/>
          <w:sz w:val="24"/>
          <w:szCs w:val="24"/>
          <w:rPrChange w:id="1097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97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97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1097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0976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3"/>
          <w:sz w:val="24"/>
          <w:szCs w:val="24"/>
          <w:rPrChange w:id="10977" w:author="jhawkins" w:date="2011-04-01T11:13:00Z">
            <w:rPr>
              <w:rFonts w:ascii="Times New Roman" w:hAnsi="Times New Roman"/>
              <w:color w:val="191919"/>
              <w:spacing w:val="-13"/>
              <w:sz w:val="18"/>
              <w:szCs w:val="18"/>
            </w:rPr>
          </w:rPrChange>
        </w:rPr>
        <w:t>V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97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ic</w:t>
      </w:r>
      <w:r w:rsidRPr="00DB66F3">
        <w:rPr>
          <w:rFonts w:ascii="Times New Roman" w:hAnsi="Times New Roman"/>
          <w:color w:val="191919"/>
          <w:sz w:val="24"/>
          <w:szCs w:val="24"/>
          <w:rPrChange w:id="1097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98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98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Presiden</w:t>
      </w:r>
      <w:r w:rsidRPr="00DB66F3">
        <w:rPr>
          <w:rFonts w:ascii="Times New Roman" w:hAnsi="Times New Roman"/>
          <w:color w:val="191919"/>
          <w:sz w:val="24"/>
          <w:szCs w:val="24"/>
          <w:rPrChange w:id="1098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98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98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</w:t>
      </w:r>
      <w:r w:rsidRPr="00DB66F3">
        <w:rPr>
          <w:rFonts w:ascii="Times New Roman" w:hAnsi="Times New Roman"/>
          <w:color w:val="191919"/>
          <w:sz w:val="24"/>
          <w:szCs w:val="24"/>
          <w:rPrChange w:id="1098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10986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98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Academi</w:t>
      </w:r>
      <w:r w:rsidRPr="00DB66F3">
        <w:rPr>
          <w:rFonts w:ascii="Times New Roman" w:hAnsi="Times New Roman"/>
          <w:color w:val="191919"/>
          <w:sz w:val="24"/>
          <w:szCs w:val="24"/>
          <w:rPrChange w:id="1098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c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10989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99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0991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99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fairs</w:t>
      </w:r>
      <w:r w:rsidRPr="00DB66F3">
        <w:rPr>
          <w:rFonts w:ascii="Times New Roman" w:hAnsi="Times New Roman"/>
          <w:color w:val="191919"/>
          <w:sz w:val="24"/>
          <w:szCs w:val="24"/>
          <w:rPrChange w:id="1099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39"/>
          <w:sz w:val="24"/>
          <w:szCs w:val="24"/>
          <w:rPrChange w:id="10994" w:author="jhawkins" w:date="2011-04-01T11:13:00Z">
            <w:rPr>
              <w:rFonts w:ascii="Times New Roman" w:hAnsi="Times New Roman"/>
              <w:color w:val="191919"/>
              <w:spacing w:val="39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99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</w:t>
      </w:r>
      <w:r w:rsidRPr="00DB66F3">
        <w:rPr>
          <w:rFonts w:ascii="Times New Roman" w:hAnsi="Times New Roman"/>
          <w:color w:val="191919"/>
          <w:sz w:val="24"/>
          <w:szCs w:val="24"/>
          <w:rPrChange w:id="1099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099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099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changin</w:t>
      </w:r>
      <w:r w:rsidRPr="00DB66F3">
        <w:rPr>
          <w:rFonts w:ascii="Times New Roman" w:hAnsi="Times New Roman"/>
          <w:color w:val="191919"/>
          <w:sz w:val="24"/>
          <w:szCs w:val="24"/>
          <w:rPrChange w:id="1099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100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00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program</w:t>
      </w:r>
      <w:r w:rsidRPr="00DB66F3">
        <w:rPr>
          <w:rFonts w:ascii="Times New Roman" w:hAnsi="Times New Roman"/>
          <w:color w:val="191919"/>
          <w:sz w:val="24"/>
          <w:szCs w:val="24"/>
          <w:rPrChange w:id="1100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100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00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11005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z w:val="24"/>
          <w:szCs w:val="24"/>
          <w:rPrChange w:id="1100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100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00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1100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101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01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required t</w:t>
      </w:r>
      <w:r w:rsidRPr="00DB66F3">
        <w:rPr>
          <w:rFonts w:ascii="Times New Roman" w:hAnsi="Times New Roman"/>
          <w:color w:val="191919"/>
          <w:sz w:val="24"/>
          <w:szCs w:val="24"/>
          <w:rPrChange w:id="1101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1013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01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mee</w:t>
      </w:r>
      <w:r w:rsidRPr="00DB66F3">
        <w:rPr>
          <w:rFonts w:ascii="Times New Roman" w:hAnsi="Times New Roman"/>
          <w:color w:val="191919"/>
          <w:sz w:val="24"/>
          <w:szCs w:val="24"/>
          <w:rPrChange w:id="1101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1016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01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1101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1019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02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requirement</w:t>
      </w:r>
      <w:r w:rsidRPr="00DB66F3">
        <w:rPr>
          <w:rFonts w:ascii="Times New Roman" w:hAnsi="Times New Roman"/>
          <w:color w:val="191919"/>
          <w:sz w:val="24"/>
          <w:szCs w:val="24"/>
          <w:rPrChange w:id="1102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1022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02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1102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1025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02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1102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1028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02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departmen</w:t>
      </w:r>
      <w:r w:rsidRPr="00DB66F3">
        <w:rPr>
          <w:rFonts w:ascii="Times New Roman" w:hAnsi="Times New Roman"/>
          <w:color w:val="191919"/>
          <w:sz w:val="24"/>
          <w:szCs w:val="24"/>
          <w:rPrChange w:id="1103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1031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03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1103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1034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03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whic</w:t>
      </w:r>
      <w:r w:rsidRPr="00DB66F3">
        <w:rPr>
          <w:rFonts w:ascii="Times New Roman" w:hAnsi="Times New Roman"/>
          <w:color w:val="191919"/>
          <w:sz w:val="24"/>
          <w:szCs w:val="24"/>
          <w:rPrChange w:id="1103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1037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03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1103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1040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04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chang</w:t>
      </w:r>
      <w:r w:rsidRPr="00DB66F3">
        <w:rPr>
          <w:rFonts w:ascii="Times New Roman" w:hAnsi="Times New Roman"/>
          <w:color w:val="191919"/>
          <w:sz w:val="24"/>
          <w:szCs w:val="24"/>
          <w:rPrChange w:id="1104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1043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04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1104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1046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04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bein</w:t>
      </w:r>
      <w:r w:rsidRPr="00DB66F3">
        <w:rPr>
          <w:rFonts w:ascii="Times New Roman" w:hAnsi="Times New Roman"/>
          <w:color w:val="191919"/>
          <w:sz w:val="24"/>
          <w:szCs w:val="24"/>
          <w:rPrChange w:id="1104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1049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05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mad</w:t>
      </w:r>
      <w:r w:rsidRPr="00DB66F3">
        <w:rPr>
          <w:rFonts w:ascii="Times New Roman" w:hAnsi="Times New Roman"/>
          <w:color w:val="191919"/>
          <w:sz w:val="24"/>
          <w:szCs w:val="24"/>
          <w:rPrChange w:id="1105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1052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05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1105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1055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05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mus</w:t>
      </w:r>
      <w:r w:rsidRPr="00DB66F3">
        <w:rPr>
          <w:rFonts w:ascii="Times New Roman" w:hAnsi="Times New Roman"/>
          <w:color w:val="191919"/>
          <w:sz w:val="24"/>
          <w:szCs w:val="24"/>
          <w:rPrChange w:id="1105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1058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05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follo</w:t>
      </w:r>
      <w:r w:rsidRPr="00DB66F3">
        <w:rPr>
          <w:rFonts w:ascii="Times New Roman" w:hAnsi="Times New Roman"/>
          <w:color w:val="191919"/>
          <w:sz w:val="24"/>
          <w:szCs w:val="24"/>
          <w:rPrChange w:id="1106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w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1061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06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1106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1064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06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cours</w:t>
      </w:r>
      <w:r w:rsidRPr="00DB66F3">
        <w:rPr>
          <w:rFonts w:ascii="Times New Roman" w:hAnsi="Times New Roman"/>
          <w:color w:val="191919"/>
          <w:sz w:val="24"/>
          <w:szCs w:val="24"/>
          <w:rPrChange w:id="1106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1067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06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1106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1070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07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</w:t>
      </w:r>
      <w:r w:rsidRPr="00DB66F3">
        <w:rPr>
          <w:rFonts w:ascii="Times New Roman" w:hAnsi="Times New Roman"/>
          <w:color w:val="191919"/>
          <w:sz w:val="24"/>
          <w:szCs w:val="24"/>
          <w:rPrChange w:id="1107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1073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07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indicate</w:t>
      </w:r>
      <w:r w:rsidRPr="00DB66F3">
        <w:rPr>
          <w:rFonts w:ascii="Times New Roman" w:hAnsi="Times New Roman"/>
          <w:color w:val="191919"/>
          <w:sz w:val="24"/>
          <w:szCs w:val="24"/>
          <w:rPrChange w:id="1107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1076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07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1107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1079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11080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08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ha</w:t>
      </w:r>
      <w:r w:rsidRPr="00DB66F3">
        <w:rPr>
          <w:rFonts w:ascii="Times New Roman" w:hAnsi="Times New Roman"/>
          <w:color w:val="191919"/>
          <w:sz w:val="24"/>
          <w:szCs w:val="24"/>
          <w:rPrChange w:id="1108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1083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08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department.</w:t>
      </w:r>
    </w:p>
    <w:p w:rsidR="00B17027" w:rsidRPr="00DB66F3" w:rsidRDefault="00B17027" w:rsidP="00C54745">
      <w:pPr>
        <w:pStyle w:val="Heading2"/>
        <w:ind w:firstLine="100"/>
        <w:rPr>
          <w:rFonts w:ascii="Times New Roman" w:hAnsi="Times New Roman"/>
          <w:color w:val="000000"/>
          <w:sz w:val="24"/>
          <w:szCs w:val="24"/>
          <w:rPrChange w:id="11085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pacing w:val="-2"/>
          <w:sz w:val="24"/>
          <w:szCs w:val="24"/>
        </w:rPr>
        <w:t>C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08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REDI</w:t>
      </w:r>
      <w:r w:rsidRPr="00DB66F3">
        <w:rPr>
          <w:rFonts w:ascii="Times New Roman" w:hAnsi="Times New Roman"/>
          <w:color w:val="191919"/>
          <w:sz w:val="24"/>
          <w:szCs w:val="24"/>
          <w:rPrChange w:id="1108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7"/>
          <w:sz w:val="24"/>
          <w:szCs w:val="24"/>
          <w:rPrChange w:id="11088" w:author="jhawkins" w:date="2011-04-01T11:13:00Z">
            <w:rPr>
              <w:rFonts w:ascii="Times New Roman" w:hAnsi="Times New Roman"/>
              <w:color w:val="191919"/>
              <w:spacing w:val="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</w:rPr>
        <w:t>L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08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OAD</w:t>
      </w:r>
    </w:p>
    <w:p w:rsidR="00B17027" w:rsidRPr="00DB66F3" w:rsidRDefault="00B17027" w:rsidP="00B17027">
      <w:pPr>
        <w:widowControl w:val="0"/>
        <w:autoSpaceDE w:val="0"/>
        <w:autoSpaceDN w:val="0"/>
        <w:adjustRightInd w:val="0"/>
        <w:spacing w:before="30" w:after="0" w:line="250" w:lineRule="auto"/>
        <w:ind w:left="100" w:right="991"/>
        <w:jc w:val="both"/>
        <w:rPr>
          <w:rFonts w:ascii="Times New Roman" w:hAnsi="Times New Roman"/>
          <w:color w:val="000000"/>
          <w:sz w:val="24"/>
          <w:szCs w:val="24"/>
          <w:rPrChange w:id="11090" w:author="jhawkins" w:date="2011-04-01T11:13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09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1109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1093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09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norma</w:t>
      </w:r>
      <w:r w:rsidRPr="00DB66F3">
        <w:rPr>
          <w:rFonts w:ascii="Times New Roman" w:hAnsi="Times New Roman"/>
          <w:color w:val="191919"/>
          <w:sz w:val="24"/>
          <w:szCs w:val="24"/>
          <w:rPrChange w:id="1109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1096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09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credi</w:t>
      </w:r>
      <w:r w:rsidRPr="00DB66F3">
        <w:rPr>
          <w:rFonts w:ascii="Times New Roman" w:hAnsi="Times New Roman"/>
          <w:color w:val="191919"/>
          <w:sz w:val="24"/>
          <w:szCs w:val="24"/>
          <w:rPrChange w:id="1109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1099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10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loa</w:t>
      </w:r>
      <w:r w:rsidRPr="00DB66F3">
        <w:rPr>
          <w:rFonts w:ascii="Times New Roman" w:hAnsi="Times New Roman"/>
          <w:color w:val="191919"/>
          <w:sz w:val="24"/>
          <w:szCs w:val="24"/>
          <w:rPrChange w:id="1110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1102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10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1110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1105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10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fro</w:t>
      </w:r>
      <w:r w:rsidRPr="00DB66F3">
        <w:rPr>
          <w:rFonts w:ascii="Times New Roman" w:hAnsi="Times New Roman"/>
          <w:color w:val="191919"/>
          <w:sz w:val="24"/>
          <w:szCs w:val="24"/>
          <w:rPrChange w:id="1110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1108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10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1</w:t>
      </w:r>
      <w:r w:rsidRPr="00DB66F3">
        <w:rPr>
          <w:rFonts w:ascii="Times New Roman" w:hAnsi="Times New Roman"/>
          <w:color w:val="191919"/>
          <w:sz w:val="24"/>
          <w:szCs w:val="24"/>
          <w:rPrChange w:id="1111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5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1111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11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1111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1114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11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1</w:t>
      </w:r>
      <w:r w:rsidRPr="00DB66F3">
        <w:rPr>
          <w:rFonts w:ascii="Times New Roman" w:hAnsi="Times New Roman"/>
          <w:color w:val="191919"/>
          <w:sz w:val="24"/>
          <w:szCs w:val="24"/>
          <w:rPrChange w:id="1111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6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1117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11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semeste</w:t>
      </w:r>
      <w:r w:rsidRPr="00DB66F3">
        <w:rPr>
          <w:rFonts w:ascii="Times New Roman" w:hAnsi="Times New Roman"/>
          <w:color w:val="191919"/>
          <w:sz w:val="24"/>
          <w:szCs w:val="24"/>
          <w:rPrChange w:id="1111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1120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12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hours</w:t>
      </w:r>
      <w:r w:rsidRPr="00DB66F3">
        <w:rPr>
          <w:rFonts w:ascii="Times New Roman" w:hAnsi="Times New Roman"/>
          <w:color w:val="191919"/>
          <w:sz w:val="24"/>
          <w:szCs w:val="24"/>
          <w:rPrChange w:id="1112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1123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12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</w:t>
      </w:r>
      <w:r w:rsidRPr="00DB66F3">
        <w:rPr>
          <w:rFonts w:ascii="Times New Roman" w:hAnsi="Times New Roman"/>
          <w:color w:val="191919"/>
          <w:sz w:val="24"/>
          <w:szCs w:val="24"/>
          <w:rPrChange w:id="1112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1126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12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desirin</w:t>
      </w:r>
      <w:r w:rsidRPr="00DB66F3">
        <w:rPr>
          <w:rFonts w:ascii="Times New Roman" w:hAnsi="Times New Roman"/>
          <w:color w:val="191919"/>
          <w:sz w:val="24"/>
          <w:szCs w:val="24"/>
          <w:rPrChange w:id="1112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1129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13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1113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1132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13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carr</w:t>
      </w:r>
      <w:r w:rsidRPr="00DB66F3">
        <w:rPr>
          <w:rFonts w:ascii="Times New Roman" w:hAnsi="Times New Roman"/>
          <w:color w:val="191919"/>
          <w:sz w:val="24"/>
          <w:szCs w:val="24"/>
          <w:rPrChange w:id="1113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1135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13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mor</w:t>
      </w:r>
      <w:r w:rsidRPr="00DB66F3">
        <w:rPr>
          <w:rFonts w:ascii="Times New Roman" w:hAnsi="Times New Roman"/>
          <w:color w:val="191919"/>
          <w:sz w:val="24"/>
          <w:szCs w:val="24"/>
          <w:rPrChange w:id="1113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1138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13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tha</w:t>
      </w:r>
      <w:r w:rsidRPr="00DB66F3">
        <w:rPr>
          <w:rFonts w:ascii="Times New Roman" w:hAnsi="Times New Roman"/>
          <w:color w:val="191919"/>
          <w:sz w:val="24"/>
          <w:szCs w:val="24"/>
          <w:rPrChange w:id="1114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1141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z w:val="24"/>
          <w:szCs w:val="24"/>
          <w:rPrChange w:id="1114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1143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14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norma</w:t>
      </w:r>
      <w:r w:rsidRPr="00DB66F3">
        <w:rPr>
          <w:rFonts w:ascii="Times New Roman" w:hAnsi="Times New Roman"/>
          <w:color w:val="191919"/>
          <w:sz w:val="24"/>
          <w:szCs w:val="24"/>
          <w:rPrChange w:id="1114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1146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14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loa</w:t>
      </w:r>
      <w:r w:rsidRPr="00DB66F3">
        <w:rPr>
          <w:rFonts w:ascii="Times New Roman" w:hAnsi="Times New Roman"/>
          <w:color w:val="191919"/>
          <w:sz w:val="24"/>
          <w:szCs w:val="24"/>
          <w:rPrChange w:id="1114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1149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15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mus</w:t>
      </w:r>
      <w:r w:rsidRPr="00DB66F3">
        <w:rPr>
          <w:rFonts w:ascii="Times New Roman" w:hAnsi="Times New Roman"/>
          <w:color w:val="191919"/>
          <w:sz w:val="24"/>
          <w:szCs w:val="24"/>
          <w:rPrChange w:id="1115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1152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15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hav</w:t>
      </w:r>
      <w:r w:rsidRPr="00DB66F3">
        <w:rPr>
          <w:rFonts w:ascii="Times New Roman" w:hAnsi="Times New Roman"/>
          <w:color w:val="191919"/>
          <w:sz w:val="24"/>
          <w:szCs w:val="24"/>
          <w:rPrChange w:id="1115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1155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15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1115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1158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15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appro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11160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v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16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1116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1163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16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1116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1166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16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thei</w:t>
      </w:r>
      <w:r w:rsidRPr="00DB66F3">
        <w:rPr>
          <w:rFonts w:ascii="Times New Roman" w:hAnsi="Times New Roman"/>
          <w:color w:val="191919"/>
          <w:sz w:val="24"/>
          <w:szCs w:val="24"/>
          <w:rPrChange w:id="1116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1169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17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ad- viso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11171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z w:val="24"/>
          <w:szCs w:val="24"/>
          <w:rPrChange w:id="1117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1173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17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departmen</w:t>
      </w:r>
      <w:r w:rsidRPr="00DB66F3">
        <w:rPr>
          <w:rFonts w:ascii="Times New Roman" w:hAnsi="Times New Roman"/>
          <w:color w:val="191919"/>
          <w:sz w:val="24"/>
          <w:szCs w:val="24"/>
          <w:rPrChange w:id="1117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1176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17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chairperso</w:t>
      </w:r>
      <w:r w:rsidRPr="00DB66F3">
        <w:rPr>
          <w:rFonts w:ascii="Times New Roman" w:hAnsi="Times New Roman"/>
          <w:color w:val="191919"/>
          <w:sz w:val="24"/>
          <w:szCs w:val="24"/>
          <w:rPrChange w:id="1117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1179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18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1118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1182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18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dea</w:t>
      </w:r>
      <w:r w:rsidRPr="00DB66F3">
        <w:rPr>
          <w:rFonts w:ascii="Times New Roman" w:hAnsi="Times New Roman"/>
          <w:color w:val="191919"/>
          <w:sz w:val="24"/>
          <w:szCs w:val="24"/>
          <w:rPrChange w:id="1118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1185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18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1118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1188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18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1119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1191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19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respectiv</w:t>
      </w:r>
      <w:r w:rsidRPr="00DB66F3">
        <w:rPr>
          <w:rFonts w:ascii="Times New Roman" w:hAnsi="Times New Roman"/>
          <w:color w:val="191919"/>
          <w:sz w:val="24"/>
          <w:szCs w:val="24"/>
          <w:rPrChange w:id="1119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1194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19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school</w:t>
      </w:r>
      <w:r w:rsidRPr="00DB66F3">
        <w:rPr>
          <w:rFonts w:ascii="Times New Roman" w:hAnsi="Times New Roman"/>
          <w:color w:val="191919"/>
          <w:sz w:val="24"/>
          <w:szCs w:val="24"/>
          <w:rPrChange w:id="1119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1197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19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Permissio</w:t>
      </w:r>
      <w:r w:rsidRPr="00DB66F3">
        <w:rPr>
          <w:rFonts w:ascii="Times New Roman" w:hAnsi="Times New Roman"/>
          <w:color w:val="191919"/>
          <w:sz w:val="24"/>
          <w:szCs w:val="24"/>
          <w:rPrChange w:id="1119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1200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20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1120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1203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20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carr</w:t>
      </w:r>
      <w:r w:rsidRPr="00DB66F3">
        <w:rPr>
          <w:rFonts w:ascii="Times New Roman" w:hAnsi="Times New Roman"/>
          <w:color w:val="191919"/>
          <w:sz w:val="24"/>
          <w:szCs w:val="24"/>
          <w:rPrChange w:id="1120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1206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20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1</w:t>
      </w:r>
      <w:r w:rsidRPr="00DB66F3">
        <w:rPr>
          <w:rFonts w:ascii="Times New Roman" w:hAnsi="Times New Roman"/>
          <w:color w:val="191919"/>
          <w:sz w:val="24"/>
          <w:szCs w:val="24"/>
          <w:rPrChange w:id="1120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7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1209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21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1121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1212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21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1</w:t>
      </w:r>
      <w:r w:rsidRPr="00DB66F3">
        <w:rPr>
          <w:rFonts w:ascii="Times New Roman" w:hAnsi="Times New Roman"/>
          <w:color w:val="191919"/>
          <w:sz w:val="24"/>
          <w:szCs w:val="24"/>
          <w:rPrChange w:id="1121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8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1215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21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hour</w:t>
      </w:r>
      <w:r w:rsidRPr="00DB66F3">
        <w:rPr>
          <w:rFonts w:ascii="Times New Roman" w:hAnsi="Times New Roman"/>
          <w:color w:val="191919"/>
          <w:sz w:val="24"/>
          <w:szCs w:val="24"/>
          <w:rPrChange w:id="1121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1218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21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wil</w:t>
      </w:r>
      <w:r w:rsidRPr="00DB66F3">
        <w:rPr>
          <w:rFonts w:ascii="Times New Roman" w:hAnsi="Times New Roman"/>
          <w:color w:val="191919"/>
          <w:sz w:val="24"/>
          <w:szCs w:val="24"/>
          <w:rPrChange w:id="1122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1221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22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requir</w:t>
      </w:r>
      <w:r w:rsidRPr="00DB66F3">
        <w:rPr>
          <w:rFonts w:ascii="Times New Roman" w:hAnsi="Times New Roman"/>
          <w:color w:val="191919"/>
          <w:sz w:val="24"/>
          <w:szCs w:val="24"/>
          <w:rPrChange w:id="1122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1224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z w:val="24"/>
          <w:szCs w:val="24"/>
          <w:rPrChange w:id="1122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1226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22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3.</w:t>
      </w:r>
      <w:r w:rsidRPr="00DB66F3">
        <w:rPr>
          <w:rFonts w:ascii="Times New Roman" w:hAnsi="Times New Roman"/>
          <w:color w:val="191919"/>
          <w:sz w:val="24"/>
          <w:szCs w:val="24"/>
          <w:rPrChange w:id="1122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0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1229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23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1123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1232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23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abov</w:t>
      </w:r>
      <w:r w:rsidRPr="00DB66F3">
        <w:rPr>
          <w:rFonts w:ascii="Times New Roman" w:hAnsi="Times New Roman"/>
          <w:color w:val="191919"/>
          <w:sz w:val="24"/>
          <w:szCs w:val="24"/>
          <w:rPrChange w:id="1123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7"/>
          <w:sz w:val="24"/>
          <w:szCs w:val="24"/>
          <w:rPrChange w:id="11235" w:author="jhawkins" w:date="2011-04-01T11:13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23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cumulativ</w:t>
      </w:r>
      <w:r w:rsidRPr="00DB66F3">
        <w:rPr>
          <w:rFonts w:ascii="Times New Roman" w:hAnsi="Times New Roman"/>
          <w:color w:val="191919"/>
          <w:sz w:val="24"/>
          <w:szCs w:val="24"/>
          <w:rPrChange w:id="1123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1238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23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grade poin</w:t>
      </w:r>
      <w:r w:rsidRPr="00DB66F3">
        <w:rPr>
          <w:rFonts w:ascii="Times New Roman" w:hAnsi="Times New Roman"/>
          <w:color w:val="191919"/>
          <w:sz w:val="24"/>
          <w:szCs w:val="24"/>
          <w:rPrChange w:id="1124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1241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24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average</w:t>
      </w:r>
      <w:r w:rsidRPr="00DB66F3">
        <w:rPr>
          <w:rFonts w:ascii="Times New Roman" w:hAnsi="Times New Roman"/>
          <w:color w:val="191919"/>
          <w:sz w:val="24"/>
          <w:szCs w:val="24"/>
          <w:rPrChange w:id="1124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1244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24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Permissio</w:t>
      </w:r>
      <w:r w:rsidRPr="00DB66F3">
        <w:rPr>
          <w:rFonts w:ascii="Times New Roman" w:hAnsi="Times New Roman"/>
          <w:color w:val="191919"/>
          <w:sz w:val="24"/>
          <w:szCs w:val="24"/>
          <w:rPrChange w:id="1124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1247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24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1124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1250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25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carr</w:t>
      </w:r>
      <w:r w:rsidRPr="00DB66F3">
        <w:rPr>
          <w:rFonts w:ascii="Times New Roman" w:hAnsi="Times New Roman"/>
          <w:color w:val="191919"/>
          <w:sz w:val="24"/>
          <w:szCs w:val="24"/>
          <w:rPrChange w:id="1125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1253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25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mor</w:t>
      </w:r>
      <w:r w:rsidRPr="00DB66F3">
        <w:rPr>
          <w:rFonts w:ascii="Times New Roman" w:hAnsi="Times New Roman"/>
          <w:color w:val="191919"/>
          <w:sz w:val="24"/>
          <w:szCs w:val="24"/>
          <w:rPrChange w:id="1125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1256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25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tha</w:t>
      </w:r>
      <w:r w:rsidRPr="00DB66F3">
        <w:rPr>
          <w:rFonts w:ascii="Times New Roman" w:hAnsi="Times New Roman"/>
          <w:color w:val="191919"/>
          <w:sz w:val="24"/>
          <w:szCs w:val="24"/>
          <w:rPrChange w:id="1125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1259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26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1</w:t>
      </w:r>
      <w:r w:rsidRPr="00DB66F3">
        <w:rPr>
          <w:rFonts w:ascii="Times New Roman" w:hAnsi="Times New Roman"/>
          <w:color w:val="191919"/>
          <w:sz w:val="24"/>
          <w:szCs w:val="24"/>
          <w:rPrChange w:id="1126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8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1262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26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hour</w:t>
      </w:r>
      <w:r w:rsidRPr="00DB66F3">
        <w:rPr>
          <w:rFonts w:ascii="Times New Roman" w:hAnsi="Times New Roman"/>
          <w:color w:val="191919"/>
          <w:sz w:val="24"/>
          <w:szCs w:val="24"/>
          <w:rPrChange w:id="1126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6"/>
          <w:sz w:val="24"/>
          <w:szCs w:val="24"/>
          <w:rPrChange w:id="11265" w:author="jhawkins" w:date="2011-04-01T11:13:00Z">
            <w:rPr>
              <w:rFonts w:ascii="Times New Roman" w:hAnsi="Times New Roman"/>
              <w:color w:val="191919"/>
              <w:spacing w:val="-6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26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wil</w:t>
      </w:r>
      <w:r w:rsidRPr="00DB66F3">
        <w:rPr>
          <w:rFonts w:ascii="Times New Roman" w:hAnsi="Times New Roman"/>
          <w:color w:val="191919"/>
          <w:sz w:val="24"/>
          <w:szCs w:val="24"/>
          <w:rPrChange w:id="1126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1268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26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requir</w:t>
      </w:r>
      <w:r w:rsidRPr="00DB66F3">
        <w:rPr>
          <w:rFonts w:ascii="Times New Roman" w:hAnsi="Times New Roman"/>
          <w:color w:val="191919"/>
          <w:sz w:val="24"/>
          <w:szCs w:val="24"/>
          <w:rPrChange w:id="1127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1271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z w:val="24"/>
          <w:szCs w:val="24"/>
          <w:rPrChange w:id="1127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1273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27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3.</w:t>
      </w:r>
      <w:r w:rsidRPr="00DB66F3">
        <w:rPr>
          <w:rFonts w:ascii="Times New Roman" w:hAnsi="Times New Roman"/>
          <w:color w:val="191919"/>
          <w:sz w:val="24"/>
          <w:szCs w:val="24"/>
          <w:rPrChange w:id="1127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0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1276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27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1127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1279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28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abov</w:t>
      </w:r>
      <w:r w:rsidRPr="00DB66F3">
        <w:rPr>
          <w:rFonts w:ascii="Times New Roman" w:hAnsi="Times New Roman"/>
          <w:color w:val="191919"/>
          <w:sz w:val="24"/>
          <w:szCs w:val="24"/>
          <w:rPrChange w:id="1128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1282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28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cumulativ</w:t>
      </w:r>
      <w:r w:rsidRPr="00DB66F3">
        <w:rPr>
          <w:rFonts w:ascii="Times New Roman" w:hAnsi="Times New Roman"/>
          <w:color w:val="191919"/>
          <w:sz w:val="24"/>
          <w:szCs w:val="24"/>
          <w:rPrChange w:id="1128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1285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28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averag</w:t>
      </w:r>
      <w:r w:rsidRPr="00DB66F3">
        <w:rPr>
          <w:rFonts w:ascii="Times New Roman" w:hAnsi="Times New Roman"/>
          <w:color w:val="191919"/>
          <w:sz w:val="24"/>
          <w:szCs w:val="24"/>
          <w:rPrChange w:id="1128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1288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28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1129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1291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z w:val="24"/>
          <w:szCs w:val="24"/>
          <w:rPrChange w:id="1129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1293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29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3.</w:t>
      </w:r>
      <w:r w:rsidRPr="00DB66F3">
        <w:rPr>
          <w:rFonts w:ascii="Times New Roman" w:hAnsi="Times New Roman"/>
          <w:color w:val="191919"/>
          <w:sz w:val="24"/>
          <w:szCs w:val="24"/>
          <w:rPrChange w:id="1129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0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1296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29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semeste</w:t>
      </w:r>
      <w:r w:rsidRPr="00DB66F3">
        <w:rPr>
          <w:rFonts w:ascii="Times New Roman" w:hAnsi="Times New Roman"/>
          <w:color w:val="191919"/>
          <w:sz w:val="24"/>
          <w:szCs w:val="24"/>
          <w:rPrChange w:id="1129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1299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30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18"/>
          <w:sz w:val="24"/>
          <w:szCs w:val="24"/>
          <w:rPrChange w:id="11301" w:author="jhawkins" w:date="2011-04-01T11:13:00Z">
            <w:rPr>
              <w:rFonts w:ascii="Times New Roman" w:hAnsi="Times New Roman"/>
              <w:color w:val="191919"/>
              <w:spacing w:val="-18"/>
              <w:sz w:val="18"/>
              <w:szCs w:val="18"/>
            </w:rPr>
          </w:rPrChange>
        </w:rPr>
        <w:t>P</w:t>
      </w:r>
      <w:r w:rsidRPr="00DB66F3">
        <w:rPr>
          <w:rFonts w:ascii="Times New Roman" w:hAnsi="Times New Roman"/>
          <w:color w:val="191919"/>
          <w:sz w:val="24"/>
          <w:szCs w:val="24"/>
          <w:rPrChange w:id="1130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15"/>
          <w:sz w:val="24"/>
          <w:szCs w:val="24"/>
          <w:rPrChange w:id="11303" w:author="jhawkins" w:date="2011-04-01T11:13:00Z">
            <w:rPr>
              <w:rFonts w:ascii="Times New Roman" w:hAnsi="Times New Roman"/>
              <w:color w:val="191919"/>
              <w:spacing w:val="-1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30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du</w:t>
      </w:r>
      <w:r w:rsidRPr="00DB66F3">
        <w:rPr>
          <w:rFonts w:ascii="Times New Roman" w:hAnsi="Times New Roman"/>
          <w:color w:val="191919"/>
          <w:spacing w:val="-3"/>
          <w:sz w:val="24"/>
          <w:szCs w:val="24"/>
          <w:rPrChange w:id="11305" w:author="jhawkins" w:date="2011-04-01T11:13:00Z">
            <w:rPr>
              <w:rFonts w:ascii="Times New Roman" w:hAnsi="Times New Roman"/>
              <w:color w:val="191919"/>
              <w:spacing w:val="-3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30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in</w:t>
      </w:r>
      <w:r w:rsidRPr="00DB66F3">
        <w:rPr>
          <w:rFonts w:ascii="Times New Roman" w:hAnsi="Times New Roman"/>
          <w:color w:val="191919"/>
          <w:sz w:val="24"/>
          <w:szCs w:val="24"/>
          <w:rPrChange w:id="1130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1308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30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1131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1311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31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las</w:t>
      </w:r>
      <w:r w:rsidRPr="00DB66F3">
        <w:rPr>
          <w:rFonts w:ascii="Times New Roman" w:hAnsi="Times New Roman"/>
          <w:color w:val="191919"/>
          <w:sz w:val="24"/>
          <w:szCs w:val="24"/>
          <w:rPrChange w:id="1131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1314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31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se- meste</w:t>
      </w:r>
      <w:r w:rsidRPr="00DB66F3">
        <w:rPr>
          <w:rFonts w:ascii="Times New Roman" w:hAnsi="Times New Roman"/>
          <w:color w:val="191919"/>
          <w:sz w:val="24"/>
          <w:szCs w:val="24"/>
          <w:rPrChange w:id="1131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131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31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z w:val="24"/>
          <w:szCs w:val="24"/>
          <w:rPrChange w:id="1131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f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132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32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residence</w:t>
      </w:r>
      <w:r w:rsidRPr="00DB66F3">
        <w:rPr>
          <w:rFonts w:ascii="Times New Roman" w:hAnsi="Times New Roman"/>
          <w:color w:val="191919"/>
          <w:sz w:val="24"/>
          <w:szCs w:val="24"/>
          <w:rPrChange w:id="1132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11323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z w:val="24"/>
          <w:szCs w:val="24"/>
          <w:rPrChange w:id="1132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11325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32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graduatin</w:t>
      </w:r>
      <w:r w:rsidRPr="00DB66F3">
        <w:rPr>
          <w:rFonts w:ascii="Times New Roman" w:hAnsi="Times New Roman"/>
          <w:color w:val="191919"/>
          <w:sz w:val="24"/>
          <w:szCs w:val="24"/>
          <w:rPrChange w:id="1132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132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32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senio</w:t>
      </w:r>
      <w:r w:rsidRPr="00DB66F3">
        <w:rPr>
          <w:rFonts w:ascii="Times New Roman" w:hAnsi="Times New Roman"/>
          <w:color w:val="191919"/>
          <w:sz w:val="24"/>
          <w:szCs w:val="24"/>
          <w:rPrChange w:id="1133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133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33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ca</w:t>
      </w:r>
      <w:r w:rsidRPr="00DB66F3">
        <w:rPr>
          <w:rFonts w:ascii="Times New Roman" w:hAnsi="Times New Roman"/>
          <w:color w:val="191919"/>
          <w:sz w:val="24"/>
          <w:szCs w:val="24"/>
          <w:rPrChange w:id="1133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133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33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carr</w:t>
      </w:r>
      <w:r w:rsidRPr="00DB66F3">
        <w:rPr>
          <w:rFonts w:ascii="Times New Roman" w:hAnsi="Times New Roman"/>
          <w:color w:val="191919"/>
          <w:sz w:val="24"/>
          <w:szCs w:val="24"/>
          <w:rPrChange w:id="1133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133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33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z w:val="24"/>
          <w:szCs w:val="24"/>
          <w:rPrChange w:id="1133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134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34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overloa</w:t>
      </w:r>
      <w:r w:rsidRPr="00DB66F3">
        <w:rPr>
          <w:rFonts w:ascii="Times New Roman" w:hAnsi="Times New Roman"/>
          <w:color w:val="191919"/>
          <w:sz w:val="24"/>
          <w:szCs w:val="24"/>
          <w:rPrChange w:id="1134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134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34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wit</w:t>
      </w:r>
      <w:r w:rsidRPr="00DB66F3">
        <w:rPr>
          <w:rFonts w:ascii="Times New Roman" w:hAnsi="Times New Roman"/>
          <w:color w:val="191919"/>
          <w:sz w:val="24"/>
          <w:szCs w:val="24"/>
          <w:rPrChange w:id="1134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h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134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z w:val="24"/>
          <w:szCs w:val="24"/>
          <w:rPrChange w:id="1134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134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34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2.</w:t>
      </w:r>
      <w:r w:rsidRPr="00DB66F3">
        <w:rPr>
          <w:rFonts w:ascii="Times New Roman" w:hAnsi="Times New Roman"/>
          <w:color w:val="191919"/>
          <w:sz w:val="24"/>
          <w:szCs w:val="24"/>
          <w:rPrChange w:id="1135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5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135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35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cumulativ</w:t>
      </w:r>
      <w:r w:rsidRPr="00DB66F3">
        <w:rPr>
          <w:rFonts w:ascii="Times New Roman" w:hAnsi="Times New Roman"/>
          <w:color w:val="191919"/>
          <w:sz w:val="24"/>
          <w:szCs w:val="24"/>
          <w:rPrChange w:id="1135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135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35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18"/>
          <w:sz w:val="24"/>
          <w:szCs w:val="24"/>
          <w:rPrChange w:id="11356" w:author="jhawkins" w:date="2011-04-01T11:13:00Z">
            <w:rPr>
              <w:rFonts w:ascii="Times New Roman" w:hAnsi="Times New Roman"/>
              <w:color w:val="191919"/>
              <w:spacing w:val="-18"/>
              <w:sz w:val="18"/>
              <w:szCs w:val="18"/>
            </w:rPr>
          </w:rPrChange>
        </w:rPr>
        <w:t>P</w:t>
      </w:r>
      <w:r w:rsidRPr="00DB66F3">
        <w:rPr>
          <w:rFonts w:ascii="Times New Roman" w:hAnsi="Times New Roman"/>
          <w:color w:val="191919"/>
          <w:sz w:val="24"/>
          <w:szCs w:val="24"/>
          <w:rPrChange w:id="1135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</w:t>
      </w:r>
      <w:r w:rsidRPr="00DB66F3">
        <w:rPr>
          <w:rFonts w:ascii="Times New Roman" w:hAnsi="Times New Roman"/>
          <w:color w:val="191919"/>
          <w:spacing w:val="-14"/>
          <w:sz w:val="24"/>
          <w:szCs w:val="24"/>
          <w:rPrChange w:id="11358" w:author="jhawkins" w:date="2011-04-01T11:13:00Z">
            <w:rPr>
              <w:rFonts w:ascii="Times New Roman" w:hAnsi="Times New Roman"/>
              <w:color w:val="191919"/>
              <w:spacing w:val="-1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35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on</w:t>
      </w:r>
      <w:r w:rsidRPr="00DB66F3">
        <w:rPr>
          <w:rFonts w:ascii="Times New Roman" w:hAnsi="Times New Roman"/>
          <w:color w:val="191919"/>
          <w:sz w:val="24"/>
          <w:szCs w:val="24"/>
          <w:rPrChange w:id="1136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136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36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semeste</w:t>
      </w:r>
      <w:r w:rsidRPr="00DB66F3">
        <w:rPr>
          <w:rFonts w:ascii="Times New Roman" w:hAnsi="Times New Roman"/>
          <w:color w:val="191919"/>
          <w:sz w:val="24"/>
          <w:szCs w:val="24"/>
          <w:rPrChange w:id="1136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136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36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(only</w:t>
      </w:r>
      <w:r w:rsidRPr="00DB66F3">
        <w:rPr>
          <w:rFonts w:ascii="Times New Roman" w:hAnsi="Times New Roman"/>
          <w:color w:val="191919"/>
          <w:sz w:val="24"/>
          <w:szCs w:val="24"/>
          <w:rPrChange w:id="1136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)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136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36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durin</w:t>
      </w:r>
      <w:r w:rsidRPr="00DB66F3">
        <w:rPr>
          <w:rFonts w:ascii="Times New Roman" w:hAnsi="Times New Roman"/>
          <w:color w:val="191919"/>
          <w:sz w:val="24"/>
          <w:szCs w:val="24"/>
          <w:rPrChange w:id="1136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137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37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1137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137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37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senio</w:t>
      </w:r>
      <w:r w:rsidRPr="00DB66F3">
        <w:rPr>
          <w:rFonts w:ascii="Times New Roman" w:hAnsi="Times New Roman"/>
          <w:color w:val="191919"/>
          <w:sz w:val="24"/>
          <w:szCs w:val="24"/>
          <w:rPrChange w:id="1137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5"/>
          <w:sz w:val="24"/>
          <w:szCs w:val="24"/>
          <w:rPrChange w:id="11376" w:author="jhawkins" w:date="2011-04-01T11:13:00Z">
            <w:rPr>
              <w:rFonts w:ascii="Times New Roman" w:hAnsi="Times New Roman"/>
              <w:color w:val="191919"/>
              <w:spacing w:val="-5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37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yea</w:t>
      </w:r>
      <w:r w:rsidRPr="00DB66F3">
        <w:rPr>
          <w:rFonts w:ascii="Times New Roman" w:hAnsi="Times New Roman"/>
          <w:color w:val="191919"/>
          <w:spacing w:val="-12"/>
          <w:sz w:val="24"/>
          <w:szCs w:val="24"/>
          <w:rPrChange w:id="11378" w:author="jhawkins" w:date="2011-04-01T11:13:00Z">
            <w:rPr>
              <w:rFonts w:ascii="Times New Roman" w:hAnsi="Times New Roman"/>
              <w:color w:val="191919"/>
              <w:spacing w:val="-12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z w:val="24"/>
          <w:szCs w:val="24"/>
          <w:rPrChange w:id="1137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138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38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1138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138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38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special cases</w:t>
      </w:r>
      <w:r w:rsidRPr="00DB66F3">
        <w:rPr>
          <w:rFonts w:ascii="Times New Roman" w:hAnsi="Times New Roman"/>
          <w:color w:val="191919"/>
          <w:sz w:val="24"/>
          <w:szCs w:val="24"/>
          <w:rPrChange w:id="1138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,</w:t>
      </w:r>
      <w:r w:rsidRPr="00DB66F3">
        <w:rPr>
          <w:rFonts w:ascii="Times New Roman" w:hAnsi="Times New Roman"/>
          <w:color w:val="191919"/>
          <w:spacing w:val="2"/>
          <w:sz w:val="24"/>
          <w:szCs w:val="24"/>
          <w:rPrChange w:id="11386" w:author="jhawkins" w:date="2011-04-01T11:13:00Z">
            <w:rPr>
              <w:rFonts w:ascii="Times New Roman" w:hAnsi="Times New Roman"/>
              <w:color w:val="191919"/>
              <w:spacing w:val="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38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student</w:t>
      </w:r>
      <w:r w:rsidRPr="00DB66F3">
        <w:rPr>
          <w:rFonts w:ascii="Times New Roman" w:hAnsi="Times New Roman"/>
          <w:color w:val="191919"/>
          <w:sz w:val="24"/>
          <w:szCs w:val="24"/>
          <w:rPrChange w:id="1138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2"/>
          <w:sz w:val="24"/>
          <w:szCs w:val="24"/>
          <w:rPrChange w:id="11389" w:author="jhawkins" w:date="2011-04-01T11:13:00Z">
            <w:rPr>
              <w:rFonts w:ascii="Times New Roman" w:hAnsi="Times New Roman"/>
              <w:color w:val="191919"/>
              <w:spacing w:val="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39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ma</w:t>
      </w:r>
      <w:r w:rsidRPr="00DB66F3">
        <w:rPr>
          <w:rFonts w:ascii="Times New Roman" w:hAnsi="Times New Roman"/>
          <w:color w:val="191919"/>
          <w:sz w:val="24"/>
          <w:szCs w:val="24"/>
          <w:rPrChange w:id="1139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2"/>
          <w:sz w:val="24"/>
          <w:szCs w:val="24"/>
          <w:rPrChange w:id="11392" w:author="jhawkins" w:date="2011-04-01T11:13:00Z">
            <w:rPr>
              <w:rFonts w:ascii="Times New Roman" w:hAnsi="Times New Roman"/>
              <w:color w:val="191919"/>
              <w:spacing w:val="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39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1139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2"/>
          <w:sz w:val="24"/>
          <w:szCs w:val="24"/>
          <w:rPrChange w:id="11395" w:author="jhawkins" w:date="2011-04-01T11:13:00Z">
            <w:rPr>
              <w:rFonts w:ascii="Times New Roman" w:hAnsi="Times New Roman"/>
              <w:color w:val="191919"/>
              <w:spacing w:val="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39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permitte</w:t>
      </w:r>
      <w:r w:rsidRPr="00DB66F3">
        <w:rPr>
          <w:rFonts w:ascii="Times New Roman" w:hAnsi="Times New Roman"/>
          <w:color w:val="191919"/>
          <w:sz w:val="24"/>
          <w:szCs w:val="24"/>
          <w:rPrChange w:id="1139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2"/>
          <w:sz w:val="24"/>
          <w:szCs w:val="24"/>
          <w:rPrChange w:id="11398" w:author="jhawkins" w:date="2011-04-01T11:13:00Z">
            <w:rPr>
              <w:rFonts w:ascii="Times New Roman" w:hAnsi="Times New Roman"/>
              <w:color w:val="191919"/>
              <w:spacing w:val="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39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1140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2"/>
          <w:sz w:val="24"/>
          <w:szCs w:val="24"/>
          <w:rPrChange w:id="11401" w:author="jhawkins" w:date="2011-04-01T11:13:00Z">
            <w:rPr>
              <w:rFonts w:ascii="Times New Roman" w:hAnsi="Times New Roman"/>
              <w:color w:val="191919"/>
              <w:spacing w:val="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40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carr</w:t>
      </w:r>
      <w:r w:rsidRPr="00DB66F3">
        <w:rPr>
          <w:rFonts w:ascii="Times New Roman" w:hAnsi="Times New Roman"/>
          <w:color w:val="191919"/>
          <w:sz w:val="24"/>
          <w:szCs w:val="24"/>
          <w:rPrChange w:id="1140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2"/>
          <w:sz w:val="24"/>
          <w:szCs w:val="24"/>
          <w:rPrChange w:id="11404" w:author="jhawkins" w:date="2011-04-01T11:13:00Z">
            <w:rPr>
              <w:rFonts w:ascii="Times New Roman" w:hAnsi="Times New Roman"/>
              <w:color w:val="191919"/>
              <w:spacing w:val="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40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mor</w:t>
      </w:r>
      <w:r w:rsidRPr="00DB66F3">
        <w:rPr>
          <w:rFonts w:ascii="Times New Roman" w:hAnsi="Times New Roman"/>
          <w:color w:val="191919"/>
          <w:sz w:val="24"/>
          <w:szCs w:val="24"/>
          <w:rPrChange w:id="1140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2"/>
          <w:sz w:val="24"/>
          <w:szCs w:val="24"/>
          <w:rPrChange w:id="11407" w:author="jhawkins" w:date="2011-04-01T11:13:00Z">
            <w:rPr>
              <w:rFonts w:ascii="Times New Roman" w:hAnsi="Times New Roman"/>
              <w:color w:val="191919"/>
              <w:spacing w:val="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40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tha</w:t>
      </w:r>
      <w:r w:rsidRPr="00DB66F3">
        <w:rPr>
          <w:rFonts w:ascii="Times New Roman" w:hAnsi="Times New Roman"/>
          <w:color w:val="191919"/>
          <w:sz w:val="24"/>
          <w:szCs w:val="24"/>
          <w:rPrChange w:id="1140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2"/>
          <w:sz w:val="24"/>
          <w:szCs w:val="24"/>
          <w:rPrChange w:id="11410" w:author="jhawkins" w:date="2011-04-01T11:13:00Z">
            <w:rPr>
              <w:rFonts w:ascii="Times New Roman" w:hAnsi="Times New Roman"/>
              <w:color w:val="191919"/>
              <w:spacing w:val="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41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2</w:t>
      </w:r>
      <w:r w:rsidRPr="00DB66F3">
        <w:rPr>
          <w:rFonts w:ascii="Times New Roman" w:hAnsi="Times New Roman"/>
          <w:color w:val="191919"/>
          <w:sz w:val="24"/>
          <w:szCs w:val="24"/>
          <w:rPrChange w:id="1141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0</w:t>
      </w:r>
      <w:r w:rsidRPr="00DB66F3">
        <w:rPr>
          <w:rFonts w:ascii="Times New Roman" w:hAnsi="Times New Roman"/>
          <w:color w:val="191919"/>
          <w:spacing w:val="2"/>
          <w:sz w:val="24"/>
          <w:szCs w:val="24"/>
          <w:rPrChange w:id="11413" w:author="jhawkins" w:date="2011-04-01T11:13:00Z">
            <w:rPr>
              <w:rFonts w:ascii="Times New Roman" w:hAnsi="Times New Roman"/>
              <w:color w:val="191919"/>
              <w:spacing w:val="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41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hour</w:t>
      </w:r>
      <w:r w:rsidRPr="00DB66F3">
        <w:rPr>
          <w:rFonts w:ascii="Times New Roman" w:hAnsi="Times New Roman"/>
          <w:color w:val="191919"/>
          <w:sz w:val="24"/>
          <w:szCs w:val="24"/>
          <w:rPrChange w:id="1141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2"/>
          <w:sz w:val="24"/>
          <w:szCs w:val="24"/>
          <w:rPrChange w:id="11416" w:author="jhawkins" w:date="2011-04-01T11:13:00Z">
            <w:rPr>
              <w:rFonts w:ascii="Times New Roman" w:hAnsi="Times New Roman"/>
              <w:color w:val="191919"/>
              <w:spacing w:val="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41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pe</w:t>
      </w:r>
      <w:r w:rsidRPr="00DB66F3">
        <w:rPr>
          <w:rFonts w:ascii="Times New Roman" w:hAnsi="Times New Roman"/>
          <w:color w:val="191919"/>
          <w:sz w:val="24"/>
          <w:szCs w:val="24"/>
          <w:rPrChange w:id="1141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2"/>
          <w:sz w:val="24"/>
          <w:szCs w:val="24"/>
          <w:rPrChange w:id="11419" w:author="jhawkins" w:date="2011-04-01T11:13:00Z">
            <w:rPr>
              <w:rFonts w:ascii="Times New Roman" w:hAnsi="Times New Roman"/>
              <w:color w:val="191919"/>
              <w:spacing w:val="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42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ter</w:t>
      </w:r>
      <w:r w:rsidRPr="00DB66F3">
        <w:rPr>
          <w:rFonts w:ascii="Times New Roman" w:hAnsi="Times New Roman"/>
          <w:color w:val="191919"/>
          <w:sz w:val="24"/>
          <w:szCs w:val="24"/>
          <w:rPrChange w:id="1142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m</w:t>
      </w:r>
      <w:r w:rsidRPr="00DB66F3">
        <w:rPr>
          <w:rFonts w:ascii="Times New Roman" w:hAnsi="Times New Roman"/>
          <w:color w:val="191919"/>
          <w:spacing w:val="2"/>
          <w:sz w:val="24"/>
          <w:szCs w:val="24"/>
          <w:rPrChange w:id="11422" w:author="jhawkins" w:date="2011-04-01T11:13:00Z">
            <w:rPr>
              <w:rFonts w:ascii="Times New Roman" w:hAnsi="Times New Roman"/>
              <w:color w:val="191919"/>
              <w:spacing w:val="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42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provide</w:t>
      </w:r>
      <w:r w:rsidRPr="00DB66F3">
        <w:rPr>
          <w:rFonts w:ascii="Times New Roman" w:hAnsi="Times New Roman"/>
          <w:color w:val="191919"/>
          <w:sz w:val="24"/>
          <w:szCs w:val="24"/>
          <w:rPrChange w:id="1142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2"/>
          <w:sz w:val="24"/>
          <w:szCs w:val="24"/>
          <w:rPrChange w:id="11425" w:author="jhawkins" w:date="2011-04-01T11:13:00Z">
            <w:rPr>
              <w:rFonts w:ascii="Times New Roman" w:hAnsi="Times New Roman"/>
              <w:color w:val="191919"/>
              <w:spacing w:val="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42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permissio</w:t>
      </w:r>
      <w:r w:rsidRPr="00DB66F3">
        <w:rPr>
          <w:rFonts w:ascii="Times New Roman" w:hAnsi="Times New Roman"/>
          <w:color w:val="191919"/>
          <w:sz w:val="24"/>
          <w:szCs w:val="24"/>
          <w:rPrChange w:id="1142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2"/>
          <w:sz w:val="24"/>
          <w:szCs w:val="24"/>
          <w:rPrChange w:id="11428" w:author="jhawkins" w:date="2011-04-01T11:13:00Z">
            <w:rPr>
              <w:rFonts w:ascii="Times New Roman" w:hAnsi="Times New Roman"/>
              <w:color w:val="191919"/>
              <w:spacing w:val="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42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</w:t>
      </w:r>
      <w:r w:rsidRPr="00DB66F3">
        <w:rPr>
          <w:rFonts w:ascii="Times New Roman" w:hAnsi="Times New Roman"/>
          <w:color w:val="191919"/>
          <w:sz w:val="24"/>
          <w:szCs w:val="24"/>
          <w:rPrChange w:id="1143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2"/>
          <w:sz w:val="24"/>
          <w:szCs w:val="24"/>
          <w:rPrChange w:id="11431" w:author="jhawkins" w:date="2011-04-01T11:13:00Z">
            <w:rPr>
              <w:rFonts w:ascii="Times New Roman" w:hAnsi="Times New Roman"/>
              <w:color w:val="191919"/>
              <w:spacing w:val="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43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grante</w:t>
      </w:r>
      <w:r w:rsidRPr="00DB66F3">
        <w:rPr>
          <w:rFonts w:ascii="Times New Roman" w:hAnsi="Times New Roman"/>
          <w:color w:val="191919"/>
          <w:sz w:val="24"/>
          <w:szCs w:val="24"/>
          <w:rPrChange w:id="1143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2"/>
          <w:sz w:val="24"/>
          <w:szCs w:val="24"/>
          <w:rPrChange w:id="11434" w:author="jhawkins" w:date="2011-04-01T11:13:00Z">
            <w:rPr>
              <w:rFonts w:ascii="Times New Roman" w:hAnsi="Times New Roman"/>
              <w:color w:val="191919"/>
              <w:spacing w:val="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43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1143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2"/>
          <w:sz w:val="24"/>
          <w:szCs w:val="24"/>
          <w:rPrChange w:id="11437" w:author="jhawkins" w:date="2011-04-01T11:13:00Z">
            <w:rPr>
              <w:rFonts w:ascii="Times New Roman" w:hAnsi="Times New Roman"/>
              <w:color w:val="191919"/>
              <w:spacing w:val="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43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</w:t>
      </w:r>
      <w:r w:rsidRPr="00DB66F3">
        <w:rPr>
          <w:rFonts w:ascii="Times New Roman" w:hAnsi="Times New Roman"/>
          <w:color w:val="191919"/>
          <w:sz w:val="24"/>
          <w:szCs w:val="24"/>
          <w:rPrChange w:id="1143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1"/>
          <w:sz w:val="24"/>
          <w:szCs w:val="24"/>
          <w:rPrChange w:id="11440" w:author="jhawkins" w:date="2011-04-01T11:13:00Z">
            <w:rPr>
              <w:rFonts w:ascii="Times New Roman" w:hAnsi="Times New Roman"/>
              <w:color w:val="191919"/>
              <w:spacing w:val="-1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13"/>
          <w:sz w:val="24"/>
          <w:szCs w:val="24"/>
          <w:rPrChange w:id="11441" w:author="jhawkins" w:date="2011-04-01T11:13:00Z">
            <w:rPr>
              <w:rFonts w:ascii="Times New Roman" w:hAnsi="Times New Roman"/>
              <w:color w:val="191919"/>
              <w:spacing w:val="-13"/>
              <w:sz w:val="18"/>
              <w:szCs w:val="18"/>
            </w:rPr>
          </w:rPrChange>
        </w:rPr>
        <w:t>V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44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ic</w:t>
      </w:r>
      <w:r w:rsidRPr="00DB66F3">
        <w:rPr>
          <w:rFonts w:ascii="Times New Roman" w:hAnsi="Times New Roman"/>
          <w:color w:val="191919"/>
          <w:sz w:val="24"/>
          <w:szCs w:val="24"/>
          <w:rPrChange w:id="1144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2"/>
          <w:sz w:val="24"/>
          <w:szCs w:val="24"/>
          <w:rPrChange w:id="11444" w:author="jhawkins" w:date="2011-04-01T11:13:00Z">
            <w:rPr>
              <w:rFonts w:ascii="Times New Roman" w:hAnsi="Times New Roman"/>
              <w:color w:val="191919"/>
              <w:spacing w:val="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44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Presiden</w:t>
      </w:r>
      <w:r w:rsidRPr="00DB66F3">
        <w:rPr>
          <w:rFonts w:ascii="Times New Roman" w:hAnsi="Times New Roman"/>
          <w:color w:val="191919"/>
          <w:sz w:val="24"/>
          <w:szCs w:val="24"/>
          <w:rPrChange w:id="1144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2"/>
          <w:sz w:val="24"/>
          <w:szCs w:val="24"/>
          <w:rPrChange w:id="11447" w:author="jhawkins" w:date="2011-04-01T11:13:00Z">
            <w:rPr>
              <w:rFonts w:ascii="Times New Roman" w:hAnsi="Times New Roman"/>
              <w:color w:val="191919"/>
              <w:spacing w:val="2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44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fo</w:t>
      </w:r>
      <w:r w:rsidRPr="00DB66F3">
        <w:rPr>
          <w:rFonts w:ascii="Times New Roman" w:hAnsi="Times New Roman"/>
          <w:color w:val="191919"/>
          <w:sz w:val="24"/>
          <w:szCs w:val="24"/>
          <w:rPrChange w:id="1144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pacing w:val="-9"/>
          <w:sz w:val="24"/>
          <w:szCs w:val="24"/>
          <w:rPrChange w:id="11450" w:author="jhawkins" w:date="2011-04-01T11:13:00Z">
            <w:rPr>
              <w:rFonts w:ascii="Times New Roman" w:hAnsi="Times New Roman"/>
              <w:color w:val="191919"/>
              <w:spacing w:val="-9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45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Academi</w:t>
      </w:r>
      <w:r w:rsidRPr="00DB66F3">
        <w:rPr>
          <w:rFonts w:ascii="Times New Roman" w:hAnsi="Times New Roman"/>
          <w:color w:val="191919"/>
          <w:sz w:val="24"/>
          <w:szCs w:val="24"/>
          <w:rPrChange w:id="1145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c</w:t>
      </w:r>
      <w:r w:rsidRPr="00DB66F3">
        <w:rPr>
          <w:rFonts w:ascii="Times New Roman" w:hAnsi="Times New Roman"/>
          <w:color w:val="191919"/>
          <w:spacing w:val="-8"/>
          <w:sz w:val="24"/>
          <w:szCs w:val="24"/>
          <w:rPrChange w:id="11453" w:author="jhawkins" w:date="2011-04-01T11:13:00Z">
            <w:rPr>
              <w:rFonts w:ascii="Times New Roman" w:hAnsi="Times New Roman"/>
              <w:color w:val="191919"/>
              <w:spacing w:val="-8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45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Af- fairs</w:t>
      </w:r>
      <w:r w:rsidRPr="00DB66F3">
        <w:rPr>
          <w:rFonts w:ascii="Times New Roman" w:hAnsi="Times New Roman"/>
          <w:color w:val="191919"/>
          <w:sz w:val="24"/>
          <w:szCs w:val="24"/>
          <w:rPrChange w:id="1145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145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45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z w:val="24"/>
          <w:szCs w:val="24"/>
          <w:rPrChange w:id="1145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145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46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studen</w:t>
      </w:r>
      <w:r w:rsidRPr="00DB66F3">
        <w:rPr>
          <w:rFonts w:ascii="Times New Roman" w:hAnsi="Times New Roman"/>
          <w:color w:val="191919"/>
          <w:sz w:val="24"/>
          <w:szCs w:val="24"/>
          <w:rPrChange w:id="1146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146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46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wil</w:t>
      </w:r>
      <w:r w:rsidRPr="00DB66F3">
        <w:rPr>
          <w:rFonts w:ascii="Times New Roman" w:hAnsi="Times New Roman"/>
          <w:color w:val="191919"/>
          <w:sz w:val="24"/>
          <w:szCs w:val="24"/>
          <w:rPrChange w:id="1146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l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146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46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b</w:t>
      </w:r>
      <w:r w:rsidRPr="00DB66F3">
        <w:rPr>
          <w:rFonts w:ascii="Times New Roman" w:hAnsi="Times New Roman"/>
          <w:color w:val="191919"/>
          <w:sz w:val="24"/>
          <w:szCs w:val="24"/>
          <w:rPrChange w:id="1146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146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46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allowe</w:t>
      </w:r>
      <w:r w:rsidRPr="00DB66F3">
        <w:rPr>
          <w:rFonts w:ascii="Times New Roman" w:hAnsi="Times New Roman"/>
          <w:color w:val="191919"/>
          <w:sz w:val="24"/>
          <w:szCs w:val="24"/>
          <w:rPrChange w:id="11470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d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1471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472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</w:t>
      </w:r>
      <w:r w:rsidRPr="00DB66F3">
        <w:rPr>
          <w:rFonts w:ascii="Times New Roman" w:hAnsi="Times New Roman"/>
          <w:color w:val="191919"/>
          <w:sz w:val="24"/>
          <w:szCs w:val="24"/>
          <w:rPrChange w:id="11473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o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1474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475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carr</w:t>
      </w:r>
      <w:r w:rsidRPr="00DB66F3">
        <w:rPr>
          <w:rFonts w:ascii="Times New Roman" w:hAnsi="Times New Roman"/>
          <w:color w:val="191919"/>
          <w:sz w:val="24"/>
          <w:szCs w:val="24"/>
          <w:rPrChange w:id="11476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1477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478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mor</w:t>
      </w:r>
      <w:r w:rsidRPr="00DB66F3">
        <w:rPr>
          <w:rFonts w:ascii="Times New Roman" w:hAnsi="Times New Roman"/>
          <w:color w:val="191919"/>
          <w:sz w:val="24"/>
          <w:szCs w:val="24"/>
          <w:rPrChange w:id="11479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1480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481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tha</w:t>
      </w:r>
      <w:r w:rsidRPr="00DB66F3">
        <w:rPr>
          <w:rFonts w:ascii="Times New Roman" w:hAnsi="Times New Roman"/>
          <w:color w:val="191919"/>
          <w:sz w:val="24"/>
          <w:szCs w:val="24"/>
          <w:rPrChange w:id="11482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n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1483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484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2</w:t>
      </w:r>
      <w:r w:rsidRPr="00DB66F3">
        <w:rPr>
          <w:rFonts w:ascii="Times New Roman" w:hAnsi="Times New Roman"/>
          <w:color w:val="191919"/>
          <w:sz w:val="24"/>
          <w:szCs w:val="24"/>
          <w:rPrChange w:id="11485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3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1486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487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hour</w:t>
      </w:r>
      <w:r w:rsidRPr="00DB66F3">
        <w:rPr>
          <w:rFonts w:ascii="Times New Roman" w:hAnsi="Times New Roman"/>
          <w:color w:val="191919"/>
          <w:sz w:val="24"/>
          <w:szCs w:val="24"/>
          <w:rPrChange w:id="11488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1489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490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durin</w:t>
      </w:r>
      <w:r w:rsidRPr="00DB66F3">
        <w:rPr>
          <w:rFonts w:ascii="Times New Roman" w:hAnsi="Times New Roman"/>
          <w:color w:val="191919"/>
          <w:sz w:val="24"/>
          <w:szCs w:val="24"/>
          <w:rPrChange w:id="1149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g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1492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493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an</w:t>
      </w:r>
      <w:r w:rsidRPr="00DB66F3">
        <w:rPr>
          <w:rFonts w:ascii="Times New Roman" w:hAnsi="Times New Roman"/>
          <w:color w:val="191919"/>
          <w:sz w:val="24"/>
          <w:szCs w:val="24"/>
          <w:rPrChange w:id="11494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y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1495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496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on</w:t>
      </w:r>
      <w:r w:rsidRPr="00DB66F3">
        <w:rPr>
          <w:rFonts w:ascii="Times New Roman" w:hAnsi="Times New Roman"/>
          <w:color w:val="191919"/>
          <w:sz w:val="24"/>
          <w:szCs w:val="24"/>
          <w:rPrChange w:id="11497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1498" w:author="jhawkins" w:date="2011-04-01T11:13:00Z">
            <w:rPr>
              <w:rFonts w:ascii="Times New Roman" w:hAnsi="Times New Roman"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DB66F3">
        <w:rPr>
          <w:rFonts w:ascii="Times New Roman" w:hAnsi="Times New Roman"/>
          <w:color w:val="191919"/>
          <w:spacing w:val="-2"/>
          <w:sz w:val="24"/>
          <w:szCs w:val="24"/>
          <w:rPrChange w:id="11499" w:author="jhawkins" w:date="2011-04-01T11:13:00Z">
            <w:rPr>
              <w:rFonts w:ascii="Times New Roman" w:hAnsi="Times New Roman"/>
              <w:color w:val="191919"/>
              <w:spacing w:val="-2"/>
              <w:sz w:val="18"/>
              <w:szCs w:val="18"/>
            </w:rPr>
          </w:rPrChange>
        </w:rPr>
        <w:t>semeste</w:t>
      </w:r>
      <w:r w:rsidRPr="00DB66F3">
        <w:rPr>
          <w:rFonts w:ascii="Times New Roman" w:hAnsi="Times New Roman"/>
          <w:color w:val="191919"/>
          <w:spacing w:val="-12"/>
          <w:sz w:val="24"/>
          <w:szCs w:val="24"/>
          <w:rPrChange w:id="11500" w:author="jhawkins" w:date="2011-04-01T11:13:00Z">
            <w:rPr>
              <w:rFonts w:ascii="Times New Roman" w:hAnsi="Times New Roman"/>
              <w:color w:val="191919"/>
              <w:spacing w:val="-12"/>
              <w:sz w:val="18"/>
              <w:szCs w:val="18"/>
            </w:rPr>
          </w:rPrChange>
        </w:rPr>
        <w:t>r</w:t>
      </w:r>
      <w:r w:rsidRPr="00DB66F3">
        <w:rPr>
          <w:rFonts w:ascii="Times New Roman" w:hAnsi="Times New Roman"/>
          <w:color w:val="191919"/>
          <w:sz w:val="24"/>
          <w:szCs w:val="24"/>
          <w:rPrChange w:id="11501" w:author="jhawkins" w:date="2011-04-01T11:13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.</w:t>
      </w:r>
    </w:p>
    <w:p w:rsidR="00B17027" w:rsidRPr="00DB66F3" w:rsidRDefault="00B17027" w:rsidP="00C54745">
      <w:pPr>
        <w:widowControl w:val="0"/>
        <w:tabs>
          <w:tab w:val="left" w:pos="10680"/>
        </w:tabs>
        <w:autoSpaceDE w:val="0"/>
        <w:autoSpaceDN w:val="0"/>
        <w:adjustRightInd w:val="0"/>
        <w:spacing w:after="0" w:line="240" w:lineRule="auto"/>
        <w:ind w:left="4115"/>
        <w:rPr>
          <w:rFonts w:ascii="Century Gothic" w:hAnsi="Century Gothic" w:cs="Century Gothic"/>
          <w:color w:val="000000"/>
          <w:sz w:val="24"/>
          <w:szCs w:val="24"/>
          <w:rPrChange w:id="11502" w:author="jhawkins" w:date="2011-04-01T11:13:00Z">
            <w:rPr>
              <w:rFonts w:ascii="Century Gothic" w:hAnsi="Century Gothic" w:cs="Century Gothic"/>
              <w:color w:val="000000"/>
              <w:sz w:val="36"/>
              <w:szCs w:val="36"/>
            </w:rPr>
          </w:rPrChange>
        </w:rPr>
        <w:sectPr w:rsidR="00B17027" w:rsidRPr="00DB66F3">
          <w:pgSz w:w="12240" w:h="15840"/>
          <w:pgMar w:top="420" w:right="420" w:bottom="280" w:left="620" w:header="720" w:footer="720" w:gutter="0"/>
          <w:cols w:space="720"/>
          <w:noEndnote/>
        </w:sectPr>
      </w:pPr>
      <w:r w:rsidRPr="00DB66F3">
        <w:rPr>
          <w:rFonts w:ascii="Times New Roman" w:hAnsi="Times New Roman"/>
          <w:color w:val="191919"/>
          <w:sz w:val="24"/>
          <w:szCs w:val="24"/>
          <w:rPrChange w:id="11503" w:author="jhawkins" w:date="2011-04-01T11:13:00Z">
            <w:rPr>
              <w:rFonts w:ascii="Times New Roman" w:hAnsi="Times New Roman"/>
              <w:color w:val="191919"/>
              <w:sz w:val="20"/>
              <w:szCs w:val="20"/>
            </w:rPr>
          </w:rPrChange>
        </w:rPr>
        <w:t>2008-2012 Unde</w:t>
      </w:r>
      <w:r w:rsidRPr="00DB66F3">
        <w:rPr>
          <w:rFonts w:ascii="Times New Roman" w:hAnsi="Times New Roman"/>
          <w:color w:val="191919"/>
          <w:spacing w:val="-4"/>
          <w:sz w:val="24"/>
          <w:szCs w:val="24"/>
          <w:rPrChange w:id="11504" w:author="jhawkins" w:date="2011-04-01T11:13:00Z">
            <w:rPr>
              <w:rFonts w:ascii="Times New Roman" w:hAnsi="Times New Roman"/>
              <w:color w:val="191919"/>
              <w:spacing w:val="-4"/>
              <w:sz w:val="20"/>
              <w:szCs w:val="20"/>
            </w:rPr>
          </w:rPrChange>
        </w:rPr>
        <w:t>r</w:t>
      </w:r>
      <w:r w:rsidRPr="00DB66F3">
        <w:rPr>
          <w:rFonts w:ascii="Times New Roman" w:hAnsi="Times New Roman"/>
          <w:color w:val="191919"/>
          <w:sz w:val="24"/>
          <w:szCs w:val="24"/>
          <w:rPrChange w:id="11505" w:author="jhawkins" w:date="2011-04-01T11:13:00Z">
            <w:rPr>
              <w:rFonts w:ascii="Times New Roman" w:hAnsi="Times New Roman"/>
              <w:color w:val="191919"/>
              <w:sz w:val="20"/>
              <w:szCs w:val="20"/>
            </w:rPr>
          </w:rPrChange>
        </w:rPr>
        <w:t>graduate Catalog</w:t>
      </w:r>
      <w:r w:rsidRPr="00DB66F3">
        <w:rPr>
          <w:rFonts w:ascii="Times New Roman" w:hAnsi="Times New Roman"/>
          <w:color w:val="191919"/>
          <w:sz w:val="24"/>
          <w:szCs w:val="24"/>
          <w:rPrChange w:id="11506" w:author="jhawkins" w:date="2011-04-01T11:13:00Z">
            <w:rPr>
              <w:rFonts w:ascii="Times New Roman" w:hAnsi="Times New Roman"/>
              <w:color w:val="191919"/>
              <w:sz w:val="20"/>
              <w:szCs w:val="20"/>
            </w:rPr>
          </w:rPrChange>
        </w:rPr>
        <w:tab/>
      </w:r>
      <w:r w:rsidRPr="00DB66F3">
        <w:rPr>
          <w:rFonts w:ascii="Century Gothic" w:hAnsi="Century Gothic" w:cs="Century Gothic"/>
          <w:b/>
          <w:bCs/>
          <w:color w:val="191919"/>
          <w:position w:val="7"/>
          <w:sz w:val="24"/>
          <w:szCs w:val="24"/>
          <w:rPrChange w:id="11507" w:author="jhawkins" w:date="2011-04-01T11:13:00Z">
            <w:rPr>
              <w:rFonts w:ascii="Century Gothic" w:hAnsi="Century Gothic" w:cs="Century Gothic"/>
              <w:b/>
              <w:bCs/>
              <w:color w:val="191919"/>
              <w:position w:val="7"/>
              <w:sz w:val="36"/>
              <w:szCs w:val="36"/>
            </w:rPr>
          </w:rPrChange>
        </w:rPr>
        <w:t>47</w:t>
      </w:r>
    </w:p>
    <w:p w:rsidR="007F5FE2" w:rsidRPr="00DB66F3" w:rsidRDefault="00C93F8A" w:rsidP="00C565E2">
      <w:pPr>
        <w:rPr>
          <w:sz w:val="24"/>
          <w:szCs w:val="24"/>
          <w:rPrChange w:id="11508" w:author="jhawkins" w:date="2011-04-01T11:13:00Z">
            <w:rPr/>
          </w:rPrChange>
        </w:rPr>
      </w:pPr>
      <w:r w:rsidRPr="00DB66F3">
        <w:rPr>
          <w:noProof/>
          <w:sz w:val="24"/>
          <w:szCs w:val="24"/>
          <w:lang w:eastAsia="zh-CN"/>
          <w:rPrChange w:id="11509" w:author="jhawkins" w:date="2011-04-01T11:13:00Z">
            <w:rPr>
              <w:noProof/>
              <w:lang w:eastAsia="zh-CN"/>
            </w:rPr>
          </w:rPrChange>
        </w:rPr>
        <w:lastRenderedPageBreak/>
        <w:pict>
          <v:group id="_x0000_s1453" style="position:absolute;margin-left:-104.5pt;margin-top:-72.25pt;width:191pt;height:795.85pt;z-index:-251606016" coordorigin="-720,-62" coordsize="3820,15917">
            <v:group id="_x0000_s1454" style="position:absolute;left:-720;top:-62;width:3820;height:15917" coordorigin="-720,-62" coordsize="3820,15839">
              <v:rect id="_x0000_s1455" style="position:absolute;top:-62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474747" stroked="f">
                <v:path arrowok="t"/>
              </v:rect>
              <v:rect id="Rectangle 2702" o:spid="_x0000_s1456" style="position:absolute;top:4232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457" style="position:absolute;top:2426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458" style="position:absolute;left:760;top:331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459" style="position:absolute;left:740;top:311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460" style="position:absolute;top:24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461" style="position:absolute;top:42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462" style="position:absolute;left:-720;top:6042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463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464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465" style="position:absolute;left:-696;top:7842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466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467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468" style="position:absolute;left:-687;top:9642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469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470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471" style="position:absolute;left:-705;top:11442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472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473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474" style="position:absolute;left:-696;top:13242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475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476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477" style="position:absolute;left:1039;top:15042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478" style="position:absolute;top:15042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479" style="position:absolute;left:400;top:14802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480" style="position:absolute;left:380;top:14782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Text Box 2699" o:spid="_x0000_s1481" type="#_x0000_t202" style="position:absolute;left:377;top:13537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482" type="#_x0000_t202" style="position:absolute;left:377;top:8243;width:720;height:110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483" type="#_x0000_t202" style="position:absolute;left:397;top:11806;width:480;height:121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484" type="#_x0000_t202" style="position:absolute;left:397;top:10116;width:480;height:98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485" type="#_x0000_t202" style="position:absolute;left:417;top:6480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486" type="#_x0000_t202" style="position:absolute;left:417;top:4760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487" type="#_x0000_t202" style="position:absolute;left:170;top:2509;width:707;height:17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BE7FB0" w:rsidRPr="008A161B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488" type="#_x0000_t202" style="position:absolute;left:400;top:591;width:477;height:16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" inset="0,0,0,0">
                <w:txbxContent>
                  <w:p w:rsidR="00BE7FB0" w:rsidRPr="008A161B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</v:group>
        </w:pict>
      </w:r>
      <w:r w:rsidR="0066337A" w:rsidRPr="00DB66F3">
        <w:rPr>
          <w:sz w:val="24"/>
          <w:szCs w:val="24"/>
          <w:rPrChange w:id="11510" w:author="jhawkins" w:date="2011-04-01T11:13:00Z">
            <w:rPr/>
          </w:rPrChange>
        </w:rPr>
        <w:t xml:space="preserve">    </w:t>
      </w:r>
    </w:p>
    <w:p w:rsidR="0066337A" w:rsidRPr="00DB66F3" w:rsidRDefault="0066337A" w:rsidP="00C565E2">
      <w:pPr>
        <w:rPr>
          <w:sz w:val="24"/>
          <w:szCs w:val="24"/>
          <w:rPrChange w:id="11511" w:author="jhawkins" w:date="2011-04-01T11:13:00Z">
            <w:rPr/>
          </w:rPrChange>
        </w:rPr>
      </w:pPr>
    </w:p>
    <w:p w:rsidR="0066337A" w:rsidRPr="00DB66F3" w:rsidRDefault="0066337A" w:rsidP="00C565E2">
      <w:pPr>
        <w:rPr>
          <w:sz w:val="24"/>
          <w:szCs w:val="24"/>
          <w:rPrChange w:id="11512" w:author="jhawkins" w:date="2011-04-01T11:13:00Z">
            <w:rPr/>
          </w:rPrChange>
        </w:rPr>
      </w:pPr>
    </w:p>
    <w:p w:rsidR="007F5FE2" w:rsidRPr="00DB66F3" w:rsidRDefault="007F5FE2" w:rsidP="007F5FE2">
      <w:pPr>
        <w:ind w:right="-180"/>
        <w:rPr>
          <w:sz w:val="24"/>
          <w:szCs w:val="24"/>
          <w:rPrChange w:id="11513" w:author="jhawkins" w:date="2011-04-01T11:13:00Z">
            <w:rPr/>
          </w:rPrChange>
        </w:rPr>
      </w:pPr>
    </w:p>
    <w:p w:rsidR="007F5FE2" w:rsidRPr="00DB66F3" w:rsidRDefault="007F5FE2">
      <w:pPr>
        <w:spacing w:line="240" w:lineRule="auto"/>
        <w:ind w:firstLine="720"/>
        <w:rPr>
          <w:sz w:val="24"/>
          <w:szCs w:val="24"/>
          <w:rPrChange w:id="11514" w:author="jhawkins" w:date="2011-04-01T11:13:00Z">
            <w:rPr/>
          </w:rPrChange>
        </w:rPr>
      </w:pPr>
    </w:p>
    <w:p w:rsidR="007F5FE2" w:rsidRPr="00DB66F3" w:rsidRDefault="007F5FE2" w:rsidP="007F5FE2">
      <w:pPr>
        <w:ind w:right="-180"/>
        <w:rPr>
          <w:sz w:val="24"/>
          <w:szCs w:val="24"/>
          <w:rPrChange w:id="11515" w:author="jhawkins" w:date="2011-04-01T11:13:00Z">
            <w:rPr/>
          </w:rPrChange>
        </w:rPr>
      </w:pPr>
    </w:p>
    <w:p w:rsidR="007F5FE2" w:rsidRPr="00DB66F3" w:rsidRDefault="007F5FE2" w:rsidP="007F5FE2">
      <w:pPr>
        <w:tabs>
          <w:tab w:val="left" w:pos="-810"/>
        </w:tabs>
        <w:ind w:right="-180"/>
        <w:rPr>
          <w:sz w:val="24"/>
          <w:szCs w:val="24"/>
          <w:rPrChange w:id="11516" w:author="jhawkins" w:date="2011-04-01T11:13:00Z">
            <w:rPr/>
          </w:rPrChange>
        </w:rPr>
      </w:pPr>
    </w:p>
    <w:p w:rsidR="00946B9C" w:rsidRPr="00DB66F3" w:rsidRDefault="00946B9C" w:rsidP="005626FD">
      <w:pPr>
        <w:rPr>
          <w:sz w:val="24"/>
          <w:szCs w:val="24"/>
          <w:rPrChange w:id="11517" w:author="jhawkins" w:date="2011-04-01T11:13:00Z">
            <w:rPr/>
          </w:rPrChange>
        </w:rPr>
      </w:pPr>
    </w:p>
    <w:p w:rsidR="005626FD" w:rsidRPr="00DB66F3" w:rsidRDefault="005626FD" w:rsidP="005626FD">
      <w:pPr>
        <w:rPr>
          <w:sz w:val="24"/>
          <w:szCs w:val="24"/>
          <w:rPrChange w:id="11518" w:author="jhawkins" w:date="2011-04-01T11:13:00Z">
            <w:rPr/>
          </w:rPrChange>
        </w:rPr>
        <w:sectPr w:rsidR="005626FD" w:rsidRPr="00DB66F3" w:rsidSect="005626FD">
          <w:pgSz w:w="12240" w:h="15840"/>
          <w:pgMar w:top="1440" w:right="1440" w:bottom="1440" w:left="1350" w:header="720" w:footer="720" w:gutter="0"/>
          <w:cols w:space="720"/>
          <w:docGrid w:linePitch="360"/>
        </w:sectPr>
      </w:pPr>
    </w:p>
    <w:p w:rsidR="005626FD" w:rsidRPr="00DB66F3" w:rsidRDefault="00C93F8A" w:rsidP="005626FD">
      <w:pPr>
        <w:rPr>
          <w:sz w:val="24"/>
          <w:szCs w:val="24"/>
          <w:rPrChange w:id="11519" w:author="jhawkins" w:date="2011-04-01T11:13:00Z">
            <w:rPr/>
          </w:rPrChange>
        </w:rPr>
      </w:pPr>
      <w:r w:rsidRPr="00DB66F3">
        <w:rPr>
          <w:noProof/>
          <w:sz w:val="24"/>
          <w:szCs w:val="24"/>
          <w:lang w:eastAsia="zh-CN"/>
          <w:rPrChange w:id="11520" w:author="jhawkins" w:date="2011-04-01T11:13:00Z">
            <w:rPr>
              <w:noProof/>
              <w:lang w:eastAsia="zh-CN"/>
            </w:rPr>
          </w:rPrChange>
        </w:rPr>
        <w:lastRenderedPageBreak/>
        <w:pict>
          <v:group id="_x0000_s1597" style="position:absolute;margin-left:417.65pt;margin-top:-72.1pt;width:156.05pt;height:795.85pt;z-index:-251601920" coordorigin="9122,-62" coordsize="3121,15917">
            <v:group id="Group 2735" o:spid="_x0000_s1598" style="position:absolute;left:9122;top:-62;width:3121;height:15917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599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474747" stroked="f">
                <v:path arrowok="t"/>
              </v:rect>
              <v:rect id="Rectangle 2737" o:spid="_x0000_s1600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601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602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603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604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605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606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607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608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609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610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611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612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613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614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615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616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617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618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619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620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621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622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623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624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Text Box 2594" o:spid="_x0000_s1625" type="#_x0000_t202" style="position:absolute;left:11203;top:8034;width:720;height:111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593" o:spid="_x0000_s1626" type="#_x0000_t202" style="position:absolute;left:11423;top:9772;width:480;height:9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592" o:spid="_x0000_s1627" type="#_x0000_t202" style="position:absolute;left:11403;top:11621;width:480;height:12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591" o:spid="_x0000_s1628" type="#_x0000_t202" style="position:absolute;left:11383;top:13480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590" o:spid="_x0000_s1629" type="#_x0000_t202" style="position:absolute;left:11515;top:577;width:377;height:171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" inset="0,0,0,0">
                <w:txbxContent>
                  <w:p w:rsidR="00BE7FB0" w:rsidRPr="008A161B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Text Box 2588" o:spid="_x0000_s1630" type="#_x0000_t202" style="position:absolute;left:11623;top:4416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F+tQ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lPPx4iTHrr0RA8a3YsDCqIkMTUaB5WB6eMAxvoAGui1zVcND6L6rhAXq5bwLb2TUowtJTXE6JuX&#10;7sXTCUcZkM34SdTgiey0sECHRvamgFASBOjQq+dTf0w0lXEZBaEHmgpU0bW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" o:allowincell="f" filled="f" stroked="f">
              <v:textbox style="layout-flow:vertical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587" o:spid="_x0000_s1631" type="#_x0000_t202" style="position:absolute;left:11623;top:6136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589" o:spid="_x0000_s1632" type="#_x0000_t202" style="position:absolute;left:11298;top:2540;width:747;height:17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yYtQIAALg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" o:allowincell="f" filled="f" stroked="f">
              <v:textbox style="layout-flow:vertical" inset="0,0,0,0">
                <w:txbxContent>
                  <w:p w:rsidR="00BE7FB0" w:rsidRPr="008A161B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</v:group>
        </w:pict>
      </w:r>
      <w:r w:rsidR="0066337A" w:rsidRPr="00DB66F3">
        <w:rPr>
          <w:sz w:val="24"/>
          <w:szCs w:val="24"/>
          <w:rPrChange w:id="11521" w:author="jhawkins" w:date="2011-04-01T11:13:00Z">
            <w:rPr/>
          </w:rPrChange>
        </w:rPr>
        <w:t xml:space="preserve">      </w:t>
      </w:r>
    </w:p>
    <w:p w:rsidR="0066337A" w:rsidRPr="00DB66F3" w:rsidRDefault="0066337A" w:rsidP="005626FD">
      <w:pPr>
        <w:rPr>
          <w:sz w:val="24"/>
          <w:szCs w:val="24"/>
          <w:rPrChange w:id="11522" w:author="jhawkins" w:date="2011-04-01T11:13:00Z">
            <w:rPr/>
          </w:rPrChange>
        </w:rPr>
      </w:pPr>
    </w:p>
    <w:p w:rsidR="0066337A" w:rsidRPr="00DB66F3" w:rsidRDefault="0066337A" w:rsidP="005626FD">
      <w:pPr>
        <w:rPr>
          <w:sz w:val="24"/>
          <w:szCs w:val="24"/>
          <w:rPrChange w:id="11523" w:author="jhawkins" w:date="2011-04-01T11:13:00Z">
            <w:rPr/>
          </w:rPrChange>
        </w:rPr>
      </w:pPr>
    </w:p>
    <w:p w:rsidR="0066337A" w:rsidRPr="00DB66F3" w:rsidRDefault="0066337A" w:rsidP="005626FD">
      <w:pPr>
        <w:rPr>
          <w:sz w:val="24"/>
          <w:szCs w:val="24"/>
          <w:rPrChange w:id="11524" w:author="jhawkins" w:date="2011-04-01T11:13:00Z">
            <w:rPr/>
          </w:rPrChange>
        </w:rPr>
      </w:pPr>
    </w:p>
    <w:sectPr w:rsidR="0066337A" w:rsidRPr="00DB66F3" w:rsidSect="005626FD">
      <w:pgSz w:w="12240" w:h="15840"/>
      <w:pgMar w:top="14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>
    <w:useFELayout/>
  </w:compat>
  <w:rsids>
    <w:rsidRoot w:val="00B17027"/>
    <w:rsid w:val="000244B8"/>
    <w:rsid w:val="001568CF"/>
    <w:rsid w:val="00187E4A"/>
    <w:rsid w:val="001F75F7"/>
    <w:rsid w:val="00322907"/>
    <w:rsid w:val="003C53EC"/>
    <w:rsid w:val="004A1AC8"/>
    <w:rsid w:val="0053285E"/>
    <w:rsid w:val="005626FD"/>
    <w:rsid w:val="0060179C"/>
    <w:rsid w:val="00661C6E"/>
    <w:rsid w:val="0066337A"/>
    <w:rsid w:val="00686779"/>
    <w:rsid w:val="006F2981"/>
    <w:rsid w:val="006F6E1E"/>
    <w:rsid w:val="00751019"/>
    <w:rsid w:val="007B201F"/>
    <w:rsid w:val="007F5FE2"/>
    <w:rsid w:val="00851335"/>
    <w:rsid w:val="00894560"/>
    <w:rsid w:val="00923892"/>
    <w:rsid w:val="00946B9C"/>
    <w:rsid w:val="009B0C8F"/>
    <w:rsid w:val="00A117D8"/>
    <w:rsid w:val="00AB24A4"/>
    <w:rsid w:val="00B17027"/>
    <w:rsid w:val="00BE7FB0"/>
    <w:rsid w:val="00C54745"/>
    <w:rsid w:val="00C565E2"/>
    <w:rsid w:val="00C93F8A"/>
    <w:rsid w:val="00D211BF"/>
    <w:rsid w:val="00D22C9C"/>
    <w:rsid w:val="00DB66F3"/>
    <w:rsid w:val="00EB6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027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7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7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7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027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547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745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547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547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474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547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DD517-2EEC-4BFC-BB3C-41B1ED994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12</Pages>
  <Words>3802</Words>
  <Characters>21678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jhawkins</cp:lastModifiedBy>
  <cp:revision>12</cp:revision>
  <dcterms:created xsi:type="dcterms:W3CDTF">2011-03-10T23:22:00Z</dcterms:created>
  <dcterms:modified xsi:type="dcterms:W3CDTF">2011-04-01T15:56:00Z</dcterms:modified>
</cp:coreProperties>
</file>