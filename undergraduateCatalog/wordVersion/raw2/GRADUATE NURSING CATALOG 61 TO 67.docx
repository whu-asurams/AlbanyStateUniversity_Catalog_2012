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963D01" w:rsidRPr="00FA7AC7" w:rsidTr="00F319A1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0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4"/>
                <w:szCs w:val="34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w w:val="102"/>
                <w:sz w:val="25"/>
                <w:szCs w:val="25"/>
              </w:rPr>
              <w:t>URSING</w:t>
            </w:r>
          </w:p>
        </w:tc>
        <w:tc>
          <w:tcPr>
            <w:tcW w:w="1067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4876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4876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sz w:val="11"/>
          <w:szCs w:val="11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535" w:lineRule="exact"/>
        <w:ind w:left="1239"/>
        <w:rPr>
          <w:rFonts w:ascii="Impact" w:hAnsi="Impact" w:cs="Impact"/>
          <w:color w:val="000000"/>
          <w:sz w:val="48"/>
          <w:szCs w:val="48"/>
        </w:rPr>
      </w:pPr>
      <w:r w:rsidRPr="00BD74CA">
        <w:rPr>
          <w:noProof/>
        </w:rPr>
        <w:pict>
          <v:group id="_x0000_s1026" style="position:absolute;left:0;text-align:left;margin-left:315pt;margin-top:-54.1pt;width:31.2pt;height:31.05pt;z-index:-251656192;mso-position-horizontal-relative:page" coordorigin="6300,-1082" coordsize="624,621" o:allowincell="f">
            <v:rect id="_x0000_s1027" style="position:absolute;left:6305;top:-1077;width:613;height:610" o:allowincell="f" stroked="f">
              <v:path arrowok="t"/>
            </v:rect>
            <v:rect id="_x0000_s1028" style="position:absolute;left:6306;top:-1078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64" name="Picture 6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Impact" w:hAnsi="Impact" w:cs="Impact"/>
          <w:color w:val="535353"/>
          <w:position w:val="-1"/>
          <w:sz w:val="48"/>
          <w:szCs w:val="48"/>
        </w:rPr>
        <w:t>MASTER OF SCIENCE</w:t>
      </w:r>
      <w:r w:rsidR="00963D01">
        <w:rPr>
          <w:rFonts w:ascii="Impact" w:hAnsi="Impact" w:cs="Impact"/>
          <w:color w:val="535353"/>
          <w:spacing w:val="1"/>
          <w:position w:val="-1"/>
          <w:sz w:val="48"/>
          <w:szCs w:val="48"/>
        </w:rPr>
        <w:t xml:space="preserve"> </w:t>
      </w:r>
      <w:r w:rsidR="00963D01">
        <w:rPr>
          <w:rFonts w:ascii="Impact" w:hAnsi="Impact" w:cs="Impact"/>
          <w:color w:val="535353"/>
          <w:position w:val="-1"/>
          <w:sz w:val="48"/>
          <w:szCs w:val="48"/>
        </w:rPr>
        <w:t>IN NURSING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23" w:after="0" w:line="240" w:lineRule="auto"/>
        <w:ind w:left="87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Int</w:t>
      </w:r>
      <w:r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oduction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879" w:right="1930" w:firstLine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BD74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20.2pt;margin-top:39.8pt;width:1in;height:184.35pt;z-index:-251654144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Th</w:t>
      </w:r>
      <w:r w:rsidR="00963D01">
        <w:rPr>
          <w:rFonts w:ascii="Times New Roman" w:hAnsi="Times New Roman"/>
          <w:color w:val="000000"/>
          <w:sz w:val="20"/>
          <w:szCs w:val="20"/>
        </w:rPr>
        <w:t>e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graduat</w:t>
      </w:r>
      <w:r w:rsidR="00963D01">
        <w:rPr>
          <w:rFonts w:ascii="Times New Roman" w:hAnsi="Times New Roman"/>
          <w:color w:val="000000"/>
          <w:sz w:val="20"/>
          <w:szCs w:val="20"/>
        </w:rPr>
        <w:t>e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progra</w:t>
      </w:r>
      <w:r w:rsidR="00963D01">
        <w:rPr>
          <w:rFonts w:ascii="Times New Roman" w:hAnsi="Times New Roman"/>
          <w:color w:val="000000"/>
          <w:sz w:val="20"/>
          <w:szCs w:val="20"/>
        </w:rPr>
        <w:t>m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 w:rsidR="00963D01">
        <w:rPr>
          <w:rFonts w:ascii="Times New Roman" w:hAnsi="Times New Roman"/>
          <w:color w:val="000000"/>
          <w:sz w:val="20"/>
          <w:szCs w:val="20"/>
        </w:rPr>
        <w:t>n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Nursin</w:t>
      </w:r>
      <w:r w:rsidR="00963D01">
        <w:rPr>
          <w:rFonts w:ascii="Times New Roman" w:hAnsi="Times New Roman"/>
          <w:color w:val="000000"/>
          <w:sz w:val="20"/>
          <w:szCs w:val="20"/>
        </w:rPr>
        <w:t>g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 w:rsidR="00963D01">
        <w:rPr>
          <w:rFonts w:ascii="Times New Roman" w:hAnsi="Times New Roman"/>
          <w:color w:val="000000"/>
          <w:sz w:val="20"/>
          <w:szCs w:val="20"/>
        </w:rPr>
        <w:t>s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buil</w:t>
      </w:r>
      <w:r w:rsidR="00963D01">
        <w:rPr>
          <w:rFonts w:ascii="Times New Roman" w:hAnsi="Times New Roman"/>
          <w:color w:val="000000"/>
          <w:sz w:val="20"/>
          <w:szCs w:val="20"/>
        </w:rPr>
        <w:t>t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 w:rsidR="00963D01">
        <w:rPr>
          <w:rFonts w:ascii="Times New Roman" w:hAnsi="Times New Roman"/>
          <w:color w:val="000000"/>
          <w:sz w:val="20"/>
          <w:szCs w:val="20"/>
        </w:rPr>
        <w:t>n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th</w:t>
      </w:r>
      <w:r w:rsidR="00963D01">
        <w:rPr>
          <w:rFonts w:ascii="Times New Roman" w:hAnsi="Times New Roman"/>
          <w:color w:val="000000"/>
          <w:sz w:val="20"/>
          <w:szCs w:val="20"/>
        </w:rPr>
        <w:t>e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Bachelo</w:t>
      </w:r>
      <w:r w:rsidR="00963D01">
        <w:rPr>
          <w:rFonts w:ascii="Times New Roman" w:hAnsi="Times New Roman"/>
          <w:color w:val="000000"/>
          <w:sz w:val="20"/>
          <w:szCs w:val="20"/>
        </w:rPr>
        <w:t>r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 w:rsidR="00963D01">
        <w:rPr>
          <w:rFonts w:ascii="Times New Roman" w:hAnsi="Times New Roman"/>
          <w:color w:val="000000"/>
          <w:sz w:val="20"/>
          <w:szCs w:val="20"/>
        </w:rPr>
        <w:t>f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Scienc</w:t>
      </w:r>
      <w:r w:rsidR="00963D01">
        <w:rPr>
          <w:rFonts w:ascii="Times New Roman" w:hAnsi="Times New Roman"/>
          <w:color w:val="000000"/>
          <w:sz w:val="20"/>
          <w:szCs w:val="20"/>
        </w:rPr>
        <w:t>e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 w:rsidR="00963D01">
        <w:rPr>
          <w:rFonts w:ascii="Times New Roman" w:hAnsi="Times New Roman"/>
          <w:color w:val="000000"/>
          <w:sz w:val="20"/>
          <w:szCs w:val="20"/>
        </w:rPr>
        <w:t>n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Nursin</w:t>
      </w:r>
      <w:r w:rsidR="00963D01">
        <w:rPr>
          <w:rFonts w:ascii="Times New Roman" w:hAnsi="Times New Roman"/>
          <w:color w:val="000000"/>
          <w:sz w:val="20"/>
          <w:szCs w:val="20"/>
        </w:rPr>
        <w:t>g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degree</w:t>
      </w:r>
      <w:r w:rsidR="00963D01">
        <w:rPr>
          <w:rFonts w:ascii="Times New Roman" w:hAnsi="Times New Roman"/>
          <w:color w:val="000000"/>
          <w:sz w:val="20"/>
          <w:szCs w:val="20"/>
        </w:rPr>
        <w:t>.</w:t>
      </w:r>
      <w:r w:rsidR="00963D01"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>Th</w:t>
      </w:r>
      <w:r w:rsidR="00963D01">
        <w:rPr>
          <w:rFonts w:ascii="Times New Roman" w:hAnsi="Times New Roman"/>
          <w:color w:val="000000"/>
          <w:sz w:val="20"/>
          <w:szCs w:val="20"/>
        </w:rPr>
        <w:t>e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pacing w:val="-1"/>
          <w:sz w:val="20"/>
          <w:szCs w:val="20"/>
        </w:rPr>
        <w:t xml:space="preserve">pro- </w:t>
      </w:r>
      <w:r w:rsidR="00963D01">
        <w:rPr>
          <w:rFonts w:ascii="Times New Roman" w:hAnsi="Times New Roman"/>
          <w:color w:val="000000"/>
          <w:sz w:val="20"/>
          <w:szCs w:val="20"/>
        </w:rPr>
        <w:t>gram is designed to prepare students who are highly knowledgeable in advanced clinical nursing and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whose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education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will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enable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them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to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make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significant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contributions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to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health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care.</w:t>
      </w:r>
      <w:r w:rsidR="00963D01"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The</w:t>
      </w:r>
      <w:r w:rsidR="00963D01"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Nursing program is accredited by the National League for Nursing.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23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The purposes of the Maste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000000"/>
          <w:sz w:val="20"/>
          <w:szCs w:val="20"/>
        </w:rPr>
        <w:t>s program are to prepare students who are: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95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 practice nurses: family nurse practitioners or nurse educators.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95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2.   Beginning researchers.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1239" w:right="1933" w:hanging="28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3.   Highly knowledgeable individuals who are capable of influencing policy-making that impacts health care deliver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95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Upon completion of the Master of Science in Nursing degree, the graduate will be able to: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95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1.   Critically analyze health care data in order to promote optimal health.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1239" w:right="1968" w:hanging="28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2.   Participate as a researcher and a consumer of research in advancing nursing science and prac- tice.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2095" w:hanging="28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3.   Integrate synthesized knowledge of behavioral and natural sciences, humanities, technology and nursing science to perform advanced-practice nursing roles.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2134" w:hanging="28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4.   Exhibit expertise in the advanced-practice nursing role of family nurse practitioner or nurse educato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2005" w:hanging="28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5.   Engage in professional and scholarly activities that promote the profession of nursing and in- divdual development in advanced-practice nursing.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1978" w:hanging="288"/>
        <w:rPr>
          <w:rFonts w:ascii="Times New Roman" w:hAnsi="Times New Roman"/>
          <w:color w:val="000000"/>
          <w:sz w:val="20"/>
          <w:szCs w:val="20"/>
        </w:rPr>
      </w:pPr>
      <w:r w:rsidRPr="00BD74CA">
        <w:rPr>
          <w:noProof/>
        </w:rPr>
        <w:pict>
          <v:shape id="_x0000_s1031" type="#_x0000_t202" style="position:absolute;left:0;text-align:left;margin-left:520.2pt;margin-top:8.15pt;width:1in;height:270.75pt;z-index:-251653120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color w:val="000000"/>
          <w:sz w:val="20"/>
          <w:szCs w:val="20"/>
        </w:rPr>
        <w:t xml:space="preserve">6. </w:t>
      </w:r>
      <w:r w:rsidR="00963D01">
        <w:rPr>
          <w:rFonts w:ascii="Times New Roman" w:hAnsi="Times New Roman"/>
          <w:color w:val="000000"/>
          <w:spacing w:val="39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Assume advanced leadership roles, including collaborating with members of interdisciplinary teams, and influencing policy-making that impacts positively on health care deliver</w:t>
      </w:r>
      <w:r w:rsidR="00963D01">
        <w:rPr>
          <w:rFonts w:ascii="Times New Roman" w:hAnsi="Times New Roman"/>
          <w:color w:val="000000"/>
          <w:spacing w:val="-13"/>
          <w:sz w:val="20"/>
          <w:szCs w:val="20"/>
        </w:rPr>
        <w:t>y</w:t>
      </w:r>
      <w:r w:rsidR="00963D01">
        <w:rPr>
          <w:rFonts w:ascii="Times New Roman" w:hAnsi="Times New Roman"/>
          <w:color w:val="000000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191919"/>
          <w:sz w:val="28"/>
          <w:szCs w:val="28"/>
        </w:rPr>
        <w:t>Admission Requi</w:t>
      </w:r>
      <w:r>
        <w:rPr>
          <w:rFonts w:ascii="Times New Roman" w:hAnsi="Times New Roman"/>
          <w:b/>
          <w:bCs/>
          <w:color w:val="191919"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color w:val="191919"/>
          <w:sz w:val="28"/>
          <w:szCs w:val="28"/>
        </w:rPr>
        <w:t>ements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879" w:right="2055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 enter the program leading to the Master of Science in Nursing degree, the student must meet the requirements established by the Graduate School of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State 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prospective student should contact the Graduate School or the Coordinator of the Graduate Nurs- ing Program well in advance of the planned entry date. In addition, the applicant should have the following:</w:t>
      </w:r>
    </w:p>
    <w:p w:rsidR="00963D01" w:rsidRDefault="00963D01" w:rsidP="00963D01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240" w:lineRule="auto"/>
        <w:ind w:left="123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1.</w:t>
      </w:r>
      <w:r>
        <w:rPr>
          <w:rFonts w:ascii="Times New Roman" w:hAnsi="Times New Roman"/>
          <w:color w:val="191919"/>
          <w:sz w:val="20"/>
          <w:szCs w:val="20"/>
        </w:rPr>
        <w:tab/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baccalaureate degree in nursing.</w:t>
      </w:r>
    </w:p>
    <w:p w:rsidR="00963D01" w:rsidRDefault="00963D01" w:rsidP="00963D01">
      <w:pPr>
        <w:widowControl w:val="0"/>
        <w:tabs>
          <w:tab w:val="left" w:pos="1580"/>
        </w:tabs>
        <w:autoSpaceDE w:val="0"/>
        <w:autoSpaceDN w:val="0"/>
        <w:adjustRightInd w:val="0"/>
        <w:spacing w:before="10" w:after="0" w:line="240" w:lineRule="auto"/>
        <w:ind w:left="123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2.</w:t>
      </w:r>
      <w:r>
        <w:rPr>
          <w:rFonts w:ascii="Times New Roman" w:hAnsi="Times New Roman"/>
          <w:color w:val="191919"/>
          <w:sz w:val="20"/>
          <w:szCs w:val="20"/>
        </w:rPr>
        <w:tab/>
        <w:t>An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grade-point average of 3.0.</w:t>
      </w:r>
    </w:p>
    <w:p w:rsidR="00963D01" w:rsidRDefault="00BD74CA" w:rsidP="00963D01">
      <w:pPr>
        <w:widowControl w:val="0"/>
        <w:tabs>
          <w:tab w:val="left" w:pos="1580"/>
        </w:tabs>
        <w:autoSpaceDE w:val="0"/>
        <w:autoSpaceDN w:val="0"/>
        <w:adjustRightInd w:val="0"/>
        <w:spacing w:before="10" w:after="0" w:line="240" w:lineRule="auto"/>
        <w:ind w:left="1239"/>
        <w:rPr>
          <w:rFonts w:ascii="Times New Roman" w:hAnsi="Times New Roman"/>
          <w:color w:val="000000"/>
          <w:sz w:val="20"/>
          <w:szCs w:val="20"/>
        </w:rPr>
      </w:pPr>
      <w:r w:rsidRPr="00BD74CA">
        <w:rPr>
          <w:noProof/>
        </w:rPr>
        <w:pict>
          <v:rect id="_x0000_s1029" style="position:absolute;left:0;text-align:left;margin-left:120pt;margin-top:18.9pt;width:359pt;height:238pt;z-index:-251655168;mso-position-horizontal-relative:page" o:allowincell="f" filled="f" stroked="f">
            <v:textbox inset="0,0,0,0">
              <w:txbxContent>
                <w:p w:rsidR="00963D01" w:rsidRDefault="00963D01" w:rsidP="00963D01">
                  <w:pPr>
                    <w:spacing w:after="0" w:line="47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562475" cy="3028950"/>
                        <wp:effectExtent l="19050" t="0" r="9525" b="0"/>
                        <wp:docPr id="65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3028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963D01">
        <w:rPr>
          <w:rFonts w:ascii="Times New Roman" w:hAnsi="Times New Roman"/>
          <w:color w:val="191919"/>
          <w:sz w:val="20"/>
          <w:szCs w:val="20"/>
        </w:rPr>
        <w:t>3.</w:t>
      </w:r>
      <w:r w:rsidR="00963D01">
        <w:rPr>
          <w:rFonts w:ascii="Times New Roman" w:hAnsi="Times New Roman"/>
          <w:color w:val="191919"/>
          <w:sz w:val="20"/>
          <w:szCs w:val="20"/>
        </w:rPr>
        <w:tab/>
        <w:t>A</w:t>
      </w:r>
      <w:r w:rsidR="00963D01"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current RN license to practice in Geo</w:t>
      </w:r>
      <w:r w:rsidR="00963D01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color w:val="191919"/>
          <w:sz w:val="20"/>
          <w:szCs w:val="20"/>
        </w:rPr>
        <w:t>gia.</w:t>
      </w:r>
    </w:p>
    <w:p w:rsidR="007F1715" w:rsidRDefault="007F1715" w:rsidP="007F1715">
      <w:pPr>
        <w:widowControl w:val="0"/>
        <w:tabs>
          <w:tab w:val="left" w:pos="158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  <w:sectPr w:rsidR="007F1715">
          <w:footerReference w:type="even" r:id="rId8"/>
          <w:footerReference w:type="default" r:id="rId9"/>
          <w:pgSz w:w="12240" w:h="15840"/>
          <w:pgMar w:top="260" w:right="260" w:bottom="280" w:left="1240" w:header="0" w:footer="955" w:gutter="0"/>
          <w:pgNumType w:start="61"/>
          <w:cols w:space="720" w:equalWidth="0">
            <w:col w:w="10740"/>
          </w:cols>
          <w:noEndnote/>
        </w:sectPr>
        <w:pPrChange w:id="0" w:author="Tippins, Margie F." w:date="2011-04-08T10:35:00Z">
          <w:pPr>
            <w:widowControl w:val="0"/>
            <w:tabs>
              <w:tab w:val="left" w:pos="1580"/>
            </w:tabs>
            <w:autoSpaceDE w:val="0"/>
            <w:autoSpaceDN w:val="0"/>
            <w:adjustRightInd w:val="0"/>
            <w:spacing w:before="10" w:after="0" w:line="240" w:lineRule="auto"/>
            <w:ind w:left="1239"/>
          </w:pPr>
        </w:pPrChange>
      </w:pPr>
      <w:ins w:id="1" w:author="Tippins, Margie F." w:date="2011-04-08T10:35:00Z">
        <w:r>
          <w:rPr>
            <w:rFonts w:ascii="Times New Roman" w:hAnsi="Times New Roman"/>
            <w:color w:val="000000"/>
            <w:sz w:val="20"/>
            <w:szCs w:val="20"/>
          </w:rPr>
          <w:t>INSERT NEW PICTURE</w:t>
        </w:r>
      </w:ins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963D01" w:rsidRPr="00FA7AC7" w:rsidTr="00F319A1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8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6"/>
                <w:szCs w:val="36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7"/>
                <w:szCs w:val="27"/>
              </w:rPr>
              <w:t>URSING</w:t>
            </w:r>
          </w:p>
        </w:tc>
        <w:tc>
          <w:tcPr>
            <w:tcW w:w="4858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1085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1085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sz w:val="11"/>
          <w:szCs w:val="11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before="26"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personal interview with the Coordinator of the Graduate Nursing Program.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Graduate Record Examination (GRE) score of 800 or better or a Miller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Analogies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est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304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group id="_x0000_s1032" style="position:absolute;left:0;text-align:left;margin-left:263.55pt;margin-top:-78.95pt;width:31.2pt;height:31.05pt;z-index:-251652096;mso-position-horizontal-relative:page" coordorigin="5271,-1579" coordsize="624,621" o:allowincell="f">
            <v:rect id="_x0000_s1033" style="position:absolute;left:5276;top:-1574;width:613;height:610" o:allowincell="f" stroked="f">
              <v:path arrowok="t"/>
            </v:rect>
            <v:rect id="_x0000_s1034" style="position:absolute;left:5276;top:-1574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66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Times New Roman" w:hAnsi="Times New Roman"/>
          <w:sz w:val="20"/>
          <w:szCs w:val="20"/>
        </w:rPr>
        <w:t>(M</w:t>
      </w:r>
      <w:r w:rsidR="00963D01">
        <w:rPr>
          <w:rFonts w:ascii="Times New Roman" w:hAnsi="Times New Roman"/>
          <w:spacing w:val="-22"/>
          <w:sz w:val="20"/>
          <w:szCs w:val="20"/>
        </w:rPr>
        <w:t>A</w:t>
      </w:r>
      <w:r w:rsidR="00963D01">
        <w:rPr>
          <w:rFonts w:ascii="Times New Roman" w:hAnsi="Times New Roman"/>
          <w:sz w:val="20"/>
          <w:szCs w:val="20"/>
        </w:rPr>
        <w:t>T) score of 44 or bette</w:t>
      </w:r>
      <w:r w:rsidR="00963D01">
        <w:rPr>
          <w:rFonts w:ascii="Times New Roman" w:hAnsi="Times New Roman"/>
          <w:spacing w:val="-11"/>
          <w:sz w:val="20"/>
          <w:szCs w:val="20"/>
        </w:rPr>
        <w:t>r</w:t>
      </w:r>
      <w:r w:rsidR="00963D01">
        <w:rPr>
          <w:rFonts w:ascii="Times New Roman" w:hAnsi="Times New Roman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wo letters of reference regarding professional accomplishments and academic potential.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2304" w:right="946" w:hanging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 Completed prerequisite unde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graduate courses in statistics, pathophysiolog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nursing research and health assessment.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943" w:firstLine="360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36" type="#_x0000_t202" style="position:absolute;left:0;text-align:left;margin-left:17.75pt;margin-top:7.1pt;width:1in;height:270.7pt;z-index:-251650048;mso-position-horizontal-relative:page" o:allowincell="f" filled="f" stroked="f">
            <v:textbox style="layout-flow:vertical;mso-layout-flow-alt:bottom-to-top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sz w:val="20"/>
          <w:szCs w:val="20"/>
        </w:rPr>
        <w:t>Admission to the Graduate Nursing Program does not ensure admission to the Family Nurse Practitioner program.</w:t>
      </w:r>
      <w:r w:rsidR="00963D01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The prospective FNP</w:t>
      </w:r>
      <w:r w:rsidR="00963D01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student should have at least one year of nursing expe- rience and should send required items listed below to the Director of the FNP</w:t>
      </w:r>
      <w:r w:rsidR="00963D01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program well in ad- vance of the planned entry date: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Letter requesting admission to the FNP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personal statement of approximately 300 words describing the student</w:t>
      </w:r>
      <w:r>
        <w:rPr>
          <w:rFonts w:ascii="Times New Roman" w:hAnsi="Times New Roman"/>
          <w:spacing w:val="-1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 professional goals.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résumé.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Regular</w:t>
      </w:r>
      <w:r>
        <w:rPr>
          <w:rFonts w:ascii="Times New Roman" w:hAnsi="Times New Roman"/>
          <w:b/>
          <w:bCs/>
          <w:spacing w:val="-2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Admission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40" w:lineRule="auto"/>
        <w:ind w:left="23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regular admission, the applicant must meet all admission requirements described above.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ovisional</w:t>
      </w:r>
      <w:r>
        <w:rPr>
          <w:rFonts w:ascii="Times New Roman" w:hAnsi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Admission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1944" w:right="945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Applicants who do not fully meet the requirements for regular admission may be considered for provisional admission.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Graduate Nursing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Admission Committee will evaluate each appli- cant on an individual basis. In some instances, the applicant may be required to fulfill prerequi- sites prior to consideration of this status.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 applicant admitted under provisional status is limited to nine (9) semester hours and must make a “B” or better in each course attempted.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 applicant who attains less than a 3.0 cumulative G</w:t>
      </w:r>
      <w:r>
        <w:rPr>
          <w:rFonts w:ascii="Times New Roman" w:hAnsi="Times New Roman"/>
          <w:spacing w:val="-18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will be withdrawn from the program.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applicant will be admitted to regular graduate status if he/she achieves a “B” or higher in each course taken in provisional status.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Non-deg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ee</w:t>
      </w:r>
      <w:r>
        <w:rPr>
          <w:rFonts w:ascii="Times New Roman" w:hAnsi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Admission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1944" w:right="902" w:firstLine="360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35" type="#_x0000_t202" style="position:absolute;left:0;text-align:left;margin-left:17.75pt;margin-top:15.1pt;width:1in;height:184.35pt;z-index:-251651072;mso-position-horizontal-relative:page" o:allowincell="f" filled="f" stroked="f">
            <v:textbox style="layout-flow:vertical;mso-layout-flow-alt:bottom-to-top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sz w:val="20"/>
          <w:szCs w:val="20"/>
        </w:rPr>
        <w:t>This category is provided to accommodate the applicant who has the potential for graduate stud</w:t>
      </w:r>
      <w:r w:rsidR="00963D01">
        <w:rPr>
          <w:rFonts w:ascii="Times New Roman" w:hAnsi="Times New Roman"/>
          <w:spacing w:val="-13"/>
          <w:sz w:val="20"/>
          <w:szCs w:val="20"/>
        </w:rPr>
        <w:t>y</w:t>
      </w:r>
      <w:r w:rsidR="00963D01">
        <w:rPr>
          <w:rFonts w:ascii="Times New Roman" w:hAnsi="Times New Roman"/>
          <w:sz w:val="20"/>
          <w:szCs w:val="20"/>
        </w:rPr>
        <w:t>, but at the time of the application does not intend to seek a graduate degree; or for the appli- cant who wishes to take a specific course for personal enrichment or job-related requirements.</w:t>
      </w:r>
      <w:r w:rsidR="00963D01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A student is admitted to this status at the option of the Department of Nursing on a space-available basis.</w:t>
      </w:r>
      <w:r w:rsidR="00963D01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A</w:t>
      </w:r>
      <w:r w:rsidR="00963D01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student seeking regular graduate admission status is given preference when the number of applicants to be admitted is limited.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956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 unde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graduate Nursing student with senior standing may register for graduate courses if the following conditions are met: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student has a cumulative 3.0 grade-point average.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27" w:after="0" w:line="240" w:lineRule="exact"/>
        <w:ind w:left="2304" w:right="890" w:hanging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position w:val="2"/>
          <w:sz w:val="20"/>
          <w:szCs w:val="20"/>
        </w:rPr>
        <w:t>2.</w:t>
      </w:r>
      <w:r>
        <w:rPr>
          <w:rFonts w:ascii="Times New Roman" w:hAnsi="Times New Roman"/>
          <w:spacing w:val="-4"/>
          <w:position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President for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fairs approves the academic department</w:t>
      </w:r>
      <w:r>
        <w:rPr>
          <w:rFonts w:ascii="Times New Roman" w:hAnsi="Times New Roman"/>
          <w:spacing w:val="-1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s recommendation for the student to enroll in </w:t>
      </w:r>
      <w:r>
        <w:rPr>
          <w:rFonts w:ascii="Times New Roman" w:hAnsi="Times New Roman"/>
          <w:position w:val="2"/>
          <w:sz w:val="20"/>
          <w:szCs w:val="20"/>
        </w:rPr>
        <w:t>graduate courses.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13" w:lineRule="exact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student limits his/her graduate enrollment to a total of 9 semester hours-of stud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 No more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3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than </w:t>
      </w:r>
      <w:r>
        <w:rPr>
          <w:rFonts w:ascii="Times New Roman" w:hAnsi="Times New Roman"/>
          <w:position w:val="-2"/>
          <w:sz w:val="20"/>
          <w:szCs w:val="20"/>
        </w:rPr>
        <w:t xml:space="preserve">6 semester hours of </w:t>
      </w:r>
      <w:r>
        <w:rPr>
          <w:rFonts w:ascii="Times New Roman" w:hAnsi="Times New Roman"/>
          <w:sz w:val="20"/>
          <w:szCs w:val="20"/>
        </w:rPr>
        <w:t>graduate credits may be undertaken in a given semeste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20" w:lineRule="exact"/>
        <w:ind w:left="20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During the semester in which graduate enrollment is allowed, the student</w:t>
      </w:r>
      <w:r>
        <w:rPr>
          <w:rFonts w:ascii="Times New Roman" w:hAnsi="Times New Roman"/>
          <w:spacing w:val="-1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 registration is lim-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23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ited to a total of 9 semester hours (combined graduate and/or unde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graduate hours).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1944" w:right="864"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1"/>
          <w:sz w:val="20"/>
          <w:szCs w:val="20"/>
        </w:rPr>
        <w:t>unde</w:t>
      </w:r>
      <w:r>
        <w:rPr>
          <w:rFonts w:ascii="Times New Roman" w:hAnsi="Times New Roman"/>
          <w:spacing w:val="-2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>graduat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>studen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1"/>
          <w:sz w:val="20"/>
          <w:szCs w:val="20"/>
        </w:rPr>
        <w:t>fro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1"/>
          <w:sz w:val="20"/>
          <w:szCs w:val="20"/>
        </w:rPr>
        <w:t>anothe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1"/>
          <w:sz w:val="20"/>
          <w:szCs w:val="20"/>
        </w:rPr>
        <w:t>institutio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1"/>
          <w:sz w:val="20"/>
          <w:szCs w:val="20"/>
        </w:rPr>
        <w:t>ma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>admitte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graduat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 xml:space="preserve">nursing </w:t>
      </w:r>
      <w:r>
        <w:rPr>
          <w:rFonts w:ascii="Times New Roman" w:hAnsi="Times New Roman"/>
          <w:sz w:val="20"/>
          <w:szCs w:val="20"/>
        </w:rPr>
        <w:t>courses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Universit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Admission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non-degree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status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does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warrant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secure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ad- mission to the Graduate Nursing Program.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RN to MSN-FNP P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ogram of Study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1944" w:right="908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 RN to MSN concentration provides registered nurses (RNs) an opportunity to complete a graduate degree with two bridge semesters in which the student takes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and graduate courses following by the remaining semesters of graduate coursework.</w:t>
      </w:r>
      <w:r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two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courses specific to the RN-MSN concentration are NURS 4413 and NURS 4346.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1944" w:right="908" w:firstLine="360"/>
        <w:rPr>
          <w:rFonts w:ascii="Times New Roman" w:hAnsi="Times New Roman"/>
          <w:color w:val="000000"/>
          <w:sz w:val="20"/>
          <w:szCs w:val="20"/>
        </w:rPr>
        <w:sectPr w:rsidR="00963D01">
          <w:pgSz w:w="12240" w:h="15840"/>
          <w:pgMar w:top="260" w:right="1300" w:bottom="280" w:left="200" w:header="0" w:footer="1044" w:gutter="0"/>
          <w:cols w:space="720"/>
          <w:noEndnote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963D01" w:rsidRPr="00FA7AC7" w:rsidTr="00F319A1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3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6"/>
                <w:szCs w:val="36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7"/>
                <w:szCs w:val="27"/>
              </w:rPr>
              <w:t>URSING</w:t>
            </w:r>
          </w:p>
        </w:tc>
        <w:tc>
          <w:tcPr>
            <w:tcW w:w="1067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4876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4876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before="14" w:after="0" w:line="240" w:lineRule="auto"/>
        <w:ind w:left="879"/>
        <w:rPr>
          <w:rFonts w:ascii="Times New Roman" w:hAnsi="Times New Roman"/>
          <w:color w:val="000000"/>
          <w:sz w:val="28"/>
          <w:szCs w:val="28"/>
        </w:rPr>
      </w:pPr>
      <w:r w:rsidRPr="00BD74CA">
        <w:rPr>
          <w:noProof/>
        </w:rPr>
        <w:pict>
          <v:group id="_x0000_s1037" style="position:absolute;left:0;text-align:left;margin-left:315pt;margin-top:-64.55pt;width:31.2pt;height:31.05pt;z-index:-251649024;mso-position-horizontal-relative:page" coordorigin="6300,-1291" coordsize="624,621" o:allowincell="f">
            <v:rect id="_x0000_s1038" style="position:absolute;left:6305;top:-1286;width:613;height:610" o:allowincell="f" stroked="f">
              <v:path arrowok="t"/>
            </v:rect>
            <v:rect id="_x0000_s1039" style="position:absolute;left:6306;top:-1286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67" name="Picture 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Times New Roman" w:hAnsi="Times New Roman"/>
          <w:b/>
          <w:bCs/>
          <w:color w:val="191919"/>
          <w:sz w:val="28"/>
          <w:szCs w:val="28"/>
        </w:rPr>
        <w:t>RN-MSN</w:t>
      </w:r>
      <w:r w:rsidR="00963D01">
        <w:rPr>
          <w:rFonts w:ascii="Times New Roman" w:hAnsi="Times New Roman"/>
          <w:b/>
          <w:bCs/>
          <w:color w:val="191919"/>
          <w:spacing w:val="-16"/>
          <w:sz w:val="28"/>
          <w:szCs w:val="28"/>
        </w:rPr>
        <w:t xml:space="preserve"> </w:t>
      </w:r>
      <w:r w:rsidR="00963D01">
        <w:rPr>
          <w:rFonts w:ascii="Times New Roman" w:hAnsi="Times New Roman"/>
          <w:b/>
          <w:bCs/>
          <w:color w:val="191919"/>
          <w:sz w:val="28"/>
          <w:szCs w:val="28"/>
        </w:rPr>
        <w:t>ADMISSION REQUIREMENTS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879" w:right="1977" w:firstLine="360"/>
        <w:rPr>
          <w:rFonts w:ascii="Times New Roman" w:hAnsi="Times New Roman"/>
          <w:color w:val="000000"/>
          <w:sz w:val="20"/>
          <w:szCs w:val="20"/>
        </w:rPr>
      </w:pPr>
      <w:r w:rsidRPr="00BD74CA">
        <w:rPr>
          <w:noProof/>
        </w:rPr>
        <w:pict>
          <v:shape id="_x0000_s1040" type="#_x0000_t202" style="position:absolute;left:0;text-align:left;margin-left:520.2pt;margin-top:56.6pt;width:1in;height:184.35pt;z-index:-251648000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color w:val="191919"/>
          <w:sz w:val="20"/>
          <w:szCs w:val="20"/>
        </w:rPr>
        <w:t>Graduates of associate degree programs who choose the RN-MSN concentration must com- plete required select core requirements of unde</w:t>
      </w:r>
      <w:r w:rsidR="00963D01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color w:val="191919"/>
          <w:sz w:val="20"/>
          <w:szCs w:val="20"/>
        </w:rPr>
        <w:t>graduate course work prior to admission into the MSN program.</w:t>
      </w:r>
      <w:r w:rsidR="00963D01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The students must be eligible for Regular admission to the Graduate School.</w:t>
      </w:r>
      <w:r w:rsidR="00963D01"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The minimum unde</w:t>
      </w:r>
      <w:r w:rsidR="00963D01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color w:val="191919"/>
          <w:sz w:val="20"/>
          <w:szCs w:val="20"/>
        </w:rPr>
        <w:t>graduate G</w:t>
      </w:r>
      <w:r w:rsidR="00963D01">
        <w:rPr>
          <w:rFonts w:ascii="Times New Roman" w:hAnsi="Times New Roman"/>
          <w:color w:val="191919"/>
          <w:spacing w:val="-18"/>
          <w:sz w:val="20"/>
          <w:szCs w:val="20"/>
        </w:rPr>
        <w:t>P</w:t>
      </w:r>
      <w:r w:rsidR="00963D01">
        <w:rPr>
          <w:rFonts w:ascii="Times New Roman" w:hAnsi="Times New Roman"/>
          <w:color w:val="191919"/>
          <w:sz w:val="20"/>
          <w:szCs w:val="20"/>
        </w:rPr>
        <w:t>A</w:t>
      </w:r>
      <w:r w:rsidR="00963D01"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of 3.0 is required.</w:t>
      </w:r>
      <w:r w:rsidR="00963D01"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A</w:t>
      </w:r>
      <w:r w:rsidR="00963D01"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minimum score of 800 on the Graduate Record Examination (GRE) of 800, or a minimum score of 402 on the Miller</w:t>
      </w:r>
      <w:r w:rsidR="00963D01"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Analogy</w:t>
      </w:r>
      <w:r w:rsidR="00963D01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 w:rsidR="00963D01">
        <w:rPr>
          <w:rFonts w:ascii="Times New Roman" w:hAnsi="Times New Roman"/>
          <w:color w:val="191919"/>
          <w:sz w:val="20"/>
          <w:szCs w:val="20"/>
        </w:rPr>
        <w:t>est (M</w:t>
      </w:r>
      <w:r w:rsidR="00963D01">
        <w:rPr>
          <w:rFonts w:ascii="Times New Roman" w:hAnsi="Times New Roman"/>
          <w:color w:val="191919"/>
          <w:spacing w:val="-22"/>
          <w:sz w:val="20"/>
          <w:szCs w:val="20"/>
        </w:rPr>
        <w:t>A</w:t>
      </w:r>
      <w:r w:rsidR="00963D01">
        <w:rPr>
          <w:rFonts w:ascii="Times New Roman" w:hAnsi="Times New Roman"/>
          <w:color w:val="191919"/>
          <w:sz w:val="20"/>
          <w:szCs w:val="20"/>
        </w:rPr>
        <w:t>T) is re- quired.</w:t>
      </w:r>
      <w:r w:rsidR="00963D01"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191919"/>
          <w:sz w:val="20"/>
          <w:szCs w:val="20"/>
        </w:rPr>
        <w:t>The graduate will receive the MSN degree but will not also receive a BSN degree.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879" w:right="2262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Students who decide to not complete the MSN degree but want the BSN degree must then complete the courses/electives needed to obtain the BSN.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879" w:right="2027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 RN-MSN applicant submits an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application along with a one time applica- tion fee ($20) to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State 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application is to be sent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Admissions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fice.</w:t>
      </w:r>
      <w:hyperlink r:id="rId10" w:history="1">
        <w:r>
          <w:rPr>
            <w:rFonts w:ascii="Times New Roman" w:hAnsi="Times New Roman"/>
            <w:color w:val="191919"/>
            <w:sz w:val="20"/>
            <w:szCs w:val="20"/>
          </w:rPr>
          <w:t xml:space="preserve"> The form is available online at ww</w:t>
        </w:r>
        <w:r>
          <w:rPr>
            <w:rFonts w:ascii="Times New Roman" w:hAnsi="Times New Roman"/>
            <w:color w:val="191919"/>
            <w:spacing w:val="-13"/>
            <w:sz w:val="20"/>
            <w:szCs w:val="20"/>
          </w:rPr>
          <w:t>w</w:t>
        </w:r>
        <w:r>
          <w:rPr>
            <w:rFonts w:ascii="Times New Roman" w:hAnsi="Times New Roman"/>
            <w:color w:val="191919"/>
            <w:sz w:val="20"/>
            <w:szCs w:val="20"/>
          </w:rPr>
          <w:t>.asurams.edu,</w:t>
        </w:r>
      </w:hyperlink>
      <w:r>
        <w:rPr>
          <w:rFonts w:ascii="Times New Roman" w:hAnsi="Times New Roman"/>
          <w:color w:val="191919"/>
          <w:sz w:val="20"/>
          <w:szCs w:val="20"/>
        </w:rPr>
        <w:t xml:space="preserve"> admissions, as well as at GA4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1.</w:t>
      </w:r>
      <w:r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student must check either: RN-MSN Family Nurse Practitioner or RN-MSN Nurse Educato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879" w:right="2168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 applicant is to request that original transcripts from each school the student has previ- ously attended be submitted to the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Admissions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fice at the time of applying for admission to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ASU.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879" w:right="2009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 student will submit a) a graduate application (available online through the Graduate School), b) copy of current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 nursing license; c) two professional letters of reference; and d) copy of current CPR card to the Department of Nursing.</w:t>
      </w:r>
      <w:r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These materials will be maintained in the student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folder in the Nursing Department until the student completes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courses. Upon receipt of these documents, the student will be contacted and a program of study will be prepared to ensure completion of required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courses.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40" w:lineRule="auto"/>
        <w:ind w:left="1239" w:right="2188"/>
        <w:jc w:val="both"/>
        <w:rPr>
          <w:rFonts w:ascii="Times New Roman" w:hAnsi="Times New Roman"/>
          <w:color w:val="000000"/>
          <w:sz w:val="20"/>
          <w:szCs w:val="20"/>
        </w:rPr>
      </w:pPr>
      <w:r w:rsidRPr="00BD74CA">
        <w:rPr>
          <w:noProof/>
        </w:rPr>
        <w:pict>
          <v:shape id="_x0000_s1041" type="#_x0000_t202" style="position:absolute;left:0;text-align:left;margin-left:520.2pt;margin-top:.95pt;width:1in;height:270.75pt;z-index:-251646976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color w:val="191919"/>
          <w:sz w:val="20"/>
          <w:szCs w:val="20"/>
        </w:rPr>
        <w:t>No later than midterm during the last semester of unde</w:t>
      </w:r>
      <w:r w:rsidR="00963D01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color w:val="191919"/>
          <w:sz w:val="20"/>
          <w:szCs w:val="20"/>
        </w:rPr>
        <w:t>graduate coursework, the RN-MSN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303" w:lineRule="auto"/>
        <w:ind w:left="879" w:right="210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student must take and pass either the GRE (required score of 800) or the M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>A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(required score of at least 402).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Planned P</w:t>
      </w:r>
      <w:r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ogram of Study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879" w:right="1930" w:firstLine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8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ithin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first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nine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semester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hours of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stud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student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required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complete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planned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de- gree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program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study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with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advice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approval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Coordinator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Graduate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Nursing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Pro-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gram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Copie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thi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planne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degre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progra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wil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file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wit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th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Graduat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School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th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Department </w:t>
      </w:r>
      <w:r>
        <w:rPr>
          <w:rFonts w:ascii="Times New Roman" w:hAnsi="Times New Roman"/>
          <w:color w:val="000000"/>
          <w:sz w:val="20"/>
          <w:szCs w:val="20"/>
        </w:rPr>
        <w:t>of Nursing and the Registra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000000"/>
          <w:sz w:val="20"/>
          <w:szCs w:val="20"/>
        </w:rPr>
        <w:t>s 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fice.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Curriculum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879" w:right="1930" w:firstLine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Family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Nurse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Practitioner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curriculum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consists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minimum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44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semester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hours.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 curriculum for nurse educator concentration consists of a minimum of 36 semester hours.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239" w:right="27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1. Family Nurse Practitioner: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8"/>
          <w:sz w:val="20"/>
          <w:szCs w:val="20"/>
        </w:rPr>
        <w:t>V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ulnerable Communities (minimum of 44 hours)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7" w:lineRule="auto"/>
        <w:ind w:left="1239" w:right="21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NURS 5100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 Health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Assessmen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......................................................................3 hrs. NURS 5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>11</w:t>
      </w:r>
      <w:r>
        <w:rPr>
          <w:rFonts w:ascii="Times New Roman" w:hAnsi="Times New Roman"/>
          <w:color w:val="000000"/>
          <w:sz w:val="20"/>
          <w:szCs w:val="20"/>
        </w:rPr>
        <w:t>1 Nursing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Theory Development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.....................................................................3 hrs. NURS 5120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 Nursing Research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.......................................................................3 hrs. NURS 5210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 Pathophysiology</w:t>
      </w:r>
      <w:r>
        <w:rPr>
          <w:rFonts w:ascii="Times New Roman" w:hAnsi="Times New Roman"/>
          <w:color w:val="000000"/>
          <w:spacing w:val="-1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.........................................................................3 hrs. NURS </w:t>
      </w:r>
      <w:r>
        <w:rPr>
          <w:rFonts w:ascii="Times New Roman" w:hAnsi="Times New Roman"/>
          <w:color w:val="000000"/>
          <w:position w:val="-2"/>
          <w:sz w:val="20"/>
          <w:szCs w:val="20"/>
        </w:rPr>
        <w:t xml:space="preserve">5220 </w:t>
      </w:r>
      <w:r>
        <w:rPr>
          <w:rFonts w:ascii="Times New Roman" w:hAnsi="Times New Roman"/>
          <w:color w:val="000000"/>
          <w:sz w:val="20"/>
          <w:szCs w:val="20"/>
        </w:rPr>
        <w:t>Family Diversity in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ulnerable Communitie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.............................................2 hrs. </w:t>
      </w:r>
      <w:r>
        <w:rPr>
          <w:rFonts w:ascii="Times New Roman" w:hAnsi="Times New Roman"/>
          <w:color w:val="000000"/>
          <w:position w:val="-2"/>
          <w:sz w:val="20"/>
          <w:szCs w:val="20"/>
        </w:rPr>
        <w:t>NURS 5410 Introduction to Family Primary Care</w:t>
      </w:r>
      <w:r>
        <w:rPr>
          <w:rFonts w:ascii="Times New Roman" w:hAnsi="Times New Roman"/>
          <w:color w:val="000000"/>
          <w:spacing w:val="-8"/>
          <w:position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..........................................................4 hrs. NURS 5421 Primary Care of Children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............................................................................5 hrs. NURS 5910 Pharmacology in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 Nursing Practice</w:t>
      </w:r>
      <w:r>
        <w:rPr>
          <w:rFonts w:ascii="Times New Roman" w:hAnsi="Times New Roman"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.............................................3 hrs. NURS 6101 Primary Care of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omen</w:t>
      </w:r>
      <w:r>
        <w:rPr>
          <w:rFonts w:ascii="Times New Roman" w:hAnsi="Times New Roman"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..............................................................................4 hrs. NURS 62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1 Primary Care of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Adults</w:t>
      </w:r>
      <w:r>
        <w:rPr>
          <w:rFonts w:ascii="Times New Roman" w:hAnsi="Times New Roman"/>
          <w:color w:val="000000"/>
          <w:spacing w:val="-2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................................................................................5 hrs. NURS 6310 Primary Care Issues in Health Promotion of Communities.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.......................2 hrs. NURS 6820 Family Nurse Practitioner Practicum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..........................................................4 hrs. NURS </w:t>
      </w:r>
      <w:r>
        <w:rPr>
          <w:rFonts w:ascii="Times New Roman" w:hAnsi="Times New Roman"/>
          <w:color w:val="000000"/>
          <w:position w:val="-2"/>
          <w:sz w:val="20"/>
          <w:szCs w:val="20"/>
        </w:rPr>
        <w:t>6920</w:t>
      </w:r>
      <w:r>
        <w:rPr>
          <w:rFonts w:ascii="Times New Roman" w:hAnsi="Times New Roman"/>
          <w:color w:val="000000"/>
          <w:spacing w:val="-4"/>
          <w:position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Thesis/Scholarly Project</w:t>
      </w:r>
      <w:r>
        <w:rPr>
          <w:rFonts w:ascii="Times New Roman" w:hAnsi="Times New Roman"/>
          <w:color w:val="000000"/>
          <w:spacing w:val="-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..............................................................................3 hrs.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7" w:lineRule="auto"/>
        <w:ind w:left="1239" w:right="2109"/>
        <w:jc w:val="both"/>
        <w:rPr>
          <w:rFonts w:ascii="Times New Roman" w:hAnsi="Times New Roman"/>
          <w:color w:val="000000"/>
          <w:sz w:val="20"/>
          <w:szCs w:val="20"/>
        </w:rPr>
        <w:sectPr w:rsidR="00963D01">
          <w:pgSz w:w="12240" w:h="15840"/>
          <w:pgMar w:top="260" w:right="260" w:bottom="280" w:left="1240" w:header="0" w:footer="955" w:gutter="0"/>
          <w:cols w:space="720"/>
          <w:noEndnote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963D01" w:rsidRPr="00FA7AC7" w:rsidTr="00F319A1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8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6"/>
                <w:szCs w:val="36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7"/>
                <w:szCs w:val="27"/>
              </w:rPr>
              <w:t>URSING</w:t>
            </w:r>
          </w:p>
        </w:tc>
        <w:tc>
          <w:tcPr>
            <w:tcW w:w="4858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1085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1085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z w:val="11"/>
          <w:szCs w:val="11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before="27" w:after="0" w:line="240" w:lineRule="auto"/>
        <w:ind w:left="2304" w:right="6934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group id="_x0000_s1042" style="position:absolute;left:0;text-align:left;margin-left:263.55pt;margin-top:-54.1pt;width:31.2pt;height:31.05pt;z-index:-251645952;mso-position-horizontal-relative:page" coordorigin="5271,-1082" coordsize="624,621" o:allowincell="f">
            <v:rect id="_x0000_s1043" style="position:absolute;left:5276;top:-1077;width:613;height:610" o:allowincell="f" stroked="f">
              <v:path arrowok="t"/>
            </v:rect>
            <v:rect id="_x0000_s1044" style="position:absolute;left:5276;top:-1077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68" name="Picture 6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Elective Options: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2304" w:right="104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NURS 5510 Family Primary Care Clinica</w:t>
      </w:r>
      <w:r>
        <w:rPr>
          <w:rFonts w:ascii="Times New Roman" w:hAnsi="Times New Roman"/>
          <w:spacing w:val="4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......................................................................2 hrs. NURS 5422 Primary Care of Children Clinica</w:t>
      </w:r>
      <w:r>
        <w:rPr>
          <w:rFonts w:ascii="Times New Roman" w:hAnsi="Times New Roman"/>
          <w:spacing w:val="4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...............................................................2 hrs. NURS 6102 Primary Care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omen Clinical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................................................................2 hrs. NURS 6212 Primary Care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Adults Clinical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..................................................................2 hrs.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40" w:lineRule="auto"/>
        <w:ind w:left="2304" w:right="4771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46" type="#_x0000_t202" style="position:absolute;left:0;text-align:left;margin-left:17.75pt;margin-top:8.45pt;width:1in;height:270.75pt;z-index:-251643904;mso-position-horizontal-relative:page" o:allowincell="f" filled="f" stroked="f">
            <v:textbox style="layout-flow:vertical;mso-layout-flow-alt:bottom-to-top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II. Nurse Educator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(minimum of 36 hours)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3" w:after="0" w:line="250" w:lineRule="auto"/>
        <w:ind w:left="2304" w:right="104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NURS 5</w:t>
      </w:r>
      <w:r>
        <w:rPr>
          <w:rFonts w:ascii="Times New Roman" w:hAnsi="Times New Roman"/>
          <w:spacing w:val="-7"/>
          <w:sz w:val="20"/>
          <w:szCs w:val="20"/>
        </w:rPr>
        <w:t>11</w:t>
      </w:r>
      <w:r>
        <w:rPr>
          <w:rFonts w:ascii="Times New Roman" w:hAnsi="Times New Roman"/>
          <w:sz w:val="20"/>
          <w:szCs w:val="20"/>
        </w:rPr>
        <w:t>1 Nursing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Theory Development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.....................................................................3 hrs. NURS 5120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 Nursing Research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.......................................................................3 hrs. NURS 5210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 Pathophysiology</w:t>
      </w:r>
      <w:r>
        <w:rPr>
          <w:rFonts w:ascii="Times New Roman" w:hAnsi="Times New Roman"/>
          <w:spacing w:val="-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.........................................................................3 hrs. NURS 5220 Family Diversity 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ulnerable Communitie</w:t>
      </w:r>
      <w:r>
        <w:rPr>
          <w:rFonts w:ascii="Times New Roman" w:hAnsi="Times New Roman"/>
          <w:spacing w:val="8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.............................................2 hrs. NURS 5621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 Practice Nursing I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.......................................................................5 hrs. NURS 5910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 Pharmacology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.............................................................................3 hrs. NURS 5950 Curriculum Development in Nursing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..........................................................3 hrs. NURS 6001 Instructional Strategies and Evaluation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.......................................................3 hrs. NURS 6620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eaching Practicum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....................................................................5 hrs. NURS 6622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 Practice Nursing I</w:t>
      </w:r>
      <w:r>
        <w:rPr>
          <w:rFonts w:ascii="Times New Roman" w:hAnsi="Times New Roman"/>
          <w:spacing w:val="4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......................................................................5 hrs. NURS 6920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Thesis/Scholarly Project</w:t>
      </w:r>
      <w:r>
        <w:rPr>
          <w:rFonts w:ascii="Times New Roman" w:hAnsi="Times New Roman"/>
          <w:spacing w:val="-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..............................................................................3 hrs. </w:t>
      </w:r>
      <w:r>
        <w:rPr>
          <w:rFonts w:ascii="Times New Roman" w:hAnsi="Times New Roman"/>
          <w:b/>
          <w:bCs/>
          <w:sz w:val="20"/>
          <w:szCs w:val="20"/>
        </w:rPr>
        <w:t>Elective Options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04" w:right="104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NURS 5100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 Health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Assessmen</w:t>
      </w:r>
      <w:r>
        <w:rPr>
          <w:rFonts w:ascii="Times New Roman" w:hAnsi="Times New Roman"/>
          <w:spacing w:val="9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......................................................................3 hrs. NURS 5320 Health Care Polic</w:t>
      </w:r>
      <w:r>
        <w:rPr>
          <w:rFonts w:ascii="Times New Roman" w:hAnsi="Times New Roman"/>
          <w:spacing w:val="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.......................................................................................3 hrs.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122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**An accelerated track is available for students who 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 inte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ested in completing the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ogram earl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sz w:val="20"/>
          <w:szCs w:val="20"/>
        </w:rPr>
        <w:t>, studying in two semesters and two summers.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Comp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ehensive Examination Policy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1944" w:right="107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Comprehensive examinations are required of the student who has completed all core course work and has maintained a cumulative G</w:t>
      </w:r>
      <w:r>
        <w:rPr>
          <w:rFonts w:ascii="Times New Roman" w:hAnsi="Times New Roman"/>
          <w:spacing w:val="-18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3.0 or greate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examinations are designed to test the ability of the student to articulate ideas in a scholarly manner in the core, research and major areas of concentration.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896" w:firstLine="360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45" type="#_x0000_t202" style="position:absolute;left:0;text-align:left;margin-left:17.75pt;margin-top:12.05pt;width:1in;height:184.35pt;z-index:-251644928;mso-position-horizontal-relative:page" o:allowincell="f" filled="f" stroked="f">
            <v:textbox style="layout-flow:vertical;mso-layout-flow-alt:bottom-to-top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del w:id="2" w:author="Tippins, Margie F." w:date="2011-04-08T10:16:00Z">
        <w:r w:rsidR="00963D01" w:rsidDel="00E32A07">
          <w:rPr>
            <w:rFonts w:ascii="Times New Roman" w:hAnsi="Times New Roman"/>
            <w:sz w:val="20"/>
            <w:szCs w:val="20"/>
          </w:rPr>
          <w:delText>The student will write a preliminary comprehensive exam after completion of the graduate core courses, which will include content from nursing theory development, research and family diversity courses.</w:delText>
        </w:r>
        <w:r w:rsidR="00963D01" w:rsidDel="00E32A07">
          <w:rPr>
            <w:rFonts w:ascii="Times New Roman" w:hAnsi="Times New Roman"/>
            <w:spacing w:val="-11"/>
            <w:sz w:val="20"/>
            <w:szCs w:val="20"/>
          </w:rPr>
          <w:delText xml:space="preserve"> </w:delText>
        </w:r>
        <w:r w:rsidR="00963D01" w:rsidDel="00E32A07">
          <w:rPr>
            <w:rFonts w:ascii="Times New Roman" w:hAnsi="Times New Roman"/>
            <w:sz w:val="20"/>
            <w:szCs w:val="20"/>
          </w:rPr>
          <w:delText>A</w:delText>
        </w:r>
        <w:r w:rsidR="00963D01" w:rsidDel="00E32A07">
          <w:rPr>
            <w:rFonts w:ascii="Times New Roman" w:hAnsi="Times New Roman"/>
            <w:spacing w:val="-11"/>
            <w:sz w:val="20"/>
            <w:szCs w:val="20"/>
          </w:rPr>
          <w:delText xml:space="preserve"> </w:delText>
        </w:r>
        <w:r w:rsidR="00963D01" w:rsidDel="00E32A07">
          <w:rPr>
            <w:rFonts w:ascii="Times New Roman" w:hAnsi="Times New Roman"/>
            <w:sz w:val="20"/>
            <w:szCs w:val="20"/>
          </w:rPr>
          <w:delText>student who does not pass the examination may be required to complete addi- tional study before retaking the exam. In order to progress, a student must satisfactorily complete the Preliminary Comprehensive Exam, If, on the third attempt, a student fails to pass the examina- tion, he/she will not be permitted to continue in the program</w:delText>
        </w:r>
      </w:del>
      <w:r w:rsidR="00963D01">
        <w:rPr>
          <w:rFonts w:ascii="Times New Roman" w:hAnsi="Times New Roman"/>
          <w:sz w:val="20"/>
          <w:szCs w:val="20"/>
        </w:rPr>
        <w:t>. Each area of concentration in the graduate program will administer a content-specific comprehensive examination after the student has completed the specialty courses.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899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Preliminary and Final Comprehensive examinations will be administered only once in any given semester during the week of final exams.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student should apply in writing to the Co- ordinator of the Graduate Nursing Program to take the preliminary comprehensive exam at least one month prior to the first day of final exams.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Del="008609F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del w:id="3" w:author="Tippins, Margie F." w:date="2011-04-06T12:16:00Z"/>
          <w:rFonts w:ascii="Times New Roman" w:hAnsi="Times New Roman"/>
          <w:sz w:val="28"/>
          <w:szCs w:val="28"/>
        </w:rPr>
      </w:pPr>
      <w:del w:id="4" w:author="Tippins, Margie F." w:date="2011-04-06T12:16:00Z">
        <w:r w:rsidDel="008609F1">
          <w:rPr>
            <w:rFonts w:ascii="Times New Roman" w:hAnsi="Times New Roman"/>
            <w:b/>
            <w:bCs/>
            <w:sz w:val="28"/>
            <w:szCs w:val="28"/>
          </w:rPr>
          <w:delText>P</w:delText>
        </w:r>
        <w:r w:rsidDel="008609F1">
          <w:rPr>
            <w:rFonts w:ascii="Times New Roman" w:hAnsi="Times New Roman"/>
            <w:b/>
            <w:bCs/>
            <w:spacing w:val="-5"/>
            <w:sz w:val="28"/>
            <w:szCs w:val="28"/>
          </w:rPr>
          <w:delText>r</w:delText>
        </w:r>
        <w:r w:rsidDel="008609F1">
          <w:rPr>
            <w:rFonts w:ascii="Times New Roman" w:hAnsi="Times New Roman"/>
            <w:b/>
            <w:bCs/>
            <w:sz w:val="28"/>
            <w:szCs w:val="28"/>
          </w:rPr>
          <w:delText>ocedu</w:delText>
        </w:r>
        <w:r w:rsidDel="008609F1">
          <w:rPr>
            <w:rFonts w:ascii="Times New Roman" w:hAnsi="Times New Roman"/>
            <w:b/>
            <w:bCs/>
            <w:spacing w:val="-5"/>
            <w:sz w:val="28"/>
            <w:szCs w:val="28"/>
          </w:rPr>
          <w:delText>r</w:delText>
        </w:r>
        <w:r w:rsidDel="008609F1">
          <w:rPr>
            <w:rFonts w:ascii="Times New Roman" w:hAnsi="Times New Roman"/>
            <w:b/>
            <w:bCs/>
            <w:sz w:val="28"/>
            <w:szCs w:val="28"/>
          </w:rPr>
          <w:delText>e for</w:delText>
        </w:r>
        <w:r w:rsidDel="008609F1">
          <w:rPr>
            <w:rFonts w:ascii="Times New Roman" w:hAnsi="Times New Roman"/>
            <w:b/>
            <w:bCs/>
            <w:spacing w:val="-5"/>
            <w:sz w:val="28"/>
            <w:szCs w:val="28"/>
          </w:rPr>
          <w:delText xml:space="preserve"> </w:delText>
        </w:r>
        <w:r w:rsidDel="008609F1">
          <w:rPr>
            <w:rFonts w:ascii="Times New Roman" w:hAnsi="Times New Roman"/>
            <w:b/>
            <w:bCs/>
            <w:sz w:val="28"/>
            <w:szCs w:val="28"/>
          </w:rPr>
          <w:delText>Challenging Undergraduate P</w:delText>
        </w:r>
        <w:r w:rsidDel="008609F1">
          <w:rPr>
            <w:rFonts w:ascii="Times New Roman" w:hAnsi="Times New Roman"/>
            <w:b/>
            <w:bCs/>
            <w:spacing w:val="-5"/>
            <w:sz w:val="28"/>
            <w:szCs w:val="28"/>
          </w:rPr>
          <w:delText>r</w:delText>
        </w:r>
        <w:r w:rsidDel="008609F1">
          <w:rPr>
            <w:rFonts w:ascii="Times New Roman" w:hAnsi="Times New Roman"/>
            <w:b/>
            <w:bCs/>
            <w:sz w:val="28"/>
            <w:szCs w:val="28"/>
          </w:rPr>
          <w:delText>e</w:delText>
        </w:r>
        <w:r w:rsidDel="008609F1">
          <w:rPr>
            <w:rFonts w:ascii="Times New Roman" w:hAnsi="Times New Roman"/>
            <w:b/>
            <w:bCs/>
            <w:spacing w:val="-5"/>
            <w:sz w:val="28"/>
            <w:szCs w:val="28"/>
          </w:rPr>
          <w:delText>r</w:delText>
        </w:r>
        <w:r w:rsidDel="008609F1">
          <w:rPr>
            <w:rFonts w:ascii="Times New Roman" w:hAnsi="Times New Roman"/>
            <w:b/>
            <w:bCs/>
            <w:sz w:val="28"/>
            <w:szCs w:val="28"/>
          </w:rPr>
          <w:delText>equisite Courses</w:delText>
        </w:r>
      </w:del>
    </w:p>
    <w:p w:rsidR="00963D01" w:rsidDel="008609F1" w:rsidRDefault="00963D01" w:rsidP="00963D01">
      <w:pPr>
        <w:widowControl w:val="0"/>
        <w:autoSpaceDE w:val="0"/>
        <w:autoSpaceDN w:val="0"/>
        <w:adjustRightInd w:val="0"/>
        <w:spacing w:before="37" w:after="0" w:line="250" w:lineRule="auto"/>
        <w:ind w:left="1944" w:right="988" w:firstLine="360"/>
        <w:rPr>
          <w:del w:id="5" w:author="Tippins, Margie F." w:date="2011-04-06T12:16:00Z"/>
          <w:rFonts w:ascii="Times New Roman" w:hAnsi="Times New Roman"/>
          <w:sz w:val="20"/>
          <w:szCs w:val="20"/>
        </w:rPr>
      </w:pPr>
      <w:del w:id="6" w:author="Tippins, Margie F." w:date="2011-04-06T12:16:00Z">
        <w:r w:rsidDel="008609F1">
          <w:rPr>
            <w:rFonts w:ascii="Times New Roman" w:hAnsi="Times New Roman"/>
            <w:sz w:val="20"/>
            <w:szCs w:val="20"/>
          </w:rPr>
          <w:delText>An applicant to the graduate nursing program may challenge, by a written exam, the unde</w:delText>
        </w:r>
        <w:r w:rsidDel="008609F1">
          <w:rPr>
            <w:rFonts w:ascii="Times New Roman" w:hAnsi="Times New Roman"/>
            <w:spacing w:val="-4"/>
            <w:sz w:val="20"/>
            <w:szCs w:val="20"/>
          </w:rPr>
          <w:delText>r</w:delText>
        </w:r>
        <w:r w:rsidDel="008609F1">
          <w:rPr>
            <w:rFonts w:ascii="Times New Roman" w:hAnsi="Times New Roman"/>
            <w:sz w:val="20"/>
            <w:szCs w:val="20"/>
          </w:rPr>
          <w:delText>- graduate prerequisites of health assessment and pathophysiolog</w:delText>
        </w:r>
        <w:r w:rsidDel="008609F1">
          <w:rPr>
            <w:rFonts w:ascii="Times New Roman" w:hAnsi="Times New Roman"/>
            <w:spacing w:val="-13"/>
            <w:sz w:val="20"/>
            <w:szCs w:val="20"/>
          </w:rPr>
          <w:delText>y</w:delText>
        </w:r>
        <w:r w:rsidDel="008609F1">
          <w:rPr>
            <w:rFonts w:ascii="Times New Roman" w:hAnsi="Times New Roman"/>
            <w:sz w:val="20"/>
            <w:szCs w:val="20"/>
          </w:rPr>
          <w:delText>. Evidence of related work expe- riences with supporting documents must be provided.</w:delText>
        </w:r>
      </w:del>
    </w:p>
    <w:p w:rsidR="00963D01" w:rsidDel="008609F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970" w:firstLine="360"/>
        <w:rPr>
          <w:del w:id="7" w:author="Tippins, Margie F." w:date="2011-04-06T12:16:00Z"/>
          <w:rFonts w:ascii="Times New Roman" w:hAnsi="Times New Roman"/>
          <w:sz w:val="20"/>
          <w:szCs w:val="20"/>
        </w:rPr>
      </w:pPr>
      <w:del w:id="8" w:author="Tippins, Margie F." w:date="2011-04-06T12:16:00Z">
        <w:r w:rsidDel="008609F1">
          <w:rPr>
            <w:rFonts w:ascii="Times New Roman" w:hAnsi="Times New Roman"/>
            <w:sz w:val="20"/>
            <w:szCs w:val="20"/>
          </w:rPr>
          <w:delText>Request for permission and approval to challenge the above courses must be obtained the se- mester before the courses are o</w:delText>
        </w:r>
        <w:r w:rsidDel="008609F1">
          <w:rPr>
            <w:rFonts w:ascii="Times New Roman" w:hAnsi="Times New Roman"/>
            <w:spacing w:val="-4"/>
            <w:sz w:val="20"/>
            <w:szCs w:val="20"/>
          </w:rPr>
          <w:delText>f</w:delText>
        </w:r>
        <w:r w:rsidDel="008609F1">
          <w:rPr>
            <w:rFonts w:ascii="Times New Roman" w:hAnsi="Times New Roman"/>
            <w:sz w:val="20"/>
            <w:szCs w:val="20"/>
          </w:rPr>
          <w:delText>fered.</w:delText>
        </w:r>
        <w:r w:rsidDel="008609F1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8609F1">
          <w:rPr>
            <w:rFonts w:ascii="Times New Roman" w:hAnsi="Times New Roman"/>
            <w:sz w:val="20"/>
            <w:szCs w:val="20"/>
          </w:rPr>
          <w:delText>The schedule of course o</w:delText>
        </w:r>
        <w:r w:rsidDel="008609F1">
          <w:rPr>
            <w:rFonts w:ascii="Times New Roman" w:hAnsi="Times New Roman"/>
            <w:spacing w:val="-4"/>
            <w:sz w:val="20"/>
            <w:szCs w:val="20"/>
          </w:rPr>
          <w:delText>f</w:delText>
        </w:r>
        <w:r w:rsidDel="008609F1">
          <w:rPr>
            <w:rFonts w:ascii="Times New Roman" w:hAnsi="Times New Roman"/>
            <w:sz w:val="20"/>
            <w:szCs w:val="20"/>
          </w:rPr>
          <w:delText>ferings can be obtained from the Department of Nursing.</w:delText>
        </w:r>
      </w:del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892" w:firstLine="360"/>
        <w:rPr>
          <w:rFonts w:ascii="Times New Roman" w:hAnsi="Times New Roman"/>
          <w:sz w:val="20"/>
          <w:szCs w:val="20"/>
        </w:rPr>
      </w:pPr>
      <w:del w:id="9" w:author="Tippins, Margie F." w:date="2011-04-06T12:16:00Z">
        <w:r w:rsidDel="008609F1">
          <w:rPr>
            <w:rFonts w:ascii="Times New Roman" w:hAnsi="Times New Roman"/>
            <w:sz w:val="20"/>
            <w:szCs w:val="20"/>
          </w:rPr>
          <w:delText>Failure to successfully complete the challenge exam on the first attempt will necessitate a stu- dent</w:delText>
        </w:r>
        <w:r w:rsidDel="008609F1">
          <w:rPr>
            <w:rFonts w:ascii="Times New Roman" w:hAnsi="Times New Roman"/>
            <w:spacing w:val="-11"/>
            <w:sz w:val="20"/>
            <w:szCs w:val="20"/>
          </w:rPr>
          <w:delText>’</w:delText>
        </w:r>
        <w:r w:rsidDel="008609F1">
          <w:rPr>
            <w:rFonts w:ascii="Times New Roman" w:hAnsi="Times New Roman"/>
            <w:sz w:val="20"/>
            <w:szCs w:val="20"/>
          </w:rPr>
          <w:delText>s taking the course.</w:delText>
        </w:r>
        <w:r w:rsidDel="008609F1">
          <w:rPr>
            <w:rFonts w:ascii="Times New Roman" w:hAnsi="Times New Roman"/>
            <w:spacing w:val="-11"/>
            <w:sz w:val="20"/>
            <w:szCs w:val="20"/>
          </w:rPr>
          <w:delText xml:space="preserve"> </w:delText>
        </w:r>
        <w:r w:rsidDel="008609F1">
          <w:rPr>
            <w:rFonts w:ascii="Times New Roman" w:hAnsi="Times New Roman"/>
            <w:sz w:val="20"/>
            <w:szCs w:val="20"/>
          </w:rPr>
          <w:delText>A</w:delText>
        </w:r>
        <w:r w:rsidDel="008609F1">
          <w:rPr>
            <w:rFonts w:ascii="Times New Roman" w:hAnsi="Times New Roman"/>
            <w:spacing w:val="-11"/>
            <w:sz w:val="20"/>
            <w:szCs w:val="20"/>
          </w:rPr>
          <w:delText xml:space="preserve"> </w:delText>
        </w:r>
        <w:r w:rsidDel="008609F1">
          <w:rPr>
            <w:rFonts w:ascii="Times New Roman" w:hAnsi="Times New Roman"/>
            <w:sz w:val="20"/>
            <w:szCs w:val="20"/>
          </w:rPr>
          <w:delText>copy of the course outline and the title of books for the courses listed above may be obtained from the course instructo</w:delText>
        </w:r>
        <w:r w:rsidDel="008609F1">
          <w:rPr>
            <w:rFonts w:ascii="Times New Roman" w:hAnsi="Times New Roman"/>
            <w:spacing w:val="-11"/>
            <w:sz w:val="20"/>
            <w:szCs w:val="20"/>
          </w:rPr>
          <w:delText>r</w:delText>
        </w:r>
      </w:del>
      <w:r>
        <w:rPr>
          <w:rFonts w:ascii="Times New Roman" w:hAnsi="Times New Roman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944" w:right="892" w:firstLine="360"/>
        <w:rPr>
          <w:rFonts w:ascii="Times New Roman" w:hAnsi="Times New Roman"/>
          <w:sz w:val="20"/>
          <w:szCs w:val="20"/>
        </w:rPr>
        <w:sectPr w:rsidR="00963D01">
          <w:pgSz w:w="12240" w:h="15840"/>
          <w:pgMar w:top="260" w:right="1300" w:bottom="280" w:left="200" w:header="0" w:footer="1044" w:gutter="0"/>
          <w:cols w:space="720"/>
          <w:noEndnote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963D01" w:rsidRPr="00FA7AC7" w:rsidTr="00F319A1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3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6"/>
                <w:szCs w:val="36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7"/>
                <w:szCs w:val="27"/>
              </w:rPr>
              <w:t>URSING</w:t>
            </w:r>
          </w:p>
        </w:tc>
        <w:tc>
          <w:tcPr>
            <w:tcW w:w="1067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4876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4876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sz w:val="28"/>
          <w:szCs w:val="28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before="14" w:after="0" w:line="240" w:lineRule="auto"/>
        <w:ind w:left="879"/>
        <w:rPr>
          <w:rFonts w:ascii="Times New Roman" w:hAnsi="Times New Roman"/>
          <w:sz w:val="28"/>
          <w:szCs w:val="28"/>
        </w:rPr>
      </w:pPr>
      <w:r w:rsidRPr="00BD74CA">
        <w:rPr>
          <w:noProof/>
        </w:rPr>
        <w:pict>
          <v:group id="_x0000_s1047" style="position:absolute;left:0;text-align:left;margin-left:315pt;margin-top:-52.55pt;width:31.2pt;height:31.05pt;z-index:-251642880;mso-position-horizontal-relative:page" coordorigin="6300,-1051" coordsize="624,621" o:allowincell="f">
            <v:rect id="_x0000_s1048" style="position:absolute;left:6305;top:-1046;width:613;height:610" o:allowincell="f" stroked="f">
              <v:path arrowok="t"/>
            </v:rect>
            <v:rect id="_x0000_s1049" style="position:absolute;left:6306;top:-1046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69" name="Picture 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Times New Roman" w:hAnsi="Times New Roman"/>
          <w:b/>
          <w:bCs/>
          <w:sz w:val="28"/>
          <w:szCs w:val="28"/>
        </w:rPr>
        <w:t>Deg</w:t>
      </w:r>
      <w:r w:rsidR="00963D01">
        <w:rPr>
          <w:rFonts w:ascii="Times New Roman" w:hAnsi="Times New Roman"/>
          <w:b/>
          <w:bCs/>
          <w:spacing w:val="-5"/>
          <w:sz w:val="28"/>
          <w:szCs w:val="28"/>
        </w:rPr>
        <w:t>r</w:t>
      </w:r>
      <w:r w:rsidR="00963D01">
        <w:rPr>
          <w:rFonts w:ascii="Times New Roman" w:hAnsi="Times New Roman"/>
          <w:b/>
          <w:bCs/>
          <w:sz w:val="28"/>
          <w:szCs w:val="28"/>
        </w:rPr>
        <w:t>ee Requi</w:t>
      </w:r>
      <w:r w:rsidR="00963D01">
        <w:rPr>
          <w:rFonts w:ascii="Times New Roman" w:hAnsi="Times New Roman"/>
          <w:b/>
          <w:bCs/>
          <w:spacing w:val="-5"/>
          <w:sz w:val="28"/>
          <w:szCs w:val="28"/>
        </w:rPr>
        <w:t>r</w:t>
      </w:r>
      <w:r w:rsidR="00963D01">
        <w:rPr>
          <w:rFonts w:ascii="Times New Roman" w:hAnsi="Times New Roman"/>
          <w:b/>
          <w:bCs/>
          <w:sz w:val="28"/>
          <w:szCs w:val="28"/>
        </w:rPr>
        <w:t>ements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7" w:after="0" w:line="240" w:lineRule="auto"/>
        <w:ind w:left="123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 earn the Master of Science in Nursing degr</w:t>
      </w:r>
      <w:r>
        <w:rPr>
          <w:rFonts w:ascii="Times New Roman" w:hAnsi="Times New Roman"/>
          <w:sz w:val="18"/>
          <w:szCs w:val="18"/>
        </w:rPr>
        <w:t>ee, a student must meet the criteria identified below: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27" w:after="0" w:line="240" w:lineRule="exact"/>
        <w:ind w:left="1239" w:right="2176" w:hanging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position w:val="2"/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</w:rPr>
        <w:t xml:space="preserve">Earn a </w:t>
      </w:r>
      <w:ins w:id="10" w:author="Tippins, Margie F." w:date="2011-04-06T12:16:00Z">
        <w:r w:rsidR="00D360BB">
          <w:rPr>
            <w:rFonts w:ascii="Times New Roman" w:hAnsi="Times New Roman"/>
            <w:sz w:val="20"/>
            <w:szCs w:val="20"/>
          </w:rPr>
          <w:t xml:space="preserve">grade of “B” or better </w:t>
        </w:r>
      </w:ins>
      <w:del w:id="11" w:author="Tippins, Margie F." w:date="2011-04-06T12:16:00Z">
        <w:r w:rsidDel="00D360BB">
          <w:rPr>
            <w:rFonts w:ascii="Times New Roman" w:hAnsi="Times New Roman"/>
            <w:sz w:val="20"/>
            <w:szCs w:val="20"/>
          </w:rPr>
          <w:delText xml:space="preserve">3.0 grade-point average calculated </w:delText>
        </w:r>
      </w:del>
      <w:r>
        <w:rPr>
          <w:rFonts w:ascii="Times New Roman" w:hAnsi="Times New Roman"/>
          <w:sz w:val="20"/>
          <w:szCs w:val="20"/>
        </w:rPr>
        <w:t xml:space="preserve">on all graduate work attempted, including transfer credits approved in advance of </w:t>
      </w:r>
      <w:r>
        <w:rPr>
          <w:rFonts w:ascii="Times New Roman" w:hAnsi="Times New Roman"/>
          <w:position w:val="2"/>
          <w:sz w:val="20"/>
          <w:szCs w:val="20"/>
        </w:rPr>
        <w:t>enrollment.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7" w:after="0" w:line="218" w:lineRule="exact"/>
        <w:ind w:left="1239" w:right="2068" w:hanging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position w:val="2"/>
          <w:sz w:val="20"/>
          <w:szCs w:val="20"/>
        </w:rPr>
        <w:t xml:space="preserve">2. </w:t>
      </w:r>
      <w:r>
        <w:rPr>
          <w:rFonts w:ascii="Times New Roman" w:hAnsi="Times New Roman"/>
          <w:sz w:val="20"/>
          <w:szCs w:val="20"/>
        </w:rPr>
        <w:t xml:space="preserve">Earn 27 of the 36 hours required for degree for Nurse Educator or 35 of the </w:t>
      </w:r>
      <w:r>
        <w:rPr>
          <w:rFonts w:ascii="Times New Roman" w:hAnsi="Times New Roman"/>
          <w:position w:val="2"/>
          <w:sz w:val="20"/>
          <w:szCs w:val="20"/>
        </w:rPr>
        <w:t xml:space="preserve">44 hours required </w:t>
      </w:r>
      <w:r>
        <w:rPr>
          <w:rFonts w:ascii="Times New Roman" w:hAnsi="Times New Roman"/>
          <w:sz w:val="20"/>
          <w:szCs w:val="20"/>
        </w:rPr>
        <w:t>for degree for the Family Nurse Practitioner in residence at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before="12" w:after="0" w:line="240" w:lineRule="auto"/>
        <w:ind w:left="951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50" type="#_x0000_t202" style="position:absolute;left:0;text-align:left;margin-left:520.2pt;margin-top:7.25pt;width:1in;height:184.35pt;z-index:-251641856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position w:val="2"/>
          <w:sz w:val="20"/>
          <w:szCs w:val="20"/>
        </w:rPr>
        <w:t xml:space="preserve">3. </w:t>
      </w:r>
      <w:r w:rsidR="00963D01">
        <w:rPr>
          <w:rFonts w:ascii="Times New Roman" w:hAnsi="Times New Roman"/>
          <w:sz w:val="20"/>
          <w:szCs w:val="20"/>
        </w:rPr>
        <w:t>Pass a written comprehensive examination in area of concentration.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18" w:lineRule="exact"/>
        <w:ind w:left="9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Complete a thesis or major research project.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2" w:after="0" w:line="240" w:lineRule="auto"/>
        <w:ind w:left="9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position w:val="2"/>
          <w:sz w:val="20"/>
          <w:szCs w:val="20"/>
        </w:rPr>
        <w:t xml:space="preserve">5. </w:t>
      </w:r>
      <w:r>
        <w:rPr>
          <w:rFonts w:ascii="Times New Roman" w:hAnsi="Times New Roman"/>
          <w:sz w:val="20"/>
          <w:szCs w:val="20"/>
        </w:rPr>
        <w:t>Complete all requirements for the degree within six years of time of first enrollment in the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123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Graduate Nursing Program.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sz w:val="14"/>
          <w:szCs w:val="14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Impact" w:hAnsi="Impact" w:cs="Impact"/>
          <w:color w:val="000000"/>
          <w:sz w:val="32"/>
          <w:szCs w:val="32"/>
        </w:rPr>
      </w:pPr>
      <w:r>
        <w:rPr>
          <w:rFonts w:ascii="Impact" w:hAnsi="Impact" w:cs="Impact"/>
          <w:color w:val="666666"/>
          <w:sz w:val="32"/>
          <w:szCs w:val="32"/>
        </w:rPr>
        <w:t>GRADU</w:t>
      </w:r>
      <w:r>
        <w:rPr>
          <w:rFonts w:ascii="Impact" w:hAnsi="Impact" w:cs="Impact"/>
          <w:color w:val="666666"/>
          <w:spacing w:val="-17"/>
          <w:sz w:val="32"/>
          <w:szCs w:val="32"/>
        </w:rPr>
        <w:t>A</w:t>
      </w:r>
      <w:r>
        <w:rPr>
          <w:rFonts w:ascii="Impact" w:hAnsi="Impact" w:cs="Impact"/>
          <w:color w:val="666666"/>
          <w:sz w:val="32"/>
          <w:szCs w:val="32"/>
        </w:rPr>
        <w:t xml:space="preserve">TE </w:t>
      </w:r>
      <w:r>
        <w:rPr>
          <w:rFonts w:ascii="Impact" w:hAnsi="Impact" w:cs="Impact"/>
          <w:color w:val="666666"/>
          <w:spacing w:val="-6"/>
          <w:sz w:val="32"/>
          <w:szCs w:val="32"/>
        </w:rPr>
        <w:t>F</w:t>
      </w:r>
      <w:r>
        <w:rPr>
          <w:rFonts w:ascii="Impact" w:hAnsi="Impact" w:cs="Impact"/>
          <w:color w:val="666666"/>
          <w:sz w:val="32"/>
          <w:szCs w:val="32"/>
        </w:rPr>
        <w:t>ACU</w:t>
      </w:r>
      <w:r>
        <w:rPr>
          <w:rFonts w:ascii="Impact" w:hAnsi="Impact" w:cs="Impact"/>
          <w:color w:val="666666"/>
          <w:spacing w:val="-23"/>
          <w:sz w:val="32"/>
          <w:szCs w:val="32"/>
        </w:rPr>
        <w:t>L</w:t>
      </w:r>
      <w:r>
        <w:rPr>
          <w:rFonts w:ascii="Impact" w:hAnsi="Impact" w:cs="Impact"/>
          <w:color w:val="666666"/>
          <w:spacing w:val="8"/>
          <w:sz w:val="32"/>
          <w:szCs w:val="32"/>
        </w:rPr>
        <w:t>T</w:t>
      </w:r>
      <w:r>
        <w:rPr>
          <w:rFonts w:ascii="Impact" w:hAnsi="Impact" w:cs="Impact"/>
          <w:color w:val="666666"/>
          <w:sz w:val="32"/>
          <w:szCs w:val="32"/>
        </w:rPr>
        <w:t>Y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5" w:after="0" w:line="400" w:lineRule="auto"/>
        <w:ind w:left="879" w:right="196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Alford, Linda, D.N.</w:t>
      </w:r>
      <w:r>
        <w:rPr>
          <w:rFonts w:ascii="Times New Roman" w:hAnsi="Times New Roman"/>
          <w:b/>
          <w:bCs/>
          <w:color w:val="000000"/>
          <w:spacing w:val="-18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, Medical College of Geo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 xml:space="preserve">gia.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Specialty: Family Nurse Practitioner </w:t>
      </w:r>
      <w:del w:id="12" w:author="Tippins, Margie F." w:date="2011-04-06T12:22:00Z">
        <w:r w:rsidDel="00370B94">
          <w:rPr>
            <w:rFonts w:ascii="Times New Roman" w:hAnsi="Times New Roman"/>
            <w:b/>
            <w:bCs/>
            <w:color w:val="000000"/>
            <w:sz w:val="20"/>
            <w:szCs w:val="20"/>
          </w:rPr>
          <w:delText>Fabayo,</w:delText>
        </w:r>
        <w:r w:rsidDel="00370B94">
          <w:rPr>
            <w:rFonts w:ascii="Times New Roman" w:hAnsi="Times New Roman"/>
            <w:b/>
            <w:bCs/>
            <w:color w:val="000000"/>
            <w:spacing w:val="-11"/>
            <w:sz w:val="20"/>
            <w:szCs w:val="20"/>
          </w:rPr>
          <w:delText xml:space="preserve"> </w:delText>
        </w:r>
        <w:r w:rsidDel="00370B94">
          <w:rPr>
            <w:rFonts w:ascii="Times New Roman" w:hAnsi="Times New Roman"/>
            <w:b/>
            <w:bCs/>
            <w:color w:val="000000"/>
            <w:sz w:val="20"/>
            <w:szCs w:val="20"/>
          </w:rPr>
          <w:delText>Adebisi, Ph.D.</w:delText>
        </w:r>
        <w:r w:rsidDel="00370B94">
          <w:rPr>
            <w:rFonts w:ascii="Times New Roman" w:hAnsi="Times New Roman"/>
            <w:color w:val="000000"/>
            <w:sz w:val="20"/>
            <w:szCs w:val="20"/>
          </w:rPr>
          <w:delText xml:space="preserve">, University of Connecticut. </w:delText>
        </w:r>
        <w:r w:rsidDel="00370B94">
          <w:rPr>
            <w:rFonts w:ascii="Times New Roman" w:hAnsi="Times New Roman"/>
            <w:i/>
            <w:iCs/>
            <w:color w:val="000000"/>
            <w:sz w:val="20"/>
            <w:szCs w:val="20"/>
          </w:rPr>
          <w:delText xml:space="preserve">Specialty: Nursing Theory and Legal Matters </w:delText>
        </w:r>
        <w:r w:rsidDel="00370B94">
          <w:rPr>
            <w:rFonts w:ascii="Times New Roman" w:hAnsi="Times New Roman"/>
            <w:b/>
            <w:bCs/>
            <w:color w:val="000000"/>
            <w:sz w:val="20"/>
            <w:szCs w:val="20"/>
          </w:rPr>
          <w:delText>Chloe Gaines, Ph.D.</w:delText>
        </w:r>
        <w:r w:rsidDel="00370B94">
          <w:rPr>
            <w:rFonts w:ascii="Times New Roman" w:hAnsi="Times New Roman"/>
            <w:color w:val="000000"/>
            <w:sz w:val="20"/>
            <w:szCs w:val="20"/>
          </w:rPr>
          <w:delText>,</w:delText>
        </w:r>
        <w:r w:rsidDel="00370B94">
          <w:rPr>
            <w:rFonts w:ascii="Times New Roman" w:hAnsi="Times New Roman"/>
            <w:color w:val="000000"/>
            <w:spacing w:val="-4"/>
            <w:sz w:val="20"/>
            <w:szCs w:val="20"/>
          </w:rPr>
          <w:delText xml:space="preserve"> </w:delText>
        </w:r>
        <w:r w:rsidDel="00370B94">
          <w:rPr>
            <w:rFonts w:ascii="Times New Roman" w:hAnsi="Times New Roman"/>
            <w:color w:val="000000"/>
            <w:spacing w:val="-14"/>
            <w:sz w:val="20"/>
            <w:szCs w:val="20"/>
          </w:rPr>
          <w:delText>T</w:delText>
        </w:r>
        <w:r w:rsidDel="00370B94">
          <w:rPr>
            <w:rFonts w:ascii="Times New Roman" w:hAnsi="Times New Roman"/>
            <w:color w:val="000000"/>
            <w:sz w:val="20"/>
            <w:szCs w:val="20"/>
          </w:rPr>
          <w:delText>exas</w:delText>
        </w:r>
        <w:r w:rsidDel="00370B94">
          <w:rPr>
            <w:rFonts w:ascii="Times New Roman" w:hAnsi="Times New Roman"/>
            <w:color w:val="000000"/>
            <w:spacing w:val="-4"/>
            <w:sz w:val="20"/>
            <w:szCs w:val="20"/>
          </w:rPr>
          <w:delText xml:space="preserve"> </w:delText>
        </w:r>
        <w:r w:rsidDel="00370B94">
          <w:rPr>
            <w:rFonts w:ascii="Times New Roman" w:hAnsi="Times New Roman"/>
            <w:color w:val="000000"/>
            <w:spacing w:val="-16"/>
            <w:sz w:val="20"/>
            <w:szCs w:val="20"/>
          </w:rPr>
          <w:delText>W</w:delText>
        </w:r>
        <w:r w:rsidDel="00370B94">
          <w:rPr>
            <w:rFonts w:ascii="Times New Roman" w:hAnsi="Times New Roman"/>
            <w:color w:val="000000"/>
            <w:sz w:val="20"/>
            <w:szCs w:val="20"/>
          </w:rPr>
          <w:delText>omen</w:delText>
        </w:r>
        <w:r w:rsidDel="00370B94">
          <w:rPr>
            <w:rFonts w:ascii="Times New Roman" w:hAnsi="Times New Roman"/>
            <w:color w:val="000000"/>
            <w:spacing w:val="-11"/>
            <w:sz w:val="20"/>
            <w:szCs w:val="20"/>
          </w:rPr>
          <w:delText>’</w:delText>
        </w:r>
        <w:r w:rsidDel="00370B94">
          <w:rPr>
            <w:rFonts w:ascii="Times New Roman" w:hAnsi="Times New Roman"/>
            <w:color w:val="000000"/>
            <w:sz w:val="20"/>
            <w:szCs w:val="20"/>
          </w:rPr>
          <w:delText>s Universit</w:delText>
        </w:r>
        <w:r w:rsidDel="00370B94">
          <w:rPr>
            <w:rFonts w:ascii="Times New Roman" w:hAnsi="Times New Roman"/>
            <w:color w:val="000000"/>
            <w:spacing w:val="-13"/>
            <w:sz w:val="20"/>
            <w:szCs w:val="20"/>
          </w:rPr>
          <w:delText>y</w:delText>
        </w:r>
        <w:r w:rsidDel="00370B94">
          <w:rPr>
            <w:rFonts w:ascii="Times New Roman" w:hAnsi="Times New Roman"/>
            <w:color w:val="000000"/>
            <w:sz w:val="20"/>
            <w:szCs w:val="20"/>
          </w:rPr>
          <w:delText xml:space="preserve">. </w:delText>
        </w:r>
        <w:r w:rsidDel="00370B94">
          <w:rPr>
            <w:rFonts w:ascii="Times New Roman" w:hAnsi="Times New Roman"/>
            <w:i/>
            <w:iCs/>
            <w:color w:val="000000"/>
            <w:sz w:val="20"/>
            <w:szCs w:val="20"/>
          </w:rPr>
          <w:delText>Specialty: Family Nurse Practitioner</w:delText>
        </w:r>
      </w:del>
    </w:p>
    <w:p w:rsidR="00963D01" w:rsidRDefault="00963D01" w:rsidP="00963D01">
      <w:pPr>
        <w:widowControl w:val="0"/>
        <w:autoSpaceDE w:val="0"/>
        <w:autoSpaceDN w:val="0"/>
        <w:adjustRightInd w:val="0"/>
        <w:spacing w:before="5" w:after="0" w:line="240" w:lineRule="auto"/>
        <w:ind w:left="87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Grimsle</w:t>
      </w:r>
      <w:r>
        <w:rPr>
          <w:rFonts w:ascii="Times New Roman" w:hAnsi="Times New Roman"/>
          <w:b/>
          <w:bCs/>
          <w:color w:val="000000"/>
          <w:spacing w:val="-11"/>
          <w:sz w:val="20"/>
          <w:szCs w:val="20"/>
        </w:rPr>
        <w:t>y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, Linda, D.S.N.</w:t>
      </w:r>
      <w:r>
        <w:rPr>
          <w:rFonts w:ascii="Times New Roman" w:hAnsi="Times New Roman"/>
          <w:color w:val="000000"/>
          <w:sz w:val="20"/>
          <w:szCs w:val="20"/>
        </w:rPr>
        <w:t>, University of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Alabama at Birmingham.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Specialty: Community Mental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123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Health Nursing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Johnson, Joyce, Ph.D.</w:t>
      </w:r>
      <w:r>
        <w:rPr>
          <w:rFonts w:ascii="Times New Roman" w:hAnsi="Times New Roman"/>
          <w:color w:val="000000"/>
          <w:sz w:val="20"/>
          <w:szCs w:val="20"/>
        </w:rPr>
        <w:t xml:space="preserve">, University of Mississippi.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Specialty: Ca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diovascular and Critical Ca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DF070A" w:rsidRDefault="00DF070A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ins w:id="13" w:author="Tippins, Margie F." w:date="2011-04-06T12:18:00Z"/>
          <w:rFonts w:ascii="Times New Roman" w:hAnsi="Times New Roman"/>
          <w:b/>
          <w:bCs/>
          <w:color w:val="000000"/>
          <w:sz w:val="20"/>
          <w:szCs w:val="20"/>
        </w:rPr>
      </w:pPr>
      <w:ins w:id="14" w:author="Tippins, Margie F." w:date="2011-04-06T12:17:00Z">
        <w:r w:rsidRPr="00D8572C">
          <w:rPr>
            <w:rFonts w:ascii="Times New Roman" w:hAnsi="Times New Roman"/>
            <w:b/>
            <w:bCs/>
            <w:color w:val="000000"/>
            <w:sz w:val="20"/>
            <w:szCs w:val="20"/>
          </w:rPr>
          <w:t>Miller, Dorothy</w:t>
        </w:r>
        <w:r>
          <w:rPr>
            <w:rFonts w:ascii="Times New Roman" w:hAnsi="Times New Roman"/>
            <w:b/>
            <w:bCs/>
            <w:color w:val="000000"/>
            <w:sz w:val="20"/>
            <w:szCs w:val="20"/>
          </w:rPr>
          <w:t xml:space="preserve">, MSN, Regis University.  </w:t>
        </w:r>
        <w:r w:rsidR="00BD74CA" w:rsidRPr="00BD74CA">
          <w:rPr>
            <w:rFonts w:ascii="Times New Roman" w:hAnsi="Times New Roman"/>
            <w:b/>
            <w:bCs/>
            <w:i/>
            <w:color w:val="000000"/>
            <w:sz w:val="20"/>
            <w:szCs w:val="20"/>
            <w:rPrChange w:id="15" w:author="Tippins, Margie F." w:date="2011-04-06T12:18:00Z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PrChange>
          </w:rPr>
          <w:t>Specialty:  Nursing Education</w:t>
        </w:r>
        <w:r>
          <w:rPr>
            <w:rFonts w:ascii="Times New Roman" w:hAnsi="Times New Roman"/>
            <w:b/>
            <w:bCs/>
            <w:color w:val="000000"/>
            <w:sz w:val="20"/>
            <w:szCs w:val="20"/>
          </w:rPr>
          <w:t xml:space="preserve"> </w:t>
        </w:r>
      </w:ins>
    </w:p>
    <w:p w:rsidR="008344F3" w:rsidRDefault="008344F3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ins w:id="16" w:author="Tippins, Margie F." w:date="2011-04-06T12:16:00Z"/>
          <w:rFonts w:ascii="Times New Roman" w:hAnsi="Times New Roman"/>
          <w:b/>
          <w:bCs/>
          <w:color w:val="000000"/>
          <w:sz w:val="20"/>
          <w:szCs w:val="20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Times New Roman" w:hAnsi="Times New Roman"/>
          <w:color w:val="000000"/>
          <w:sz w:val="20"/>
          <w:szCs w:val="20"/>
        </w:rPr>
      </w:pPr>
      <w:r w:rsidRPr="00BD74CA">
        <w:rPr>
          <w:noProof/>
        </w:rPr>
        <w:pict>
          <v:shape id="_x0000_s1051" type="#_x0000_t202" style="position:absolute;left:0;text-align:left;margin-left:520.2pt;margin-top:10.55pt;width:1in;height:270.75pt;z-index:-251640832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ins w:id="17" w:author="Tippins, Margie F." w:date="2011-04-06T12:19:00Z">
        <w:r w:rsidR="007055C0">
          <w:rPr>
            <w:rFonts w:ascii="Times New Roman" w:hAnsi="Times New Roman"/>
            <w:b/>
            <w:bCs/>
            <w:color w:val="000000"/>
            <w:sz w:val="20"/>
            <w:szCs w:val="20"/>
          </w:rPr>
          <w:t>Mitchell</w:t>
        </w:r>
      </w:ins>
      <w:del w:id="18" w:author="Tippins, Margie F." w:date="2011-04-06T12:19:00Z">
        <w:r w:rsidR="00963D01" w:rsidDel="007055C0">
          <w:rPr>
            <w:rFonts w:ascii="Times New Roman" w:hAnsi="Times New Roman"/>
            <w:b/>
            <w:bCs/>
            <w:color w:val="000000"/>
            <w:sz w:val="20"/>
            <w:szCs w:val="20"/>
          </w:rPr>
          <w:delText>Moo</w:delText>
        </w:r>
        <w:r w:rsidR="00963D01" w:rsidDel="007055C0">
          <w:rPr>
            <w:rFonts w:ascii="Times New Roman" w:hAnsi="Times New Roman"/>
            <w:b/>
            <w:bCs/>
            <w:color w:val="000000"/>
            <w:spacing w:val="-4"/>
            <w:sz w:val="20"/>
            <w:szCs w:val="20"/>
          </w:rPr>
          <w:delText>r</w:delText>
        </w:r>
        <w:r w:rsidR="00963D01" w:rsidDel="007055C0">
          <w:rPr>
            <w:rFonts w:ascii="Times New Roman" w:hAnsi="Times New Roman"/>
            <w:b/>
            <w:bCs/>
            <w:color w:val="000000"/>
            <w:sz w:val="20"/>
            <w:szCs w:val="20"/>
          </w:rPr>
          <w:delText>e</w:delText>
        </w:r>
      </w:del>
      <w:r w:rsidR="00963D01">
        <w:rPr>
          <w:rFonts w:ascii="Times New Roman" w:hAnsi="Times New Roman"/>
          <w:b/>
          <w:bCs/>
          <w:color w:val="000000"/>
          <w:sz w:val="20"/>
          <w:szCs w:val="20"/>
        </w:rPr>
        <w:t>,</w:t>
      </w:r>
      <w:r w:rsidR="00963D01">
        <w:rPr>
          <w:rFonts w:ascii="Times New Roman" w:hAnsi="Times New Roman"/>
          <w:b/>
          <w:bCs/>
          <w:color w:val="000000"/>
          <w:spacing w:val="-4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color w:val="000000"/>
          <w:spacing w:val="-18"/>
          <w:sz w:val="20"/>
          <w:szCs w:val="20"/>
        </w:rPr>
        <w:t>T</w:t>
      </w:r>
      <w:r w:rsidR="00963D01">
        <w:rPr>
          <w:rFonts w:ascii="Times New Roman" w:hAnsi="Times New Roman"/>
          <w:b/>
          <w:bCs/>
          <w:color w:val="000000"/>
          <w:sz w:val="20"/>
          <w:szCs w:val="20"/>
        </w:rPr>
        <w:t>e</w:t>
      </w:r>
      <w:r w:rsidR="00963D01">
        <w:rPr>
          <w:rFonts w:ascii="Times New Roman" w:hAnsi="Times New Roman"/>
          <w:b/>
          <w:bCs/>
          <w:color w:val="000000"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color w:val="000000"/>
          <w:sz w:val="20"/>
          <w:szCs w:val="20"/>
        </w:rPr>
        <w:t>esa, Pharm.D.</w:t>
      </w:r>
      <w:r w:rsidR="00963D01">
        <w:rPr>
          <w:rFonts w:ascii="Times New Roman" w:hAnsi="Times New Roman"/>
          <w:color w:val="000000"/>
          <w:sz w:val="20"/>
          <w:szCs w:val="20"/>
        </w:rPr>
        <w:t>, Florida</w:t>
      </w:r>
      <w:r w:rsidR="00963D01"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color w:val="000000"/>
          <w:sz w:val="20"/>
          <w:szCs w:val="20"/>
        </w:rPr>
        <w:t>A&amp;M Universit</w:t>
      </w:r>
      <w:r w:rsidR="00963D01">
        <w:rPr>
          <w:rFonts w:ascii="Times New Roman" w:hAnsi="Times New Roman"/>
          <w:color w:val="000000"/>
          <w:spacing w:val="-13"/>
          <w:sz w:val="20"/>
          <w:szCs w:val="20"/>
        </w:rPr>
        <w:t>y</w:t>
      </w:r>
      <w:r w:rsidR="00963D01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963D01">
        <w:rPr>
          <w:rFonts w:ascii="Times New Roman" w:hAnsi="Times New Roman"/>
          <w:i/>
          <w:iCs/>
          <w:color w:val="000000"/>
          <w:sz w:val="20"/>
          <w:szCs w:val="20"/>
        </w:rPr>
        <w:t>Specialty: Pharmacy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ins w:id="19" w:author="Tippins, Margie F." w:date="2011-04-06T12:19:00Z"/>
          <w:rFonts w:ascii="Times New Roman" w:hAnsi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Peters, Zelda, M.S.N.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Albany State Universit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Specialty: Family Nurse Practitioner</w:t>
      </w:r>
    </w:p>
    <w:p w:rsidR="00C26DC6" w:rsidRDefault="00C26DC6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ins w:id="20" w:author="Tippins, Margie F." w:date="2011-04-06T12:19:00Z"/>
          <w:rFonts w:ascii="Times New Roman" w:hAnsi="Times New Roman"/>
          <w:color w:val="000000"/>
          <w:sz w:val="20"/>
          <w:szCs w:val="20"/>
        </w:rPr>
      </w:pPr>
    </w:p>
    <w:p w:rsidR="00C26DC6" w:rsidRDefault="00BD74CA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Times New Roman" w:hAnsi="Times New Roman"/>
          <w:color w:val="000000"/>
          <w:sz w:val="20"/>
          <w:szCs w:val="20"/>
        </w:rPr>
      </w:pPr>
      <w:ins w:id="21" w:author="Tippins, Margie F." w:date="2011-04-06T12:19:00Z">
        <w:r w:rsidRPr="00BD74CA">
          <w:rPr>
            <w:rFonts w:ascii="Times New Roman" w:hAnsi="Times New Roman"/>
            <w:b/>
            <w:color w:val="000000"/>
            <w:sz w:val="20"/>
            <w:szCs w:val="20"/>
            <w:rPrChange w:id="22" w:author="Tippins, Margie F." w:date="2011-04-06T12:21:00Z">
              <w:rPr>
                <w:rFonts w:ascii="Times New Roman" w:hAnsi="Times New Roman"/>
                <w:color w:val="000000"/>
                <w:sz w:val="20"/>
                <w:szCs w:val="20"/>
              </w:rPr>
            </w:rPrChange>
          </w:rPr>
          <w:t>Rodd, Jan</w:t>
        </w:r>
        <w:r w:rsidR="00C26DC6">
          <w:rPr>
            <w:rFonts w:ascii="Times New Roman" w:hAnsi="Times New Roman"/>
            <w:color w:val="000000"/>
            <w:sz w:val="20"/>
            <w:szCs w:val="20"/>
          </w:rPr>
          <w:t xml:space="preserve">. MN, Emory University.  </w:t>
        </w:r>
        <w:r w:rsidRPr="00BD74CA">
          <w:rPr>
            <w:rFonts w:ascii="Times New Roman" w:hAnsi="Times New Roman"/>
            <w:i/>
            <w:color w:val="000000"/>
            <w:sz w:val="20"/>
            <w:szCs w:val="20"/>
            <w:rPrChange w:id="23" w:author="Tippins, Margie F." w:date="2011-04-06T12:20:00Z">
              <w:rPr>
                <w:rFonts w:ascii="Times New Roman" w:hAnsi="Times New Roman"/>
                <w:color w:val="000000"/>
                <w:sz w:val="20"/>
                <w:szCs w:val="20"/>
              </w:rPr>
            </w:rPrChange>
          </w:rPr>
          <w:t>Specialty;  Nursing Education</w:t>
        </w:r>
      </w:ins>
    </w:p>
    <w:p w:rsidR="00963D01" w:rsidRDefault="00963D01" w:rsidP="00963D0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43801" w:rsidRDefault="00BD74CA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ins w:id="24" w:author="Tippins, Margie F." w:date="2011-04-06T12:20:00Z"/>
          <w:rFonts w:ascii="Times New Roman" w:hAnsi="Times New Roman"/>
          <w:b/>
          <w:bCs/>
          <w:color w:val="000000"/>
          <w:spacing w:val="-9"/>
          <w:sz w:val="20"/>
          <w:szCs w:val="20"/>
        </w:rPr>
      </w:pPr>
      <w:ins w:id="25" w:author="Tippins, Margie F." w:date="2011-04-06T12:20:00Z">
        <w:r w:rsidRPr="00BD74CA">
          <w:rPr>
            <w:rFonts w:ascii="Times New Roman" w:hAnsi="Times New Roman"/>
            <w:bCs/>
            <w:color w:val="000000"/>
            <w:spacing w:val="-9"/>
            <w:sz w:val="20"/>
            <w:szCs w:val="20"/>
            <w:rPrChange w:id="26" w:author="Tippins, Margie F." w:date="2011-04-06T12:21:00Z">
              <w:rPr>
                <w:rFonts w:ascii="Times New Roman" w:hAnsi="Times New Roman"/>
                <w:b/>
                <w:bCs/>
                <w:color w:val="000000"/>
                <w:spacing w:val="-9"/>
                <w:sz w:val="20"/>
                <w:szCs w:val="20"/>
              </w:rPr>
            </w:rPrChange>
          </w:rPr>
          <w:t>Williams, Cathy</w:t>
        </w:r>
        <w:r w:rsidR="00743801">
          <w:rPr>
            <w:rFonts w:ascii="Times New Roman" w:hAnsi="Times New Roman"/>
            <w:b/>
            <w:bCs/>
            <w:color w:val="000000"/>
            <w:spacing w:val="-9"/>
            <w:sz w:val="20"/>
            <w:szCs w:val="20"/>
          </w:rPr>
          <w:t xml:space="preserve">, DNP, Medical College of Georgia.  </w:t>
        </w:r>
        <w:r w:rsidRPr="00BD74CA">
          <w:rPr>
            <w:rFonts w:ascii="Times New Roman" w:hAnsi="Times New Roman"/>
            <w:b/>
            <w:bCs/>
            <w:i/>
            <w:color w:val="000000"/>
            <w:spacing w:val="-9"/>
            <w:sz w:val="20"/>
            <w:szCs w:val="20"/>
            <w:rPrChange w:id="27" w:author="Tippins, Margie F." w:date="2011-04-06T12:21:00Z">
              <w:rPr>
                <w:rFonts w:ascii="Times New Roman" w:hAnsi="Times New Roman"/>
                <w:b/>
                <w:bCs/>
                <w:color w:val="000000"/>
                <w:spacing w:val="-9"/>
                <w:sz w:val="20"/>
                <w:szCs w:val="20"/>
              </w:rPr>
            </w:rPrChange>
          </w:rPr>
          <w:t>Specialty:  Community Health, Education, Leadership</w:t>
        </w:r>
      </w:ins>
    </w:p>
    <w:p w:rsidR="00D26CBA" w:rsidRDefault="00D26CBA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ins w:id="28" w:author="Tippins, Margie F." w:date="2011-04-06T12:21:00Z"/>
          <w:rFonts w:ascii="Times New Roman" w:hAnsi="Times New Roman"/>
          <w:b/>
          <w:bCs/>
          <w:color w:val="000000"/>
          <w:spacing w:val="-9"/>
          <w:sz w:val="20"/>
          <w:szCs w:val="20"/>
        </w:rPr>
      </w:pPr>
    </w:p>
    <w:p w:rsidR="00963D01" w:rsidDel="007438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del w:id="29" w:author="Tippins, Margie F." w:date="2011-04-06T12:20:00Z"/>
          <w:rFonts w:ascii="Times New Roman" w:hAnsi="Times New Roman"/>
          <w:color w:val="000000"/>
          <w:sz w:val="20"/>
          <w:szCs w:val="20"/>
        </w:rPr>
      </w:pPr>
      <w:del w:id="30" w:author="Tippins, Margie F." w:date="2011-04-06T12:20:00Z">
        <w:r w:rsidDel="00743801">
          <w:rPr>
            <w:rFonts w:ascii="Times New Roman" w:hAnsi="Times New Roman"/>
            <w:b/>
            <w:bCs/>
            <w:color w:val="000000"/>
            <w:spacing w:val="-9"/>
            <w:sz w:val="20"/>
            <w:szCs w:val="20"/>
          </w:rPr>
          <w:delText>W</w:delText>
        </w:r>
        <w:r w:rsidDel="00743801">
          <w:rPr>
            <w:rFonts w:ascii="Times New Roman" w:hAnsi="Times New Roman"/>
            <w:b/>
            <w:bCs/>
            <w:color w:val="000000"/>
            <w:spacing w:val="2"/>
            <w:sz w:val="20"/>
            <w:szCs w:val="20"/>
          </w:rPr>
          <w:delText>ard</w:delText>
        </w:r>
        <w:r w:rsidDel="00743801">
          <w:rPr>
            <w:rFonts w:ascii="Times New Roman" w:hAnsi="Times New Roman"/>
            <w:b/>
            <w:bCs/>
            <w:color w:val="000000"/>
            <w:sz w:val="20"/>
            <w:szCs w:val="20"/>
          </w:rPr>
          <w:delText xml:space="preserve">, </w:delText>
        </w:r>
        <w:r w:rsidDel="00743801">
          <w:rPr>
            <w:rFonts w:ascii="Times New Roman" w:hAnsi="Times New Roman"/>
            <w:b/>
            <w:bCs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b/>
            <w:bCs/>
            <w:color w:val="000000"/>
            <w:spacing w:val="2"/>
            <w:sz w:val="20"/>
            <w:szCs w:val="20"/>
          </w:rPr>
          <w:delText>Sherr</w:delText>
        </w:r>
        <w:r w:rsidDel="00743801">
          <w:rPr>
            <w:rFonts w:ascii="Times New Roman" w:hAnsi="Times New Roman"/>
            <w:b/>
            <w:bCs/>
            <w:color w:val="000000"/>
            <w:spacing w:val="-9"/>
            <w:sz w:val="20"/>
            <w:szCs w:val="20"/>
          </w:rPr>
          <w:delText>y</w:delText>
        </w:r>
        <w:r w:rsidDel="00743801">
          <w:rPr>
            <w:rFonts w:ascii="Times New Roman" w:hAnsi="Times New Roman"/>
            <w:b/>
            <w:bCs/>
            <w:color w:val="000000"/>
            <w:sz w:val="20"/>
            <w:szCs w:val="20"/>
          </w:rPr>
          <w:delText xml:space="preserve">, </w:delText>
        </w:r>
        <w:r w:rsidDel="00743801">
          <w:rPr>
            <w:rFonts w:ascii="Times New Roman" w:hAnsi="Times New Roman"/>
            <w:b/>
            <w:bCs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b/>
            <w:bCs/>
            <w:color w:val="000000"/>
            <w:spacing w:val="2"/>
            <w:sz w:val="20"/>
            <w:szCs w:val="20"/>
          </w:rPr>
          <w:delText>M.S.N.</w:delText>
        </w:r>
        <w:r w:rsidDel="00743801">
          <w:rPr>
            <w:rFonts w:ascii="Times New Roman" w:hAnsi="Times New Roman"/>
            <w:color w:val="000000"/>
            <w:sz w:val="20"/>
            <w:szCs w:val="20"/>
          </w:rPr>
          <w:delText xml:space="preserve">, </w:delText>
        </w:r>
        <w:r w:rsidDel="00743801">
          <w:rPr>
            <w:rFonts w:ascii="Times New Roman" w:hAnsi="Times New Roman"/>
            <w:color w:val="000000"/>
            <w:spacing w:val="13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color w:val="000000"/>
            <w:spacing w:val="-5"/>
            <w:sz w:val="20"/>
            <w:szCs w:val="20"/>
          </w:rPr>
          <w:delText>T</w:delText>
        </w:r>
        <w:r w:rsidDel="00743801">
          <w:rPr>
            <w:rFonts w:ascii="Times New Roman" w:hAnsi="Times New Roman"/>
            <w:color w:val="000000"/>
            <w:spacing w:val="2"/>
            <w:sz w:val="20"/>
            <w:szCs w:val="20"/>
          </w:rPr>
          <w:delText>ro</w:delText>
        </w:r>
        <w:r w:rsidDel="00743801">
          <w:rPr>
            <w:rFonts w:ascii="Times New Roman" w:hAnsi="Times New Roman"/>
            <w:color w:val="000000"/>
            <w:sz w:val="20"/>
            <w:szCs w:val="20"/>
          </w:rPr>
          <w:delText xml:space="preserve">y </w:delText>
        </w:r>
        <w:r w:rsidDel="00743801">
          <w:rPr>
            <w:rFonts w:ascii="Times New Roman" w:hAnsi="Times New Roman"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color w:val="000000"/>
            <w:spacing w:val="2"/>
            <w:sz w:val="20"/>
            <w:szCs w:val="20"/>
          </w:rPr>
          <w:delText>Stat</w:delText>
        </w:r>
        <w:r w:rsidDel="00743801">
          <w:rPr>
            <w:rFonts w:ascii="Times New Roman" w:hAnsi="Times New Roman"/>
            <w:color w:val="000000"/>
            <w:sz w:val="20"/>
            <w:szCs w:val="20"/>
          </w:rPr>
          <w:delText xml:space="preserve">e </w:delText>
        </w:r>
        <w:r w:rsidDel="00743801">
          <w:rPr>
            <w:rFonts w:ascii="Times New Roman" w:hAnsi="Times New Roman"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color w:val="000000"/>
            <w:spacing w:val="2"/>
            <w:sz w:val="20"/>
            <w:szCs w:val="20"/>
          </w:rPr>
          <w:delText>Universit</w:delText>
        </w:r>
        <w:r w:rsidDel="00743801">
          <w:rPr>
            <w:rFonts w:ascii="Times New Roman" w:hAnsi="Times New Roman"/>
            <w:color w:val="000000"/>
            <w:spacing w:val="-11"/>
            <w:sz w:val="20"/>
            <w:szCs w:val="20"/>
          </w:rPr>
          <w:delText>y</w:delText>
        </w:r>
        <w:r w:rsidDel="00743801">
          <w:rPr>
            <w:rFonts w:ascii="Times New Roman" w:hAnsi="Times New Roman"/>
            <w:color w:val="000000"/>
            <w:sz w:val="20"/>
            <w:szCs w:val="20"/>
          </w:rPr>
          <w:delText xml:space="preserve">. </w:delText>
        </w:r>
        <w:r w:rsidDel="00743801">
          <w:rPr>
            <w:rFonts w:ascii="Times New Roman" w:hAnsi="Times New Roman"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color w:val="000000"/>
            <w:spacing w:val="2"/>
            <w:sz w:val="20"/>
            <w:szCs w:val="20"/>
          </w:rPr>
          <w:delText>S</w:delText>
        </w:r>
        <w:r w:rsidDel="00743801">
          <w:rPr>
            <w:rFonts w:ascii="Times New Roman" w:hAnsi="Times New Roman"/>
            <w:i/>
            <w:iCs/>
            <w:color w:val="000000"/>
            <w:spacing w:val="2"/>
            <w:sz w:val="20"/>
            <w:szCs w:val="20"/>
          </w:rPr>
          <w:delText>pecialty</w:delText>
        </w:r>
        <w:r w:rsidDel="00743801">
          <w:rPr>
            <w:rFonts w:ascii="Times New Roman" w:hAnsi="Times New Roman"/>
            <w:i/>
            <w:iCs/>
            <w:color w:val="000000"/>
            <w:sz w:val="20"/>
            <w:szCs w:val="20"/>
          </w:rPr>
          <w:delText xml:space="preserve">: </w:delText>
        </w:r>
        <w:r w:rsidDel="00743801">
          <w:rPr>
            <w:rFonts w:ascii="Times New Roman" w:hAnsi="Times New Roman"/>
            <w:i/>
            <w:iCs/>
            <w:color w:val="000000"/>
            <w:spacing w:val="17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i/>
            <w:iCs/>
            <w:color w:val="000000"/>
            <w:spacing w:val="2"/>
            <w:sz w:val="20"/>
            <w:szCs w:val="20"/>
          </w:rPr>
          <w:delText>Famil</w:delText>
        </w:r>
        <w:r w:rsidDel="00743801">
          <w:rPr>
            <w:rFonts w:ascii="Times New Roman" w:hAnsi="Times New Roman"/>
            <w:i/>
            <w:iCs/>
            <w:color w:val="000000"/>
            <w:sz w:val="20"/>
            <w:szCs w:val="20"/>
          </w:rPr>
          <w:delText xml:space="preserve">y </w:delText>
        </w:r>
        <w:r w:rsidDel="00743801">
          <w:rPr>
            <w:rFonts w:ascii="Times New Roman" w:hAnsi="Times New Roman"/>
            <w:i/>
            <w:iCs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i/>
            <w:iCs/>
            <w:color w:val="000000"/>
            <w:spacing w:val="2"/>
            <w:sz w:val="20"/>
            <w:szCs w:val="20"/>
          </w:rPr>
          <w:delText>Nurs</w:delText>
        </w:r>
        <w:r w:rsidDel="00743801">
          <w:rPr>
            <w:rFonts w:ascii="Times New Roman" w:hAnsi="Times New Roman"/>
            <w:i/>
            <w:iCs/>
            <w:color w:val="000000"/>
            <w:sz w:val="20"/>
            <w:szCs w:val="20"/>
          </w:rPr>
          <w:delText xml:space="preserve">e </w:delText>
        </w:r>
        <w:r w:rsidDel="00743801">
          <w:rPr>
            <w:rFonts w:ascii="Times New Roman" w:hAnsi="Times New Roman"/>
            <w:i/>
            <w:iCs/>
            <w:color w:val="000000"/>
            <w:spacing w:val="16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i/>
            <w:iCs/>
            <w:color w:val="000000"/>
            <w:spacing w:val="2"/>
            <w:sz w:val="20"/>
            <w:szCs w:val="20"/>
          </w:rPr>
          <w:delText>Practitione</w:delText>
        </w:r>
        <w:r w:rsidDel="00743801">
          <w:rPr>
            <w:rFonts w:ascii="Times New Roman" w:hAnsi="Times New Roman"/>
            <w:i/>
            <w:iCs/>
            <w:color w:val="000000"/>
            <w:sz w:val="20"/>
            <w:szCs w:val="20"/>
          </w:rPr>
          <w:delText xml:space="preserve">r </w:delText>
        </w:r>
        <w:r w:rsidDel="00743801">
          <w:rPr>
            <w:rFonts w:ascii="Times New Roman" w:hAnsi="Times New Roman"/>
            <w:i/>
            <w:iCs/>
            <w:color w:val="000000"/>
            <w:spacing w:val="17"/>
            <w:sz w:val="20"/>
            <w:szCs w:val="20"/>
          </w:rPr>
          <w:delText xml:space="preserve"> </w:delText>
        </w:r>
        <w:r w:rsidDel="00743801">
          <w:rPr>
            <w:rFonts w:ascii="Times New Roman" w:hAnsi="Times New Roman"/>
            <w:i/>
            <w:iCs/>
            <w:color w:val="000000"/>
            <w:spacing w:val="2"/>
            <w:sz w:val="20"/>
            <w:szCs w:val="20"/>
          </w:rPr>
          <w:delText>and</w:delText>
        </w:r>
      </w:del>
    </w:p>
    <w:p w:rsidR="00963D01" w:rsidDel="00743801" w:rsidRDefault="00963D01" w:rsidP="00963D01">
      <w:pPr>
        <w:widowControl w:val="0"/>
        <w:autoSpaceDE w:val="0"/>
        <w:autoSpaceDN w:val="0"/>
        <w:adjustRightInd w:val="0"/>
        <w:spacing w:before="10" w:after="0" w:line="240" w:lineRule="auto"/>
        <w:ind w:left="1239"/>
        <w:rPr>
          <w:del w:id="31" w:author="Tippins, Margie F." w:date="2011-04-06T12:20:00Z"/>
          <w:rFonts w:ascii="Times New Roman" w:hAnsi="Times New Roman"/>
          <w:i/>
          <w:iCs/>
          <w:color w:val="000000"/>
          <w:sz w:val="20"/>
          <w:szCs w:val="20"/>
        </w:rPr>
      </w:pPr>
      <w:del w:id="32" w:author="Tippins, Margie F." w:date="2011-04-06T12:20:00Z">
        <w:r w:rsidDel="00743801">
          <w:rPr>
            <w:rFonts w:ascii="Times New Roman" w:hAnsi="Times New Roman"/>
            <w:i/>
            <w:iCs/>
            <w:color w:val="000000"/>
            <w:sz w:val="20"/>
            <w:szCs w:val="20"/>
          </w:rPr>
          <w:delText>Ca</w:delText>
        </w:r>
        <w:r w:rsidDel="00743801">
          <w:rPr>
            <w:rFonts w:ascii="Times New Roman" w:hAnsi="Times New Roman"/>
            <w:i/>
            <w:iCs/>
            <w:color w:val="000000"/>
            <w:spacing w:val="-7"/>
            <w:sz w:val="20"/>
            <w:szCs w:val="20"/>
          </w:rPr>
          <w:delText>r</w:delText>
        </w:r>
        <w:r w:rsidDel="00743801">
          <w:rPr>
            <w:rFonts w:ascii="Times New Roman" w:hAnsi="Times New Roman"/>
            <w:i/>
            <w:iCs/>
            <w:color w:val="000000"/>
            <w:sz w:val="20"/>
            <w:szCs w:val="20"/>
          </w:rPr>
          <w:delText>diovascular Nursing</w:delText>
        </w:r>
      </w:del>
    </w:p>
    <w:p w:rsidR="00000000" w:rsidRDefault="00633568">
      <w:pPr>
        <w:widowControl w:val="0"/>
        <w:autoSpaceDE w:val="0"/>
        <w:autoSpaceDN w:val="0"/>
        <w:adjustRightInd w:val="0"/>
        <w:spacing w:before="10" w:after="0" w:line="240" w:lineRule="auto"/>
        <w:rPr>
          <w:ins w:id="33" w:author="Tippins, Margie F." w:date="2011-04-06T12:20:00Z"/>
          <w:rFonts w:ascii="Times New Roman" w:hAnsi="Times New Roman"/>
          <w:color w:val="000000"/>
          <w:sz w:val="20"/>
          <w:szCs w:val="20"/>
        </w:rPr>
        <w:pPrChange w:id="34" w:author="Tippins, Margie F." w:date="2011-04-06T12:20:00Z">
          <w:pPr>
            <w:widowControl w:val="0"/>
            <w:autoSpaceDE w:val="0"/>
            <w:autoSpaceDN w:val="0"/>
            <w:adjustRightInd w:val="0"/>
            <w:spacing w:before="10" w:after="0" w:line="240" w:lineRule="auto"/>
            <w:ind w:left="1239"/>
          </w:pPr>
        </w:pPrChange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79"/>
        <w:rPr>
          <w:rFonts w:ascii="Impact" w:hAnsi="Impact" w:cs="Impact"/>
          <w:color w:val="000000"/>
          <w:sz w:val="32"/>
          <w:szCs w:val="32"/>
        </w:rPr>
      </w:pPr>
      <w:r>
        <w:rPr>
          <w:rFonts w:ascii="Impact" w:hAnsi="Impact" w:cs="Impact"/>
          <w:color w:val="666666"/>
          <w:sz w:val="32"/>
          <w:szCs w:val="32"/>
        </w:rPr>
        <w:t>COURSE DESCRIPTIONS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Impact" w:hAnsi="Impact" w:cs="Impact"/>
          <w:color w:val="000000"/>
          <w:sz w:val="26"/>
          <w:szCs w:val="26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1931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191919"/>
          <w:sz w:val="20"/>
          <w:szCs w:val="20"/>
        </w:rPr>
        <w:t>NURS</w:t>
      </w:r>
      <w:r>
        <w:rPr>
          <w:rFonts w:ascii="Times New Roman" w:hAnsi="Times New Roman"/>
          <w:b/>
          <w:bCs/>
          <w:color w:val="191919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4413</w:t>
      </w:r>
      <w:r>
        <w:rPr>
          <w:rFonts w:ascii="Times New Roman" w:hAnsi="Times New Roman"/>
          <w:b/>
          <w:bCs/>
          <w:color w:val="191919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--</w:t>
      </w:r>
      <w:r>
        <w:rPr>
          <w:rFonts w:ascii="Times New Roman" w:hAnsi="Times New Roman"/>
          <w:b/>
          <w:bCs/>
          <w:color w:val="191919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RN-MSN</w:t>
      </w:r>
      <w:r>
        <w:rPr>
          <w:rFonts w:ascii="Times New Roman" w:hAnsi="Times New Roman"/>
          <w:b/>
          <w:bCs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5"/>
          <w:sz w:val="20"/>
          <w:szCs w:val="20"/>
        </w:rPr>
        <w:t>T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ransitions</w:t>
      </w:r>
      <w:r>
        <w:rPr>
          <w:rFonts w:ascii="Times New Roman" w:hAnsi="Times New Roman"/>
          <w:b/>
          <w:bCs/>
          <w:color w:val="191919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.................................................................................6</w:t>
      </w:r>
      <w:r>
        <w:rPr>
          <w:rFonts w:ascii="Times New Roman" w:hAnsi="Times New Roman"/>
          <w:b/>
          <w:bCs/>
          <w:color w:val="191919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 xml:space="preserve">edits </w:t>
      </w:r>
      <w:r>
        <w:rPr>
          <w:rFonts w:ascii="Times New Roman" w:hAnsi="Times New Roman"/>
          <w:color w:val="191919"/>
          <w:sz w:val="20"/>
          <w:szCs w:val="20"/>
        </w:rPr>
        <w:t>This online course examines nursing histor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trends, and conceptual framework, including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Al- bany State University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nursing framework. Students examine teaching and learning concepts. The evolving role of the advanced practice nurse is analyzed and evaluated.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course exam- ines the leadership, management, and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ganizational theories, including nursing theories that utilize leadership and management concepts. Students plan assignments and leadership/man- agement actions through simulated clinical learning activities.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1931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191919"/>
          <w:sz w:val="20"/>
          <w:szCs w:val="20"/>
        </w:rPr>
        <w:t>NURS</w:t>
      </w:r>
      <w:r>
        <w:rPr>
          <w:rFonts w:ascii="Times New Roman" w:hAnsi="Times New Roman"/>
          <w:b/>
          <w:bCs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4346</w:t>
      </w:r>
      <w:r>
        <w:rPr>
          <w:rFonts w:ascii="Times New Roman" w:hAnsi="Times New Roman"/>
          <w:b/>
          <w:bCs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--</w:t>
      </w:r>
      <w:r>
        <w:rPr>
          <w:rFonts w:ascii="Times New Roman" w:hAnsi="Times New Roman"/>
          <w:b/>
          <w:bCs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RN-MSN</w:t>
      </w:r>
      <w:r>
        <w:rPr>
          <w:rFonts w:ascii="Times New Roman" w:hAnsi="Times New Roman"/>
          <w:b/>
          <w:bCs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Semina</w:t>
      </w:r>
      <w:r>
        <w:rPr>
          <w:rFonts w:ascii="Times New Roman" w:hAnsi="Times New Roman"/>
          <w:b/>
          <w:bCs/>
          <w:color w:val="191919"/>
          <w:spacing w:val="-18"/>
          <w:sz w:val="20"/>
          <w:szCs w:val="20"/>
        </w:rPr>
        <w:t>r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.......................................................................................2</w:t>
      </w:r>
      <w:r>
        <w:rPr>
          <w:rFonts w:ascii="Times New Roman" w:hAnsi="Times New Roman"/>
          <w:b/>
          <w:bCs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 xml:space="preserve">edits </w:t>
      </w:r>
      <w:r>
        <w:rPr>
          <w:rFonts w:ascii="Times New Roman" w:hAnsi="Times New Roman"/>
          <w:color w:val="191919"/>
          <w:sz w:val="20"/>
          <w:szCs w:val="20"/>
        </w:rPr>
        <w:t>This course is designed to strengthen the student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ability to successfully meet requirements including the Departmental Exit Examination prior to graduation by providing an in-depth critique and assessment of basic nursing content and ensuring an appropriate laboratory sup- port environment for the student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practice and role acquisition.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1930" w:hanging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NURS</w:t>
      </w:r>
      <w:r>
        <w:rPr>
          <w:rFonts w:ascii="Times New Roman" w:hAnsi="Times New Roman"/>
          <w:b/>
          <w:b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5100</w:t>
      </w:r>
      <w:r>
        <w:rPr>
          <w:rFonts w:ascii="Times New Roman" w:hAnsi="Times New Roman"/>
          <w:b/>
          <w:b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Advanced</w:t>
      </w:r>
      <w:r>
        <w:rPr>
          <w:rFonts w:ascii="Times New Roman" w:hAnsi="Times New Roman"/>
          <w:b/>
          <w:b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Health</w:t>
      </w:r>
      <w:r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Assessment..........................................................................3(2-4) </w:t>
      </w:r>
      <w:r>
        <w:rPr>
          <w:rFonts w:ascii="Times New Roman" w:hAnsi="Times New Roman"/>
          <w:color w:val="000000"/>
          <w:sz w:val="20"/>
          <w:szCs w:val="20"/>
        </w:rPr>
        <w:t>This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course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includes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processes,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techniques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skills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health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assessment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which builds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basic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experiential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knowledge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assessment.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equisites: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Admission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Gradu- ate Nursing P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ogram or app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oval of Coo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dinator of Graduate Nursing P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1929" w:hanging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lastRenderedPageBreak/>
        <w:t>NURS</w:t>
      </w:r>
      <w:r>
        <w:rPr>
          <w:rFonts w:ascii="Times New Roman" w:hAnsi="Times New Roman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5</w:t>
      </w:r>
      <w:r>
        <w:rPr>
          <w:rFonts w:ascii="Times New Roman" w:hAnsi="Times New Roman"/>
          <w:b/>
          <w:bCs/>
          <w:color w:val="000000"/>
          <w:spacing w:val="-11"/>
          <w:sz w:val="20"/>
          <w:szCs w:val="20"/>
        </w:rPr>
        <w:t>11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Nursing</w:t>
      </w:r>
      <w:r>
        <w:rPr>
          <w:rFonts w:ascii="Times New Roman" w:hAnsi="Times New Roman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Theory</w:t>
      </w:r>
      <w:r>
        <w:rPr>
          <w:rFonts w:ascii="Times New Roman" w:hAnsi="Times New Roman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Development...........................................................................3(3-0) </w:t>
      </w:r>
      <w:r>
        <w:rPr>
          <w:rFonts w:ascii="Times New Roman" w:hAnsi="Times New Roman"/>
          <w:color w:val="000000"/>
          <w:sz w:val="20"/>
          <w:szCs w:val="20"/>
        </w:rPr>
        <w:t>This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course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explores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conceptual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theoretical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models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areas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advanced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specialization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as a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basi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fo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rol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developmen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an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nursin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practice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Theoretica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assumption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an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conceptua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mod- </w:t>
      </w:r>
      <w:r>
        <w:rPr>
          <w:rFonts w:ascii="Times New Roman" w:hAnsi="Times New Roman"/>
          <w:color w:val="000000"/>
          <w:sz w:val="20"/>
          <w:szCs w:val="20"/>
        </w:rPr>
        <w:t>els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are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related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nursing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practice,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nursing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research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nursing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education.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equisites: Ad-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missio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Graduat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Nursin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g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ogra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m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ova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l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f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Coo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dinato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f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Graduat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 xml:space="preserve">Nursing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39" w:right="1929" w:hanging="360"/>
        <w:jc w:val="both"/>
        <w:rPr>
          <w:rFonts w:ascii="Times New Roman" w:hAnsi="Times New Roman"/>
          <w:color w:val="000000"/>
          <w:sz w:val="20"/>
          <w:szCs w:val="20"/>
        </w:rPr>
        <w:sectPr w:rsidR="00963D01">
          <w:pgSz w:w="12240" w:h="15840"/>
          <w:pgMar w:top="260" w:right="260" w:bottom="280" w:left="1240" w:header="0" w:footer="955" w:gutter="0"/>
          <w:cols w:space="720"/>
          <w:noEndnote/>
        </w:sect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963D01" w:rsidRPr="00FA7AC7" w:rsidTr="00F319A1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8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6"/>
                <w:szCs w:val="36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7"/>
                <w:szCs w:val="27"/>
              </w:rPr>
              <w:t>URSING</w:t>
            </w:r>
          </w:p>
        </w:tc>
        <w:tc>
          <w:tcPr>
            <w:tcW w:w="4858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1085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1085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z w:val="11"/>
          <w:szCs w:val="11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before="27" w:after="0" w:line="250" w:lineRule="auto"/>
        <w:ind w:left="2326" w:right="863" w:hanging="360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group id="_x0000_s1052" style="position:absolute;left:0;text-align:left;margin-left:264.65pt;margin-top:-54.1pt;width:31.2pt;height:31.05pt;z-index:-251639808;mso-position-horizontal-relative:page" coordorigin="5293,-1082" coordsize="624,621" o:allowincell="f">
            <v:rect id="_x0000_s1053" style="position:absolute;left:5298;top:-1077;width:613;height:610" o:allowincell="f" stroked="f">
              <v:path arrowok="t"/>
            </v:rect>
            <v:rect id="_x0000_s1054" style="position:absolute;left:5298;top:-1077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70" name="Picture 6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NURS</w:t>
      </w:r>
      <w:r w:rsidR="00963D01"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5120</w:t>
      </w:r>
      <w:r w:rsidR="00963D01"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-</w:t>
      </w:r>
      <w:r w:rsidR="00963D01">
        <w:rPr>
          <w:rFonts w:ascii="Times New Roman" w:hAnsi="Times New Roman"/>
          <w:b/>
          <w:bCs/>
          <w:spacing w:val="-18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Advanced</w:t>
      </w:r>
      <w:r w:rsidR="00963D01"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Nursing</w:t>
      </w:r>
      <w:r w:rsidR="00963D01"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Resea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sz w:val="20"/>
          <w:szCs w:val="20"/>
        </w:rPr>
        <w:t xml:space="preserve">ch.............................................................................3(3-0) </w:t>
      </w:r>
      <w:r w:rsidR="00963D01">
        <w:rPr>
          <w:rFonts w:ascii="Times New Roman" w:hAnsi="Times New Roman"/>
          <w:sz w:val="20"/>
          <w:szCs w:val="20"/>
        </w:rPr>
        <w:t>This course emphasizes quantitative and qualitative research methodologies and the applica- tion of technology</w:t>
      </w:r>
      <w:r w:rsidR="00963D01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in data analysis. Students formulate</w:t>
      </w:r>
      <w:r w:rsidR="00963D01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 xml:space="preserve">a beginning approach to proposal de- </w:t>
      </w:r>
      <w:r w:rsidR="00963D01">
        <w:rPr>
          <w:rFonts w:ascii="Times New Roman" w:hAnsi="Times New Roman"/>
          <w:spacing w:val="-1"/>
          <w:sz w:val="20"/>
          <w:szCs w:val="20"/>
        </w:rPr>
        <w:t>velopment</w:t>
      </w:r>
      <w:r w:rsidR="00963D01">
        <w:rPr>
          <w:rFonts w:ascii="Times New Roman" w:hAnsi="Times New Roman"/>
          <w:sz w:val="20"/>
          <w:szCs w:val="20"/>
        </w:rPr>
        <w:t>.</w:t>
      </w:r>
      <w:r w:rsidR="00963D01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equisites</w:t>
      </w:r>
      <w:r w:rsidR="00963D01">
        <w:rPr>
          <w:rFonts w:ascii="Times New Roman" w:hAnsi="Times New Roman"/>
          <w:i/>
          <w:iCs/>
          <w:sz w:val="20"/>
          <w:szCs w:val="20"/>
        </w:rPr>
        <w:t>:</w:t>
      </w:r>
      <w:r w:rsidR="00963D01">
        <w:rPr>
          <w:rFonts w:ascii="Times New Roman" w:hAnsi="Times New Roman"/>
          <w:i/>
          <w:iCs/>
          <w:spacing w:val="-12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Admissio</w:t>
      </w:r>
      <w:r w:rsidR="00963D01">
        <w:rPr>
          <w:rFonts w:ascii="Times New Roman" w:hAnsi="Times New Roman"/>
          <w:i/>
          <w:iCs/>
          <w:sz w:val="20"/>
          <w:szCs w:val="20"/>
        </w:rPr>
        <w:t>n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t</w:t>
      </w:r>
      <w:r w:rsidR="00963D01">
        <w:rPr>
          <w:rFonts w:ascii="Times New Roman" w:hAnsi="Times New Roman"/>
          <w:i/>
          <w:iCs/>
          <w:sz w:val="20"/>
          <w:szCs w:val="20"/>
        </w:rPr>
        <w:t>o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Graduat</w:t>
      </w:r>
      <w:r w:rsidR="00963D01">
        <w:rPr>
          <w:rFonts w:ascii="Times New Roman" w:hAnsi="Times New Roman"/>
          <w:i/>
          <w:iCs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Nursin</w:t>
      </w:r>
      <w:r w:rsidR="00963D01">
        <w:rPr>
          <w:rFonts w:ascii="Times New Roman" w:hAnsi="Times New Roman"/>
          <w:i/>
          <w:iCs/>
          <w:sz w:val="20"/>
          <w:szCs w:val="20"/>
        </w:rPr>
        <w:t>g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ogra</w:t>
      </w:r>
      <w:r w:rsidR="00963D01">
        <w:rPr>
          <w:rFonts w:ascii="Times New Roman" w:hAnsi="Times New Roman"/>
          <w:i/>
          <w:iCs/>
          <w:sz w:val="20"/>
          <w:szCs w:val="20"/>
        </w:rPr>
        <w:t>m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o</w:t>
      </w:r>
      <w:r w:rsidR="00963D01">
        <w:rPr>
          <w:rFonts w:ascii="Times New Roman" w:hAnsi="Times New Roman"/>
          <w:i/>
          <w:iCs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app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ova</w:t>
      </w:r>
      <w:r w:rsidR="00963D01">
        <w:rPr>
          <w:rFonts w:ascii="Times New Roman" w:hAnsi="Times New Roman"/>
          <w:i/>
          <w:iCs/>
          <w:sz w:val="20"/>
          <w:szCs w:val="20"/>
        </w:rPr>
        <w:t>l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o</w:t>
      </w:r>
      <w:r w:rsidR="00963D01">
        <w:rPr>
          <w:rFonts w:ascii="Times New Roman" w:hAnsi="Times New Roman"/>
          <w:i/>
          <w:iCs/>
          <w:sz w:val="20"/>
          <w:szCs w:val="20"/>
        </w:rPr>
        <w:t>f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>Coo</w:t>
      </w:r>
      <w:r w:rsidR="00963D01"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pacing w:val="-1"/>
          <w:sz w:val="20"/>
          <w:szCs w:val="20"/>
        </w:rPr>
        <w:t xml:space="preserve">dinator </w:t>
      </w:r>
      <w:r w:rsidR="00963D01">
        <w:rPr>
          <w:rFonts w:ascii="Times New Roman" w:hAnsi="Times New Roman"/>
          <w:i/>
          <w:iCs/>
          <w:sz w:val="20"/>
          <w:szCs w:val="20"/>
        </w:rPr>
        <w:t>of Graduate Nursing 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ogram.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3" w:hanging="360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56" type="#_x0000_t202" style="position:absolute;left:0;text-align:left;margin-left:18.85pt;margin-top:19.1pt;width:1in;height:270.7pt;z-index:-251637760;mso-position-horizontal-relative:page" o:allowincell="f" filled="f" stroked="f">
            <v:textbox style="layout-flow:vertical;mso-layout-flow-alt:bottom-to-top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NURS</w:t>
      </w:r>
      <w:r w:rsidR="00963D01"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5210</w:t>
      </w:r>
      <w:r w:rsidR="00963D01"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-</w:t>
      </w:r>
      <w:r w:rsidR="00963D01">
        <w:rPr>
          <w:rFonts w:ascii="Times New Roman" w:hAnsi="Times New Roman"/>
          <w:b/>
          <w:bCs/>
          <w:spacing w:val="-19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Advanced</w:t>
      </w:r>
      <w:r w:rsidR="00963D01"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Pathophysiolog</w:t>
      </w:r>
      <w:r w:rsidR="00963D01">
        <w:rPr>
          <w:rFonts w:ascii="Times New Roman" w:hAnsi="Times New Roman"/>
          <w:b/>
          <w:bCs/>
          <w:spacing w:val="-11"/>
          <w:sz w:val="20"/>
          <w:szCs w:val="20"/>
        </w:rPr>
        <w:t>y</w:t>
      </w:r>
      <w:r w:rsidR="00963D01">
        <w:rPr>
          <w:rFonts w:ascii="Times New Roman" w:hAnsi="Times New Roman"/>
          <w:b/>
          <w:bCs/>
          <w:sz w:val="20"/>
          <w:szCs w:val="20"/>
        </w:rPr>
        <w:t xml:space="preserve">................................................................................3(3-0) </w:t>
      </w:r>
      <w:r w:rsidR="00963D01">
        <w:rPr>
          <w:rFonts w:ascii="Times New Roman" w:hAnsi="Times New Roman"/>
          <w:sz w:val="20"/>
          <w:szCs w:val="20"/>
        </w:rPr>
        <w:t>This course emphasizes the complexity of normal physiological and psychological functions and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the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disruption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of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homeostasis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in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understanding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the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disease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process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and/or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illness. The</w:t>
      </w:r>
      <w:r w:rsidR="00963D01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 xml:space="preserve">in- </w:t>
      </w:r>
      <w:r w:rsidR="00963D01">
        <w:rPr>
          <w:rFonts w:ascii="Times New Roman" w:hAnsi="Times New Roman"/>
          <w:spacing w:val="-2"/>
          <w:sz w:val="20"/>
          <w:szCs w:val="20"/>
        </w:rPr>
        <w:t>volvemen</w:t>
      </w:r>
      <w:r w:rsidR="00963D01">
        <w:rPr>
          <w:rFonts w:ascii="Times New Roman" w:hAnsi="Times New Roman"/>
          <w:sz w:val="20"/>
          <w:szCs w:val="20"/>
        </w:rPr>
        <w:t>t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o</w:t>
      </w:r>
      <w:r w:rsidR="00963D01">
        <w:rPr>
          <w:rFonts w:ascii="Times New Roman" w:hAnsi="Times New Roman"/>
          <w:sz w:val="20"/>
          <w:szCs w:val="20"/>
        </w:rPr>
        <w:t>f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multisystem</w:t>
      </w:r>
      <w:r w:rsidR="00963D01">
        <w:rPr>
          <w:rFonts w:ascii="Times New Roman" w:hAnsi="Times New Roman"/>
          <w:sz w:val="20"/>
          <w:szCs w:val="20"/>
        </w:rPr>
        <w:t>s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i</w:t>
      </w:r>
      <w:r w:rsidR="00963D01">
        <w:rPr>
          <w:rFonts w:ascii="Times New Roman" w:hAnsi="Times New Roman"/>
          <w:sz w:val="20"/>
          <w:szCs w:val="20"/>
        </w:rPr>
        <w:t>n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th</w:t>
      </w:r>
      <w:r w:rsidR="00963D01">
        <w:rPr>
          <w:rFonts w:ascii="Times New Roman" w:hAnsi="Times New Roman"/>
          <w:sz w:val="20"/>
          <w:szCs w:val="20"/>
        </w:rPr>
        <w:t>e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clinica</w:t>
      </w:r>
      <w:r w:rsidR="00963D01">
        <w:rPr>
          <w:rFonts w:ascii="Times New Roman" w:hAnsi="Times New Roman"/>
          <w:sz w:val="20"/>
          <w:szCs w:val="20"/>
        </w:rPr>
        <w:t>l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manifestatio</w:t>
      </w:r>
      <w:r w:rsidR="00963D01">
        <w:rPr>
          <w:rFonts w:ascii="Times New Roman" w:hAnsi="Times New Roman"/>
          <w:sz w:val="20"/>
          <w:szCs w:val="20"/>
        </w:rPr>
        <w:t>n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o</w:t>
      </w:r>
      <w:r w:rsidR="00963D01">
        <w:rPr>
          <w:rFonts w:ascii="Times New Roman" w:hAnsi="Times New Roman"/>
          <w:sz w:val="20"/>
          <w:szCs w:val="20"/>
        </w:rPr>
        <w:t>f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th</w:t>
      </w:r>
      <w:r w:rsidR="00963D01">
        <w:rPr>
          <w:rFonts w:ascii="Times New Roman" w:hAnsi="Times New Roman"/>
          <w:sz w:val="20"/>
          <w:szCs w:val="20"/>
        </w:rPr>
        <w:t>e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diseas</w:t>
      </w:r>
      <w:r w:rsidR="00963D01">
        <w:rPr>
          <w:rFonts w:ascii="Times New Roman" w:hAnsi="Times New Roman"/>
          <w:sz w:val="20"/>
          <w:szCs w:val="20"/>
        </w:rPr>
        <w:t>e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proces</w:t>
      </w:r>
      <w:r w:rsidR="00963D01">
        <w:rPr>
          <w:rFonts w:ascii="Times New Roman" w:hAnsi="Times New Roman"/>
          <w:sz w:val="20"/>
          <w:szCs w:val="20"/>
        </w:rPr>
        <w:t>s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an</w:t>
      </w:r>
      <w:r w:rsidR="00963D01">
        <w:rPr>
          <w:rFonts w:ascii="Times New Roman" w:hAnsi="Times New Roman"/>
          <w:sz w:val="20"/>
          <w:szCs w:val="20"/>
        </w:rPr>
        <w:t>d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>diagnose</w:t>
      </w:r>
      <w:r w:rsidR="00963D01">
        <w:rPr>
          <w:rFonts w:ascii="Times New Roman" w:hAnsi="Times New Roman"/>
          <w:sz w:val="20"/>
          <w:szCs w:val="20"/>
        </w:rPr>
        <w:t>s</w:t>
      </w:r>
      <w:r w:rsidR="00963D0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will </w:t>
      </w:r>
      <w:r w:rsidR="00963D01">
        <w:rPr>
          <w:rFonts w:ascii="Times New Roman" w:hAnsi="Times New Roman"/>
          <w:sz w:val="20"/>
          <w:szCs w:val="20"/>
        </w:rPr>
        <w:t xml:space="preserve">be delineated. </w:t>
      </w:r>
      <w:r w:rsidR="00963D01">
        <w:rPr>
          <w:rFonts w:ascii="Times New Roman" w:hAnsi="Times New Roman"/>
          <w:i/>
          <w:iCs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equisite:</w:t>
      </w:r>
      <w:r w:rsidR="00963D01"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Admission to Graduate Nursing 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3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5220</w:t>
      </w:r>
      <w:r>
        <w:rPr>
          <w:rFonts w:ascii="Times New Roman" w:hAnsi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Family</w:t>
      </w:r>
      <w:r>
        <w:rPr>
          <w:rFonts w:ascii="Times New Roman" w:hAnsi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Diversity</w:t>
      </w:r>
      <w:r>
        <w:rPr>
          <w:rFonts w:ascii="Times New Roman" w:hAnsi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in</w:t>
      </w:r>
      <w:r>
        <w:rPr>
          <w:rFonts w:ascii="Times New Roman" w:hAnsi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8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ulnerable</w:t>
      </w:r>
      <w:r>
        <w:rPr>
          <w:rFonts w:ascii="Times New Roman" w:hAnsi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Communities.................................................2(2-0)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students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concepts,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theories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methodology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transcultural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nursing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clients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di- verse populations.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Admission to Graduate Nursing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3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5310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Family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and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Community</w:t>
      </w:r>
      <w:r>
        <w:rPr>
          <w:rFonts w:ascii="Times New Roman" w:hAnsi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Health........................................................................3(3-0) </w:t>
      </w:r>
      <w:r>
        <w:rPr>
          <w:rFonts w:ascii="Times New Roman" w:hAnsi="Times New Roman"/>
          <w:spacing w:val="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cours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present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theoretica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clinica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basi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famil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communit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health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1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focus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primary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prevention,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health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promotion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health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risk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reduction.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Ad- mission to Graduate Nursing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3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NUR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541</w:t>
      </w:r>
      <w:r>
        <w:rPr>
          <w:rFonts w:ascii="Times New Roman" w:hAnsi="Times New Roman"/>
          <w:b/>
          <w:bCs/>
          <w:sz w:val="20"/>
          <w:szCs w:val="20"/>
        </w:rPr>
        <w:t>0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Int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oductio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Famil</w:t>
      </w:r>
      <w:r>
        <w:rPr>
          <w:rFonts w:ascii="Times New Roman" w:hAnsi="Times New Roman"/>
          <w:b/>
          <w:bCs/>
          <w:sz w:val="20"/>
          <w:szCs w:val="20"/>
        </w:rPr>
        <w:t>y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Primar</w:t>
      </w:r>
      <w:r>
        <w:rPr>
          <w:rFonts w:ascii="Times New Roman" w:hAnsi="Times New Roman"/>
          <w:b/>
          <w:bCs/>
          <w:sz w:val="20"/>
          <w:szCs w:val="20"/>
        </w:rPr>
        <w:t>y</w:t>
      </w:r>
      <w:r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Ca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 xml:space="preserve">e...............................................................4(2-8) </w:t>
      </w:r>
      <w:r>
        <w:rPr>
          <w:rFonts w:ascii="Times New Roman" w:hAnsi="Times New Roman"/>
          <w:sz w:val="20"/>
          <w:szCs w:val="20"/>
        </w:rPr>
        <w:t>This course introduces the concept of primary health care of children, adults and families.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focus is on health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promotion and disease prevention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 medically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underserved populations.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equisites: NURS 5100 and 5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10 and admission to Family Nurse Practitioner track.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2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5421-</w:t>
      </w:r>
      <w:r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Primary</w:t>
      </w:r>
      <w:r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Ca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of</w:t>
      </w:r>
      <w:r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Child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 xml:space="preserve">en..................................................................................5(3-8)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course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theoretical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clinical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basis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health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promotion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disease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preven- tion for children, adolescents and their families. Content includes health maintenance, health </w:t>
      </w:r>
      <w:r>
        <w:rPr>
          <w:rFonts w:ascii="Times New Roman" w:hAnsi="Times New Roman"/>
          <w:spacing w:val="1"/>
          <w:sz w:val="20"/>
          <w:szCs w:val="20"/>
        </w:rPr>
        <w:t>teachin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behavioral/developmenta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1"/>
          <w:sz w:val="20"/>
          <w:szCs w:val="20"/>
        </w:rPr>
        <w:t>issues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1"/>
          <w:sz w:val="20"/>
          <w:szCs w:val="20"/>
        </w:rPr>
        <w:t>counselin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nursin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1"/>
          <w:sz w:val="20"/>
          <w:szCs w:val="20"/>
        </w:rPr>
        <w:t>managemen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1"/>
          <w:sz w:val="20"/>
          <w:szCs w:val="20"/>
        </w:rPr>
        <w:t xml:space="preserve">well </w:t>
      </w:r>
      <w:r>
        <w:rPr>
          <w:rFonts w:ascii="Times New Roman" w:hAnsi="Times New Roman"/>
          <w:spacing w:val="2"/>
          <w:sz w:val="20"/>
          <w:szCs w:val="20"/>
        </w:rPr>
        <w:t>chil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healt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selecte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illnesse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commo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childhood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equisites</w:t>
      </w:r>
      <w:r>
        <w:rPr>
          <w:rFonts w:ascii="Times New Roman" w:hAnsi="Times New Roman"/>
          <w:i/>
          <w:iCs/>
          <w:sz w:val="20"/>
          <w:szCs w:val="20"/>
        </w:rPr>
        <w:t>: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NURS5210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5410, </w:t>
      </w:r>
      <w:r>
        <w:rPr>
          <w:rFonts w:ascii="Times New Roman" w:hAnsi="Times New Roman"/>
          <w:i/>
          <w:iCs/>
          <w:sz w:val="20"/>
          <w:szCs w:val="20"/>
        </w:rPr>
        <w:t>and5910.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4" w:hanging="360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55" type="#_x0000_t202" style="position:absolute;left:0;text-align:left;margin-left:18.85pt;margin-top:39.65pt;width:1in;height:184.35pt;z-index:-251638784;mso-position-horizontal-relative:page" o:allowincell="f" filled="f" stroked="f">
            <v:textbox style="layout-flow:vertical;mso-layout-flow-alt:bottom-to-top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NURS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5422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-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Primary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Ca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sz w:val="20"/>
          <w:szCs w:val="20"/>
        </w:rPr>
        <w:t>e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of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Child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sz w:val="20"/>
          <w:szCs w:val="20"/>
        </w:rPr>
        <w:t>en</w:t>
      </w:r>
      <w:r w:rsidR="00963D01"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 xml:space="preserve">Clinical.................................................................2(0-8) </w:t>
      </w:r>
      <w:r w:rsidR="00963D01">
        <w:rPr>
          <w:rFonts w:ascii="Times New Roman" w:hAnsi="Times New Roman"/>
          <w:sz w:val="20"/>
          <w:szCs w:val="20"/>
        </w:rPr>
        <w:t>A</w:t>
      </w:r>
      <w:r w:rsidR="00963D01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clinical elective in child health care designed to enhance advanced nursing practice by pro- viding additional opportunities for analysis, synthesis and application of child health care the- ory with underserved rural and low-income children and their families.</w:t>
      </w:r>
      <w:r w:rsidR="00963D01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equisite: NURS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2326" w:right="584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5410; Co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 5421.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2326" w:right="864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5510</w:t>
      </w:r>
      <w:r>
        <w:rPr>
          <w:rFonts w:ascii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Family</w:t>
      </w:r>
      <w:r>
        <w:rPr>
          <w:rFonts w:ascii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Primary</w:t>
      </w:r>
      <w:r>
        <w:rPr>
          <w:rFonts w:ascii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Ca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Clinical.........................................................................2(0-8)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clinical elective in family primary care designed to enhance advanced nursing practice by providing additional opportunities for analysis, synthesis and application of family health care theory with families.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 5410.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3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5621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Advanced-Practice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Nursing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I...........................................................................5(3-8)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first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two-clinical-course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sequence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theories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related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"/>
          <w:sz w:val="20"/>
          <w:szCs w:val="20"/>
        </w:rPr>
        <w:t>clinica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1"/>
          <w:sz w:val="20"/>
          <w:szCs w:val="20"/>
        </w:rPr>
        <w:t>nurs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>specialist</w:t>
      </w:r>
      <w:r>
        <w:rPr>
          <w:rFonts w:ascii="Times New Roman" w:hAnsi="Times New Roman"/>
          <w:spacing w:val="-10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rol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1"/>
          <w:sz w:val="20"/>
          <w:szCs w:val="20"/>
        </w:rPr>
        <w:t>Communit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1"/>
          <w:sz w:val="20"/>
          <w:szCs w:val="20"/>
        </w:rPr>
        <w:t>Health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1"/>
          <w:sz w:val="20"/>
          <w:szCs w:val="20"/>
        </w:rPr>
        <w:t>Parent-Chil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Healt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 xml:space="preserve">Psych-Mental </w:t>
      </w:r>
      <w:r>
        <w:rPr>
          <w:rFonts w:ascii="Times New Roman" w:hAnsi="Times New Roman"/>
          <w:sz w:val="20"/>
          <w:szCs w:val="20"/>
        </w:rPr>
        <w:t xml:space="preserve">Health.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equisites: NURS 5210, 5310.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2326" w:right="862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 5910 - Pharmacology in</w:t>
      </w:r>
      <w:r>
        <w:rPr>
          <w:rFonts w:ascii="Times New Roman" w:hAnsi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Advanced Nursing Practice................................................3(3-0)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course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provides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advanced-practice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health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provider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knowledge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pharmac</w:t>
      </w:r>
      <w:r>
        <w:rPr>
          <w:rFonts w:ascii="Times New Roman" w:hAnsi="Times New Roman"/>
          <w:spacing w:val="-4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- logical agents used in treatment of adults, adolescents and young children. Emphasis is on in- </w:t>
      </w:r>
      <w:r>
        <w:rPr>
          <w:rFonts w:ascii="Times New Roman" w:hAnsi="Times New Roman"/>
          <w:spacing w:val="2"/>
          <w:sz w:val="20"/>
          <w:szCs w:val="20"/>
        </w:rPr>
        <w:t>dications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2"/>
          <w:sz w:val="20"/>
          <w:szCs w:val="20"/>
        </w:rPr>
        <w:t>mechanism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2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2"/>
          <w:sz w:val="20"/>
          <w:szCs w:val="20"/>
        </w:rPr>
        <w:t>prescriptiv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2"/>
          <w:sz w:val="20"/>
          <w:szCs w:val="20"/>
        </w:rPr>
        <w:t>drugs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2"/>
          <w:sz w:val="20"/>
          <w:szCs w:val="20"/>
        </w:rPr>
        <w:t>protocols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2"/>
          <w:sz w:val="20"/>
          <w:szCs w:val="20"/>
        </w:rPr>
        <w:t>technique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2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2"/>
          <w:sz w:val="20"/>
          <w:szCs w:val="20"/>
        </w:rPr>
        <w:t xml:space="preserve">dosages.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equisites: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Admission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Graduate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Nursing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ogram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or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app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oval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dinato</w:t>
      </w:r>
      <w:r>
        <w:rPr>
          <w:rFonts w:ascii="Times New Roman" w:hAnsi="Times New Roman"/>
          <w:i/>
          <w:iCs/>
          <w:spacing w:val="-22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Graduate Nursing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ogram.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5" w:lineRule="exact"/>
        <w:ind w:left="19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position w:val="1"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5950</w:t>
      </w:r>
      <w:r>
        <w:rPr>
          <w:rFonts w:ascii="Times New Roman" w:hAnsi="Times New Roman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Curriculum</w:t>
      </w:r>
      <w:r>
        <w:rPr>
          <w:rFonts w:ascii="Times New Roman" w:hAnsi="Times New Roman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Development</w:t>
      </w:r>
      <w:r>
        <w:rPr>
          <w:rFonts w:ascii="Times New Roman" w:hAnsi="Times New Roman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in</w:t>
      </w:r>
      <w:r>
        <w:rPr>
          <w:rFonts w:ascii="Times New Roman" w:hAnsi="Times New Roman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Nursing.............................................................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>3(3-0)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25" w:lineRule="exact"/>
        <w:ind w:left="2326" w:right="86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course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designed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prepare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nurse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educator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role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curriculum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development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2326" w:right="86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emphasis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general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nursing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curriculum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those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specialities.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explores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fac- tors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consideration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putting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together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nursing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educational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curriculum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planning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stage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evaluation.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Special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consideration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will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given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philosophies,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nursing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theories,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health needs and problems; needed human and material resources; legal and administrative conside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- ations; student a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fairs and services; curriculum implementation and curriculum evaluation.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2326" w:right="863"/>
        <w:jc w:val="both"/>
        <w:rPr>
          <w:rFonts w:ascii="Times New Roman" w:hAnsi="Times New Roman"/>
          <w:sz w:val="20"/>
          <w:szCs w:val="20"/>
        </w:rPr>
        <w:sectPr w:rsidR="00963D01">
          <w:pgSz w:w="12240" w:h="15840"/>
          <w:pgMar w:top="260" w:right="1280" w:bottom="280" w:left="200" w:header="0" w:footer="1044" w:gutter="0"/>
          <w:cols w:space="720" w:equalWidth="0">
            <w:col w:w="10760"/>
          </w:cols>
          <w:noEndnote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963D01" w:rsidRPr="00FA7AC7" w:rsidTr="00F319A1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3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6"/>
                <w:szCs w:val="36"/>
              </w:rPr>
              <w:t>N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7"/>
                <w:szCs w:val="27"/>
              </w:rPr>
              <w:t>URSING</w:t>
            </w:r>
          </w:p>
        </w:tc>
        <w:tc>
          <w:tcPr>
            <w:tcW w:w="1067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56"/>
        </w:trPr>
        <w:tc>
          <w:tcPr>
            <w:tcW w:w="4876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3D01" w:rsidRPr="00FA7AC7" w:rsidTr="00F319A1">
        <w:trPr>
          <w:trHeight w:hRule="exact" w:val="219"/>
        </w:trPr>
        <w:tc>
          <w:tcPr>
            <w:tcW w:w="4876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963D01" w:rsidRPr="00FA7AC7" w:rsidRDefault="00963D01" w:rsidP="00F319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3D01" w:rsidRDefault="00963D01" w:rsidP="009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63D01" w:rsidRDefault="00963D01" w:rsidP="00963D01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sz w:val="28"/>
          <w:szCs w:val="28"/>
        </w:rPr>
      </w:pPr>
    </w:p>
    <w:p w:rsidR="00963D01" w:rsidRDefault="00BD74CA" w:rsidP="00963D01">
      <w:pPr>
        <w:widowControl w:val="0"/>
        <w:autoSpaceDE w:val="0"/>
        <w:autoSpaceDN w:val="0"/>
        <w:adjustRightInd w:val="0"/>
        <w:spacing w:before="27" w:after="0" w:line="250" w:lineRule="auto"/>
        <w:ind w:left="1221" w:right="1949" w:hanging="360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group id="_x0000_s1057" style="position:absolute;left:0;text-align:left;margin-left:316.1pt;margin-top:-53.1pt;width:31.2pt;height:31.05pt;z-index:-251636736;mso-position-horizontal-relative:page" coordorigin="6322,-1062" coordsize="624,621" o:allowincell="f">
            <v:rect id="_x0000_s1058" style="position:absolute;left:6327;top:-1057;width:613;height:610" o:allowincell="f" stroked="f">
              <v:path arrowok="t"/>
            </v:rect>
            <v:rect id="_x0000_s1059" style="position:absolute;left:6328;top:-1057;width:620;height:620;mso-position-horizontal-relative:page" o:allowincell="f" filled="f" stroked="f">
              <v:textbox inset="0,0,0,0">
                <w:txbxContent>
                  <w:p w:rsidR="00963D01" w:rsidRDefault="00963D01" w:rsidP="00963D01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" cy="390525"/>
                          <wp:effectExtent l="19050" t="0" r="9525" b="0"/>
                          <wp:docPr id="71" name="Picture 7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63D01" w:rsidRDefault="00963D01" w:rsidP="00963D0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NURS</w:t>
      </w:r>
      <w:r w:rsidR="00963D01"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6000</w:t>
      </w:r>
      <w:r w:rsidR="00963D01"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-</w:t>
      </w:r>
      <w:r w:rsidR="00963D01"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Di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sz w:val="20"/>
          <w:szCs w:val="20"/>
        </w:rPr>
        <w:t>ected</w:t>
      </w:r>
      <w:r w:rsidR="00963D01"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 w:rsidR="00963D01">
        <w:rPr>
          <w:rFonts w:ascii="Times New Roman" w:hAnsi="Times New Roman"/>
          <w:b/>
          <w:bCs/>
          <w:sz w:val="20"/>
          <w:szCs w:val="20"/>
        </w:rPr>
        <w:t>Stud</w:t>
      </w:r>
      <w:r w:rsidR="00963D01">
        <w:rPr>
          <w:rFonts w:ascii="Times New Roman" w:hAnsi="Times New Roman"/>
          <w:b/>
          <w:bCs/>
          <w:spacing w:val="-11"/>
          <w:sz w:val="20"/>
          <w:szCs w:val="20"/>
        </w:rPr>
        <w:t>y</w:t>
      </w:r>
      <w:r w:rsidR="00963D01">
        <w:rPr>
          <w:rFonts w:ascii="Times New Roman" w:hAnsi="Times New Roman"/>
          <w:b/>
          <w:bCs/>
          <w:sz w:val="20"/>
          <w:szCs w:val="20"/>
        </w:rPr>
        <w:t>...............................................................................................</w:t>
      </w:r>
      <w:r w:rsidR="00963D01">
        <w:rPr>
          <w:rFonts w:ascii="Times New Roman" w:hAnsi="Times New Roman"/>
          <w:b/>
          <w:bCs/>
          <w:spacing w:val="-18"/>
          <w:sz w:val="20"/>
          <w:szCs w:val="20"/>
        </w:rPr>
        <w:t>V</w:t>
      </w:r>
      <w:r w:rsidR="00963D01">
        <w:rPr>
          <w:rFonts w:ascii="Times New Roman" w:hAnsi="Times New Roman"/>
          <w:b/>
          <w:bCs/>
          <w:sz w:val="20"/>
          <w:szCs w:val="20"/>
        </w:rPr>
        <w:t xml:space="preserve">ariable </w:t>
      </w:r>
      <w:r w:rsidR="00963D01">
        <w:rPr>
          <w:rFonts w:ascii="Times New Roman" w:hAnsi="Times New Roman"/>
          <w:spacing w:val="1"/>
          <w:sz w:val="20"/>
          <w:szCs w:val="20"/>
        </w:rPr>
        <w:t>Independen</w:t>
      </w:r>
      <w:r w:rsidR="00963D01">
        <w:rPr>
          <w:rFonts w:ascii="Times New Roman" w:hAnsi="Times New Roman"/>
          <w:sz w:val="20"/>
          <w:szCs w:val="20"/>
        </w:rPr>
        <w:t xml:space="preserve">t </w:t>
      </w:r>
      <w:r w:rsidR="00963D01">
        <w:rPr>
          <w:rFonts w:ascii="Times New Roman" w:hAnsi="Times New Roman"/>
          <w:spacing w:val="1"/>
          <w:sz w:val="20"/>
          <w:szCs w:val="20"/>
        </w:rPr>
        <w:t>exploratio</w:t>
      </w:r>
      <w:r w:rsidR="00963D01">
        <w:rPr>
          <w:rFonts w:ascii="Times New Roman" w:hAnsi="Times New Roman"/>
          <w:sz w:val="20"/>
          <w:szCs w:val="20"/>
        </w:rPr>
        <w:t xml:space="preserve">n </w:t>
      </w:r>
      <w:r w:rsidR="00963D01">
        <w:rPr>
          <w:rFonts w:ascii="Times New Roman" w:hAnsi="Times New Roman"/>
          <w:spacing w:val="1"/>
          <w:sz w:val="20"/>
          <w:szCs w:val="20"/>
        </w:rPr>
        <w:t>o</w:t>
      </w:r>
      <w:r w:rsidR="00963D01">
        <w:rPr>
          <w:rFonts w:ascii="Times New Roman" w:hAnsi="Times New Roman"/>
          <w:sz w:val="20"/>
          <w:szCs w:val="20"/>
        </w:rPr>
        <w:t xml:space="preserve">f a </w:t>
      </w:r>
      <w:r w:rsidR="00963D01">
        <w:rPr>
          <w:rFonts w:ascii="Times New Roman" w:hAnsi="Times New Roman"/>
          <w:spacing w:val="1"/>
          <w:sz w:val="20"/>
          <w:szCs w:val="20"/>
        </w:rPr>
        <w:t>topi</w:t>
      </w:r>
      <w:r w:rsidR="00963D01">
        <w:rPr>
          <w:rFonts w:ascii="Times New Roman" w:hAnsi="Times New Roman"/>
          <w:sz w:val="20"/>
          <w:szCs w:val="20"/>
        </w:rPr>
        <w:t xml:space="preserve">c </w:t>
      </w:r>
      <w:r w:rsidR="00963D01">
        <w:rPr>
          <w:rFonts w:ascii="Times New Roman" w:hAnsi="Times New Roman"/>
          <w:spacing w:val="1"/>
          <w:sz w:val="20"/>
          <w:szCs w:val="20"/>
        </w:rPr>
        <w:t>fro</w:t>
      </w:r>
      <w:r w:rsidR="00963D01">
        <w:rPr>
          <w:rFonts w:ascii="Times New Roman" w:hAnsi="Times New Roman"/>
          <w:sz w:val="20"/>
          <w:szCs w:val="20"/>
        </w:rPr>
        <w:t xml:space="preserve">m a </w:t>
      </w:r>
      <w:r w:rsidR="00963D01">
        <w:rPr>
          <w:rFonts w:ascii="Times New Roman" w:hAnsi="Times New Roman"/>
          <w:spacing w:val="1"/>
          <w:sz w:val="20"/>
          <w:szCs w:val="20"/>
        </w:rPr>
        <w:t>nursin</w:t>
      </w:r>
      <w:r w:rsidR="00963D01">
        <w:rPr>
          <w:rFonts w:ascii="Times New Roman" w:hAnsi="Times New Roman"/>
          <w:sz w:val="20"/>
          <w:szCs w:val="20"/>
        </w:rPr>
        <w:t xml:space="preserve">g </w:t>
      </w:r>
      <w:r w:rsidR="00963D01">
        <w:rPr>
          <w:rFonts w:ascii="Times New Roman" w:hAnsi="Times New Roman"/>
          <w:spacing w:val="1"/>
          <w:sz w:val="20"/>
          <w:szCs w:val="20"/>
        </w:rPr>
        <w:t>practice</w:t>
      </w:r>
      <w:r w:rsidR="00963D01">
        <w:rPr>
          <w:rFonts w:ascii="Times New Roman" w:hAnsi="Times New Roman"/>
          <w:sz w:val="20"/>
          <w:szCs w:val="20"/>
        </w:rPr>
        <w:t xml:space="preserve">, </w:t>
      </w:r>
      <w:r w:rsidR="00963D01">
        <w:rPr>
          <w:rFonts w:ascii="Times New Roman" w:hAnsi="Times New Roman"/>
          <w:spacing w:val="1"/>
          <w:sz w:val="20"/>
          <w:szCs w:val="20"/>
        </w:rPr>
        <w:t>educatio</w:t>
      </w:r>
      <w:r w:rsidR="00963D01">
        <w:rPr>
          <w:rFonts w:ascii="Times New Roman" w:hAnsi="Times New Roman"/>
          <w:sz w:val="20"/>
          <w:szCs w:val="20"/>
        </w:rPr>
        <w:t xml:space="preserve">n </w:t>
      </w:r>
      <w:r w:rsidR="00963D01">
        <w:rPr>
          <w:rFonts w:ascii="Times New Roman" w:hAnsi="Times New Roman"/>
          <w:spacing w:val="1"/>
          <w:sz w:val="20"/>
          <w:szCs w:val="20"/>
        </w:rPr>
        <w:t>o</w:t>
      </w:r>
      <w:r w:rsidR="00963D01">
        <w:rPr>
          <w:rFonts w:ascii="Times New Roman" w:hAnsi="Times New Roman"/>
          <w:sz w:val="20"/>
          <w:szCs w:val="20"/>
        </w:rPr>
        <w:t xml:space="preserve">r </w:t>
      </w:r>
      <w:r w:rsidR="00963D01">
        <w:rPr>
          <w:rFonts w:ascii="Times New Roman" w:hAnsi="Times New Roman"/>
          <w:spacing w:val="1"/>
          <w:sz w:val="20"/>
          <w:szCs w:val="20"/>
        </w:rPr>
        <w:t>administratio</w:t>
      </w:r>
      <w:r w:rsidR="00963D01">
        <w:rPr>
          <w:rFonts w:ascii="Times New Roman" w:hAnsi="Times New Roman"/>
          <w:sz w:val="20"/>
          <w:szCs w:val="20"/>
        </w:rPr>
        <w:t xml:space="preserve">n </w:t>
      </w:r>
      <w:r w:rsidR="00963D01">
        <w:rPr>
          <w:rFonts w:ascii="Times New Roman" w:hAnsi="Times New Roman"/>
          <w:spacing w:val="1"/>
          <w:sz w:val="20"/>
          <w:szCs w:val="20"/>
        </w:rPr>
        <w:t>pe</w:t>
      </w:r>
      <w:r w:rsidR="00963D01">
        <w:rPr>
          <w:rFonts w:ascii="Times New Roman" w:hAnsi="Times New Roman"/>
          <w:spacing w:val="-3"/>
          <w:sz w:val="20"/>
          <w:szCs w:val="20"/>
        </w:rPr>
        <w:t>r</w:t>
      </w:r>
      <w:r w:rsidR="00963D01">
        <w:rPr>
          <w:rFonts w:ascii="Times New Roman" w:hAnsi="Times New Roman"/>
          <w:sz w:val="20"/>
          <w:szCs w:val="20"/>
        </w:rPr>
        <w:t xml:space="preserve">- spective. </w:t>
      </w:r>
      <w:r w:rsidR="00963D01">
        <w:rPr>
          <w:rFonts w:ascii="Times New Roman" w:hAnsi="Times New Roman"/>
          <w:i/>
          <w:iCs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equisite:</w:t>
      </w:r>
      <w:r w:rsidR="00963D01"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App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oval of Coo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dinato</w:t>
      </w:r>
      <w:r w:rsidR="00963D01">
        <w:rPr>
          <w:rFonts w:ascii="Times New Roman" w:hAnsi="Times New Roman"/>
          <w:i/>
          <w:iCs/>
          <w:spacing w:val="-22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, Graduate Nursing 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ogram.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8" w:hanging="360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60" type="#_x0000_t202" style="position:absolute;left:0;text-align:left;margin-left:521.3pt;margin-top:47.55pt;width:1in;height:184.35pt;z-index:-251635712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b/>
          <w:bCs/>
          <w:sz w:val="20"/>
          <w:szCs w:val="20"/>
        </w:rPr>
        <w:t xml:space="preserve">NURS 6001 - Instructional Strategies and Evaluation.........................................................3(3-0) </w:t>
      </w:r>
      <w:r w:rsidR="00963D01">
        <w:rPr>
          <w:rFonts w:ascii="Times New Roman" w:hAnsi="Times New Roman"/>
          <w:sz w:val="20"/>
          <w:szCs w:val="20"/>
        </w:rPr>
        <w:t>This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course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focuses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on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the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implementation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of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various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teaching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strategies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and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the</w:t>
      </w:r>
      <w:r w:rsidR="00963D01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measurement of</w:t>
      </w:r>
      <w:r w:rsidR="00963D01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learning</w:t>
      </w:r>
      <w:r w:rsidR="00963D01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outcomes.</w:t>
      </w:r>
      <w:r w:rsidR="00963D01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equisites: Admission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to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Graduate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Nursing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ogram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or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app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oval</w:t>
      </w:r>
      <w:r w:rsidR="00963D01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63D01">
        <w:rPr>
          <w:rFonts w:ascii="Times New Roman" w:hAnsi="Times New Roman"/>
          <w:i/>
          <w:iCs/>
          <w:sz w:val="20"/>
          <w:szCs w:val="20"/>
        </w:rPr>
        <w:t>of Graduate Nursing Coo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dinato</w:t>
      </w:r>
      <w:r w:rsidR="00963D01">
        <w:rPr>
          <w:rFonts w:ascii="Times New Roman" w:hAnsi="Times New Roman"/>
          <w:i/>
          <w:iCs/>
          <w:spacing w:val="-22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5" w:lineRule="exact"/>
        <w:ind w:left="86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position w:val="1"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6101-</w:t>
      </w:r>
      <w:r>
        <w:rPr>
          <w:rFonts w:ascii="Times New Roman" w:hAnsi="Times New Roman"/>
          <w:b/>
          <w:bCs/>
          <w:spacing w:val="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Primary</w:t>
      </w:r>
      <w:r>
        <w:rPr>
          <w:rFonts w:ascii="Times New Roman" w:hAnsi="Times New Roman"/>
          <w:b/>
          <w:bCs/>
          <w:spacing w:val="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Ca</w:t>
      </w:r>
      <w:r>
        <w:rPr>
          <w:rFonts w:ascii="Times New Roman" w:hAnsi="Times New Roman"/>
          <w:b/>
          <w:bCs/>
          <w:spacing w:val="-4"/>
          <w:position w:val="1"/>
          <w:sz w:val="20"/>
          <w:szCs w:val="20"/>
        </w:rPr>
        <w:t>r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e</w:t>
      </w:r>
      <w:r>
        <w:rPr>
          <w:rFonts w:ascii="Times New Roman" w:hAnsi="Times New Roman"/>
          <w:b/>
          <w:bCs/>
          <w:spacing w:val="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of</w:t>
      </w:r>
      <w:r>
        <w:rPr>
          <w:rFonts w:ascii="Times New Roman" w:hAnsi="Times New Roman"/>
          <w:b/>
          <w:bCs/>
          <w:spacing w:val="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1"/>
          <w:position w:val="1"/>
          <w:sz w:val="20"/>
          <w:szCs w:val="20"/>
        </w:rPr>
        <w:t>W</w:t>
      </w:r>
      <w:r>
        <w:rPr>
          <w:rFonts w:ascii="Times New Roman" w:hAnsi="Times New Roman"/>
          <w:b/>
          <w:bCs/>
          <w:position w:val="1"/>
          <w:sz w:val="20"/>
          <w:szCs w:val="20"/>
        </w:rPr>
        <w:t>omen...................................................................................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>4(2-8)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25" w:lineRule="exact"/>
        <w:ind w:left="1221" w:right="195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cours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present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theoretica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clinica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basi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advance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nursin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managemen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of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before="10" w:after="0" w:line="250" w:lineRule="auto"/>
        <w:ind w:left="1221" w:right="194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women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1"/>
          <w:sz w:val="20"/>
          <w:szCs w:val="20"/>
        </w:rPr>
        <w:t>Conten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1"/>
          <w:sz w:val="20"/>
          <w:szCs w:val="20"/>
        </w:rPr>
        <w:t>include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healt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1"/>
          <w:sz w:val="20"/>
          <w:szCs w:val="20"/>
        </w:rPr>
        <w:t>maintenance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1"/>
          <w:sz w:val="20"/>
          <w:szCs w:val="20"/>
        </w:rPr>
        <w:t>healt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1"/>
          <w:sz w:val="20"/>
          <w:szCs w:val="20"/>
        </w:rPr>
        <w:t>teaching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1"/>
          <w:sz w:val="20"/>
          <w:szCs w:val="20"/>
        </w:rPr>
        <w:t>behavioral/developmenta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 xml:space="preserve"> is- </w:t>
      </w:r>
      <w:r>
        <w:rPr>
          <w:rFonts w:ascii="Times New Roman" w:hAnsi="Times New Roman"/>
          <w:sz w:val="20"/>
          <w:szCs w:val="20"/>
        </w:rPr>
        <w:t>sues, counseling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 nursing management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pregnancy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 health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problems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women.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e- 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 5421.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8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 6102 - Primary Ca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e of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1"/>
          <w:sz w:val="20"/>
          <w:szCs w:val="20"/>
        </w:rPr>
        <w:t>W</w:t>
      </w:r>
      <w:r>
        <w:rPr>
          <w:rFonts w:ascii="Times New Roman" w:hAnsi="Times New Roman"/>
          <w:b/>
          <w:bCs/>
          <w:sz w:val="20"/>
          <w:szCs w:val="20"/>
        </w:rPr>
        <w:t xml:space="preserve">omen Clinical....................................................................2(0-8)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clinical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elective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women</w:t>
      </w:r>
      <w:r>
        <w:rPr>
          <w:rFonts w:ascii="Times New Roman" w:hAnsi="Times New Roman"/>
          <w:spacing w:val="-1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s.health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provide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additional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opportunities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syn- thesis of theory of care with underserved and rural women.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 6101.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82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 62</w:t>
      </w:r>
      <w:r>
        <w:rPr>
          <w:rFonts w:ascii="Times New Roman" w:hAnsi="Times New Roman"/>
          <w:b/>
          <w:bCs/>
          <w:spacing w:val="-11"/>
          <w:sz w:val="20"/>
          <w:szCs w:val="20"/>
        </w:rPr>
        <w:t>1</w:t>
      </w:r>
      <w:r>
        <w:rPr>
          <w:rFonts w:ascii="Times New Roman" w:hAnsi="Times New Roman"/>
          <w:b/>
          <w:bCs/>
          <w:sz w:val="20"/>
          <w:szCs w:val="20"/>
        </w:rPr>
        <w:t>1 - Primary Ca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e of</w:t>
      </w:r>
      <w:r>
        <w:rPr>
          <w:rFonts w:ascii="Times New Roman" w:hAnsi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Adults....................................................................................5(3-8) </w:t>
      </w:r>
      <w:r>
        <w:rPr>
          <w:rFonts w:ascii="Times New Roman" w:hAnsi="Times New Roman"/>
          <w:sz w:val="20"/>
          <w:szCs w:val="20"/>
        </w:rPr>
        <w:t>This course presents the theoretical and clinical basis for health promotion and disease pre- vention of adults/older adults and their families. Content includes health maintenance, health teaching, developmental issues, counseling and nursing diagnosis and management of com- mon mino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acute and chronic health problems found in adults.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 6101.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9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6212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Primary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Ca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of</w:t>
      </w:r>
      <w:r>
        <w:rPr>
          <w:rFonts w:ascii="Times New Roman" w:hAnsi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Adults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Clinical......................................................................2(0-8) </w:t>
      </w:r>
      <w:r>
        <w:rPr>
          <w:rFonts w:ascii="Times New Roman" w:hAnsi="Times New Roman"/>
          <w:sz w:val="20"/>
          <w:szCs w:val="20"/>
        </w:rPr>
        <w:t>Clinical elective in adult health care to enhance advanced-nursing practice.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NURS62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1.</w:t>
      </w:r>
    </w:p>
    <w:p w:rsidR="00963D01" w:rsidRDefault="00BD74CA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8" w:hanging="360"/>
        <w:jc w:val="both"/>
        <w:rPr>
          <w:rFonts w:ascii="Times New Roman" w:hAnsi="Times New Roman"/>
          <w:sz w:val="20"/>
          <w:szCs w:val="20"/>
        </w:rPr>
      </w:pPr>
      <w:r w:rsidRPr="00BD74CA">
        <w:rPr>
          <w:noProof/>
        </w:rPr>
        <w:pict>
          <v:shape id="_x0000_s1061" type="#_x0000_t202" style="position:absolute;left:0;text-align:left;margin-left:521.3pt;margin-top:5.75pt;width:1in;height:270.75pt;z-index:-251634688;mso-position-horizontal-relative:page" o:allowincell="f" filled="f" stroked="f">
            <v:textbox style="layout-flow:vertical" inset="0,0,0,0">
              <w:txbxContent>
                <w:p w:rsidR="00963D01" w:rsidRDefault="00963D01" w:rsidP="00963D01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63D01">
        <w:rPr>
          <w:rFonts w:ascii="Times New Roman" w:hAnsi="Times New Roman"/>
          <w:b/>
          <w:bCs/>
          <w:sz w:val="20"/>
          <w:szCs w:val="20"/>
        </w:rPr>
        <w:t>NURS 6310 - Primary Ca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sz w:val="20"/>
          <w:szCs w:val="20"/>
        </w:rPr>
        <w:t>e Issues In Health P</w:t>
      </w:r>
      <w:r w:rsidR="00963D01"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 w:rsidR="00963D01">
        <w:rPr>
          <w:rFonts w:ascii="Times New Roman" w:hAnsi="Times New Roman"/>
          <w:b/>
          <w:bCs/>
          <w:sz w:val="20"/>
          <w:szCs w:val="20"/>
        </w:rPr>
        <w:t xml:space="preserve">omotion of Communities........................2(2-0) </w:t>
      </w:r>
      <w:r w:rsidR="00963D01">
        <w:rPr>
          <w:rFonts w:ascii="Times New Roman" w:hAnsi="Times New Roman"/>
          <w:sz w:val="20"/>
          <w:szCs w:val="20"/>
        </w:rPr>
        <w:t>This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seminar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focuses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on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care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needed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to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meet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the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needs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of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clients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with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sensitivity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to</w:t>
      </w:r>
      <w:r w:rsidR="00963D0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63D01">
        <w:rPr>
          <w:rFonts w:ascii="Times New Roman" w:hAnsi="Times New Roman"/>
          <w:sz w:val="20"/>
          <w:szCs w:val="20"/>
        </w:rPr>
        <w:t>community and cultural di</w:t>
      </w:r>
      <w:r w:rsidR="00963D01">
        <w:rPr>
          <w:rFonts w:ascii="Times New Roman" w:hAnsi="Times New Roman"/>
          <w:spacing w:val="-4"/>
          <w:sz w:val="20"/>
          <w:szCs w:val="20"/>
        </w:rPr>
        <w:t>f</w:t>
      </w:r>
      <w:r w:rsidR="00963D01">
        <w:rPr>
          <w:rFonts w:ascii="Times New Roman" w:hAnsi="Times New Roman"/>
          <w:sz w:val="20"/>
          <w:szCs w:val="20"/>
        </w:rPr>
        <w:t xml:space="preserve">ferences. </w:t>
      </w:r>
      <w:r w:rsidR="00963D01">
        <w:rPr>
          <w:rFonts w:ascii="Times New Roman" w:hAnsi="Times New Roman"/>
          <w:i/>
          <w:iCs/>
          <w:sz w:val="20"/>
          <w:szCs w:val="20"/>
        </w:rPr>
        <w:t>P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</w:t>
      </w:r>
      <w:r w:rsidR="00963D01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963D01">
        <w:rPr>
          <w:rFonts w:ascii="Times New Roman" w:hAnsi="Times New Roman"/>
          <w:i/>
          <w:iCs/>
          <w:sz w:val="20"/>
          <w:szCs w:val="20"/>
        </w:rPr>
        <w:t>equisite: NURS 6101.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8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6620</w:t>
      </w:r>
      <w:r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Advanced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8"/>
          <w:sz w:val="20"/>
          <w:szCs w:val="20"/>
        </w:rPr>
        <w:t>T</w:t>
      </w:r>
      <w:r>
        <w:rPr>
          <w:rFonts w:ascii="Times New Roman" w:hAnsi="Times New Roman"/>
          <w:b/>
          <w:bCs/>
          <w:sz w:val="20"/>
          <w:szCs w:val="20"/>
        </w:rPr>
        <w:t>eaching</w:t>
      </w:r>
      <w:r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Practicum........................................................................3(2-6)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practicum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designed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foster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student</w:t>
      </w:r>
      <w:r>
        <w:rPr>
          <w:rFonts w:ascii="Times New Roman" w:hAnsi="Times New Roman"/>
          <w:spacing w:val="-1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development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competency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educato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focus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experience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curricula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learning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theories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instructional design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nursing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education.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practicum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consists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experiences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both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classroom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clin- ical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teaching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under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supervision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senior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facult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experiences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designed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provide an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opportunity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lastRenderedPageBreak/>
        <w:t>the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student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experience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career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world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higher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education.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7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6622</w:t>
      </w:r>
      <w:r>
        <w:rPr>
          <w:rFonts w:ascii="Times New Roman" w:hAnsi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Advanced</w:t>
      </w:r>
      <w:r>
        <w:rPr>
          <w:rFonts w:ascii="Times New Roman" w:hAnsi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Practice</w:t>
      </w:r>
      <w:r>
        <w:rPr>
          <w:rFonts w:ascii="Times New Roman" w:hAnsi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Nursing</w:t>
      </w:r>
      <w:r>
        <w:rPr>
          <w:rFonts w:ascii="Times New Roman" w:hAnsi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II.........................................................................5(3-8) </w:t>
      </w:r>
      <w:r>
        <w:rPr>
          <w:rFonts w:ascii="Times New Roman" w:hAnsi="Times New Roman"/>
          <w:sz w:val="20"/>
          <w:szCs w:val="20"/>
        </w:rPr>
        <w:t xml:space="preserve">This is the second of the two-clinical-course sequence in application of theories and concepts </w:t>
      </w:r>
      <w:r>
        <w:rPr>
          <w:rFonts w:ascii="Times New Roman" w:hAnsi="Times New Roman"/>
          <w:spacing w:val="1"/>
          <w:sz w:val="20"/>
          <w:szCs w:val="20"/>
        </w:rPr>
        <w:t>relate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clinica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 xml:space="preserve"> nurs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>specialis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 xml:space="preserve"> rol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developmen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Communit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 xml:space="preserve"> Health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Parent-Child </w:t>
      </w:r>
      <w:r>
        <w:rPr>
          <w:rFonts w:ascii="Times New Roman" w:hAnsi="Times New Roman"/>
          <w:spacing w:val="-1"/>
          <w:sz w:val="20"/>
          <w:szCs w:val="20"/>
        </w:rPr>
        <w:t>Healt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Psych-Menta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Health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equisites</w:t>
      </w:r>
      <w:r>
        <w:rPr>
          <w:rFonts w:ascii="Times New Roman" w:hAnsi="Times New Roman"/>
          <w:i/>
          <w:iCs/>
          <w:sz w:val="20"/>
          <w:szCs w:val="20"/>
        </w:rPr>
        <w:t>: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NURS562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an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satisfactor</w:t>
      </w:r>
      <w:r>
        <w:rPr>
          <w:rFonts w:ascii="Times New Roman" w:hAnsi="Times New Roman"/>
          <w:i/>
          <w:iCs/>
          <w:sz w:val="20"/>
          <w:szCs w:val="20"/>
        </w:rPr>
        <w:t>y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completio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f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e- </w:t>
      </w:r>
      <w:r>
        <w:rPr>
          <w:rFonts w:ascii="Times New Roman" w:hAnsi="Times New Roman"/>
          <w:i/>
          <w:iCs/>
          <w:sz w:val="20"/>
          <w:szCs w:val="20"/>
        </w:rPr>
        <w:t>liminary Comp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ehensive exam.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1949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6820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Family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Nurse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Practitioner</w:t>
      </w:r>
      <w:r>
        <w:rPr>
          <w:rFonts w:ascii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Practicum...........................................................4(1-12) </w:t>
      </w:r>
      <w:r>
        <w:rPr>
          <w:rFonts w:ascii="Times New Roman" w:hAnsi="Times New Roman"/>
          <w:sz w:val="20"/>
          <w:szCs w:val="20"/>
        </w:rPr>
        <w:t>An integrated clinical practicum focused on development and implementation of the ad- vanced-practitioner role. Students are involved in a preceptorship in rural/urban family prac- tice settings under the supervision of a clinical preceptor and graduate facult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50" w:lineRule="auto"/>
        <w:ind w:left="1221" w:right="204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Completion of all course work and satisfactory completion of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eliminary com-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ehensive examination.</w:t>
      </w:r>
    </w:p>
    <w:p w:rsidR="00963D01" w:rsidRDefault="00963D01" w:rsidP="00963D01">
      <w:pPr>
        <w:widowControl w:val="0"/>
        <w:autoSpaceDE w:val="0"/>
        <w:autoSpaceDN w:val="0"/>
        <w:adjustRightInd w:val="0"/>
        <w:spacing w:after="0" w:line="240" w:lineRule="auto"/>
        <w:ind w:left="86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NURS 6920 -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Thesis/Resea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ch P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oject...................................................................................3(3-0)</w:t>
      </w:r>
    </w:p>
    <w:p w:rsidR="00946B9C" w:rsidRDefault="00963D01" w:rsidP="00963D01">
      <w:r>
        <w:rPr>
          <w:rFonts w:ascii="Times New Roman" w:hAnsi="Times New Roman"/>
          <w:sz w:val="20"/>
          <w:szCs w:val="20"/>
        </w:rPr>
        <w:t>Research methodologies are used to investigate a nursing problem.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equisite: NURS 5120.</w: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568" w:rsidRDefault="00633568" w:rsidP="008C6D66">
      <w:pPr>
        <w:spacing w:after="0" w:line="240" w:lineRule="auto"/>
      </w:pPr>
      <w:r>
        <w:separator/>
      </w:r>
    </w:p>
  </w:endnote>
  <w:endnote w:type="continuationSeparator" w:id="1">
    <w:p w:rsidR="00633568" w:rsidRDefault="00633568" w:rsidP="008C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D6" w:rsidRDefault="00BD74C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BD74CA">
      <w:rPr>
        <w:noProof/>
      </w:rPr>
      <w:pict>
        <v:shape id="_x0000_s2052" style="position:absolute;margin-left:69.95pt;margin-top:731.8pt;width:0;height:36.15pt;z-index:-251653120;mso-position-horizontal-relative:page;mso-position-vertical-relative:page" coordsize="0,724" o:allowincell="f" path="m,l,724e" filled="f" strokecolor="#191919" strokeweight="4pt">
          <v:path arrowok="t"/>
          <w10:wrap anchorx="page" anchory="page"/>
        </v:shape>
      </w:pict>
    </w:r>
    <w:r w:rsidRPr="00BD74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.95pt;margin-top:748.55pt;width:28pt;height:26pt;z-index:-251652096;mso-position-horizontal-relative:page;mso-position-vertical-relative:page" o:allowincell="f" filled="f" stroked="f">
          <v:textbox inset="0,0,0,0">
            <w:txbxContent>
              <w:p w:rsidR="000F0AD6" w:rsidRDefault="00BD74CA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begin"/>
                </w:r>
                <w:r w:rsidR="00B4124B"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separate"/>
                </w:r>
                <w:r w:rsidR="00B4124B">
                  <w:rPr>
                    <w:rFonts w:ascii="Times New Roman" w:hAnsi="Times New Roman"/>
                    <w:b/>
                    <w:bCs/>
                    <w:noProof/>
                    <w:color w:val="191919"/>
                    <w:position w:val="1"/>
                    <w:sz w:val="48"/>
                    <w:szCs w:val="48"/>
                  </w:rPr>
                  <w:t>66</w: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BD74CA">
      <w:rPr>
        <w:noProof/>
      </w:rPr>
      <w:pict>
        <v:shape id="_x0000_s2054" type="#_x0000_t202" style="position:absolute;margin-left:111.8pt;margin-top:756.3pt;width:384.35pt;height:16pt;z-index:-251651072;mso-position-horizontal-relative:page;mso-position-vertical-relative:page" o:allowincell="f" filled="f" stroked="f">
          <v:textbox inset="0,0,0,0">
            <w:txbxContent>
              <w:p w:rsidR="000F0AD6" w:rsidRDefault="00B4124B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D6" w:rsidRDefault="00BD74C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BD74CA">
      <w:rPr>
        <w:noProof/>
      </w:rPr>
      <w:pict>
        <v:shape id="_x0000_s2049" style="position:absolute;margin-left:540pt;margin-top:731.8pt;width:0;height:36.15pt;z-index:-251656192;mso-position-horizontal-relative:page;mso-position-vertical-relative:page" coordsize="0,724" o:allowincell="f" path="m,l,724e" filled="f" strokecolor="#191919" strokeweight="4pt">
          <v:path arrowok="t"/>
          <w10:wrap anchorx="page" anchory="page"/>
        </v:shape>
      </w:pict>
    </w:r>
    <w:r w:rsidRPr="00BD74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8pt;margin-top:748.55pt;width:28pt;height:26pt;z-index:-251655168;mso-position-horizontal-relative:page;mso-position-vertical-relative:page" o:allowincell="f" filled="f" stroked="f">
          <v:textbox inset="0,0,0,0">
            <w:txbxContent>
              <w:p w:rsidR="000F0AD6" w:rsidRDefault="00BD74CA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begin"/>
                </w:r>
                <w:r w:rsidR="00B4124B"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separate"/>
                </w:r>
                <w:r w:rsidR="0011162B">
                  <w:rPr>
                    <w:rFonts w:ascii="Times New Roman" w:hAnsi="Times New Roman"/>
                    <w:b/>
                    <w:bCs/>
                    <w:noProof/>
                    <w:color w:val="191919"/>
                    <w:position w:val="1"/>
                    <w:sz w:val="48"/>
                    <w:szCs w:val="48"/>
                  </w:rPr>
                  <w:t>64</w: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BD74CA">
      <w:rPr>
        <w:noProof/>
      </w:rPr>
      <w:pict>
        <v:shape id="_x0000_s2051" type="#_x0000_t202" style="position:absolute;margin-left:111.8pt;margin-top:755.3pt;width:384.35pt;height:16pt;z-index:-251654144;mso-position-horizontal-relative:page;mso-position-vertical-relative:page" o:allowincell="f" filled="f" stroked="f">
          <v:textbox inset="0,0,0,0">
            <w:txbxContent>
              <w:p w:rsidR="000F0AD6" w:rsidRDefault="00B4124B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568" w:rsidRDefault="00633568" w:rsidP="008C6D66">
      <w:pPr>
        <w:spacing w:after="0" w:line="240" w:lineRule="auto"/>
      </w:pPr>
      <w:r>
        <w:separator/>
      </w:r>
    </w:p>
  </w:footnote>
  <w:footnote w:type="continuationSeparator" w:id="1">
    <w:p w:rsidR="00633568" w:rsidRDefault="00633568" w:rsidP="008C6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63D01"/>
    <w:rsid w:val="0011162B"/>
    <w:rsid w:val="001554F4"/>
    <w:rsid w:val="00370B94"/>
    <w:rsid w:val="0039049E"/>
    <w:rsid w:val="004D621F"/>
    <w:rsid w:val="00633568"/>
    <w:rsid w:val="006F2981"/>
    <w:rsid w:val="007055C0"/>
    <w:rsid w:val="00743801"/>
    <w:rsid w:val="00776883"/>
    <w:rsid w:val="007F1715"/>
    <w:rsid w:val="007F1F6F"/>
    <w:rsid w:val="00805322"/>
    <w:rsid w:val="008344F3"/>
    <w:rsid w:val="008609F1"/>
    <w:rsid w:val="008C6D66"/>
    <w:rsid w:val="00922895"/>
    <w:rsid w:val="00946B9C"/>
    <w:rsid w:val="00963D01"/>
    <w:rsid w:val="009D24A9"/>
    <w:rsid w:val="00A4282F"/>
    <w:rsid w:val="00AA3763"/>
    <w:rsid w:val="00AB6055"/>
    <w:rsid w:val="00B4124B"/>
    <w:rsid w:val="00B72CED"/>
    <w:rsid w:val="00BA37CE"/>
    <w:rsid w:val="00BD74CA"/>
    <w:rsid w:val="00C26DC6"/>
    <w:rsid w:val="00CE7AB1"/>
    <w:rsid w:val="00D26CBA"/>
    <w:rsid w:val="00D360BB"/>
    <w:rsid w:val="00D8572C"/>
    <w:rsid w:val="00DF070A"/>
    <w:rsid w:val="00E3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01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01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609F1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F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F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715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F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715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asurams.edu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4002</Words>
  <Characters>22816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Tippins, Margie F.</cp:lastModifiedBy>
  <cp:revision>8</cp:revision>
  <dcterms:created xsi:type="dcterms:W3CDTF">2011-04-06T19:53:00Z</dcterms:created>
  <dcterms:modified xsi:type="dcterms:W3CDTF">2011-04-08T14:36:00Z</dcterms:modified>
</cp:coreProperties>
</file>